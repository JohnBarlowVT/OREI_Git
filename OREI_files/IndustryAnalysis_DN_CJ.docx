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DC6D1" w14:textId="77777777" w:rsidR="001E46D4" w:rsidRDefault="001E46D4" w:rsidP="000E556D">
      <w:pPr>
        <w:tabs>
          <w:tab w:val="left" w:pos="360"/>
          <w:tab w:val="left" w:pos="720"/>
        </w:tabs>
        <w:spacing w:after="0" w:line="240" w:lineRule="auto"/>
        <w:rPr>
          <w:ins w:id="0" w:author="Caitlin Jeffrey" w:date="2019-08-01T13:55:00Z"/>
          <w:sz w:val="24"/>
          <w:szCs w:val="24"/>
        </w:rPr>
      </w:pPr>
    </w:p>
    <w:p w14:paraId="12447761" w14:textId="516FBD4A" w:rsidR="001E46D4" w:rsidRPr="001E46D4" w:rsidRDefault="001E46D4" w:rsidP="001E46D4">
      <w:pPr>
        <w:pStyle w:val="ListParagraph"/>
        <w:numPr>
          <w:ilvl w:val="0"/>
          <w:numId w:val="6"/>
        </w:numPr>
        <w:tabs>
          <w:tab w:val="left" w:pos="360"/>
          <w:tab w:val="left" w:pos="720"/>
        </w:tabs>
        <w:spacing w:after="0" w:line="240" w:lineRule="auto"/>
        <w:rPr>
          <w:ins w:id="1" w:author="Caitlin Jeffrey" w:date="2019-08-01T13:57:00Z"/>
          <w:sz w:val="24"/>
          <w:szCs w:val="24"/>
          <w:rPrChange w:id="2" w:author="Caitlin Jeffrey" w:date="2019-08-01T13:58:00Z">
            <w:rPr>
              <w:ins w:id="3" w:author="Caitlin Jeffrey" w:date="2019-08-01T13:57:00Z"/>
            </w:rPr>
          </w:rPrChange>
        </w:rPr>
        <w:pPrChange w:id="4" w:author="Caitlin Jeffrey" w:date="2019-08-01T13:58:00Z">
          <w:pPr>
            <w:tabs>
              <w:tab w:val="left" w:pos="360"/>
              <w:tab w:val="left" w:pos="720"/>
            </w:tabs>
            <w:spacing w:after="0" w:line="240" w:lineRule="auto"/>
          </w:pPr>
        </w:pPrChange>
      </w:pPr>
      <w:ins w:id="5" w:author="Caitlin Jeffrey" w:date="2019-08-01T13:56:00Z">
        <w:r w:rsidRPr="001E46D4">
          <w:rPr>
            <w:sz w:val="24"/>
            <w:szCs w:val="24"/>
            <w:rPrChange w:id="6" w:author="Caitlin Jeffrey" w:date="2019-08-01T13:58:00Z">
              <w:rPr/>
            </w:rPrChange>
          </w:rPr>
          <w:t>Applied summaries and recommendations useful to dairy industry</w:t>
        </w:r>
      </w:ins>
    </w:p>
    <w:p w14:paraId="46BDA8C8" w14:textId="2AB6013F" w:rsidR="001E46D4" w:rsidRDefault="001E46D4" w:rsidP="001E46D4">
      <w:pPr>
        <w:pStyle w:val="ListParagraph"/>
        <w:numPr>
          <w:ilvl w:val="1"/>
          <w:numId w:val="6"/>
        </w:numPr>
        <w:tabs>
          <w:tab w:val="left" w:pos="360"/>
          <w:tab w:val="left" w:pos="720"/>
        </w:tabs>
        <w:spacing w:after="0" w:line="240" w:lineRule="auto"/>
        <w:rPr>
          <w:ins w:id="7" w:author="Caitlin Jeffrey" w:date="2019-08-01T14:02:00Z"/>
          <w:sz w:val="24"/>
          <w:szCs w:val="24"/>
        </w:rPr>
      </w:pPr>
      <w:ins w:id="8" w:author="Caitlin Jeffrey" w:date="2019-08-01T13:57:00Z">
        <w:r w:rsidRPr="001E46D4">
          <w:rPr>
            <w:sz w:val="24"/>
            <w:szCs w:val="24"/>
            <w:rPrChange w:id="9" w:author="Caitlin Jeffrey" w:date="2019-08-01T13:58:00Z">
              <w:rPr/>
            </w:rPrChange>
          </w:rPr>
          <w:t>How is it useful to know what kind of bedding and housing is used by farms?</w:t>
        </w:r>
      </w:ins>
    </w:p>
    <w:p w14:paraId="235A9D03" w14:textId="084E5E37" w:rsidR="00610E61" w:rsidRDefault="00610E61" w:rsidP="00610E61">
      <w:pPr>
        <w:pStyle w:val="ListParagraph"/>
        <w:numPr>
          <w:ilvl w:val="2"/>
          <w:numId w:val="6"/>
        </w:numPr>
        <w:tabs>
          <w:tab w:val="left" w:pos="360"/>
          <w:tab w:val="left" w:pos="720"/>
        </w:tabs>
        <w:spacing w:after="0" w:line="240" w:lineRule="auto"/>
        <w:rPr>
          <w:ins w:id="10" w:author="Caitlin Jeffrey" w:date="2019-08-01T14:02:00Z"/>
          <w:sz w:val="24"/>
          <w:szCs w:val="24"/>
        </w:rPr>
      </w:pPr>
      <w:ins w:id="11" w:author="Caitlin Jeffrey" w:date="2019-08-01T14:02:00Z">
        <w:r>
          <w:rPr>
            <w:sz w:val="24"/>
            <w:szCs w:val="24"/>
          </w:rPr>
          <w:t>Useful to know frequency of people using bedded pack</w:t>
        </w:r>
      </w:ins>
    </w:p>
    <w:p w14:paraId="4181138F" w14:textId="54AB3C10" w:rsidR="00610E61" w:rsidRDefault="00610E61" w:rsidP="00610E61">
      <w:pPr>
        <w:pStyle w:val="ListParagraph"/>
        <w:numPr>
          <w:ilvl w:val="2"/>
          <w:numId w:val="6"/>
        </w:numPr>
        <w:tabs>
          <w:tab w:val="left" w:pos="360"/>
          <w:tab w:val="left" w:pos="720"/>
        </w:tabs>
        <w:spacing w:after="0" w:line="240" w:lineRule="auto"/>
        <w:rPr>
          <w:ins w:id="12" w:author="Caitlin Jeffrey" w:date="2019-08-01T13:58:00Z"/>
          <w:sz w:val="24"/>
          <w:szCs w:val="24"/>
        </w:rPr>
        <w:pPrChange w:id="13" w:author="Caitlin Jeffrey" w:date="2019-08-01T14:02:00Z">
          <w:pPr>
            <w:pStyle w:val="ListParagraph"/>
            <w:numPr>
              <w:ilvl w:val="1"/>
              <w:numId w:val="6"/>
            </w:numPr>
            <w:tabs>
              <w:tab w:val="left" w:pos="360"/>
              <w:tab w:val="left" w:pos="720"/>
            </w:tabs>
            <w:spacing w:after="0" w:line="240" w:lineRule="auto"/>
            <w:ind w:left="1440" w:hanging="360"/>
          </w:pPr>
        </w:pPrChange>
      </w:pPr>
      <w:ins w:id="14" w:author="Caitlin Jeffrey" w:date="2019-08-01T14:02:00Z">
        <w:r>
          <w:rPr>
            <w:sz w:val="24"/>
            <w:szCs w:val="24"/>
          </w:rPr>
          <w:t>How widely it’s been adopted</w:t>
        </w:r>
      </w:ins>
    </w:p>
    <w:p w14:paraId="0E16A55C" w14:textId="1A76C594" w:rsidR="001E46D4" w:rsidRDefault="001E46D4" w:rsidP="001E46D4">
      <w:pPr>
        <w:pStyle w:val="ListParagraph"/>
        <w:numPr>
          <w:ilvl w:val="0"/>
          <w:numId w:val="6"/>
        </w:numPr>
        <w:tabs>
          <w:tab w:val="left" w:pos="360"/>
          <w:tab w:val="left" w:pos="720"/>
        </w:tabs>
        <w:spacing w:after="0" w:line="240" w:lineRule="auto"/>
        <w:rPr>
          <w:ins w:id="15" w:author="Caitlin Jeffrey" w:date="2019-08-01T13:59:00Z"/>
          <w:sz w:val="24"/>
          <w:szCs w:val="24"/>
        </w:rPr>
      </w:pPr>
      <w:ins w:id="16" w:author="Caitlin Jeffrey" w:date="2019-08-01T13:58:00Z">
        <w:r>
          <w:rPr>
            <w:sz w:val="24"/>
            <w:szCs w:val="24"/>
          </w:rPr>
          <w:t xml:space="preserve">Contribute </w:t>
        </w:r>
      </w:ins>
      <w:ins w:id="17" w:author="Caitlin Jeffrey" w:date="2019-08-01T13:59:00Z">
        <w:r>
          <w:rPr>
            <w:sz w:val="24"/>
            <w:szCs w:val="24"/>
          </w:rPr>
          <w:t>to solutions of problems in dairy industry</w:t>
        </w:r>
      </w:ins>
    </w:p>
    <w:p w14:paraId="59868319" w14:textId="2208B363" w:rsidR="001E46D4" w:rsidRDefault="001E46D4" w:rsidP="001E46D4">
      <w:pPr>
        <w:pStyle w:val="ListParagraph"/>
        <w:numPr>
          <w:ilvl w:val="1"/>
          <w:numId w:val="6"/>
        </w:numPr>
        <w:tabs>
          <w:tab w:val="left" w:pos="360"/>
          <w:tab w:val="left" w:pos="720"/>
        </w:tabs>
        <w:spacing w:after="0" w:line="240" w:lineRule="auto"/>
        <w:rPr>
          <w:ins w:id="18" w:author="Caitlin Jeffrey" w:date="2019-08-01T13:59:00Z"/>
          <w:sz w:val="24"/>
          <w:szCs w:val="24"/>
        </w:rPr>
      </w:pPr>
      <w:ins w:id="19" w:author="Caitlin Jeffrey" w:date="2019-08-01T13:59:00Z">
        <w:r>
          <w:rPr>
            <w:sz w:val="24"/>
            <w:szCs w:val="24"/>
          </w:rPr>
          <w:t>Mastitis</w:t>
        </w:r>
      </w:ins>
    </w:p>
    <w:p w14:paraId="2A3CC566" w14:textId="152C2529" w:rsidR="001E46D4" w:rsidRDefault="001E46D4" w:rsidP="001E46D4">
      <w:pPr>
        <w:pStyle w:val="ListParagraph"/>
        <w:numPr>
          <w:ilvl w:val="1"/>
          <w:numId w:val="6"/>
        </w:numPr>
        <w:tabs>
          <w:tab w:val="left" w:pos="360"/>
          <w:tab w:val="left" w:pos="720"/>
        </w:tabs>
        <w:spacing w:after="0" w:line="240" w:lineRule="auto"/>
        <w:rPr>
          <w:ins w:id="20" w:author="Caitlin Jeffrey" w:date="2019-08-01T13:59:00Z"/>
          <w:sz w:val="24"/>
          <w:szCs w:val="24"/>
        </w:rPr>
      </w:pPr>
      <w:ins w:id="21" w:author="Caitlin Jeffrey" w:date="2019-08-01T13:59:00Z">
        <w:r>
          <w:rPr>
            <w:sz w:val="24"/>
            <w:szCs w:val="24"/>
          </w:rPr>
          <w:t>Welfare/restrictive housing</w:t>
        </w:r>
      </w:ins>
    </w:p>
    <w:p w14:paraId="599A4C11" w14:textId="00055B0F" w:rsidR="001E46D4" w:rsidRDefault="001E46D4" w:rsidP="001E46D4">
      <w:pPr>
        <w:pStyle w:val="ListParagraph"/>
        <w:numPr>
          <w:ilvl w:val="1"/>
          <w:numId w:val="6"/>
        </w:numPr>
        <w:tabs>
          <w:tab w:val="left" w:pos="360"/>
          <w:tab w:val="left" w:pos="720"/>
        </w:tabs>
        <w:spacing w:after="0" w:line="240" w:lineRule="auto"/>
        <w:rPr>
          <w:ins w:id="22" w:author="Caitlin Jeffrey" w:date="2019-08-01T14:02:00Z"/>
          <w:sz w:val="24"/>
          <w:szCs w:val="24"/>
        </w:rPr>
      </w:pPr>
      <w:ins w:id="23" w:author="Caitlin Jeffrey" w:date="2019-08-01T13:59:00Z">
        <w:r>
          <w:rPr>
            <w:sz w:val="24"/>
            <w:szCs w:val="24"/>
          </w:rPr>
          <w:t>Manure man</w:t>
        </w:r>
      </w:ins>
      <w:ins w:id="24" w:author="Caitlin Jeffrey" w:date="2019-08-01T14:00:00Z">
        <w:r>
          <w:rPr>
            <w:sz w:val="24"/>
            <w:szCs w:val="24"/>
          </w:rPr>
          <w:t>agement</w:t>
        </w:r>
      </w:ins>
    </w:p>
    <w:p w14:paraId="6883055F" w14:textId="400B1AC0" w:rsidR="00610E61" w:rsidRDefault="00610E61" w:rsidP="001E46D4">
      <w:pPr>
        <w:pStyle w:val="ListParagraph"/>
        <w:numPr>
          <w:ilvl w:val="1"/>
          <w:numId w:val="6"/>
        </w:numPr>
        <w:tabs>
          <w:tab w:val="left" w:pos="360"/>
          <w:tab w:val="left" w:pos="720"/>
        </w:tabs>
        <w:spacing w:after="0" w:line="240" w:lineRule="auto"/>
        <w:rPr>
          <w:ins w:id="25" w:author="Caitlin Jeffrey" w:date="2019-08-01T14:00:00Z"/>
          <w:sz w:val="24"/>
          <w:szCs w:val="24"/>
        </w:rPr>
      </w:pPr>
      <w:ins w:id="26" w:author="Caitlin Jeffrey" w:date="2019-08-01T14:02:00Z">
        <w:r>
          <w:rPr>
            <w:sz w:val="24"/>
            <w:szCs w:val="24"/>
          </w:rPr>
          <w:t>Integrat</w:t>
        </w:r>
      </w:ins>
      <w:ins w:id="27" w:author="Caitlin Jeffrey" w:date="2019-08-01T14:03:00Z">
        <w:r>
          <w:rPr>
            <w:sz w:val="24"/>
            <w:szCs w:val="24"/>
          </w:rPr>
          <w:t>ion of grazing/organic requirements to housing solutions</w:t>
        </w:r>
      </w:ins>
      <w:bookmarkStart w:id="28" w:name="_GoBack"/>
      <w:bookmarkEnd w:id="28"/>
    </w:p>
    <w:p w14:paraId="7E89A751" w14:textId="544F6896" w:rsidR="00810C65" w:rsidRDefault="00810C65" w:rsidP="00810C65">
      <w:pPr>
        <w:pStyle w:val="ListParagraph"/>
        <w:numPr>
          <w:ilvl w:val="0"/>
          <w:numId w:val="6"/>
        </w:numPr>
        <w:tabs>
          <w:tab w:val="left" w:pos="360"/>
          <w:tab w:val="left" w:pos="720"/>
        </w:tabs>
        <w:spacing w:after="0" w:line="240" w:lineRule="auto"/>
        <w:rPr>
          <w:ins w:id="29" w:author="Caitlin Jeffrey" w:date="2019-08-01T14:00:00Z"/>
          <w:sz w:val="24"/>
          <w:szCs w:val="24"/>
        </w:rPr>
      </w:pPr>
      <w:ins w:id="30" w:author="Caitlin Jeffrey" w:date="2019-08-01T14:00:00Z">
        <w:r>
          <w:rPr>
            <w:sz w:val="24"/>
            <w:szCs w:val="24"/>
          </w:rPr>
          <w:t>Outreach techniques</w:t>
        </w:r>
      </w:ins>
    </w:p>
    <w:p w14:paraId="056C14B1" w14:textId="4B54B64E" w:rsidR="00810C65" w:rsidRPr="001E46D4" w:rsidRDefault="00810C65" w:rsidP="00810C65">
      <w:pPr>
        <w:pStyle w:val="ListParagraph"/>
        <w:numPr>
          <w:ilvl w:val="1"/>
          <w:numId w:val="6"/>
        </w:numPr>
        <w:tabs>
          <w:tab w:val="left" w:pos="360"/>
          <w:tab w:val="left" w:pos="720"/>
        </w:tabs>
        <w:spacing w:after="0" w:line="240" w:lineRule="auto"/>
        <w:rPr>
          <w:ins w:id="31" w:author="Caitlin Jeffrey" w:date="2019-08-01T13:57:00Z"/>
          <w:sz w:val="24"/>
          <w:szCs w:val="24"/>
          <w:rPrChange w:id="32" w:author="Caitlin Jeffrey" w:date="2019-08-01T13:58:00Z">
            <w:rPr>
              <w:ins w:id="33" w:author="Caitlin Jeffrey" w:date="2019-08-01T13:57:00Z"/>
            </w:rPr>
          </w:rPrChange>
        </w:rPr>
        <w:pPrChange w:id="34" w:author="Caitlin Jeffrey" w:date="2019-08-01T14:00:00Z">
          <w:pPr>
            <w:tabs>
              <w:tab w:val="left" w:pos="360"/>
              <w:tab w:val="left" w:pos="720"/>
            </w:tabs>
            <w:spacing w:after="0" w:line="240" w:lineRule="auto"/>
          </w:pPr>
        </w:pPrChange>
      </w:pPr>
      <w:ins w:id="35" w:author="Caitlin Jeffrey" w:date="2019-08-01T14:00:00Z">
        <w:r>
          <w:rPr>
            <w:sz w:val="24"/>
            <w:szCs w:val="24"/>
          </w:rPr>
          <w:t>Mailing/</w:t>
        </w:r>
      </w:ins>
      <w:ins w:id="36" w:author="Caitlin Jeffrey" w:date="2019-08-01T14:01:00Z">
        <w:r>
          <w:rPr>
            <w:sz w:val="24"/>
            <w:szCs w:val="24"/>
          </w:rPr>
          <w:t>online availability/calling people</w:t>
        </w:r>
      </w:ins>
    </w:p>
    <w:p w14:paraId="3299D958" w14:textId="7A02033E" w:rsidR="001E46D4" w:rsidRDefault="001E46D4" w:rsidP="000E556D">
      <w:pPr>
        <w:tabs>
          <w:tab w:val="left" w:pos="360"/>
          <w:tab w:val="left" w:pos="720"/>
        </w:tabs>
        <w:spacing w:after="0" w:line="240" w:lineRule="auto"/>
        <w:rPr>
          <w:ins w:id="37" w:author="Caitlin Jeffrey" w:date="2019-08-01T13:55:00Z"/>
          <w:sz w:val="24"/>
          <w:szCs w:val="24"/>
        </w:rPr>
      </w:pPr>
    </w:p>
    <w:p w14:paraId="76B5365D" w14:textId="77777777" w:rsidR="001E46D4" w:rsidRDefault="001E46D4" w:rsidP="000E556D">
      <w:pPr>
        <w:tabs>
          <w:tab w:val="left" w:pos="360"/>
          <w:tab w:val="left" w:pos="720"/>
        </w:tabs>
        <w:spacing w:after="0" w:line="240" w:lineRule="auto"/>
        <w:rPr>
          <w:ins w:id="38" w:author="Caitlin Jeffrey" w:date="2019-08-01T13:55:00Z"/>
          <w:sz w:val="24"/>
          <w:szCs w:val="24"/>
        </w:rPr>
      </w:pPr>
    </w:p>
    <w:p w14:paraId="478B151A" w14:textId="46C10A4E" w:rsidR="0070334A" w:rsidRDefault="00A16CA0" w:rsidP="000E556D">
      <w:pPr>
        <w:tabs>
          <w:tab w:val="left" w:pos="360"/>
          <w:tab w:val="left" w:pos="720"/>
        </w:tabs>
        <w:spacing w:after="0" w:line="240" w:lineRule="auto"/>
        <w:rPr>
          <w:sz w:val="24"/>
          <w:szCs w:val="24"/>
        </w:rPr>
      </w:pPr>
      <w:r>
        <w:rPr>
          <w:sz w:val="24"/>
          <w:szCs w:val="24"/>
        </w:rPr>
        <w:t xml:space="preserve">Intended for </w:t>
      </w:r>
      <w:commentRangeStart w:id="39"/>
      <w:r w:rsidR="0070334A">
        <w:rPr>
          <w:rFonts w:eastAsia="Times New Roman"/>
          <w:i/>
          <w:iCs/>
        </w:rPr>
        <w:t>Our Industry Today</w:t>
      </w:r>
      <w:r w:rsidR="0070334A">
        <w:rPr>
          <w:rFonts w:eastAsia="Times New Roman"/>
        </w:rPr>
        <w:t xml:space="preserve"> </w:t>
      </w:r>
      <w:commentRangeEnd w:id="39"/>
      <w:r w:rsidR="0070334A">
        <w:rPr>
          <w:rStyle w:val="CommentReference"/>
        </w:rPr>
        <w:commentReference w:id="39"/>
      </w:r>
      <w:r w:rsidR="0070334A">
        <w:rPr>
          <w:rFonts w:eastAsia="Times New Roman"/>
        </w:rPr>
        <w:t xml:space="preserve">section in </w:t>
      </w:r>
      <w:r w:rsidRPr="00593454">
        <w:rPr>
          <w:i/>
          <w:sz w:val="24"/>
          <w:szCs w:val="24"/>
        </w:rPr>
        <w:t>J Dairy Science</w:t>
      </w:r>
      <w:r w:rsidR="008F3D62">
        <w:rPr>
          <w:sz w:val="24"/>
          <w:szCs w:val="24"/>
        </w:rPr>
        <w:t xml:space="preserve">. </w:t>
      </w:r>
    </w:p>
    <w:p w14:paraId="3D6731F4" w14:textId="325257A3" w:rsidR="0070334A" w:rsidRPr="009244D2" w:rsidRDefault="0070334A" w:rsidP="000E556D">
      <w:pPr>
        <w:tabs>
          <w:tab w:val="left" w:pos="360"/>
          <w:tab w:val="left" w:pos="720"/>
        </w:tabs>
        <w:spacing w:after="0" w:line="240" w:lineRule="auto"/>
        <w:rPr>
          <w:rFonts w:eastAsia="Times New Roman"/>
        </w:rPr>
      </w:pPr>
      <w:r>
        <w:rPr>
          <w:sz w:val="24"/>
          <w:szCs w:val="24"/>
        </w:rPr>
        <w:t xml:space="preserve">Style Guide: </w:t>
      </w:r>
      <w:hyperlink r:id="rId10" w:history="1">
        <w:r w:rsidRPr="00282340">
          <w:rPr>
            <w:rStyle w:val="Hyperlink"/>
            <w:rFonts w:eastAsia="Times New Roman"/>
          </w:rPr>
          <w:t>https://www.elsevier.com/journals/journal-of-dairy-science/0022-0302/guide-for-authors</w:t>
        </w:r>
      </w:hyperlink>
      <w:r>
        <w:rPr>
          <w:rFonts w:eastAsia="Times New Roman"/>
        </w:rPr>
        <w:t xml:space="preserve">  </w:t>
      </w:r>
    </w:p>
    <w:p w14:paraId="0E1FF316" w14:textId="77777777" w:rsidR="00592178" w:rsidRDefault="00592178" w:rsidP="000E556D">
      <w:pPr>
        <w:tabs>
          <w:tab w:val="left" w:pos="360"/>
          <w:tab w:val="left" w:pos="720"/>
        </w:tabs>
        <w:rPr>
          <w:sz w:val="24"/>
          <w:szCs w:val="24"/>
        </w:rPr>
      </w:pPr>
    </w:p>
    <w:p w14:paraId="0A7223DE" w14:textId="39C29C09" w:rsidR="004E63D7" w:rsidRPr="00593454" w:rsidRDefault="00922384" w:rsidP="000E556D">
      <w:pPr>
        <w:tabs>
          <w:tab w:val="left" w:pos="360"/>
          <w:tab w:val="left" w:pos="720"/>
        </w:tabs>
        <w:rPr>
          <w:b/>
          <w:sz w:val="24"/>
          <w:szCs w:val="24"/>
        </w:rPr>
      </w:pPr>
      <w:r w:rsidRPr="00593454">
        <w:rPr>
          <w:b/>
          <w:sz w:val="24"/>
          <w:szCs w:val="24"/>
        </w:rPr>
        <w:t xml:space="preserve">Vermont </w:t>
      </w:r>
      <w:r w:rsidR="008165C4" w:rsidRPr="00593454">
        <w:rPr>
          <w:b/>
          <w:sz w:val="24"/>
          <w:szCs w:val="24"/>
        </w:rPr>
        <w:t>organic dairy bedding survey analysis</w:t>
      </w:r>
    </w:p>
    <w:p w14:paraId="68945902" w14:textId="326D2E25" w:rsidR="00A16CA0" w:rsidRDefault="00A16CA0" w:rsidP="000E556D">
      <w:pPr>
        <w:tabs>
          <w:tab w:val="left" w:pos="360"/>
          <w:tab w:val="left" w:pos="720"/>
        </w:tabs>
        <w:rPr>
          <w:sz w:val="24"/>
          <w:szCs w:val="24"/>
        </w:rPr>
      </w:pPr>
      <w:commentRangeStart w:id="40"/>
      <w:r>
        <w:rPr>
          <w:sz w:val="24"/>
          <w:szCs w:val="24"/>
        </w:rPr>
        <w:t>Tucker Andrews</w:t>
      </w:r>
      <w:r w:rsidR="008165C4" w:rsidRPr="00B328C6">
        <w:rPr>
          <w:rFonts w:ascii="Times New Roman" w:eastAsia="Times New Roman" w:hAnsi="Times New Roman" w:cs="Times New Roman"/>
          <w:b/>
          <w:bCs/>
          <w:sz w:val="24"/>
          <w:szCs w:val="24"/>
        </w:rPr>
        <w:t>*</w:t>
      </w:r>
      <w:r>
        <w:rPr>
          <w:sz w:val="24"/>
          <w:szCs w:val="24"/>
        </w:rPr>
        <w:t>, Caitlin Jeffrey</w:t>
      </w:r>
      <w:r w:rsidR="008165C4" w:rsidRPr="00B328C6">
        <w:rPr>
          <w:rFonts w:ascii="Times New Roman" w:eastAsia="Times New Roman" w:hAnsi="Times New Roman" w:cs="Times New Roman"/>
          <w:b/>
          <w:bCs/>
          <w:sz w:val="24"/>
          <w:szCs w:val="24"/>
        </w:rPr>
        <w:t>†</w:t>
      </w:r>
      <w:r>
        <w:rPr>
          <w:sz w:val="24"/>
          <w:szCs w:val="24"/>
        </w:rPr>
        <w:t>, …</w:t>
      </w:r>
      <w:r w:rsidR="0070334A">
        <w:rPr>
          <w:sz w:val="24"/>
          <w:szCs w:val="24"/>
        </w:rPr>
        <w:t>D</w:t>
      </w:r>
      <w:r>
        <w:rPr>
          <w:sz w:val="24"/>
          <w:szCs w:val="24"/>
        </w:rPr>
        <w:t>eb</w:t>
      </w:r>
      <w:r w:rsidR="00592178" w:rsidRPr="00B328C6">
        <w:rPr>
          <w:rFonts w:ascii="Times New Roman" w:eastAsia="Times New Roman" w:hAnsi="Times New Roman" w:cs="Times New Roman"/>
          <w:b/>
          <w:bCs/>
          <w:sz w:val="24"/>
          <w:szCs w:val="24"/>
        </w:rPr>
        <w:t>*</w:t>
      </w:r>
      <w:r>
        <w:rPr>
          <w:sz w:val="24"/>
          <w:szCs w:val="24"/>
        </w:rPr>
        <w:t xml:space="preserve">, </w:t>
      </w:r>
      <w:r w:rsidR="00683F4B">
        <w:rPr>
          <w:sz w:val="24"/>
          <w:szCs w:val="24"/>
        </w:rPr>
        <w:t>J</w:t>
      </w:r>
      <w:r>
        <w:rPr>
          <w:sz w:val="24"/>
          <w:szCs w:val="24"/>
        </w:rPr>
        <w:t>ohn</w:t>
      </w:r>
      <w:r w:rsidR="00592178" w:rsidRPr="00B328C6">
        <w:rPr>
          <w:rFonts w:ascii="Times New Roman" w:eastAsia="Times New Roman" w:hAnsi="Times New Roman" w:cs="Times New Roman"/>
          <w:b/>
          <w:bCs/>
          <w:sz w:val="24"/>
          <w:szCs w:val="24"/>
        </w:rPr>
        <w:t>†</w:t>
      </w:r>
      <w:r>
        <w:rPr>
          <w:sz w:val="24"/>
          <w:szCs w:val="24"/>
        </w:rPr>
        <w:t xml:space="preserve">, </w:t>
      </w:r>
      <w:r w:rsidR="005273B3">
        <w:rPr>
          <w:sz w:val="24"/>
          <w:szCs w:val="24"/>
        </w:rPr>
        <w:t>Rachel</w:t>
      </w:r>
      <w:commentRangeEnd w:id="40"/>
      <w:r w:rsidR="008165C4">
        <w:rPr>
          <w:rStyle w:val="CommentReference"/>
        </w:rPr>
        <w:commentReference w:id="40"/>
      </w:r>
      <w:r w:rsidR="00592178" w:rsidRPr="00B328C6">
        <w:rPr>
          <w:rFonts w:ascii="Times New Roman" w:eastAsia="Times New Roman" w:hAnsi="Times New Roman" w:cs="Times New Roman"/>
          <w:sz w:val="24"/>
          <w:szCs w:val="24"/>
        </w:rPr>
        <w:t>‡</w:t>
      </w:r>
    </w:p>
    <w:p w14:paraId="00A36EB2" w14:textId="219002DB" w:rsidR="00592178" w:rsidRDefault="00592178" w:rsidP="000E556D">
      <w:pPr>
        <w:tabs>
          <w:tab w:val="left" w:pos="360"/>
          <w:tab w:val="left" w:pos="720"/>
        </w:tabs>
        <w:rPr>
          <w:sz w:val="24"/>
          <w:szCs w:val="24"/>
        </w:rPr>
      </w:pPr>
      <w:r w:rsidRPr="00B328C6">
        <w:rPr>
          <w:rFonts w:ascii="Times New Roman" w:eastAsia="Times New Roman" w:hAnsi="Times New Roman" w:cs="Times New Roman"/>
          <w:b/>
          <w:bCs/>
          <w:sz w:val="24"/>
          <w:szCs w:val="24"/>
        </w:rPr>
        <w:t>*</w:t>
      </w:r>
      <w:r>
        <w:rPr>
          <w:sz w:val="24"/>
          <w:szCs w:val="24"/>
        </w:rPr>
        <w:t>P</w:t>
      </w:r>
      <w:r w:rsidR="005273B3" w:rsidRPr="00F5549A">
        <w:rPr>
          <w:sz w:val="24"/>
          <w:szCs w:val="24"/>
        </w:rPr>
        <w:t>lant and Soil science, University of Vermont</w:t>
      </w:r>
      <w:r>
        <w:rPr>
          <w:sz w:val="24"/>
          <w:szCs w:val="24"/>
        </w:rPr>
        <w:t>, Burlington 05405</w:t>
      </w:r>
    </w:p>
    <w:p w14:paraId="44021B90" w14:textId="21E003DA" w:rsidR="005273B3" w:rsidRPr="00F5549A" w:rsidRDefault="00592178" w:rsidP="000E556D">
      <w:pPr>
        <w:tabs>
          <w:tab w:val="left" w:pos="360"/>
          <w:tab w:val="left" w:pos="720"/>
        </w:tabs>
        <w:rPr>
          <w:sz w:val="24"/>
          <w:szCs w:val="24"/>
        </w:rPr>
      </w:pPr>
      <w:r w:rsidRPr="00B328C6">
        <w:rPr>
          <w:rFonts w:ascii="Times New Roman" w:eastAsia="Times New Roman" w:hAnsi="Times New Roman" w:cs="Times New Roman"/>
          <w:b/>
          <w:bCs/>
          <w:sz w:val="24"/>
          <w:szCs w:val="24"/>
        </w:rPr>
        <w:t>†</w:t>
      </w:r>
      <w:r w:rsidR="005273B3" w:rsidRPr="00F5549A">
        <w:rPr>
          <w:sz w:val="24"/>
          <w:szCs w:val="24"/>
        </w:rPr>
        <w:t xml:space="preserve">Animal and Veterinary Sciences, University of Vermont, </w:t>
      </w:r>
      <w:r>
        <w:rPr>
          <w:sz w:val="24"/>
          <w:szCs w:val="24"/>
        </w:rPr>
        <w:t>Burlington 05405</w:t>
      </w:r>
    </w:p>
    <w:p w14:paraId="648C129A" w14:textId="77777777" w:rsidR="00592178" w:rsidRDefault="00592178" w:rsidP="000E556D">
      <w:pPr>
        <w:tabs>
          <w:tab w:val="left" w:pos="360"/>
          <w:tab w:val="left" w:pos="720"/>
        </w:tabs>
        <w:rPr>
          <w:sz w:val="24"/>
          <w:szCs w:val="24"/>
        </w:rPr>
      </w:pPr>
      <w:commentRangeStart w:id="41"/>
    </w:p>
    <w:p w14:paraId="00A28D28" w14:textId="4C5A20E7" w:rsidR="00592178" w:rsidRPr="00593454" w:rsidRDefault="00592178" w:rsidP="000E556D">
      <w:pPr>
        <w:tabs>
          <w:tab w:val="left" w:pos="360"/>
          <w:tab w:val="left" w:pos="720"/>
        </w:tabs>
        <w:rPr>
          <w:b/>
          <w:sz w:val="24"/>
          <w:szCs w:val="24"/>
        </w:rPr>
      </w:pPr>
      <w:r w:rsidRPr="00593454">
        <w:rPr>
          <w:b/>
          <w:sz w:val="24"/>
          <w:szCs w:val="24"/>
        </w:rPr>
        <w:t>Interpretative summary</w:t>
      </w:r>
      <w:commentRangeEnd w:id="41"/>
      <w:r w:rsidRPr="00593454">
        <w:rPr>
          <w:rStyle w:val="CommentReference"/>
          <w:b/>
        </w:rPr>
        <w:commentReference w:id="41"/>
      </w:r>
    </w:p>
    <w:p w14:paraId="62AA9DB0" w14:textId="77777777" w:rsidR="00592178" w:rsidRPr="00F5549A" w:rsidRDefault="00592178" w:rsidP="000E556D">
      <w:pPr>
        <w:tabs>
          <w:tab w:val="left" w:pos="360"/>
          <w:tab w:val="left" w:pos="720"/>
        </w:tabs>
        <w:rPr>
          <w:sz w:val="24"/>
          <w:szCs w:val="24"/>
        </w:rPr>
      </w:pPr>
    </w:p>
    <w:p w14:paraId="4B42EC94" w14:textId="48DAE847" w:rsidR="00A16CA0" w:rsidRPr="00593454" w:rsidRDefault="00592178" w:rsidP="000E556D">
      <w:pPr>
        <w:tabs>
          <w:tab w:val="left" w:pos="360"/>
          <w:tab w:val="left" w:pos="720"/>
        </w:tabs>
        <w:rPr>
          <w:b/>
          <w:sz w:val="24"/>
          <w:szCs w:val="24"/>
        </w:rPr>
      </w:pPr>
      <w:commentRangeStart w:id="42"/>
      <w:r w:rsidRPr="00593454">
        <w:rPr>
          <w:b/>
          <w:sz w:val="24"/>
          <w:szCs w:val="24"/>
        </w:rPr>
        <w:t>ABSTRACT</w:t>
      </w:r>
      <w:commentRangeEnd w:id="42"/>
      <w:r>
        <w:rPr>
          <w:rStyle w:val="CommentReference"/>
        </w:rPr>
        <w:commentReference w:id="42"/>
      </w:r>
    </w:p>
    <w:p w14:paraId="5BA2C47F" w14:textId="649F08FE" w:rsidR="00A16CA0" w:rsidRDefault="00A16CA0" w:rsidP="000E556D">
      <w:pPr>
        <w:tabs>
          <w:tab w:val="left" w:pos="360"/>
          <w:tab w:val="left" w:pos="720"/>
        </w:tabs>
        <w:rPr>
          <w:sz w:val="24"/>
          <w:szCs w:val="24"/>
        </w:rPr>
      </w:pPr>
    </w:p>
    <w:p w14:paraId="4428D5C9" w14:textId="480BB991" w:rsidR="008165C4" w:rsidRPr="00593454" w:rsidRDefault="00592178" w:rsidP="000E556D">
      <w:pPr>
        <w:tabs>
          <w:tab w:val="left" w:pos="360"/>
          <w:tab w:val="left" w:pos="720"/>
        </w:tabs>
        <w:rPr>
          <w:b/>
          <w:sz w:val="24"/>
          <w:szCs w:val="24"/>
        </w:rPr>
      </w:pPr>
      <w:commentRangeStart w:id="43"/>
      <w:r w:rsidRPr="00593454">
        <w:rPr>
          <w:b/>
          <w:sz w:val="24"/>
          <w:szCs w:val="24"/>
        </w:rPr>
        <w:t>KEY WORDS</w:t>
      </w:r>
      <w:commentRangeEnd w:id="43"/>
      <w:r>
        <w:rPr>
          <w:rStyle w:val="CommentReference"/>
        </w:rPr>
        <w:commentReference w:id="43"/>
      </w:r>
    </w:p>
    <w:p w14:paraId="0D8148E8" w14:textId="77777777" w:rsidR="00A16CA0" w:rsidRPr="00F5549A" w:rsidRDefault="00A16CA0" w:rsidP="000E556D">
      <w:pPr>
        <w:tabs>
          <w:tab w:val="left" w:pos="360"/>
          <w:tab w:val="left" w:pos="720"/>
        </w:tabs>
        <w:rPr>
          <w:sz w:val="24"/>
          <w:szCs w:val="24"/>
        </w:rPr>
      </w:pPr>
    </w:p>
    <w:p w14:paraId="0290FA2C" w14:textId="26F1FB6A" w:rsidR="0036296C" w:rsidRPr="00593454" w:rsidRDefault="00592178" w:rsidP="000E556D">
      <w:pPr>
        <w:tabs>
          <w:tab w:val="left" w:pos="360"/>
          <w:tab w:val="left" w:pos="720"/>
        </w:tabs>
        <w:rPr>
          <w:b/>
          <w:sz w:val="24"/>
          <w:szCs w:val="24"/>
        </w:rPr>
      </w:pPr>
      <w:bookmarkStart w:id="44" w:name="introduction"/>
      <w:bookmarkEnd w:id="44"/>
      <w:commentRangeStart w:id="45"/>
      <w:r w:rsidRPr="00593454">
        <w:rPr>
          <w:b/>
          <w:sz w:val="24"/>
          <w:szCs w:val="24"/>
        </w:rPr>
        <w:t>INTRODUCTION</w:t>
      </w:r>
      <w:commentRangeStart w:id="46"/>
      <w:commentRangeEnd w:id="46"/>
      <w:r w:rsidR="00A16CA0" w:rsidRPr="00593454">
        <w:rPr>
          <w:rStyle w:val="CommentReference"/>
          <w:b/>
        </w:rPr>
        <w:commentReference w:id="46"/>
      </w:r>
      <w:commentRangeEnd w:id="45"/>
      <w:r w:rsidR="00683F4B">
        <w:rPr>
          <w:rStyle w:val="CommentReference"/>
        </w:rPr>
        <w:commentReference w:id="45"/>
      </w:r>
    </w:p>
    <w:p w14:paraId="2F6AA657" w14:textId="5E0C2381" w:rsidR="00805253" w:rsidRDefault="000E556D" w:rsidP="00805253">
      <w:pPr>
        <w:tabs>
          <w:tab w:val="left" w:pos="360"/>
          <w:tab w:val="left" w:pos="720"/>
        </w:tabs>
        <w:spacing w:line="240" w:lineRule="auto"/>
        <w:contextualSpacing/>
        <w:rPr>
          <w:ins w:id="47" w:author="Caitlin Jeffrey" w:date="2019-08-01T13:08:00Z"/>
          <w:rFonts w:ascii="Calibri" w:hAnsi="Calibri" w:cs="Arial"/>
          <w:sz w:val="24"/>
          <w:szCs w:val="24"/>
        </w:rPr>
      </w:pPr>
      <w:r>
        <w:rPr>
          <w:rFonts w:ascii="Calibri" w:hAnsi="Calibri" w:cs="Arial"/>
          <w:sz w:val="24"/>
          <w:szCs w:val="24"/>
        </w:rPr>
        <w:tab/>
      </w:r>
      <w:r w:rsidR="00487430" w:rsidRPr="000027C1">
        <w:rPr>
          <w:rFonts w:ascii="Calibri" w:hAnsi="Calibri" w:cs="Arial"/>
          <w:sz w:val="24"/>
          <w:szCs w:val="24"/>
        </w:rPr>
        <w:t>The future of housing system</w:t>
      </w:r>
      <w:r w:rsidR="00487430">
        <w:rPr>
          <w:rFonts w:ascii="Calibri" w:hAnsi="Calibri" w:cs="Arial"/>
          <w:sz w:val="24"/>
          <w:szCs w:val="24"/>
        </w:rPr>
        <w:t>s</w:t>
      </w:r>
      <w:r w:rsidR="00487430" w:rsidRPr="000027C1">
        <w:rPr>
          <w:rFonts w:ascii="Calibri" w:hAnsi="Calibri" w:cs="Arial"/>
          <w:sz w:val="24"/>
          <w:szCs w:val="24"/>
        </w:rPr>
        <w:t xml:space="preserve"> for lactating dairy cattle </w:t>
      </w:r>
      <w:r w:rsidR="00487430">
        <w:rPr>
          <w:rFonts w:ascii="Calibri" w:hAnsi="Calibri" w:cs="Arial"/>
          <w:sz w:val="24"/>
          <w:szCs w:val="24"/>
        </w:rPr>
        <w:t>is</w:t>
      </w:r>
      <w:r w:rsidR="00487430" w:rsidRPr="000027C1">
        <w:rPr>
          <w:rFonts w:ascii="Calibri" w:hAnsi="Calibri" w:cs="Arial"/>
          <w:sz w:val="24"/>
          <w:szCs w:val="24"/>
        </w:rPr>
        <w:t xml:space="preserve"> </w:t>
      </w:r>
      <w:r w:rsidR="00487430">
        <w:rPr>
          <w:rFonts w:ascii="Calibri" w:hAnsi="Calibri" w:cs="Arial"/>
          <w:sz w:val="24"/>
          <w:szCs w:val="24"/>
        </w:rPr>
        <w:t>shifting</w:t>
      </w:r>
      <w:r w:rsidR="00487430" w:rsidRPr="000027C1">
        <w:rPr>
          <w:rFonts w:ascii="Calibri" w:hAnsi="Calibri" w:cs="Arial"/>
          <w:sz w:val="24"/>
          <w:szCs w:val="24"/>
        </w:rPr>
        <w:t xml:space="preserve"> toward improved cow comfort</w:t>
      </w:r>
      <w:r w:rsidR="00487430">
        <w:rPr>
          <w:rFonts w:ascii="Calibri" w:hAnsi="Calibri" w:cs="Arial"/>
          <w:sz w:val="24"/>
          <w:szCs w:val="24"/>
        </w:rPr>
        <w:t>.</w:t>
      </w:r>
      <w:r w:rsidR="00487430" w:rsidRPr="000027C1">
        <w:rPr>
          <w:rFonts w:ascii="Calibri" w:hAnsi="Calibri" w:cs="Arial"/>
          <w:sz w:val="24"/>
          <w:szCs w:val="24"/>
        </w:rPr>
        <w:t xml:space="preserve"> </w:t>
      </w:r>
      <w:r w:rsidR="00487430">
        <w:rPr>
          <w:rFonts w:ascii="Calibri" w:hAnsi="Calibri" w:cs="Arial"/>
          <w:sz w:val="24"/>
          <w:szCs w:val="24"/>
        </w:rPr>
        <w:t>B</w:t>
      </w:r>
      <w:r w:rsidR="00487430" w:rsidRPr="000027C1">
        <w:rPr>
          <w:rFonts w:ascii="Calibri" w:hAnsi="Calibri" w:cs="Arial"/>
          <w:sz w:val="24"/>
          <w:szCs w:val="24"/>
        </w:rPr>
        <w:t xml:space="preserve">edded pack </w:t>
      </w:r>
      <w:r w:rsidR="00487430">
        <w:rPr>
          <w:rFonts w:ascii="Calibri" w:hAnsi="Calibri" w:cs="Arial"/>
          <w:sz w:val="24"/>
          <w:szCs w:val="24"/>
        </w:rPr>
        <w:t>loose housing systems are</w:t>
      </w:r>
      <w:r w:rsidR="00487430" w:rsidRPr="000027C1">
        <w:rPr>
          <w:rFonts w:ascii="Calibri" w:hAnsi="Calibri" w:cs="Arial"/>
          <w:sz w:val="24"/>
          <w:szCs w:val="24"/>
        </w:rPr>
        <w:t xml:space="preserve"> designed for cow comfort </w:t>
      </w:r>
      <w:commentRangeStart w:id="48"/>
      <w:r w:rsidR="00487430" w:rsidRPr="000027C1">
        <w:rPr>
          <w:rFonts w:ascii="Calibri" w:hAnsi="Calibri" w:cs="Arial"/>
          <w:sz w:val="24"/>
          <w:szCs w:val="24"/>
        </w:rPr>
        <w:t>(</w:t>
      </w:r>
      <w:r w:rsidR="00487430">
        <w:rPr>
          <w:rFonts w:ascii="Calibri" w:hAnsi="Calibri" w:cs="Arial"/>
          <w:sz w:val="24"/>
          <w:szCs w:val="24"/>
        </w:rPr>
        <w:t xml:space="preserve">Bewley et al. </w:t>
      </w:r>
      <w:commentRangeEnd w:id="48"/>
      <w:r>
        <w:rPr>
          <w:rStyle w:val="CommentReference"/>
        </w:rPr>
        <w:commentReference w:id="48"/>
      </w:r>
      <w:r w:rsidR="00487430">
        <w:rPr>
          <w:rFonts w:ascii="Calibri" w:hAnsi="Calibri" w:cs="Arial"/>
          <w:sz w:val="24"/>
          <w:szCs w:val="24"/>
        </w:rPr>
        <w:t xml:space="preserve">2017). </w:t>
      </w:r>
      <w:r w:rsidR="00487430" w:rsidRPr="000027C1">
        <w:rPr>
          <w:rFonts w:ascii="Calibri" w:hAnsi="Calibri" w:cs="Arial"/>
          <w:sz w:val="24"/>
          <w:szCs w:val="24"/>
        </w:rPr>
        <w:t>In loose-</w:t>
      </w:r>
      <w:r w:rsidR="00487430" w:rsidRPr="00805253">
        <w:rPr>
          <w:rFonts w:cstheme="minorHAnsi"/>
          <w:sz w:val="24"/>
          <w:szCs w:val="24"/>
        </w:rPr>
        <w:t xml:space="preserve">housing bedded-pack or composted bedded-pack systems there are fewer foot and leg injuries than free-stall barns (Burgstaller et al. 2016). </w:t>
      </w:r>
      <w:r w:rsidR="00487430" w:rsidRPr="00FF6440">
        <w:rPr>
          <w:rFonts w:cstheme="minorHAnsi"/>
          <w:sz w:val="24"/>
          <w:szCs w:val="24"/>
          <w:highlight w:val="yellow"/>
          <w:rPrChange w:id="49" w:author="Caitlin Jeffrey" w:date="2019-08-01T13:06:00Z">
            <w:rPr>
              <w:rFonts w:cstheme="minorHAnsi"/>
              <w:sz w:val="24"/>
              <w:szCs w:val="24"/>
            </w:rPr>
          </w:rPrChange>
        </w:rPr>
        <w:t>There are also reports of decreased incidence of mastitis for dairy cows on compost bedded pack (Astiz et al. 2014).</w:t>
      </w:r>
      <w:r w:rsidR="00487430" w:rsidRPr="00805253">
        <w:rPr>
          <w:rFonts w:cstheme="minorHAnsi"/>
          <w:sz w:val="24"/>
          <w:szCs w:val="24"/>
        </w:rPr>
        <w:t xml:space="preserve"> </w:t>
      </w:r>
      <w:r w:rsidR="00487430" w:rsidRPr="00FF6440">
        <w:rPr>
          <w:rFonts w:cstheme="minorHAnsi"/>
          <w:sz w:val="24"/>
          <w:szCs w:val="24"/>
          <w:highlight w:val="yellow"/>
          <w:rPrChange w:id="50" w:author="Caitlin Jeffrey" w:date="2019-08-01T13:06:00Z">
            <w:rPr>
              <w:rFonts w:cstheme="minorHAnsi"/>
              <w:sz w:val="24"/>
              <w:szCs w:val="24"/>
            </w:rPr>
          </w:rPrChange>
        </w:rPr>
        <w:t xml:space="preserve">Bedding managed for low moisture and high temperature reduce counts of bacterial pathogens </w:t>
      </w:r>
      <w:r w:rsidR="00487430" w:rsidRPr="00FF6440">
        <w:rPr>
          <w:rFonts w:cstheme="minorHAnsi"/>
          <w:sz w:val="24"/>
          <w:szCs w:val="24"/>
          <w:highlight w:val="yellow"/>
          <w:rPrChange w:id="51" w:author="Caitlin Jeffrey" w:date="2019-08-01T13:06:00Z">
            <w:rPr>
              <w:rFonts w:cstheme="minorHAnsi"/>
              <w:sz w:val="24"/>
              <w:szCs w:val="24"/>
            </w:rPr>
          </w:rPrChange>
        </w:rPr>
        <w:lastRenderedPageBreak/>
        <w:t>(</w:t>
      </w:r>
      <w:r w:rsidR="00487430" w:rsidRPr="00FF6440">
        <w:rPr>
          <w:rFonts w:cstheme="minorHAnsi"/>
          <w:i/>
          <w:sz w:val="24"/>
          <w:szCs w:val="24"/>
          <w:highlight w:val="yellow"/>
          <w:rPrChange w:id="52" w:author="Caitlin Jeffrey" w:date="2019-08-01T13:06:00Z">
            <w:rPr>
              <w:rFonts w:cstheme="minorHAnsi"/>
              <w:i/>
              <w:sz w:val="24"/>
              <w:szCs w:val="24"/>
            </w:rPr>
          </w:rPrChange>
        </w:rPr>
        <w:t>Staphylococci</w:t>
      </w:r>
      <w:r w:rsidR="00487430" w:rsidRPr="00FF6440">
        <w:rPr>
          <w:rFonts w:cstheme="minorHAnsi"/>
          <w:sz w:val="24"/>
          <w:szCs w:val="24"/>
          <w:highlight w:val="yellow"/>
          <w:rPrChange w:id="53" w:author="Caitlin Jeffrey" w:date="2019-08-01T13:06:00Z">
            <w:rPr>
              <w:rFonts w:cstheme="minorHAnsi"/>
              <w:sz w:val="24"/>
              <w:szCs w:val="24"/>
            </w:rPr>
          </w:rPrChange>
        </w:rPr>
        <w:t xml:space="preserve">, </w:t>
      </w:r>
      <w:r w:rsidR="00487430" w:rsidRPr="00FF6440">
        <w:rPr>
          <w:rFonts w:cstheme="minorHAnsi"/>
          <w:i/>
          <w:sz w:val="24"/>
          <w:szCs w:val="24"/>
          <w:highlight w:val="yellow"/>
          <w:rPrChange w:id="54" w:author="Caitlin Jeffrey" w:date="2019-08-01T13:06:00Z">
            <w:rPr>
              <w:rFonts w:cstheme="minorHAnsi"/>
              <w:i/>
              <w:sz w:val="24"/>
              <w:szCs w:val="24"/>
            </w:rPr>
          </w:rPrChange>
        </w:rPr>
        <w:t>Streptococci</w:t>
      </w:r>
      <w:r w:rsidR="00487430" w:rsidRPr="00FF6440">
        <w:rPr>
          <w:rFonts w:cstheme="minorHAnsi"/>
          <w:sz w:val="24"/>
          <w:szCs w:val="24"/>
          <w:highlight w:val="yellow"/>
          <w:rPrChange w:id="55" w:author="Caitlin Jeffrey" w:date="2019-08-01T13:06:00Z">
            <w:rPr>
              <w:rFonts w:cstheme="minorHAnsi"/>
              <w:sz w:val="24"/>
              <w:szCs w:val="24"/>
            </w:rPr>
          </w:rPrChange>
        </w:rPr>
        <w:t xml:space="preserve">, and </w:t>
      </w:r>
      <w:r w:rsidR="00487430" w:rsidRPr="00FF6440">
        <w:rPr>
          <w:rFonts w:cstheme="minorHAnsi"/>
          <w:i/>
          <w:sz w:val="24"/>
          <w:szCs w:val="24"/>
          <w:highlight w:val="yellow"/>
          <w:rPrChange w:id="56" w:author="Caitlin Jeffrey" w:date="2019-08-01T13:06:00Z">
            <w:rPr>
              <w:rFonts w:cstheme="minorHAnsi"/>
              <w:i/>
              <w:sz w:val="24"/>
              <w:szCs w:val="24"/>
            </w:rPr>
          </w:rPrChange>
        </w:rPr>
        <w:t>Bacilli</w:t>
      </w:r>
      <w:r w:rsidR="00487430" w:rsidRPr="00FF6440">
        <w:rPr>
          <w:rFonts w:cstheme="minorHAnsi"/>
          <w:sz w:val="24"/>
          <w:szCs w:val="24"/>
          <w:highlight w:val="yellow"/>
          <w:rPrChange w:id="57" w:author="Caitlin Jeffrey" w:date="2019-08-01T13:06:00Z">
            <w:rPr>
              <w:rFonts w:cstheme="minorHAnsi"/>
              <w:sz w:val="24"/>
              <w:szCs w:val="24"/>
            </w:rPr>
          </w:rPrChange>
        </w:rPr>
        <w:t xml:space="preserve"> species) and improve herd hygiene (</w:t>
      </w:r>
      <w:r w:rsidR="00B40B08" w:rsidRPr="00FF6440">
        <w:rPr>
          <w:rFonts w:cstheme="minorHAnsi"/>
          <w:sz w:val="24"/>
          <w:szCs w:val="24"/>
          <w:highlight w:val="yellow"/>
          <w:rPrChange w:id="58" w:author="Caitlin Jeffrey" w:date="2019-08-01T13:06:00Z">
            <w:rPr>
              <w:rFonts w:cstheme="minorHAnsi"/>
              <w:sz w:val="24"/>
              <w:szCs w:val="24"/>
            </w:rPr>
          </w:rPrChange>
        </w:rPr>
        <w:t>Eckelkamp et al 2016</w:t>
      </w:r>
      <w:r w:rsidR="00487430" w:rsidRPr="00FF6440">
        <w:rPr>
          <w:rFonts w:cstheme="minorHAnsi"/>
          <w:sz w:val="24"/>
          <w:szCs w:val="24"/>
          <w:highlight w:val="yellow"/>
          <w:rPrChange w:id="59" w:author="Caitlin Jeffrey" w:date="2019-08-01T13:06:00Z">
            <w:rPr>
              <w:rFonts w:cstheme="minorHAnsi"/>
              <w:sz w:val="24"/>
              <w:szCs w:val="24"/>
            </w:rPr>
          </w:rPrChange>
        </w:rPr>
        <w:t xml:space="preserve">). </w:t>
      </w:r>
      <w:r w:rsidR="00593454" w:rsidRPr="00FF6440">
        <w:rPr>
          <w:rFonts w:cstheme="minorHAnsi"/>
          <w:sz w:val="24"/>
          <w:szCs w:val="24"/>
          <w:highlight w:val="yellow"/>
          <w:rPrChange w:id="60" w:author="Caitlin Jeffrey" w:date="2019-08-01T13:06:00Z">
            <w:rPr>
              <w:rFonts w:cstheme="minorHAnsi"/>
              <w:sz w:val="24"/>
              <w:szCs w:val="24"/>
            </w:rPr>
          </w:rPrChange>
        </w:rPr>
        <w:t>Bedding is an important source of bacteria and fungi that can be transmitted to the teat and mammary gland (</w:t>
      </w:r>
      <w:r w:rsidR="00B40B08" w:rsidRPr="00FF6440">
        <w:rPr>
          <w:rFonts w:cstheme="minorHAnsi"/>
          <w:sz w:val="24"/>
          <w:szCs w:val="24"/>
          <w:highlight w:val="yellow"/>
          <w:rPrChange w:id="61" w:author="Caitlin Jeffrey" w:date="2019-08-01T13:06:00Z">
            <w:rPr>
              <w:rFonts w:cstheme="minorHAnsi"/>
              <w:sz w:val="24"/>
              <w:szCs w:val="24"/>
            </w:rPr>
          </w:rPrChange>
        </w:rPr>
        <w:t>Eckelkamp et al. 2016</w:t>
      </w:r>
      <w:r w:rsidR="00593454" w:rsidRPr="00FF6440">
        <w:rPr>
          <w:rFonts w:cstheme="minorHAnsi"/>
          <w:sz w:val="24"/>
          <w:szCs w:val="24"/>
          <w:highlight w:val="yellow"/>
          <w:rPrChange w:id="62" w:author="Caitlin Jeffrey" w:date="2019-08-01T13:06:00Z">
            <w:rPr>
              <w:rFonts w:cstheme="minorHAnsi"/>
              <w:sz w:val="24"/>
              <w:szCs w:val="24"/>
            </w:rPr>
          </w:rPrChange>
        </w:rPr>
        <w:t>),</w:t>
      </w:r>
      <w:r w:rsidR="00593454" w:rsidRPr="00FF6440">
        <w:rPr>
          <w:rFonts w:cstheme="minorHAnsi"/>
          <w:highlight w:val="yellow"/>
          <w:rPrChange w:id="63" w:author="Caitlin Jeffrey" w:date="2019-08-01T13:06:00Z">
            <w:rPr>
              <w:rFonts w:cstheme="minorHAnsi"/>
            </w:rPr>
          </w:rPrChange>
        </w:rPr>
        <w:t xml:space="preserve"> </w:t>
      </w:r>
      <w:r w:rsidR="00593454" w:rsidRPr="00FF6440">
        <w:rPr>
          <w:rFonts w:cstheme="minorHAnsi"/>
          <w:sz w:val="24"/>
          <w:szCs w:val="24"/>
          <w:highlight w:val="yellow"/>
          <w:rPrChange w:id="64" w:author="Caitlin Jeffrey" w:date="2019-08-01T13:06:00Z">
            <w:rPr>
              <w:rFonts w:cstheme="minorHAnsi"/>
              <w:sz w:val="24"/>
              <w:szCs w:val="24"/>
            </w:rPr>
          </w:rPrChange>
        </w:rPr>
        <w:t>potentially changing the ability of these communities to resist dysbiosis.</w:t>
      </w:r>
      <w:r w:rsidR="00593454" w:rsidRPr="00805253">
        <w:rPr>
          <w:rFonts w:cstheme="minorHAnsi"/>
          <w:sz w:val="24"/>
          <w:szCs w:val="24"/>
        </w:rPr>
        <w:t xml:space="preserve"> The indigenous microbiome may modulate the potential for opportunistic bacteria or fungi to become pathogenic, preventing infection</w:t>
      </w:r>
      <w:r w:rsidR="00593454" w:rsidRPr="000027C1">
        <w:rPr>
          <w:rFonts w:ascii="Calibri" w:hAnsi="Calibri" w:cs="Arial"/>
          <w:sz w:val="24"/>
          <w:szCs w:val="24"/>
        </w:rPr>
        <w:t>.</w:t>
      </w:r>
    </w:p>
    <w:p w14:paraId="12BAF464" w14:textId="40FAE214" w:rsidR="00FF6440" w:rsidRDefault="00FF6440" w:rsidP="00805253">
      <w:pPr>
        <w:tabs>
          <w:tab w:val="left" w:pos="360"/>
          <w:tab w:val="left" w:pos="720"/>
        </w:tabs>
        <w:spacing w:line="240" w:lineRule="auto"/>
        <w:contextualSpacing/>
        <w:rPr>
          <w:ins w:id="65" w:author="Caitlin Jeffrey" w:date="2019-08-01T13:08:00Z"/>
          <w:rFonts w:ascii="Calibri" w:hAnsi="Calibri" w:cs="Arial"/>
          <w:sz w:val="24"/>
          <w:szCs w:val="24"/>
        </w:rPr>
      </w:pPr>
    </w:p>
    <w:p w14:paraId="73BFFF51" w14:textId="41469A19" w:rsidR="00FF6440" w:rsidRDefault="00FF6440" w:rsidP="00805253">
      <w:pPr>
        <w:tabs>
          <w:tab w:val="left" w:pos="360"/>
          <w:tab w:val="left" w:pos="720"/>
        </w:tabs>
        <w:spacing w:line="240" w:lineRule="auto"/>
        <w:contextualSpacing/>
        <w:rPr>
          <w:ins w:id="66" w:author="Caitlin Jeffrey" w:date="2019-08-01T13:09:00Z"/>
          <w:rFonts w:ascii="Calibri" w:hAnsi="Calibri" w:cs="Arial"/>
          <w:i/>
          <w:iCs/>
          <w:sz w:val="24"/>
          <w:szCs w:val="24"/>
        </w:rPr>
      </w:pPr>
      <w:ins w:id="67" w:author="Caitlin Jeffrey" w:date="2019-08-01T13:08:00Z">
        <w:r>
          <w:rPr>
            <w:rFonts w:ascii="Calibri" w:hAnsi="Calibri" w:cs="Arial"/>
            <w:i/>
            <w:iCs/>
            <w:sz w:val="24"/>
            <w:szCs w:val="24"/>
          </w:rPr>
          <w:t>Not sure these statements entirely true, needs to be</w:t>
        </w:r>
      </w:ins>
      <w:ins w:id="68" w:author="Caitlin Jeffrey" w:date="2019-08-01T13:09:00Z">
        <w:r>
          <w:rPr>
            <w:rFonts w:ascii="Calibri" w:hAnsi="Calibri" w:cs="Arial"/>
            <w:i/>
            <w:iCs/>
            <w:sz w:val="24"/>
            <w:szCs w:val="24"/>
          </w:rPr>
          <w:t xml:space="preserve"> more nuanced</w:t>
        </w:r>
      </w:ins>
    </w:p>
    <w:p w14:paraId="4C927A49" w14:textId="0B436816" w:rsidR="00FF6440" w:rsidRDefault="00FF6440" w:rsidP="00805253">
      <w:pPr>
        <w:tabs>
          <w:tab w:val="left" w:pos="360"/>
          <w:tab w:val="left" w:pos="720"/>
        </w:tabs>
        <w:spacing w:line="240" w:lineRule="auto"/>
        <w:contextualSpacing/>
        <w:rPr>
          <w:ins w:id="69" w:author="Caitlin Jeffrey" w:date="2019-08-01T13:10:00Z"/>
          <w:rFonts w:ascii="Calibri" w:hAnsi="Calibri" w:cs="Arial"/>
          <w:i/>
          <w:iCs/>
          <w:sz w:val="24"/>
          <w:szCs w:val="24"/>
        </w:rPr>
      </w:pPr>
      <w:ins w:id="70" w:author="Caitlin Jeffrey" w:date="2019-08-01T13:09:00Z">
        <w:r>
          <w:rPr>
            <w:rFonts w:ascii="Calibri" w:hAnsi="Calibri" w:cs="Arial"/>
            <w:i/>
            <w:iCs/>
            <w:sz w:val="24"/>
            <w:szCs w:val="24"/>
          </w:rPr>
          <w:t>Do we even want to spend a ton of words on CBP interest/importance, or just focus on novelty of our survey?</w:t>
        </w:r>
      </w:ins>
    </w:p>
    <w:p w14:paraId="33FCD4E2" w14:textId="77777777" w:rsidR="0025099C" w:rsidRPr="00FF6440" w:rsidRDefault="0025099C" w:rsidP="00805253">
      <w:pPr>
        <w:tabs>
          <w:tab w:val="left" w:pos="360"/>
          <w:tab w:val="left" w:pos="720"/>
        </w:tabs>
        <w:spacing w:line="240" w:lineRule="auto"/>
        <w:contextualSpacing/>
        <w:rPr>
          <w:rFonts w:ascii="Calibri" w:hAnsi="Calibri" w:cs="Arial"/>
          <w:i/>
          <w:iCs/>
          <w:sz w:val="24"/>
          <w:szCs w:val="24"/>
          <w:rPrChange w:id="71" w:author="Caitlin Jeffrey" w:date="2019-08-01T13:08:00Z">
            <w:rPr>
              <w:rFonts w:ascii="Calibri" w:hAnsi="Calibri" w:cs="Arial"/>
              <w:sz w:val="24"/>
              <w:szCs w:val="24"/>
            </w:rPr>
          </w:rPrChange>
        </w:rPr>
      </w:pPr>
    </w:p>
    <w:p w14:paraId="7CE552FE" w14:textId="5E01A489" w:rsidR="00683F4B" w:rsidRDefault="00805253" w:rsidP="00805253">
      <w:pPr>
        <w:tabs>
          <w:tab w:val="left" w:pos="360"/>
          <w:tab w:val="left" w:pos="720"/>
        </w:tabs>
        <w:spacing w:line="240" w:lineRule="auto"/>
        <w:contextualSpacing/>
        <w:rPr>
          <w:rFonts w:ascii="Calibri" w:hAnsi="Calibri" w:cs="Arial"/>
          <w:sz w:val="24"/>
          <w:szCs w:val="24"/>
        </w:rPr>
      </w:pPr>
      <w:r>
        <w:rPr>
          <w:rFonts w:ascii="Calibri" w:hAnsi="Calibri" w:cs="Arial"/>
          <w:sz w:val="24"/>
          <w:szCs w:val="24"/>
        </w:rPr>
        <w:tab/>
      </w:r>
      <w:r w:rsidR="00683F4B" w:rsidRPr="00FF6440">
        <w:rPr>
          <w:rFonts w:ascii="Segoe UI" w:hAnsi="Segoe UI" w:cs="Segoe UI"/>
          <w:szCs w:val="24"/>
          <w:highlight w:val="yellow"/>
          <w:rPrChange w:id="72" w:author="Caitlin Jeffrey" w:date="2019-08-01T13:06:00Z">
            <w:rPr>
              <w:rFonts w:ascii="Segoe UI" w:hAnsi="Segoe UI" w:cs="Segoe UI"/>
              <w:szCs w:val="24"/>
            </w:rPr>
          </w:rPrChange>
        </w:rPr>
        <w:t xml:space="preserve">Based on our preliminary research, we discovered an </w:t>
      </w:r>
      <w:r w:rsidR="00683F4B" w:rsidRPr="00FF6440">
        <w:rPr>
          <w:rFonts w:ascii="Calibri" w:hAnsi="Calibri" w:cs="Arial"/>
          <w:sz w:val="24"/>
          <w:szCs w:val="24"/>
          <w:highlight w:val="yellow"/>
          <w:rPrChange w:id="73" w:author="Caitlin Jeffrey" w:date="2019-08-01T13:06:00Z">
            <w:rPr>
              <w:rFonts w:ascii="Calibri" w:hAnsi="Calibri" w:cs="Arial"/>
              <w:sz w:val="24"/>
              <w:szCs w:val="24"/>
            </w:rPr>
          </w:rPrChange>
        </w:rPr>
        <w:t>apparent paradox of greater pathogen counts yet less disease on bedded packs suggests that organic dairy producers may benefit from integrating bedded-pack technologies into their farm systems (Andrews et al. 2019).</w:t>
      </w:r>
      <w:r w:rsidR="00683F4B">
        <w:rPr>
          <w:rFonts w:ascii="Calibri" w:hAnsi="Calibri" w:cs="Arial"/>
          <w:sz w:val="24"/>
          <w:szCs w:val="24"/>
        </w:rPr>
        <w:t xml:space="preserve"> </w:t>
      </w:r>
      <w:r w:rsidR="00487430" w:rsidRPr="00815143">
        <w:rPr>
          <w:rFonts w:ascii="Calibri" w:hAnsi="Calibri" w:cs="Arial"/>
          <w:sz w:val="24"/>
          <w:szCs w:val="24"/>
        </w:rPr>
        <w:t>Dairy producers are always under pressure to maximize profitability, improve market acc</w:t>
      </w:r>
      <w:r w:rsidR="00487430">
        <w:rPr>
          <w:rFonts w:ascii="Calibri" w:hAnsi="Calibri" w:cs="Arial"/>
          <w:sz w:val="24"/>
          <w:szCs w:val="24"/>
        </w:rPr>
        <w:t>ess and meet consumer demands. Furthermore, c</w:t>
      </w:r>
      <w:r w:rsidR="00487430" w:rsidRPr="00815143">
        <w:rPr>
          <w:rFonts w:ascii="Calibri" w:hAnsi="Calibri" w:cs="Arial"/>
          <w:sz w:val="24"/>
          <w:szCs w:val="24"/>
        </w:rPr>
        <w:t xml:space="preserve">onsumers are increasingly </w:t>
      </w:r>
      <w:r w:rsidR="00487430">
        <w:rPr>
          <w:rFonts w:ascii="Calibri" w:hAnsi="Calibri" w:cs="Arial"/>
          <w:sz w:val="24"/>
          <w:szCs w:val="24"/>
        </w:rPr>
        <w:t>expressing</w:t>
      </w:r>
      <w:r w:rsidR="00487430" w:rsidRPr="00815143">
        <w:rPr>
          <w:rFonts w:ascii="Calibri" w:hAnsi="Calibri" w:cs="Arial"/>
          <w:sz w:val="24"/>
          <w:szCs w:val="24"/>
        </w:rPr>
        <w:t xml:space="preserve"> interest and concern for animal welfare and animal housing. </w:t>
      </w:r>
    </w:p>
    <w:p w14:paraId="102CD164" w14:textId="651986A8" w:rsidR="00A16CA0" w:rsidRDefault="000E556D" w:rsidP="000E556D">
      <w:pPr>
        <w:tabs>
          <w:tab w:val="left" w:pos="360"/>
          <w:tab w:val="left" w:pos="720"/>
        </w:tabs>
        <w:rPr>
          <w:sz w:val="24"/>
          <w:szCs w:val="24"/>
        </w:rPr>
      </w:pPr>
      <w:r>
        <w:rPr>
          <w:sz w:val="24"/>
          <w:szCs w:val="24"/>
        </w:rPr>
        <w:tab/>
      </w:r>
      <w:r w:rsidR="00A16CA0">
        <w:rPr>
          <w:sz w:val="24"/>
          <w:szCs w:val="24"/>
        </w:rPr>
        <w:t>T</w:t>
      </w:r>
      <w:r w:rsidR="00A16CA0" w:rsidRPr="00F5549A">
        <w:rPr>
          <w:sz w:val="24"/>
          <w:szCs w:val="24"/>
        </w:rPr>
        <w:t>here is limited knowledge on the distribution and types of bedding management styles on organic dairy farms nationally or in Vermont.</w:t>
      </w:r>
      <w:r>
        <w:rPr>
          <w:sz w:val="24"/>
          <w:szCs w:val="24"/>
        </w:rPr>
        <w:t xml:space="preserve"> Therefore, the goal of the survey was to obtain a quantitative industry-wide survey to quantify the bedding styles and materials of operating organic dairies in Vermont. A</w:t>
      </w:r>
      <w:r w:rsidRPr="00F5549A">
        <w:rPr>
          <w:sz w:val="24"/>
          <w:szCs w:val="24"/>
        </w:rPr>
        <w:t xml:space="preserve"> descriptive study (survey) designed to quantify the frequency of different housing types and bedding management styles on organic dairy farms in Vermont</w:t>
      </w:r>
      <w:r>
        <w:rPr>
          <w:sz w:val="24"/>
          <w:szCs w:val="24"/>
        </w:rPr>
        <w:t>.</w:t>
      </w:r>
    </w:p>
    <w:p w14:paraId="6D9582AC" w14:textId="74918EBC" w:rsidR="0036296C" w:rsidRPr="00593454" w:rsidRDefault="00592178" w:rsidP="000E556D">
      <w:pPr>
        <w:tabs>
          <w:tab w:val="left" w:pos="360"/>
          <w:tab w:val="left" w:pos="720"/>
        </w:tabs>
        <w:rPr>
          <w:b/>
          <w:sz w:val="24"/>
          <w:szCs w:val="24"/>
        </w:rPr>
      </w:pPr>
      <w:bookmarkStart w:id="74" w:name="results"/>
      <w:bookmarkEnd w:id="74"/>
      <w:r w:rsidRPr="00593454">
        <w:rPr>
          <w:b/>
          <w:sz w:val="24"/>
          <w:szCs w:val="24"/>
        </w:rPr>
        <w:t>MATERIALS AND METHODS</w:t>
      </w:r>
    </w:p>
    <w:p w14:paraId="0D69DF14" w14:textId="75FFA113" w:rsidR="00A16CA0" w:rsidRDefault="00A16CA0" w:rsidP="000E556D">
      <w:pPr>
        <w:tabs>
          <w:tab w:val="left" w:pos="360"/>
          <w:tab w:val="left" w:pos="720"/>
        </w:tabs>
        <w:rPr>
          <w:sz w:val="24"/>
          <w:szCs w:val="24"/>
        </w:rPr>
      </w:pPr>
      <w:commentRangeStart w:id="75"/>
      <w:r w:rsidRPr="00F5549A">
        <w:rPr>
          <w:sz w:val="24"/>
          <w:szCs w:val="24"/>
        </w:rPr>
        <w:t xml:space="preserve">There were </w:t>
      </w:r>
      <w:r w:rsidR="00805253">
        <w:rPr>
          <w:sz w:val="24"/>
          <w:szCs w:val="24"/>
        </w:rPr>
        <w:t>eight</w:t>
      </w:r>
      <w:r w:rsidRPr="00F5549A">
        <w:rPr>
          <w:sz w:val="24"/>
          <w:szCs w:val="24"/>
        </w:rPr>
        <w:t xml:space="preserve"> questions in the questionnaire, plus a request for farm location and contact information. The questions in the on-line and mailed versions were identical</w:t>
      </w:r>
      <w:r w:rsidR="00805253">
        <w:rPr>
          <w:sz w:val="24"/>
          <w:szCs w:val="24"/>
        </w:rPr>
        <w:t xml:space="preserve"> and optional</w:t>
      </w:r>
      <w:r w:rsidRPr="00F5549A">
        <w:rPr>
          <w:sz w:val="24"/>
          <w:szCs w:val="24"/>
        </w:rPr>
        <w:t xml:space="preserve">. </w:t>
      </w:r>
      <w:commentRangeEnd w:id="75"/>
      <w:r w:rsidR="00997BC0">
        <w:rPr>
          <w:rStyle w:val="CommentReference"/>
        </w:rPr>
        <w:commentReference w:id="75"/>
      </w:r>
      <w:r w:rsidRPr="00F5549A">
        <w:rPr>
          <w:sz w:val="24"/>
          <w:szCs w:val="24"/>
        </w:rPr>
        <w:t>Questions included: 1. Winter housing for lactating cows Multiple choice (Free-stall, Tie-stall, Bedded Pack, or Other specified in comments) 2. Winter bedding for lactating cows Multiple choice (Sand, Wood, Hay/Straw, or Other specified in comments) 3. Breed(s) of cow (open question) 4. Level of interest in the project (multiple choice) 5. Frequency of testing of individual cow somatic cell count, i.e. through DHIA Multiple choice (more than monthly, about monthly, every other month, less frequently, never) 6. Experience managing a dairy farm in years (open question) 7. Experience managing an organic dairy farm in years (open question) 8. Average number of lactating cows (open question) 9. Farm name, Farm location, and contact person, phone number, email address, preferred time to contact</w:t>
      </w:r>
    </w:p>
    <w:p w14:paraId="00F3228B" w14:textId="57B8A5F3" w:rsidR="00580007" w:rsidRPr="00F5549A" w:rsidRDefault="00580007" w:rsidP="000E556D">
      <w:pPr>
        <w:tabs>
          <w:tab w:val="left" w:pos="360"/>
          <w:tab w:val="left" w:pos="720"/>
        </w:tabs>
        <w:rPr>
          <w:sz w:val="24"/>
          <w:szCs w:val="24"/>
        </w:rPr>
      </w:pPr>
      <w:r>
        <w:rPr>
          <w:sz w:val="24"/>
          <w:szCs w:val="24"/>
        </w:rPr>
        <w:t>First – established a press release</w:t>
      </w:r>
      <w:r w:rsidR="0070334A">
        <w:rPr>
          <w:sz w:val="24"/>
          <w:szCs w:val="24"/>
        </w:rPr>
        <w:t xml:space="preserve"> (</w:t>
      </w:r>
      <w:hyperlink r:id="rId11" w:history="1">
        <w:r w:rsidR="0070334A">
          <w:rPr>
            <w:rStyle w:val="Hyperlink"/>
          </w:rPr>
          <w:t>https://www.morningagclips.com/uvm-seeks-input-from-organic-dairy-farmers/</w:t>
        </w:r>
      </w:hyperlink>
      <w:r w:rsidR="0070334A">
        <w:rPr>
          <w:rStyle w:val="Hyperlink"/>
        </w:rPr>
        <w:t>)</w:t>
      </w:r>
    </w:p>
    <w:p w14:paraId="35BF1930" w14:textId="4416AAD6" w:rsidR="00580007" w:rsidRDefault="00805253" w:rsidP="000E556D">
      <w:pPr>
        <w:tabs>
          <w:tab w:val="left" w:pos="360"/>
          <w:tab w:val="left" w:pos="720"/>
        </w:tabs>
        <w:rPr>
          <w:sz w:val="24"/>
          <w:szCs w:val="24"/>
        </w:rPr>
      </w:pPr>
      <w:r>
        <w:rPr>
          <w:sz w:val="24"/>
          <w:szCs w:val="24"/>
        </w:rPr>
        <w:t xml:space="preserve">Second-  </w:t>
      </w:r>
      <w:r w:rsidR="00A16CA0" w:rsidRPr="00F5549A">
        <w:rPr>
          <w:sz w:val="24"/>
          <w:szCs w:val="24"/>
        </w:rPr>
        <w:t xml:space="preserve">The survey was mailed to 197 Vermont producers of dairy milk listed in the 2017 USDA Organic Integrity Database. The database was updated in December of 2018, after the survey was mailed, to include only 177 farms. The questionnaire was mailed to all organic dairy farmers in Vermont and the mailing included postage paid pre-addressed return envelopes. The questionnaire was also available on-line from 12/7/18-5/1/2019. The on-line version was </w:t>
      </w:r>
      <w:r w:rsidR="00A16CA0" w:rsidRPr="00F5549A">
        <w:rPr>
          <w:sz w:val="24"/>
          <w:szCs w:val="24"/>
        </w:rPr>
        <w:lastRenderedPageBreak/>
        <w:t>promoted through UVM web-sites and social media, as well as through regional industry publications.</w:t>
      </w:r>
    </w:p>
    <w:p w14:paraId="098FEF0E" w14:textId="6F092E4E" w:rsidR="00A16CA0" w:rsidRDefault="000E556D" w:rsidP="000E556D">
      <w:pPr>
        <w:tabs>
          <w:tab w:val="left" w:pos="360"/>
          <w:tab w:val="left" w:pos="720"/>
        </w:tabs>
        <w:rPr>
          <w:sz w:val="24"/>
          <w:szCs w:val="24"/>
        </w:rPr>
      </w:pPr>
      <w:commentRangeStart w:id="76"/>
      <w:r>
        <w:rPr>
          <w:sz w:val="24"/>
          <w:szCs w:val="24"/>
        </w:rPr>
        <w:t xml:space="preserve">Two months after </w:t>
      </w:r>
      <w:commentRangeEnd w:id="76"/>
      <w:r>
        <w:rPr>
          <w:rStyle w:val="CommentReference"/>
        </w:rPr>
        <w:commentReference w:id="76"/>
      </w:r>
      <w:r>
        <w:rPr>
          <w:sz w:val="24"/>
          <w:szCs w:val="24"/>
        </w:rPr>
        <w:t>the initial survey mailing</w:t>
      </w:r>
      <w:r w:rsidR="00A16CA0" w:rsidRPr="00F5549A">
        <w:rPr>
          <w:sz w:val="24"/>
          <w:szCs w:val="24"/>
        </w:rPr>
        <w:t>, we conducted telephone interviews using the questionnaire for a subset of farms that did not respond to the first mailing, and we completed a second mailing to 83 farms that did not respond to the first mailing.</w:t>
      </w:r>
    </w:p>
    <w:p w14:paraId="4E42499E" w14:textId="55990F13" w:rsidR="00805253" w:rsidRPr="00805253" w:rsidRDefault="00805253" w:rsidP="000E556D">
      <w:pPr>
        <w:tabs>
          <w:tab w:val="left" w:pos="360"/>
          <w:tab w:val="left" w:pos="720"/>
        </w:tabs>
        <w:rPr>
          <w:color w:val="FF0000"/>
          <w:sz w:val="24"/>
          <w:szCs w:val="24"/>
        </w:rPr>
      </w:pPr>
      <w:r w:rsidRPr="00805253">
        <w:rPr>
          <w:color w:val="FF0000"/>
          <w:sz w:val="24"/>
          <w:szCs w:val="24"/>
        </w:rPr>
        <w:t xml:space="preserve">Statistical Analyses …. </w:t>
      </w:r>
    </w:p>
    <w:p w14:paraId="0D7740E6" w14:textId="39E0409A" w:rsidR="00A16CA0" w:rsidRPr="00593454" w:rsidRDefault="00592178" w:rsidP="000E556D">
      <w:pPr>
        <w:tabs>
          <w:tab w:val="left" w:pos="360"/>
          <w:tab w:val="left" w:pos="720"/>
        </w:tabs>
        <w:rPr>
          <w:b/>
          <w:sz w:val="24"/>
          <w:szCs w:val="24"/>
        </w:rPr>
      </w:pPr>
      <w:r w:rsidRPr="00593454">
        <w:rPr>
          <w:b/>
          <w:sz w:val="24"/>
          <w:szCs w:val="24"/>
        </w:rPr>
        <w:t>RESULTS AND DISCUSSION</w:t>
      </w:r>
    </w:p>
    <w:p w14:paraId="493270B9" w14:textId="4043AD6F" w:rsidR="00DA0B56" w:rsidRDefault="00805253" w:rsidP="000E556D">
      <w:pPr>
        <w:tabs>
          <w:tab w:val="left" w:pos="360"/>
          <w:tab w:val="left" w:pos="720"/>
        </w:tabs>
        <w:rPr>
          <w:sz w:val="24"/>
          <w:szCs w:val="24"/>
        </w:rPr>
      </w:pPr>
      <w:r>
        <w:rPr>
          <w:sz w:val="24"/>
          <w:szCs w:val="24"/>
        </w:rPr>
        <w:tab/>
      </w:r>
      <w:r w:rsidR="00922384" w:rsidRPr="00F5549A">
        <w:rPr>
          <w:sz w:val="24"/>
          <w:szCs w:val="24"/>
        </w:rPr>
        <w:t xml:space="preserve">Of the 177 farms, 145 Vermont farms housing </w:t>
      </w:r>
      <w:del w:id="77" w:author="Caitlin Jeffrey" w:date="2019-08-01T13:20:00Z">
        <w:r w:rsidR="00922384" w:rsidRPr="00F5549A" w:rsidDel="00792B2D">
          <w:rPr>
            <w:sz w:val="24"/>
            <w:szCs w:val="24"/>
          </w:rPr>
          <w:delText>lactacting</w:delText>
        </w:r>
      </w:del>
      <w:ins w:id="78" w:author="Caitlin Jeffrey" w:date="2019-08-01T13:20:00Z">
        <w:r w:rsidR="00792B2D" w:rsidRPr="00F5549A">
          <w:rPr>
            <w:sz w:val="24"/>
            <w:szCs w:val="24"/>
          </w:rPr>
          <w:t>lactating</w:t>
        </w:r>
      </w:ins>
      <w:r w:rsidR="00922384" w:rsidRPr="00F5549A">
        <w:rPr>
          <w:sz w:val="24"/>
          <w:szCs w:val="24"/>
        </w:rPr>
        <w:t xml:space="preserve"> cows responded (82% industry response). Four farms from outside of Vermont also responded but were not included in this analysis.</w:t>
      </w:r>
      <w:r w:rsidR="00DA0B56">
        <w:rPr>
          <w:sz w:val="24"/>
          <w:szCs w:val="24"/>
        </w:rPr>
        <w:t xml:space="preserve"> </w:t>
      </w:r>
      <w:r w:rsidR="00DA0B56" w:rsidRPr="00792B2D">
        <w:rPr>
          <w:sz w:val="24"/>
          <w:szCs w:val="24"/>
          <w:highlight w:val="yellow"/>
          <w:rPrChange w:id="79" w:author="Caitlin Jeffrey" w:date="2019-08-01T13:22:00Z">
            <w:rPr>
              <w:sz w:val="24"/>
              <w:szCs w:val="24"/>
            </w:rPr>
          </w:rPrChange>
        </w:rPr>
        <w:t>This is the first industry-wide survey to quantify the frequency of bedding and housing management styles used on organic dairy farmers in Vermont.</w:t>
      </w:r>
      <w:r w:rsidR="00DA0B56">
        <w:rPr>
          <w:sz w:val="24"/>
          <w:szCs w:val="24"/>
        </w:rPr>
        <w:t xml:space="preserve"> </w:t>
      </w:r>
    </w:p>
    <w:p w14:paraId="4954935C" w14:textId="7AB8E811" w:rsidR="00DA0B56" w:rsidRPr="00DA0B56" w:rsidRDefault="00DA0B56" w:rsidP="000E556D">
      <w:pPr>
        <w:tabs>
          <w:tab w:val="left" w:pos="360"/>
          <w:tab w:val="left" w:pos="720"/>
        </w:tabs>
        <w:rPr>
          <w:b/>
          <w:i/>
          <w:sz w:val="24"/>
          <w:szCs w:val="24"/>
        </w:rPr>
      </w:pPr>
      <w:r w:rsidRPr="00DA0B56">
        <w:rPr>
          <w:b/>
          <w:i/>
          <w:sz w:val="24"/>
          <w:szCs w:val="24"/>
        </w:rPr>
        <w:t>Bedding styles and materials</w:t>
      </w:r>
    </w:p>
    <w:p w14:paraId="1E01EB1B" w14:textId="53A569F0" w:rsidR="0036296C" w:rsidRDefault="00DA0B56" w:rsidP="000E556D">
      <w:pPr>
        <w:tabs>
          <w:tab w:val="left" w:pos="360"/>
          <w:tab w:val="left" w:pos="720"/>
        </w:tabs>
        <w:rPr>
          <w:sz w:val="24"/>
          <w:szCs w:val="24"/>
        </w:rPr>
      </w:pPr>
      <w:r>
        <w:rPr>
          <w:sz w:val="24"/>
          <w:szCs w:val="24"/>
        </w:rPr>
        <w:t xml:space="preserve">Four major </w:t>
      </w:r>
      <w:r w:rsidRPr="00E80894">
        <w:rPr>
          <w:sz w:val="24"/>
          <w:szCs w:val="24"/>
          <w:highlight w:val="yellow"/>
          <w:rPrChange w:id="80" w:author="Caitlin Jeffrey" w:date="2019-08-01T13:23:00Z">
            <w:rPr>
              <w:sz w:val="24"/>
              <w:szCs w:val="24"/>
            </w:rPr>
          </w:rPrChange>
        </w:rPr>
        <w:t>(n &gt; xx)</w:t>
      </w:r>
      <w:r>
        <w:rPr>
          <w:sz w:val="24"/>
          <w:szCs w:val="24"/>
        </w:rPr>
        <w:t xml:space="preserve"> </w:t>
      </w:r>
      <w:r w:rsidRPr="00F5549A">
        <w:rPr>
          <w:sz w:val="24"/>
          <w:szCs w:val="24"/>
        </w:rPr>
        <w:t xml:space="preserve">categories of housing/bedding styles </w:t>
      </w:r>
      <w:r>
        <w:rPr>
          <w:sz w:val="24"/>
          <w:szCs w:val="24"/>
        </w:rPr>
        <w:t xml:space="preserve">were identified: </w:t>
      </w:r>
      <w:r w:rsidRPr="00F5549A">
        <w:rPr>
          <w:sz w:val="24"/>
          <w:szCs w:val="24"/>
        </w:rPr>
        <w:t>tie-stall housing using wood product bedding, free-stall housing with wood products, free-stall housing bedded with sand, and bedded-pack housing.</w:t>
      </w:r>
      <w:r>
        <w:rPr>
          <w:sz w:val="24"/>
          <w:szCs w:val="24"/>
        </w:rPr>
        <w:t xml:space="preserve"> </w:t>
      </w:r>
      <w:r w:rsidR="00922384" w:rsidRPr="00F5549A">
        <w:rPr>
          <w:sz w:val="24"/>
          <w:szCs w:val="24"/>
        </w:rPr>
        <w:t xml:space="preserve">The most common housing type was tie-stall (47%) followed by free-stall (30%) (Fig 1). Most tie-stall producers used a wood-based bedding material, while free-stalls were split between sand and wood-based bedding. Bedded pack was a component of lactating cow housing on 15% of farms. Bedded pack was commonly used in </w:t>
      </w:r>
      <w:r w:rsidR="003370F7" w:rsidRPr="00F5549A">
        <w:rPr>
          <w:sz w:val="24"/>
          <w:szCs w:val="24"/>
        </w:rPr>
        <w:t>conjunction</w:t>
      </w:r>
      <w:r w:rsidR="00922384" w:rsidRPr="00F5549A">
        <w:rPr>
          <w:sz w:val="24"/>
          <w:szCs w:val="24"/>
        </w:rPr>
        <w:t xml:space="preserve"> with another housing strategy (Fig. 1). </w:t>
      </w:r>
      <w:r w:rsidR="003370F7">
        <w:rPr>
          <w:sz w:val="24"/>
          <w:szCs w:val="24"/>
        </w:rPr>
        <w:t>Ten</w:t>
      </w:r>
      <w:r w:rsidR="00922384" w:rsidRPr="00F5549A">
        <w:rPr>
          <w:sz w:val="24"/>
          <w:szCs w:val="24"/>
        </w:rPr>
        <w:t xml:space="preserve"> farms reported using only a bedded pack for lactating cows. Most farms using a bedded pack bedded with wood, followed by hay or straw (Fig</w:t>
      </w:r>
      <w:r w:rsidR="003370F7">
        <w:rPr>
          <w:sz w:val="24"/>
          <w:szCs w:val="24"/>
        </w:rPr>
        <w:t>.</w:t>
      </w:r>
      <w:r w:rsidR="00922384" w:rsidRPr="00F5549A">
        <w:rPr>
          <w:sz w:val="24"/>
          <w:szCs w:val="24"/>
        </w:rPr>
        <w:t xml:space="preserve"> 1). The remaining farms (8%) reported a mixed tie-stall and free-stall system or a loose housing system (</w:t>
      </w:r>
      <w:r w:rsidR="00805253">
        <w:rPr>
          <w:sz w:val="24"/>
          <w:szCs w:val="24"/>
        </w:rPr>
        <w:t>n = 3</w:t>
      </w:r>
      <w:r w:rsidR="00922384" w:rsidRPr="00F5549A">
        <w:rPr>
          <w:sz w:val="24"/>
          <w:szCs w:val="24"/>
        </w:rPr>
        <w:t>).</w:t>
      </w:r>
    </w:p>
    <w:p w14:paraId="66FC8BB9" w14:textId="6C9CFAB6" w:rsidR="00DA0B56" w:rsidRPr="00F5549A" w:rsidRDefault="00DA0B56" w:rsidP="00DA0B56">
      <w:pPr>
        <w:tabs>
          <w:tab w:val="left" w:pos="360"/>
          <w:tab w:val="left" w:pos="720"/>
        </w:tabs>
        <w:rPr>
          <w:sz w:val="24"/>
          <w:szCs w:val="24"/>
        </w:rPr>
      </w:pPr>
      <w:r>
        <w:rPr>
          <w:sz w:val="24"/>
          <w:szCs w:val="24"/>
        </w:rPr>
        <w:tab/>
        <w:t>B</w:t>
      </w:r>
      <w:r w:rsidRPr="00F5549A">
        <w:rPr>
          <w:sz w:val="24"/>
          <w:szCs w:val="24"/>
        </w:rPr>
        <w:t xml:space="preserve">edding and housing management practices on herds using bedded pack style housing </w:t>
      </w:r>
      <w:r>
        <w:rPr>
          <w:sz w:val="24"/>
          <w:szCs w:val="24"/>
        </w:rPr>
        <w:t xml:space="preserve">were most </w:t>
      </w:r>
      <w:r w:rsidRPr="00F5549A">
        <w:rPr>
          <w:sz w:val="24"/>
          <w:szCs w:val="24"/>
        </w:rPr>
        <w:t xml:space="preserve">variable. </w:t>
      </w:r>
      <w:r>
        <w:rPr>
          <w:sz w:val="24"/>
          <w:szCs w:val="24"/>
        </w:rPr>
        <w:t>These</w:t>
      </w:r>
      <w:r w:rsidRPr="00F5549A">
        <w:rPr>
          <w:sz w:val="24"/>
          <w:szCs w:val="24"/>
        </w:rPr>
        <w:t xml:space="preserve"> “mixed” housing systems, where bedded packs are used in combination with another style are common. Clarifying the extent of these mixed or hybrid housing systems and the reasons for their use might be a direction for future study.</w:t>
      </w:r>
    </w:p>
    <w:p w14:paraId="6249A4DA" w14:textId="77777777" w:rsidR="0036296C" w:rsidRPr="00593454" w:rsidRDefault="00922384" w:rsidP="000E556D">
      <w:pPr>
        <w:tabs>
          <w:tab w:val="left" w:pos="360"/>
          <w:tab w:val="left" w:pos="720"/>
        </w:tabs>
        <w:rPr>
          <w:b/>
          <w:i/>
          <w:sz w:val="24"/>
          <w:szCs w:val="24"/>
        </w:rPr>
      </w:pPr>
      <w:bookmarkStart w:id="81" w:name="cattle-breeds"/>
      <w:bookmarkEnd w:id="81"/>
      <w:r w:rsidRPr="00593454">
        <w:rPr>
          <w:b/>
          <w:i/>
          <w:sz w:val="24"/>
          <w:szCs w:val="24"/>
        </w:rPr>
        <w:t>Cattle Breeds</w:t>
      </w:r>
    </w:p>
    <w:p w14:paraId="3E4617C3" w14:textId="460E85EA" w:rsidR="0036296C" w:rsidRPr="00F5549A" w:rsidRDefault="00805253" w:rsidP="000E556D">
      <w:pPr>
        <w:tabs>
          <w:tab w:val="left" w:pos="360"/>
          <w:tab w:val="left" w:pos="720"/>
        </w:tabs>
        <w:rPr>
          <w:sz w:val="24"/>
          <w:szCs w:val="24"/>
        </w:rPr>
      </w:pPr>
      <w:r>
        <w:rPr>
          <w:sz w:val="24"/>
          <w:szCs w:val="24"/>
        </w:rPr>
        <w:tab/>
      </w:r>
      <w:r w:rsidR="00922384" w:rsidRPr="00F5549A">
        <w:rPr>
          <w:sz w:val="24"/>
          <w:szCs w:val="24"/>
        </w:rPr>
        <w:t>Breed distribution was similar across all housing bedding types, although bedded pack and sand-bedded free-stall producers were more likely to use Jersey and Jersey crosses (Fig. 2). There were four primary breed t</w:t>
      </w:r>
      <w:r>
        <w:rPr>
          <w:sz w:val="24"/>
          <w:szCs w:val="24"/>
        </w:rPr>
        <w:t xml:space="preserve">ypes: herds that identified as </w:t>
      </w:r>
      <w:r w:rsidR="00922384" w:rsidRPr="00F5549A">
        <w:rPr>
          <w:sz w:val="24"/>
          <w:szCs w:val="24"/>
        </w:rPr>
        <w:t xml:space="preserve">1) Holstein only </w:t>
      </w:r>
      <w:r>
        <w:rPr>
          <w:sz w:val="24"/>
          <w:szCs w:val="24"/>
        </w:rPr>
        <w:t xml:space="preserve">2) Jersey only </w:t>
      </w:r>
      <w:r w:rsidR="00922384" w:rsidRPr="00F5549A">
        <w:rPr>
          <w:sz w:val="24"/>
          <w:szCs w:val="24"/>
        </w:rPr>
        <w:t>3) mixed Holstein an</w:t>
      </w:r>
      <w:r>
        <w:rPr>
          <w:sz w:val="24"/>
          <w:szCs w:val="24"/>
        </w:rPr>
        <w:t xml:space="preserve">d Jersey herds with crosses, or </w:t>
      </w:r>
      <w:r w:rsidR="00922384" w:rsidRPr="00F5549A">
        <w:rPr>
          <w:sz w:val="24"/>
          <w:szCs w:val="24"/>
        </w:rPr>
        <w:t>4) mixed Jersey and Holstein herds with one or more additional breeds.</w:t>
      </w:r>
    </w:p>
    <w:p w14:paraId="392697F2" w14:textId="6D5E38E8" w:rsidR="00805253" w:rsidRPr="00FB241E" w:rsidRDefault="00805253" w:rsidP="000E556D">
      <w:pPr>
        <w:tabs>
          <w:tab w:val="left" w:pos="360"/>
          <w:tab w:val="left" w:pos="720"/>
        </w:tabs>
        <w:rPr>
          <w:b/>
          <w:i/>
          <w:sz w:val="24"/>
          <w:szCs w:val="24"/>
          <w:highlight w:val="yellow"/>
          <w:rPrChange w:id="82" w:author="Caitlin Jeffrey" w:date="2019-08-01T13:33:00Z">
            <w:rPr>
              <w:b/>
              <w:i/>
              <w:sz w:val="24"/>
              <w:szCs w:val="24"/>
            </w:rPr>
          </w:rPrChange>
        </w:rPr>
      </w:pPr>
      <w:r w:rsidRPr="00FB241E">
        <w:rPr>
          <w:b/>
          <w:i/>
          <w:sz w:val="24"/>
          <w:szCs w:val="24"/>
          <w:highlight w:val="yellow"/>
          <w:rPrChange w:id="83" w:author="Caitlin Jeffrey" w:date="2019-08-01T13:33:00Z">
            <w:rPr>
              <w:b/>
              <w:i/>
              <w:sz w:val="24"/>
              <w:szCs w:val="24"/>
            </w:rPr>
          </w:rPrChange>
        </w:rPr>
        <w:t>Frequency of Individual Cow Testing</w:t>
      </w:r>
    </w:p>
    <w:p w14:paraId="364F0780" w14:textId="6F67044F" w:rsidR="0036296C" w:rsidRDefault="00805253" w:rsidP="000E556D">
      <w:pPr>
        <w:tabs>
          <w:tab w:val="left" w:pos="360"/>
          <w:tab w:val="left" w:pos="720"/>
        </w:tabs>
        <w:rPr>
          <w:ins w:id="84" w:author="Caitlin Jeffrey" w:date="2019-08-01T13:33:00Z"/>
          <w:sz w:val="24"/>
          <w:szCs w:val="24"/>
        </w:rPr>
      </w:pPr>
      <w:r w:rsidRPr="00FB241E">
        <w:rPr>
          <w:sz w:val="24"/>
          <w:szCs w:val="24"/>
          <w:highlight w:val="yellow"/>
          <w:rPrChange w:id="85" w:author="Caitlin Jeffrey" w:date="2019-08-01T13:33:00Z">
            <w:rPr>
              <w:sz w:val="24"/>
              <w:szCs w:val="24"/>
            </w:rPr>
          </w:rPrChange>
        </w:rPr>
        <w:tab/>
      </w:r>
      <w:r w:rsidR="00922384" w:rsidRPr="00FB241E">
        <w:rPr>
          <w:sz w:val="24"/>
          <w:szCs w:val="24"/>
          <w:highlight w:val="yellow"/>
          <w:rPrChange w:id="86" w:author="Caitlin Jeffrey" w:date="2019-08-01T13:33:00Z">
            <w:rPr>
              <w:sz w:val="24"/>
              <w:szCs w:val="24"/>
            </w:rPr>
          </w:rPrChange>
        </w:rPr>
        <w:t xml:space="preserve">Most (77%) producers reported an approximately monthly or more frequent test of SCC for individual cows. Sand-bedded free-stall producers were half as likely to test approximately </w:t>
      </w:r>
      <w:r w:rsidR="00922384" w:rsidRPr="00FB241E">
        <w:rPr>
          <w:sz w:val="24"/>
          <w:szCs w:val="24"/>
          <w:highlight w:val="yellow"/>
          <w:rPrChange w:id="87" w:author="Caitlin Jeffrey" w:date="2019-08-01T13:33:00Z">
            <w:rPr>
              <w:sz w:val="24"/>
              <w:szCs w:val="24"/>
            </w:rPr>
          </w:rPrChange>
        </w:rPr>
        <w:lastRenderedPageBreak/>
        <w:t>monthly.</w:t>
      </w:r>
      <w:r w:rsidRPr="00FB241E">
        <w:rPr>
          <w:sz w:val="24"/>
          <w:szCs w:val="24"/>
          <w:highlight w:val="yellow"/>
          <w:rPrChange w:id="88" w:author="Caitlin Jeffrey" w:date="2019-08-01T13:33:00Z">
            <w:rPr>
              <w:sz w:val="24"/>
              <w:szCs w:val="24"/>
            </w:rPr>
          </w:rPrChange>
        </w:rPr>
        <w:t xml:space="preserve"> </w:t>
      </w:r>
      <w:r w:rsidR="00922384" w:rsidRPr="00FB241E">
        <w:rPr>
          <w:sz w:val="24"/>
          <w:szCs w:val="24"/>
          <w:highlight w:val="yellow"/>
          <w:rPrChange w:id="89" w:author="Caitlin Jeffrey" w:date="2019-08-01T13:33:00Z">
            <w:rPr>
              <w:sz w:val="24"/>
              <w:szCs w:val="24"/>
            </w:rPr>
          </w:rPrChange>
        </w:rPr>
        <w:t>A review of the answers given (including comments) suggests to us there may be some confusion among farmers interpreting whether or not they participate in DHIA SCC testing. Prior experience suggests some farmers might confuse bulk tank SCC testing provided by their milk cooperatives, the ability to submit individual cow samples for SCC testing through their milk cooperative, and subscriptions to DHIA testing services. Such confusion might explain the some of the variation observed in answers provided to this question.</w:t>
      </w:r>
    </w:p>
    <w:p w14:paraId="268F1461" w14:textId="61750D26" w:rsidR="00FB241E" w:rsidRPr="00F5549A" w:rsidRDefault="00FB241E" w:rsidP="000E556D">
      <w:pPr>
        <w:tabs>
          <w:tab w:val="left" w:pos="360"/>
          <w:tab w:val="left" w:pos="720"/>
        </w:tabs>
        <w:rPr>
          <w:sz w:val="24"/>
          <w:szCs w:val="24"/>
        </w:rPr>
      </w:pPr>
      <w:ins w:id="90" w:author="Caitlin Jeffrey" w:date="2019-08-01T13:33:00Z">
        <w:r>
          <w:rPr>
            <w:sz w:val="24"/>
            <w:szCs w:val="24"/>
          </w:rPr>
          <w:t>Maybe even not include this as people seemed so confused about it</w:t>
        </w:r>
      </w:ins>
    </w:p>
    <w:p w14:paraId="3B4327DD" w14:textId="610492C6" w:rsidR="00805253" w:rsidRPr="00805253" w:rsidRDefault="00805253" w:rsidP="000E556D">
      <w:pPr>
        <w:tabs>
          <w:tab w:val="left" w:pos="360"/>
          <w:tab w:val="left" w:pos="720"/>
        </w:tabs>
        <w:rPr>
          <w:b/>
          <w:i/>
          <w:sz w:val="24"/>
          <w:szCs w:val="24"/>
        </w:rPr>
      </w:pPr>
      <w:r w:rsidRPr="00805253">
        <w:rPr>
          <w:b/>
          <w:i/>
          <w:sz w:val="24"/>
          <w:szCs w:val="24"/>
        </w:rPr>
        <w:t>Herd size</w:t>
      </w:r>
    </w:p>
    <w:p w14:paraId="2316316D" w14:textId="72409DE0" w:rsidR="0036296C" w:rsidRDefault="00805253" w:rsidP="000E556D">
      <w:pPr>
        <w:tabs>
          <w:tab w:val="left" w:pos="360"/>
          <w:tab w:val="left" w:pos="720"/>
        </w:tabs>
        <w:rPr>
          <w:ins w:id="91" w:author="Caitlin Jeffrey" w:date="2019-08-01T13:35:00Z"/>
          <w:sz w:val="24"/>
          <w:szCs w:val="24"/>
        </w:rPr>
      </w:pPr>
      <w:r>
        <w:rPr>
          <w:sz w:val="24"/>
          <w:szCs w:val="24"/>
        </w:rPr>
        <w:tab/>
      </w:r>
      <w:r w:rsidR="00922384" w:rsidRPr="00F5549A">
        <w:rPr>
          <w:sz w:val="24"/>
          <w:szCs w:val="24"/>
        </w:rPr>
        <w:t>The median herd size among all dairies was 59.5 cows (Fig 4). Producers using free-stall barns and producers using multiple housing systems housed more cows than producers using tie-stall barns (</w:t>
      </w:r>
      <w:r w:rsidR="00922384" w:rsidRPr="00F5549A">
        <w:rPr>
          <w:i/>
          <w:sz w:val="24"/>
          <w:szCs w:val="24"/>
        </w:rPr>
        <w:t>p</w:t>
      </w:r>
      <w:r w:rsidR="00922384" w:rsidRPr="00F5549A">
        <w:rPr>
          <w:sz w:val="24"/>
          <w:szCs w:val="24"/>
        </w:rPr>
        <w:t xml:space="preserve"> </w:t>
      </w:r>
      <m:oMath>
        <m:r>
          <w:rPr>
            <w:rFonts w:ascii="Cambria Math" w:hAnsi="Cambria Math"/>
            <w:sz w:val="24"/>
            <w:szCs w:val="24"/>
          </w:rPr>
          <m:t>≤</m:t>
        </m:r>
      </m:oMath>
      <w:r w:rsidR="00922384" w:rsidRPr="00F5549A">
        <w:rPr>
          <w:sz w:val="24"/>
          <w:szCs w:val="24"/>
        </w:rPr>
        <w:t xml:space="preserve"> 0.08). Despite this difference, </w:t>
      </w:r>
      <w:r w:rsidR="00922384" w:rsidRPr="00FB241E">
        <w:rPr>
          <w:sz w:val="24"/>
          <w:szCs w:val="24"/>
          <w:highlight w:val="yellow"/>
          <w:rPrChange w:id="92" w:author="Caitlin Jeffrey" w:date="2019-08-01T13:35:00Z">
            <w:rPr>
              <w:sz w:val="24"/>
              <w:szCs w:val="24"/>
            </w:rPr>
          </w:rPrChange>
        </w:rPr>
        <w:t>the majority of producers using free-stall had a similar herd size to all other housing strategies.</w:t>
      </w:r>
    </w:p>
    <w:p w14:paraId="33F59AE1" w14:textId="430C10AB" w:rsidR="00FB241E" w:rsidRPr="00F5549A" w:rsidRDefault="00FB241E" w:rsidP="000E556D">
      <w:pPr>
        <w:tabs>
          <w:tab w:val="left" w:pos="360"/>
          <w:tab w:val="left" w:pos="720"/>
        </w:tabs>
        <w:rPr>
          <w:sz w:val="24"/>
          <w:szCs w:val="24"/>
        </w:rPr>
      </w:pPr>
      <w:ins w:id="93" w:author="Caitlin Jeffrey" w:date="2019-08-01T13:35:00Z">
        <w:r>
          <w:rPr>
            <w:sz w:val="24"/>
            <w:szCs w:val="24"/>
          </w:rPr>
          <w:t>There a way to show this statistically?</w:t>
        </w:r>
      </w:ins>
    </w:p>
    <w:p w14:paraId="66B6EDC4" w14:textId="77777777" w:rsidR="0036296C" w:rsidRPr="00593454" w:rsidRDefault="00922384" w:rsidP="000E556D">
      <w:pPr>
        <w:tabs>
          <w:tab w:val="left" w:pos="360"/>
          <w:tab w:val="left" w:pos="720"/>
        </w:tabs>
        <w:rPr>
          <w:b/>
          <w:i/>
          <w:sz w:val="24"/>
          <w:szCs w:val="24"/>
        </w:rPr>
      </w:pPr>
      <w:bookmarkStart w:id="94" w:name="years-of-dairy-farming-experience"/>
      <w:bookmarkEnd w:id="94"/>
      <w:r w:rsidRPr="00593454">
        <w:rPr>
          <w:b/>
          <w:i/>
          <w:sz w:val="24"/>
          <w:szCs w:val="24"/>
        </w:rPr>
        <w:t>Years of dairy farming experience</w:t>
      </w:r>
    </w:p>
    <w:p w14:paraId="12CC70EA" w14:textId="18F43DCE" w:rsidR="0036296C" w:rsidRDefault="00805253" w:rsidP="000E556D">
      <w:pPr>
        <w:tabs>
          <w:tab w:val="left" w:pos="360"/>
          <w:tab w:val="left" w:pos="720"/>
        </w:tabs>
        <w:rPr>
          <w:ins w:id="95" w:author="Caitlin Jeffrey" w:date="2019-08-01T13:50:00Z"/>
          <w:sz w:val="24"/>
          <w:szCs w:val="24"/>
        </w:rPr>
      </w:pPr>
      <w:r>
        <w:rPr>
          <w:sz w:val="24"/>
          <w:szCs w:val="24"/>
        </w:rPr>
        <w:tab/>
      </w:r>
      <w:r w:rsidR="00922384" w:rsidRPr="00F5549A">
        <w:rPr>
          <w:sz w:val="24"/>
          <w:szCs w:val="24"/>
        </w:rPr>
        <w:t xml:space="preserve">There was wide variation in experience in all housing bedding categories (Fig. 5). Years of overall management experience and organic experience were </w:t>
      </w:r>
      <w:r>
        <w:rPr>
          <w:sz w:val="24"/>
          <w:szCs w:val="24"/>
        </w:rPr>
        <w:t xml:space="preserve">similar </w:t>
      </w:r>
      <w:r w:rsidR="00922384" w:rsidRPr="00F5549A">
        <w:rPr>
          <w:sz w:val="24"/>
          <w:szCs w:val="24"/>
        </w:rPr>
        <w:t xml:space="preserve">among housing bedding strategies, despite a narrower band of organic experience. There was no difference in years of experience (overall or organic) between housing/bedding strategy </w:t>
      </w:r>
      <w:commentRangeStart w:id="96"/>
      <w:r w:rsidR="00922384" w:rsidRPr="00F5549A">
        <w:rPr>
          <w:sz w:val="24"/>
          <w:szCs w:val="24"/>
        </w:rPr>
        <w:t xml:space="preserve">(p &gt; 0.05). </w:t>
      </w:r>
      <w:commentRangeEnd w:id="96"/>
      <w:r w:rsidR="000E556D">
        <w:rPr>
          <w:rStyle w:val="CommentReference"/>
        </w:rPr>
        <w:commentReference w:id="96"/>
      </w:r>
      <w:r w:rsidR="00922384" w:rsidRPr="00F5549A">
        <w:rPr>
          <w:sz w:val="24"/>
          <w:szCs w:val="24"/>
        </w:rPr>
        <w:t>However, producers that used free-stall bedded with sand tended to have less experience, while producers using tie-stall bedding with wood tended to have the most experience.</w:t>
      </w:r>
    </w:p>
    <w:p w14:paraId="6CF3BF21" w14:textId="7A9E7C9A" w:rsidR="00ED32D1" w:rsidRPr="00F5549A" w:rsidRDefault="00ED32D1" w:rsidP="000E556D">
      <w:pPr>
        <w:tabs>
          <w:tab w:val="left" w:pos="360"/>
          <w:tab w:val="left" w:pos="720"/>
        </w:tabs>
        <w:rPr>
          <w:sz w:val="24"/>
          <w:szCs w:val="24"/>
        </w:rPr>
      </w:pPr>
      <w:ins w:id="97" w:author="Caitlin Jeffrey" w:date="2019-08-01T13:50:00Z">
        <w:r>
          <w:rPr>
            <w:sz w:val="24"/>
            <w:szCs w:val="24"/>
          </w:rPr>
          <w:t>Actually put in mean years experience here with p values?</w:t>
        </w:r>
      </w:ins>
    </w:p>
    <w:p w14:paraId="27E052B5" w14:textId="294332C2" w:rsidR="0036296C" w:rsidRPr="00F5549A" w:rsidRDefault="00592178" w:rsidP="000E556D">
      <w:pPr>
        <w:tabs>
          <w:tab w:val="left" w:pos="360"/>
          <w:tab w:val="left" w:pos="720"/>
        </w:tabs>
        <w:rPr>
          <w:sz w:val="24"/>
          <w:szCs w:val="24"/>
        </w:rPr>
      </w:pPr>
      <w:bookmarkStart w:id="98" w:name="conclusion"/>
      <w:bookmarkEnd w:id="98"/>
      <w:r w:rsidRPr="00593454">
        <w:rPr>
          <w:b/>
          <w:sz w:val="24"/>
          <w:szCs w:val="24"/>
        </w:rPr>
        <w:t>CONCLUSIONS</w:t>
      </w:r>
    </w:p>
    <w:p w14:paraId="739ACECC" w14:textId="4FEA1AB5" w:rsidR="005273B3" w:rsidRDefault="00805253" w:rsidP="000E556D">
      <w:pPr>
        <w:tabs>
          <w:tab w:val="left" w:pos="360"/>
          <w:tab w:val="left" w:pos="720"/>
        </w:tabs>
        <w:rPr>
          <w:sz w:val="24"/>
          <w:szCs w:val="24"/>
        </w:rPr>
      </w:pPr>
      <w:r>
        <w:rPr>
          <w:sz w:val="24"/>
          <w:szCs w:val="24"/>
        </w:rPr>
        <w:tab/>
      </w:r>
      <w:r w:rsidR="005273B3" w:rsidRPr="00F5549A">
        <w:rPr>
          <w:sz w:val="24"/>
          <w:szCs w:val="24"/>
        </w:rPr>
        <w:t xml:space="preserve">These survey results provide insight into the potential study design and pitfalls of different sample collection procedures for the future observational analytical study. </w:t>
      </w:r>
    </w:p>
    <w:p w14:paraId="2952A61A" w14:textId="1E9E9759" w:rsidR="00487430" w:rsidRPr="003370F7" w:rsidRDefault="00593454" w:rsidP="000E556D">
      <w:pPr>
        <w:tabs>
          <w:tab w:val="left" w:pos="360"/>
          <w:tab w:val="left" w:pos="720"/>
        </w:tabs>
        <w:rPr>
          <w:color w:val="FF0000"/>
          <w:sz w:val="24"/>
          <w:szCs w:val="24"/>
        </w:rPr>
      </w:pPr>
      <w:r w:rsidRPr="003370F7">
        <w:rPr>
          <w:color w:val="FF0000"/>
          <w:sz w:val="24"/>
          <w:szCs w:val="24"/>
        </w:rPr>
        <w:t>What are the research pr</w:t>
      </w:r>
      <w:r w:rsidR="00487430" w:rsidRPr="003370F7">
        <w:rPr>
          <w:color w:val="FF0000"/>
          <w:sz w:val="24"/>
          <w:szCs w:val="24"/>
        </w:rPr>
        <w:t xml:space="preserve">iorities: runoff management, </w:t>
      </w:r>
      <w:r w:rsidR="00487430" w:rsidRPr="004F340B">
        <w:rPr>
          <w:color w:val="FF0000"/>
          <w:sz w:val="24"/>
          <w:szCs w:val="24"/>
          <w:highlight w:val="yellow"/>
          <w:rPrChange w:id="99" w:author="Caitlin Jeffrey" w:date="2019-08-01T13:35:00Z">
            <w:rPr>
              <w:color w:val="FF0000"/>
              <w:sz w:val="24"/>
              <w:szCs w:val="24"/>
            </w:rPr>
          </w:rPrChange>
        </w:rPr>
        <w:t>role of GI tract</w:t>
      </w:r>
    </w:p>
    <w:p w14:paraId="2C3C2613" w14:textId="1CC24A9B" w:rsidR="00593454" w:rsidRDefault="00593454" w:rsidP="000E556D">
      <w:pPr>
        <w:pStyle w:val="ListParagraph"/>
        <w:numPr>
          <w:ilvl w:val="0"/>
          <w:numId w:val="5"/>
        </w:numPr>
        <w:tabs>
          <w:tab w:val="left" w:pos="360"/>
          <w:tab w:val="left" w:pos="720"/>
        </w:tabs>
        <w:spacing w:line="240" w:lineRule="auto"/>
        <w:rPr>
          <w:rFonts w:ascii="Calibri" w:hAnsi="Calibri" w:cs="Arial"/>
          <w:sz w:val="24"/>
          <w:szCs w:val="24"/>
        </w:rPr>
      </w:pPr>
      <w:r w:rsidRPr="00593454">
        <w:rPr>
          <w:rFonts w:ascii="Calibri" w:hAnsi="Calibri" w:cs="Arial"/>
          <w:sz w:val="24"/>
          <w:szCs w:val="24"/>
        </w:rPr>
        <w:t xml:space="preserve">There is a critical need to define the ecological relationships of bedding, teat skin, and mammary microbiota and assess their association with mastitis resistance. </w:t>
      </w:r>
    </w:p>
    <w:p w14:paraId="64B4D5DA" w14:textId="21E574D0" w:rsidR="00593454" w:rsidRPr="00593454" w:rsidRDefault="00593454" w:rsidP="000E556D">
      <w:pPr>
        <w:pStyle w:val="ListParagraph"/>
        <w:numPr>
          <w:ilvl w:val="0"/>
          <w:numId w:val="5"/>
        </w:numPr>
        <w:tabs>
          <w:tab w:val="left" w:pos="360"/>
          <w:tab w:val="left" w:pos="720"/>
        </w:tabs>
        <w:spacing w:line="240" w:lineRule="auto"/>
        <w:rPr>
          <w:rFonts w:ascii="Calibri" w:hAnsi="Calibri" w:cs="Arial"/>
          <w:sz w:val="24"/>
          <w:szCs w:val="24"/>
        </w:rPr>
      </w:pPr>
      <w:r>
        <w:rPr>
          <w:rFonts w:ascii="Calibri" w:hAnsi="Calibri" w:cs="Arial"/>
          <w:sz w:val="24"/>
          <w:szCs w:val="24"/>
        </w:rPr>
        <w:t>address an environmentally friendly</w:t>
      </w:r>
      <w:r w:rsidRPr="009D0646">
        <w:rPr>
          <w:rFonts w:ascii="Calibri" w:hAnsi="Calibri" w:cs="Arial"/>
          <w:sz w:val="24"/>
          <w:szCs w:val="24"/>
        </w:rPr>
        <w:t xml:space="preserve"> method of managing manure as a solid rather than as a liquid</w:t>
      </w:r>
    </w:p>
    <w:p w14:paraId="0861A98B" w14:textId="44B0B823" w:rsidR="00487430" w:rsidRDefault="00593454" w:rsidP="000E556D">
      <w:pPr>
        <w:tabs>
          <w:tab w:val="left" w:pos="360"/>
          <w:tab w:val="left" w:pos="720"/>
        </w:tabs>
        <w:rPr>
          <w:sz w:val="24"/>
          <w:szCs w:val="24"/>
        </w:rPr>
      </w:pPr>
      <w:r>
        <w:rPr>
          <w:sz w:val="24"/>
          <w:szCs w:val="24"/>
        </w:rPr>
        <w:t>Next steps</w:t>
      </w:r>
    </w:p>
    <w:p w14:paraId="4A94FEB7" w14:textId="099D10D4" w:rsidR="00593454" w:rsidRPr="00593454" w:rsidRDefault="00593454" w:rsidP="000E556D">
      <w:pPr>
        <w:pStyle w:val="ListParagraph"/>
        <w:numPr>
          <w:ilvl w:val="0"/>
          <w:numId w:val="5"/>
        </w:numPr>
        <w:tabs>
          <w:tab w:val="left" w:pos="360"/>
          <w:tab w:val="left" w:pos="720"/>
        </w:tabs>
        <w:rPr>
          <w:sz w:val="24"/>
          <w:szCs w:val="24"/>
        </w:rPr>
      </w:pPr>
      <w:r w:rsidRPr="009D0646">
        <w:rPr>
          <w:rFonts w:ascii="Calibri" w:hAnsi="Calibri" w:cs="Arial"/>
          <w:sz w:val="24"/>
          <w:szCs w:val="24"/>
        </w:rPr>
        <w:t>empirically evaluate relationships between bedding microbiomes and their impact on</w:t>
      </w:r>
      <w:r>
        <w:rPr>
          <w:rFonts w:ascii="Calibri" w:hAnsi="Calibri" w:cs="Arial"/>
          <w:sz w:val="24"/>
          <w:szCs w:val="24"/>
        </w:rPr>
        <w:t xml:space="preserve"> animal health and milk yield</w:t>
      </w:r>
    </w:p>
    <w:p w14:paraId="40DB44E7" w14:textId="77777777" w:rsidR="00592178" w:rsidRDefault="00592178" w:rsidP="000E556D">
      <w:pPr>
        <w:tabs>
          <w:tab w:val="left" w:pos="360"/>
          <w:tab w:val="left" w:pos="720"/>
        </w:tabs>
        <w:rPr>
          <w:sz w:val="24"/>
          <w:szCs w:val="24"/>
        </w:rPr>
      </w:pPr>
    </w:p>
    <w:p w14:paraId="0F2EB413" w14:textId="3E576C71" w:rsidR="005273B3" w:rsidRPr="00593454" w:rsidRDefault="00592178" w:rsidP="000E556D">
      <w:pPr>
        <w:tabs>
          <w:tab w:val="left" w:pos="360"/>
          <w:tab w:val="left" w:pos="720"/>
        </w:tabs>
        <w:rPr>
          <w:b/>
          <w:sz w:val="24"/>
          <w:szCs w:val="24"/>
        </w:rPr>
      </w:pPr>
      <w:r w:rsidRPr="00593454">
        <w:rPr>
          <w:b/>
          <w:sz w:val="24"/>
          <w:szCs w:val="24"/>
        </w:rPr>
        <w:lastRenderedPageBreak/>
        <w:t>REFERENCES</w:t>
      </w:r>
    </w:p>
    <w:p w14:paraId="3D2A9D95" w14:textId="720D2400" w:rsidR="00B40B08" w:rsidRPr="00B40B08" w:rsidRDefault="00B40B08" w:rsidP="00DA0B56">
      <w:pPr>
        <w:tabs>
          <w:tab w:val="left" w:pos="360"/>
          <w:tab w:val="left" w:pos="720"/>
        </w:tabs>
        <w:ind w:left="360" w:hanging="360"/>
        <w:rPr>
          <w:sz w:val="24"/>
          <w:szCs w:val="24"/>
        </w:rPr>
      </w:pPr>
      <w:r>
        <w:rPr>
          <w:sz w:val="24"/>
          <w:szCs w:val="24"/>
        </w:rPr>
        <w:t>Andrews, T.</w:t>
      </w:r>
      <w:r w:rsidRPr="00B40B08">
        <w:rPr>
          <w:sz w:val="24"/>
          <w:szCs w:val="24"/>
        </w:rPr>
        <w:t>, D.</w:t>
      </w:r>
      <w:r>
        <w:rPr>
          <w:sz w:val="24"/>
          <w:szCs w:val="24"/>
        </w:rPr>
        <w:t xml:space="preserve"> </w:t>
      </w:r>
      <w:r w:rsidRPr="00B40B08">
        <w:rPr>
          <w:sz w:val="24"/>
          <w:szCs w:val="24"/>
        </w:rPr>
        <w:t>A.</w:t>
      </w:r>
      <w:r>
        <w:rPr>
          <w:sz w:val="24"/>
          <w:szCs w:val="24"/>
        </w:rPr>
        <w:t xml:space="preserve"> </w:t>
      </w:r>
      <w:r w:rsidRPr="00B40B08">
        <w:rPr>
          <w:sz w:val="24"/>
          <w:szCs w:val="24"/>
        </w:rPr>
        <w:t xml:space="preserve">Neher, </w:t>
      </w:r>
      <w:r>
        <w:rPr>
          <w:sz w:val="24"/>
          <w:szCs w:val="24"/>
        </w:rPr>
        <w:t>T. R.</w:t>
      </w:r>
      <w:r w:rsidRPr="00B40B08">
        <w:rPr>
          <w:sz w:val="24"/>
          <w:szCs w:val="24"/>
        </w:rPr>
        <w:t xml:space="preserve"> Weicht, , and </w:t>
      </w:r>
      <w:r>
        <w:rPr>
          <w:sz w:val="24"/>
          <w:szCs w:val="24"/>
        </w:rPr>
        <w:t xml:space="preserve">J. W. </w:t>
      </w:r>
      <w:r w:rsidRPr="00B40B08">
        <w:rPr>
          <w:sz w:val="24"/>
          <w:szCs w:val="24"/>
        </w:rPr>
        <w:t>Barlow. 2019. Mammary microbiome of lactating organic dairy cows varies by time, tissue site, and infection status. PloS ONE (PONE-D-19-08116).</w:t>
      </w:r>
    </w:p>
    <w:p w14:paraId="26EC3ED6" w14:textId="19FE5D5B" w:rsidR="00B40B08" w:rsidRPr="00B40B08" w:rsidRDefault="00B40B08" w:rsidP="00DA0B56">
      <w:pPr>
        <w:tabs>
          <w:tab w:val="left" w:pos="360"/>
          <w:tab w:val="left" w:pos="720"/>
        </w:tabs>
        <w:ind w:left="360" w:hanging="360"/>
        <w:rPr>
          <w:sz w:val="24"/>
          <w:szCs w:val="24"/>
        </w:rPr>
      </w:pPr>
      <w:r w:rsidRPr="00B40B08">
        <w:rPr>
          <w:sz w:val="24"/>
          <w:szCs w:val="24"/>
        </w:rPr>
        <w:t>Astiz</w:t>
      </w:r>
      <w:r>
        <w:rPr>
          <w:sz w:val="24"/>
          <w:szCs w:val="24"/>
        </w:rPr>
        <w:t>,</w:t>
      </w:r>
      <w:r w:rsidRPr="00B40B08">
        <w:rPr>
          <w:sz w:val="24"/>
          <w:szCs w:val="24"/>
        </w:rPr>
        <w:t xml:space="preserve"> S</w:t>
      </w:r>
      <w:r>
        <w:rPr>
          <w:sz w:val="24"/>
          <w:szCs w:val="24"/>
        </w:rPr>
        <w:t>.</w:t>
      </w:r>
      <w:r w:rsidRPr="00B40B08">
        <w:rPr>
          <w:sz w:val="24"/>
          <w:szCs w:val="24"/>
        </w:rPr>
        <w:t xml:space="preserve">, </w:t>
      </w:r>
      <w:r>
        <w:rPr>
          <w:sz w:val="24"/>
          <w:szCs w:val="24"/>
        </w:rPr>
        <w:t xml:space="preserve">F. </w:t>
      </w:r>
      <w:r w:rsidRPr="00B40B08">
        <w:rPr>
          <w:sz w:val="24"/>
          <w:szCs w:val="24"/>
        </w:rPr>
        <w:t xml:space="preserve">Sebastian, </w:t>
      </w:r>
      <w:r>
        <w:rPr>
          <w:sz w:val="24"/>
          <w:szCs w:val="24"/>
        </w:rPr>
        <w:t xml:space="preserve">O. </w:t>
      </w:r>
      <w:r w:rsidRPr="00B40B08">
        <w:rPr>
          <w:sz w:val="24"/>
          <w:szCs w:val="24"/>
        </w:rPr>
        <w:t xml:space="preserve">Fargas, </w:t>
      </w:r>
      <w:r>
        <w:rPr>
          <w:sz w:val="24"/>
          <w:szCs w:val="24"/>
        </w:rPr>
        <w:t xml:space="preserve">M. </w:t>
      </w:r>
      <w:r w:rsidRPr="00B40B08">
        <w:rPr>
          <w:sz w:val="24"/>
          <w:szCs w:val="24"/>
        </w:rPr>
        <w:t>Fernandez</w:t>
      </w:r>
      <w:r>
        <w:rPr>
          <w:sz w:val="24"/>
          <w:szCs w:val="24"/>
        </w:rPr>
        <w:t>, and E. Calvet. 2014.</w:t>
      </w:r>
      <w:r w:rsidRPr="00B40B08">
        <w:rPr>
          <w:sz w:val="24"/>
          <w:szCs w:val="24"/>
        </w:rPr>
        <w:t xml:space="preserve"> Enhanced udder health and milk yield of dairy cattle on compost bedding systems during the dry period: A comparative study. </w:t>
      </w:r>
      <w:r w:rsidR="001F60E3" w:rsidRPr="00B40B08">
        <w:rPr>
          <w:sz w:val="24"/>
          <w:szCs w:val="24"/>
        </w:rPr>
        <w:t>Livest</w:t>
      </w:r>
      <w:r w:rsidR="001F60E3">
        <w:rPr>
          <w:sz w:val="24"/>
          <w:szCs w:val="24"/>
        </w:rPr>
        <w:t xml:space="preserve">. </w:t>
      </w:r>
      <w:r w:rsidR="001F60E3" w:rsidRPr="00B40B08">
        <w:rPr>
          <w:sz w:val="24"/>
          <w:szCs w:val="24"/>
        </w:rPr>
        <w:t>Sci</w:t>
      </w:r>
      <w:r w:rsidR="001F60E3">
        <w:rPr>
          <w:sz w:val="24"/>
          <w:szCs w:val="24"/>
        </w:rPr>
        <w:t>.  159:</w:t>
      </w:r>
      <w:r w:rsidRPr="00B40B08">
        <w:rPr>
          <w:sz w:val="24"/>
          <w:szCs w:val="24"/>
        </w:rPr>
        <w:t>161-164.</w:t>
      </w:r>
    </w:p>
    <w:p w14:paraId="50336C30" w14:textId="21F9BA9A" w:rsidR="00B40B08" w:rsidRPr="00B40B08" w:rsidRDefault="00B40B08" w:rsidP="00DA0B56">
      <w:pPr>
        <w:tabs>
          <w:tab w:val="left" w:pos="360"/>
          <w:tab w:val="left" w:pos="720"/>
        </w:tabs>
        <w:ind w:left="360" w:hanging="360"/>
        <w:rPr>
          <w:sz w:val="24"/>
          <w:szCs w:val="24"/>
        </w:rPr>
      </w:pPr>
      <w:r w:rsidRPr="00B40B08">
        <w:rPr>
          <w:sz w:val="24"/>
          <w:szCs w:val="24"/>
        </w:rPr>
        <w:t>Bewley</w:t>
      </w:r>
      <w:r>
        <w:rPr>
          <w:sz w:val="24"/>
          <w:szCs w:val="24"/>
        </w:rPr>
        <w:t xml:space="preserve">, </w:t>
      </w:r>
      <w:r w:rsidRPr="00B40B08">
        <w:rPr>
          <w:sz w:val="24"/>
          <w:szCs w:val="24"/>
        </w:rPr>
        <w:t>J</w:t>
      </w:r>
      <w:r>
        <w:rPr>
          <w:sz w:val="24"/>
          <w:szCs w:val="24"/>
        </w:rPr>
        <w:t xml:space="preserve">. </w:t>
      </w:r>
      <w:r w:rsidRPr="00B40B08">
        <w:rPr>
          <w:sz w:val="24"/>
          <w:szCs w:val="24"/>
        </w:rPr>
        <w:t>M</w:t>
      </w:r>
      <w:r>
        <w:rPr>
          <w:sz w:val="24"/>
          <w:szCs w:val="24"/>
        </w:rPr>
        <w:t>.</w:t>
      </w:r>
      <w:r w:rsidRPr="00B40B08">
        <w:rPr>
          <w:sz w:val="24"/>
          <w:szCs w:val="24"/>
        </w:rPr>
        <w:t xml:space="preserve">, </w:t>
      </w:r>
      <w:r>
        <w:rPr>
          <w:sz w:val="24"/>
          <w:szCs w:val="24"/>
        </w:rPr>
        <w:t xml:space="preserve">L. M. </w:t>
      </w:r>
      <w:r w:rsidRPr="00B40B08">
        <w:rPr>
          <w:sz w:val="24"/>
          <w:szCs w:val="24"/>
        </w:rPr>
        <w:t>Robertson</w:t>
      </w:r>
      <w:r>
        <w:rPr>
          <w:sz w:val="24"/>
          <w:szCs w:val="24"/>
        </w:rPr>
        <w:t xml:space="preserve">, and E. A. </w:t>
      </w:r>
      <w:r w:rsidRPr="00B40B08">
        <w:rPr>
          <w:sz w:val="24"/>
          <w:szCs w:val="24"/>
        </w:rPr>
        <w:t>Eckelkamp</w:t>
      </w:r>
      <w:r>
        <w:rPr>
          <w:sz w:val="24"/>
          <w:szCs w:val="24"/>
        </w:rPr>
        <w:t>. 2017.</w:t>
      </w:r>
      <w:r w:rsidRPr="00B40B08">
        <w:rPr>
          <w:sz w:val="24"/>
          <w:szCs w:val="24"/>
        </w:rPr>
        <w:t xml:space="preserve"> A 100-year review: Lactating dairy cattle housing management. J</w:t>
      </w:r>
      <w:r w:rsidR="001F60E3">
        <w:rPr>
          <w:sz w:val="24"/>
          <w:szCs w:val="24"/>
        </w:rPr>
        <w:t xml:space="preserve">. </w:t>
      </w:r>
      <w:r w:rsidRPr="00B40B08">
        <w:rPr>
          <w:sz w:val="24"/>
          <w:szCs w:val="24"/>
        </w:rPr>
        <w:t>Dairy Sci</w:t>
      </w:r>
      <w:r w:rsidR="001F60E3">
        <w:rPr>
          <w:sz w:val="24"/>
          <w:szCs w:val="24"/>
        </w:rPr>
        <w:t>. 100:</w:t>
      </w:r>
      <w:r w:rsidRPr="00B40B08">
        <w:rPr>
          <w:sz w:val="24"/>
          <w:szCs w:val="24"/>
        </w:rPr>
        <w:t>10418-10431.</w:t>
      </w:r>
    </w:p>
    <w:p w14:paraId="5FCA3C1C" w14:textId="0B483FEC" w:rsidR="00B40B08" w:rsidRPr="00B40B08" w:rsidRDefault="00B40B08" w:rsidP="00DA0B56">
      <w:pPr>
        <w:tabs>
          <w:tab w:val="left" w:pos="360"/>
          <w:tab w:val="left" w:pos="720"/>
        </w:tabs>
        <w:ind w:left="360" w:hanging="360"/>
        <w:rPr>
          <w:sz w:val="24"/>
          <w:szCs w:val="24"/>
        </w:rPr>
      </w:pPr>
      <w:r w:rsidRPr="00B40B08">
        <w:rPr>
          <w:sz w:val="24"/>
          <w:szCs w:val="24"/>
        </w:rPr>
        <w:t>Burgstaller</w:t>
      </w:r>
      <w:r>
        <w:rPr>
          <w:sz w:val="24"/>
          <w:szCs w:val="24"/>
        </w:rPr>
        <w:t>,</w:t>
      </w:r>
      <w:r w:rsidRPr="00B40B08">
        <w:rPr>
          <w:sz w:val="24"/>
          <w:szCs w:val="24"/>
        </w:rPr>
        <w:t xml:space="preserve"> J</w:t>
      </w:r>
      <w:r>
        <w:rPr>
          <w:sz w:val="24"/>
          <w:szCs w:val="24"/>
        </w:rPr>
        <w:t>.</w:t>
      </w:r>
      <w:r w:rsidRPr="00B40B08">
        <w:rPr>
          <w:sz w:val="24"/>
          <w:szCs w:val="24"/>
        </w:rPr>
        <w:t xml:space="preserve">, </w:t>
      </w:r>
      <w:r>
        <w:rPr>
          <w:sz w:val="24"/>
          <w:szCs w:val="24"/>
        </w:rPr>
        <w:t xml:space="preserve">J. </w:t>
      </w:r>
      <w:r w:rsidRPr="00B40B08">
        <w:rPr>
          <w:sz w:val="24"/>
          <w:szCs w:val="24"/>
        </w:rPr>
        <w:t xml:space="preserve">Raith, </w:t>
      </w:r>
      <w:r>
        <w:rPr>
          <w:sz w:val="24"/>
          <w:szCs w:val="24"/>
        </w:rPr>
        <w:t xml:space="preserve">S. </w:t>
      </w:r>
      <w:r w:rsidRPr="00B40B08">
        <w:rPr>
          <w:sz w:val="24"/>
          <w:szCs w:val="24"/>
        </w:rPr>
        <w:t xml:space="preserve">Kuchling, </w:t>
      </w:r>
      <w:r>
        <w:rPr>
          <w:sz w:val="24"/>
          <w:szCs w:val="24"/>
        </w:rPr>
        <w:t xml:space="preserve">V. </w:t>
      </w:r>
      <w:r w:rsidRPr="00B40B08">
        <w:rPr>
          <w:sz w:val="24"/>
          <w:szCs w:val="24"/>
        </w:rPr>
        <w:t xml:space="preserve">Mandl, </w:t>
      </w:r>
      <w:r>
        <w:rPr>
          <w:sz w:val="24"/>
          <w:szCs w:val="24"/>
        </w:rPr>
        <w:t xml:space="preserve">A. </w:t>
      </w:r>
      <w:r w:rsidRPr="00B40B08">
        <w:rPr>
          <w:sz w:val="24"/>
          <w:szCs w:val="24"/>
        </w:rPr>
        <w:t>Hund,</w:t>
      </w:r>
      <w:r>
        <w:rPr>
          <w:sz w:val="24"/>
          <w:szCs w:val="24"/>
        </w:rPr>
        <w:t xml:space="preserve"> and J.</w:t>
      </w:r>
      <w:r w:rsidRPr="00B40B08">
        <w:rPr>
          <w:sz w:val="24"/>
          <w:szCs w:val="24"/>
        </w:rPr>
        <w:t xml:space="preserve"> Kofler</w:t>
      </w:r>
      <w:r>
        <w:rPr>
          <w:sz w:val="24"/>
          <w:szCs w:val="24"/>
        </w:rPr>
        <w:t>. 2016.</w:t>
      </w:r>
      <w:r w:rsidRPr="00B40B08">
        <w:rPr>
          <w:sz w:val="24"/>
          <w:szCs w:val="24"/>
        </w:rPr>
        <w:t xml:space="preserve"> Claw health and prevalence of lameness in cows from compost bedded and cubicle freestall dairy barns in Austria. </w:t>
      </w:r>
      <w:commentRangeStart w:id="100"/>
      <w:r w:rsidR="001F60E3">
        <w:rPr>
          <w:sz w:val="24"/>
          <w:szCs w:val="24"/>
        </w:rPr>
        <w:t>Vet J</w:t>
      </w:r>
      <w:commentRangeEnd w:id="100"/>
      <w:r w:rsidR="001F60E3">
        <w:rPr>
          <w:rStyle w:val="CommentReference"/>
        </w:rPr>
        <w:commentReference w:id="100"/>
      </w:r>
      <w:r w:rsidR="001F60E3">
        <w:rPr>
          <w:sz w:val="24"/>
          <w:szCs w:val="24"/>
        </w:rPr>
        <w:t xml:space="preserve"> 216:</w:t>
      </w:r>
      <w:r w:rsidRPr="00B40B08">
        <w:rPr>
          <w:sz w:val="24"/>
          <w:szCs w:val="24"/>
        </w:rPr>
        <w:t>81-86.</w:t>
      </w:r>
    </w:p>
    <w:p w14:paraId="393AAF31" w14:textId="31863991" w:rsidR="005273B3" w:rsidRDefault="00B40B08" w:rsidP="00DA0B56">
      <w:pPr>
        <w:tabs>
          <w:tab w:val="left" w:pos="360"/>
          <w:tab w:val="left" w:pos="720"/>
        </w:tabs>
        <w:ind w:left="360" w:hanging="360"/>
        <w:rPr>
          <w:sz w:val="24"/>
          <w:szCs w:val="24"/>
        </w:rPr>
      </w:pPr>
      <w:r w:rsidRPr="00B40B08">
        <w:rPr>
          <w:sz w:val="24"/>
          <w:szCs w:val="24"/>
        </w:rPr>
        <w:t>Eckelkamp</w:t>
      </w:r>
      <w:r>
        <w:rPr>
          <w:sz w:val="24"/>
          <w:szCs w:val="24"/>
        </w:rPr>
        <w:t xml:space="preserve">, </w:t>
      </w:r>
      <w:r w:rsidRPr="00B40B08">
        <w:rPr>
          <w:sz w:val="24"/>
          <w:szCs w:val="24"/>
        </w:rPr>
        <w:t>E</w:t>
      </w:r>
      <w:r>
        <w:rPr>
          <w:sz w:val="24"/>
          <w:szCs w:val="24"/>
        </w:rPr>
        <w:t xml:space="preserve">. </w:t>
      </w:r>
      <w:r w:rsidRPr="00B40B08">
        <w:rPr>
          <w:sz w:val="24"/>
          <w:szCs w:val="24"/>
        </w:rPr>
        <w:t>A</w:t>
      </w:r>
      <w:r>
        <w:rPr>
          <w:sz w:val="24"/>
          <w:szCs w:val="24"/>
        </w:rPr>
        <w:t>.</w:t>
      </w:r>
      <w:r w:rsidRPr="00B40B08">
        <w:rPr>
          <w:sz w:val="24"/>
          <w:szCs w:val="24"/>
        </w:rPr>
        <w:t xml:space="preserve">, </w:t>
      </w:r>
      <w:r>
        <w:rPr>
          <w:sz w:val="24"/>
          <w:szCs w:val="24"/>
        </w:rPr>
        <w:t xml:space="preserve">J. L. </w:t>
      </w:r>
      <w:r w:rsidRPr="00B40B08">
        <w:rPr>
          <w:sz w:val="24"/>
          <w:szCs w:val="24"/>
        </w:rPr>
        <w:t xml:space="preserve">Taraba, </w:t>
      </w:r>
      <w:r>
        <w:rPr>
          <w:sz w:val="24"/>
          <w:szCs w:val="24"/>
        </w:rPr>
        <w:t xml:space="preserve">K. A. </w:t>
      </w:r>
      <w:r w:rsidRPr="00B40B08">
        <w:rPr>
          <w:sz w:val="24"/>
          <w:szCs w:val="24"/>
        </w:rPr>
        <w:t xml:space="preserve">Akers, </w:t>
      </w:r>
      <w:r>
        <w:rPr>
          <w:sz w:val="24"/>
          <w:szCs w:val="24"/>
        </w:rPr>
        <w:t xml:space="preserve">R. J. </w:t>
      </w:r>
      <w:r w:rsidRPr="00B40B08">
        <w:rPr>
          <w:sz w:val="24"/>
          <w:szCs w:val="24"/>
        </w:rPr>
        <w:t>Harmon,</w:t>
      </w:r>
      <w:r>
        <w:rPr>
          <w:sz w:val="24"/>
          <w:szCs w:val="24"/>
        </w:rPr>
        <w:t xml:space="preserve"> and J. M.</w:t>
      </w:r>
      <w:r w:rsidRPr="00B40B08">
        <w:rPr>
          <w:sz w:val="24"/>
          <w:szCs w:val="24"/>
        </w:rPr>
        <w:t xml:space="preserve"> Bewley</w:t>
      </w:r>
      <w:r>
        <w:rPr>
          <w:sz w:val="24"/>
          <w:szCs w:val="24"/>
        </w:rPr>
        <w:t xml:space="preserve">. </w:t>
      </w:r>
      <w:r w:rsidRPr="00B40B08">
        <w:rPr>
          <w:sz w:val="24"/>
          <w:szCs w:val="24"/>
        </w:rPr>
        <w:t>2016. Understanding compost bedded pack barns: Interactions among environmental factors, bedding characteristics, and udder health. Livest</w:t>
      </w:r>
      <w:r w:rsidR="001F60E3">
        <w:rPr>
          <w:sz w:val="24"/>
          <w:szCs w:val="24"/>
        </w:rPr>
        <w:t xml:space="preserve">. </w:t>
      </w:r>
      <w:r w:rsidRPr="00B40B08">
        <w:rPr>
          <w:sz w:val="24"/>
          <w:szCs w:val="24"/>
        </w:rPr>
        <w:t>Sci</w:t>
      </w:r>
      <w:r w:rsidR="001F60E3">
        <w:rPr>
          <w:sz w:val="24"/>
          <w:szCs w:val="24"/>
        </w:rPr>
        <w:t>. 190:</w:t>
      </w:r>
      <w:r w:rsidRPr="00B40B08">
        <w:rPr>
          <w:sz w:val="24"/>
          <w:szCs w:val="24"/>
        </w:rPr>
        <w:t>35-42.</w:t>
      </w:r>
    </w:p>
    <w:p w14:paraId="0D669A48" w14:textId="4872D9A0" w:rsidR="005273B3" w:rsidRPr="00593454" w:rsidRDefault="00593454" w:rsidP="000E556D">
      <w:pPr>
        <w:tabs>
          <w:tab w:val="left" w:pos="360"/>
          <w:tab w:val="left" w:pos="720"/>
        </w:tabs>
        <w:rPr>
          <w:b/>
          <w:sz w:val="24"/>
          <w:szCs w:val="24"/>
        </w:rPr>
      </w:pPr>
      <w:r w:rsidRPr="00593454">
        <w:rPr>
          <w:b/>
          <w:sz w:val="24"/>
          <w:szCs w:val="24"/>
        </w:rPr>
        <w:t>ACKNOWLEDGEMENTS</w:t>
      </w:r>
      <w:r w:rsidRPr="00593454" w:rsidDel="00593454">
        <w:rPr>
          <w:b/>
          <w:sz w:val="24"/>
          <w:szCs w:val="24"/>
        </w:rPr>
        <w:t xml:space="preserve"> </w:t>
      </w:r>
    </w:p>
    <w:p w14:paraId="0CBBDB93" w14:textId="45EEF799" w:rsidR="000E556D" w:rsidRDefault="00922384" w:rsidP="000E556D">
      <w:pPr>
        <w:tabs>
          <w:tab w:val="left" w:pos="360"/>
          <w:tab w:val="left" w:pos="720"/>
        </w:tabs>
        <w:rPr>
          <w:sz w:val="24"/>
          <w:szCs w:val="24"/>
        </w:rPr>
      </w:pPr>
      <w:r w:rsidRPr="00F5549A">
        <w:rPr>
          <w:sz w:val="24"/>
          <w:szCs w:val="24"/>
        </w:rPr>
        <w:t>We thank Jennifer Colby and Juan Alvez for assistance with identifying organic herd mailing lists and developing the questionnaire and promoting the survey through mailing lists. We also thank Rachel Gilker for assistance with administering the survey by telephone with a selected group of producers, and Colene Reed for administrative support.</w:t>
      </w:r>
      <w:r w:rsidR="000E556D">
        <w:rPr>
          <w:sz w:val="24"/>
          <w:szCs w:val="24"/>
        </w:rPr>
        <w:br w:type="page"/>
      </w:r>
    </w:p>
    <w:p w14:paraId="60D4283E" w14:textId="77777777" w:rsidR="000E556D" w:rsidRDefault="000E556D" w:rsidP="000E556D">
      <w:pPr>
        <w:tabs>
          <w:tab w:val="left" w:pos="360"/>
          <w:tab w:val="left" w:pos="720"/>
        </w:tabs>
      </w:pPr>
      <w:r>
        <w:lastRenderedPageBreak/>
        <w:t>FIGURE LEGENDS</w:t>
      </w:r>
    </w:p>
    <w:p w14:paraId="4618AD69" w14:textId="7F59BC4B" w:rsidR="000E556D" w:rsidRPr="00F5549A" w:rsidRDefault="000E556D" w:rsidP="000E556D">
      <w:pPr>
        <w:tabs>
          <w:tab w:val="left" w:pos="360"/>
          <w:tab w:val="left" w:pos="720"/>
        </w:tabs>
        <w:rPr>
          <w:sz w:val="24"/>
          <w:szCs w:val="24"/>
        </w:rPr>
      </w:pPr>
      <w:r w:rsidRPr="00F5549A">
        <w:rPr>
          <w:sz w:val="24"/>
          <w:szCs w:val="24"/>
        </w:rPr>
        <w:t xml:space="preserve">Figure 1: </w:t>
      </w:r>
      <w:r>
        <w:rPr>
          <w:sz w:val="24"/>
          <w:szCs w:val="24"/>
        </w:rPr>
        <w:t>Number of farms with each housing strategy. Each stacked bar represents a different combination of housing strategy and color within bar represents the bedding material (define colors….)</w:t>
      </w:r>
      <w:r w:rsidR="00805253">
        <w:rPr>
          <w:sz w:val="24"/>
          <w:szCs w:val="24"/>
        </w:rPr>
        <w:t>.</w:t>
      </w:r>
      <w:r w:rsidR="00805253" w:rsidRPr="00805253">
        <w:rPr>
          <w:sz w:val="24"/>
          <w:szCs w:val="24"/>
        </w:rPr>
        <w:t xml:space="preserve"> </w:t>
      </w:r>
      <w:r w:rsidR="00805253">
        <w:rPr>
          <w:sz w:val="24"/>
          <w:szCs w:val="24"/>
        </w:rPr>
        <w:t xml:space="preserve">Bedded pack </w:t>
      </w:r>
      <w:r w:rsidR="00805253" w:rsidRPr="00F5549A">
        <w:rPr>
          <w:sz w:val="24"/>
          <w:szCs w:val="24"/>
        </w:rPr>
        <w:t>was commonly used in conjunction with another housing strategy ( “Bedded pack, Other</w:t>
      </w:r>
      <w:r w:rsidR="00805253">
        <w:rPr>
          <w:sz w:val="24"/>
          <w:szCs w:val="24"/>
        </w:rPr>
        <w:t>”)</w:t>
      </w:r>
    </w:p>
    <w:p w14:paraId="3BC17BA6" w14:textId="69D967B3" w:rsidR="000E556D" w:rsidRDefault="000E556D" w:rsidP="000E556D">
      <w:pPr>
        <w:tabs>
          <w:tab w:val="left" w:pos="360"/>
          <w:tab w:val="left" w:pos="720"/>
        </w:tabs>
        <w:rPr>
          <w:sz w:val="24"/>
          <w:szCs w:val="24"/>
        </w:rPr>
      </w:pPr>
      <w:r w:rsidRPr="00F5549A">
        <w:rPr>
          <w:sz w:val="24"/>
          <w:szCs w:val="24"/>
        </w:rPr>
        <w:t xml:space="preserve">Figure 2 : </w:t>
      </w:r>
      <w:r>
        <w:rPr>
          <w:sz w:val="24"/>
          <w:szCs w:val="24"/>
        </w:rPr>
        <w:t>Dairy cattle b</w:t>
      </w:r>
      <w:r w:rsidRPr="00F5549A">
        <w:rPr>
          <w:sz w:val="24"/>
          <w:szCs w:val="24"/>
        </w:rPr>
        <w:t xml:space="preserve">reeds </w:t>
      </w:r>
      <w:r>
        <w:rPr>
          <w:sz w:val="24"/>
          <w:szCs w:val="24"/>
        </w:rPr>
        <w:t>by</w:t>
      </w:r>
      <w:r w:rsidRPr="00F5549A">
        <w:rPr>
          <w:sz w:val="24"/>
          <w:szCs w:val="24"/>
        </w:rPr>
        <w:t xml:space="preserve"> housing bedding strategy. </w:t>
      </w:r>
      <w:r>
        <w:rPr>
          <w:sz w:val="24"/>
          <w:szCs w:val="24"/>
        </w:rPr>
        <w:t xml:space="preserve">Each stacked bar represents a different combination of housing strategy and bedding material. Color within bar represents the farms with breeds on that housing strategy and bedding material (total N = 145). </w:t>
      </w:r>
      <w:r w:rsidRPr="00F5549A">
        <w:rPr>
          <w:sz w:val="24"/>
          <w:szCs w:val="24"/>
        </w:rPr>
        <w:t>Only breeds that were used on more than 2 farms were included in the figure.</w:t>
      </w:r>
      <w:r>
        <w:rPr>
          <w:sz w:val="24"/>
          <w:szCs w:val="24"/>
        </w:rPr>
        <w:t xml:space="preserve"> </w:t>
      </w:r>
    </w:p>
    <w:p w14:paraId="08B1555E" w14:textId="2DF9987C" w:rsidR="000E556D" w:rsidRDefault="000E556D" w:rsidP="000E556D">
      <w:pPr>
        <w:tabs>
          <w:tab w:val="left" w:pos="360"/>
          <w:tab w:val="left" w:pos="720"/>
        </w:tabs>
        <w:rPr>
          <w:sz w:val="24"/>
          <w:szCs w:val="24"/>
        </w:rPr>
      </w:pPr>
      <w:r w:rsidRPr="00F5549A">
        <w:rPr>
          <w:sz w:val="24"/>
          <w:szCs w:val="24"/>
        </w:rPr>
        <w:t xml:space="preserve">Figure 3 : </w:t>
      </w:r>
      <w:r>
        <w:rPr>
          <w:sz w:val="24"/>
          <w:szCs w:val="24"/>
        </w:rPr>
        <w:t xml:space="preserve">Somatic cell counts (SCC) of </w:t>
      </w:r>
      <w:r w:rsidRPr="00F5549A">
        <w:rPr>
          <w:sz w:val="24"/>
          <w:szCs w:val="24"/>
        </w:rPr>
        <w:t>individual cows in each housing/bedding strategy.</w:t>
      </w:r>
      <w:r w:rsidRPr="004870E0">
        <w:rPr>
          <w:sz w:val="24"/>
          <w:szCs w:val="24"/>
        </w:rPr>
        <w:t xml:space="preserve"> </w:t>
      </w:r>
      <w:r>
        <w:rPr>
          <w:sz w:val="24"/>
          <w:szCs w:val="24"/>
        </w:rPr>
        <w:t>Each stacked bar represents a different combination of housing strategy and bedding material. Color within bar represents frequency of SCC determinations on individual cows (total N = 145).</w:t>
      </w:r>
    </w:p>
    <w:p w14:paraId="1624A442" w14:textId="6D76F4EA" w:rsidR="000E556D" w:rsidRPr="00F5549A" w:rsidRDefault="000E556D" w:rsidP="000E556D">
      <w:pPr>
        <w:tabs>
          <w:tab w:val="left" w:pos="360"/>
          <w:tab w:val="left" w:pos="720"/>
        </w:tabs>
        <w:rPr>
          <w:sz w:val="24"/>
          <w:szCs w:val="24"/>
        </w:rPr>
      </w:pPr>
      <w:r w:rsidRPr="00F5549A">
        <w:rPr>
          <w:sz w:val="24"/>
          <w:szCs w:val="24"/>
        </w:rPr>
        <w:t>Figure 4: Number of cows varies among housing/bedding types.</w:t>
      </w:r>
      <w:r>
        <w:rPr>
          <w:sz w:val="24"/>
          <w:szCs w:val="24"/>
        </w:rPr>
        <w:t xml:space="preserve"> Illustrated is a box plot with the center line as median (N =145).  Points represent individual farm herd size.</w:t>
      </w:r>
    </w:p>
    <w:p w14:paraId="0BB6FA57" w14:textId="17D302F7" w:rsidR="00DA0B56" w:rsidRDefault="000E556D" w:rsidP="00DA0B56">
      <w:pPr>
        <w:tabs>
          <w:tab w:val="left" w:pos="360"/>
          <w:tab w:val="left" w:pos="720"/>
        </w:tabs>
        <w:rPr>
          <w:sz w:val="24"/>
          <w:szCs w:val="24"/>
        </w:rPr>
      </w:pPr>
      <w:r w:rsidRPr="00F5549A">
        <w:rPr>
          <w:sz w:val="24"/>
          <w:szCs w:val="24"/>
        </w:rPr>
        <w:t xml:space="preserve">Figure </w:t>
      </w:r>
      <w:r>
        <w:rPr>
          <w:sz w:val="24"/>
          <w:szCs w:val="24"/>
        </w:rPr>
        <w:t>5</w:t>
      </w:r>
      <w:r w:rsidRPr="00F5549A">
        <w:rPr>
          <w:sz w:val="24"/>
          <w:szCs w:val="24"/>
        </w:rPr>
        <w:t xml:space="preserve">: Distribution of management experience </w:t>
      </w:r>
      <w:r>
        <w:rPr>
          <w:sz w:val="24"/>
          <w:szCs w:val="24"/>
        </w:rPr>
        <w:t>in each housing/bedding strategy. Illustrates is a box plot with a median center line for years of  A) organic dairy experience, and b) total dairy experience (total N =  145).</w:t>
      </w:r>
      <w:r w:rsidR="00DA0B56">
        <w:rPr>
          <w:sz w:val="24"/>
          <w:szCs w:val="24"/>
        </w:rPr>
        <w:t xml:space="preserve"> </w:t>
      </w:r>
    </w:p>
    <w:p w14:paraId="15258C69" w14:textId="77777777" w:rsidR="00DA0B56" w:rsidRDefault="00DA0B56">
      <w:pPr>
        <w:rPr>
          <w:sz w:val="24"/>
          <w:szCs w:val="24"/>
        </w:rPr>
      </w:pPr>
      <w:r>
        <w:rPr>
          <w:sz w:val="24"/>
          <w:szCs w:val="24"/>
        </w:rPr>
        <w:br w:type="page"/>
      </w:r>
    </w:p>
    <w:p w14:paraId="5967343B" w14:textId="77777777" w:rsidR="000E556D" w:rsidRDefault="000E556D" w:rsidP="00DA0B56">
      <w:pPr>
        <w:suppressLineNumbers/>
        <w:tabs>
          <w:tab w:val="left" w:pos="360"/>
          <w:tab w:val="left" w:pos="720"/>
        </w:tabs>
      </w:pPr>
      <w:r w:rsidRPr="00F5549A">
        <w:rPr>
          <w:noProof/>
          <w:sz w:val="24"/>
          <w:szCs w:val="24"/>
        </w:rPr>
        <w:lastRenderedPageBreak/>
        <w:drawing>
          <wp:inline distT="0" distB="0" distL="0" distR="0" wp14:anchorId="1B90DDD4" wp14:editId="1F9AD6F6">
            <wp:extent cx="5943600" cy="33013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usingxbedding.png"/>
                    <pic:cNvPicPr>
                      <a:picLocks noChangeAspect="1" noChangeArrowheads="1"/>
                    </pic:cNvPicPr>
                  </pic:nvPicPr>
                  <pic:blipFill>
                    <a:blip r:embed="rId12"/>
                    <a:stretch>
                      <a:fillRect/>
                    </a:stretch>
                  </pic:blipFill>
                  <pic:spPr bwMode="auto">
                    <a:xfrm>
                      <a:off x="0" y="0"/>
                      <a:ext cx="5943600" cy="3301365"/>
                    </a:xfrm>
                    <a:prstGeom prst="rect">
                      <a:avLst/>
                    </a:prstGeom>
                    <a:noFill/>
                    <a:ln w="9525">
                      <a:noFill/>
                      <a:headEnd/>
                      <a:tailEnd/>
                    </a:ln>
                  </pic:spPr>
                </pic:pic>
              </a:graphicData>
            </a:graphic>
          </wp:inline>
        </w:drawing>
      </w:r>
    </w:p>
    <w:p w14:paraId="5BF1F5D9" w14:textId="7FDAE974" w:rsidR="000E556D" w:rsidRDefault="001F60E3" w:rsidP="00DA0B56">
      <w:pPr>
        <w:suppressLineNumbers/>
        <w:tabs>
          <w:tab w:val="left" w:pos="360"/>
          <w:tab w:val="left" w:pos="720"/>
        </w:tabs>
      </w:pPr>
      <w:r>
        <w:t xml:space="preserve">Andrews, </w:t>
      </w:r>
      <w:r w:rsidR="000E556D">
        <w:t>Figure 1</w:t>
      </w:r>
      <w:r w:rsidR="000E556D">
        <w:br w:type="page"/>
      </w:r>
    </w:p>
    <w:p w14:paraId="6C7166A3" w14:textId="77777777" w:rsidR="000E556D" w:rsidRDefault="000E556D" w:rsidP="00DA0B56">
      <w:pPr>
        <w:suppressLineNumbers/>
        <w:tabs>
          <w:tab w:val="left" w:pos="360"/>
          <w:tab w:val="left" w:pos="720"/>
        </w:tabs>
      </w:pPr>
    </w:p>
    <w:p w14:paraId="557B6F21" w14:textId="77777777" w:rsidR="000E556D" w:rsidRDefault="000E556D" w:rsidP="00DA0B56">
      <w:pPr>
        <w:suppressLineNumbers/>
        <w:tabs>
          <w:tab w:val="left" w:pos="360"/>
          <w:tab w:val="left" w:pos="720"/>
        </w:tabs>
      </w:pPr>
      <w:r w:rsidRPr="00F5549A">
        <w:rPr>
          <w:noProof/>
          <w:sz w:val="24"/>
          <w:szCs w:val="24"/>
        </w:rPr>
        <w:drawing>
          <wp:inline distT="0" distB="0" distL="0" distR="0" wp14:anchorId="12355B66" wp14:editId="2400007B">
            <wp:extent cx="5943600" cy="4244975"/>
            <wp:effectExtent l="0" t="0" r="0" b="3175"/>
            <wp:docPr id="2" name="Picture"/>
            <wp:cNvGraphicFramePr/>
            <a:graphic xmlns:a="http://schemas.openxmlformats.org/drawingml/2006/main">
              <a:graphicData uri="http://schemas.openxmlformats.org/drawingml/2006/picture">
                <pic:pic xmlns:pic="http://schemas.openxmlformats.org/drawingml/2006/picture">
                  <pic:nvPicPr>
                    <pic:cNvPr id="0" name="Picture" descr="hbxbreed.png"/>
                    <pic:cNvPicPr>
                      <a:picLocks noChangeAspect="1" noChangeArrowheads="1"/>
                    </pic:cNvPicPr>
                  </pic:nvPicPr>
                  <pic:blipFill>
                    <a:blip r:embed="rId13"/>
                    <a:stretch>
                      <a:fillRect/>
                    </a:stretch>
                  </pic:blipFill>
                  <pic:spPr bwMode="auto">
                    <a:xfrm>
                      <a:off x="0" y="0"/>
                      <a:ext cx="5943600" cy="4244975"/>
                    </a:xfrm>
                    <a:prstGeom prst="rect">
                      <a:avLst/>
                    </a:prstGeom>
                    <a:noFill/>
                    <a:ln w="9525">
                      <a:noFill/>
                      <a:headEnd/>
                      <a:tailEnd/>
                    </a:ln>
                  </pic:spPr>
                </pic:pic>
              </a:graphicData>
            </a:graphic>
          </wp:inline>
        </w:drawing>
      </w:r>
    </w:p>
    <w:p w14:paraId="7B631ED3" w14:textId="777DBC98" w:rsidR="000E556D" w:rsidDel="004F340B" w:rsidRDefault="001F60E3" w:rsidP="00DA0B56">
      <w:pPr>
        <w:suppressLineNumbers/>
        <w:tabs>
          <w:tab w:val="left" w:pos="360"/>
          <w:tab w:val="left" w:pos="720"/>
        </w:tabs>
        <w:rPr>
          <w:del w:id="101" w:author="Caitlin Jeffrey" w:date="2019-08-01T13:37:00Z"/>
        </w:rPr>
      </w:pPr>
      <w:r>
        <w:t xml:space="preserve">Andrews, </w:t>
      </w:r>
      <w:r w:rsidR="000E556D">
        <w:t>Figure 2</w:t>
      </w:r>
    </w:p>
    <w:p w14:paraId="2F7E6FBE" w14:textId="77777777" w:rsidR="004F340B" w:rsidRDefault="004F340B" w:rsidP="004F340B">
      <w:pPr>
        <w:suppressLineNumbers/>
        <w:tabs>
          <w:tab w:val="left" w:pos="360"/>
          <w:tab w:val="left" w:pos="720"/>
        </w:tabs>
        <w:rPr>
          <w:ins w:id="102" w:author="Caitlin Jeffrey" w:date="2019-08-01T13:37:00Z"/>
        </w:rPr>
      </w:pPr>
      <w:ins w:id="103" w:author="Caitlin Jeffrey" w:date="2019-08-01T13:37:00Z">
        <w:r>
          <w:t>What does mixed even mean?</w:t>
        </w:r>
      </w:ins>
    </w:p>
    <w:p w14:paraId="2DB90EED" w14:textId="77777777" w:rsidR="004F340B" w:rsidRDefault="004F340B" w:rsidP="00DA0B56">
      <w:pPr>
        <w:suppressLineNumbers/>
        <w:tabs>
          <w:tab w:val="left" w:pos="360"/>
          <w:tab w:val="left" w:pos="720"/>
        </w:tabs>
        <w:rPr>
          <w:ins w:id="104" w:author="Caitlin Jeffrey" w:date="2019-08-01T13:37:00Z"/>
        </w:rPr>
      </w:pPr>
    </w:p>
    <w:p w14:paraId="24A27CB1" w14:textId="3A8FFCC7" w:rsidR="000E556D" w:rsidRDefault="000E556D" w:rsidP="00DA0B56">
      <w:pPr>
        <w:suppressLineNumbers/>
        <w:tabs>
          <w:tab w:val="left" w:pos="360"/>
          <w:tab w:val="left" w:pos="720"/>
        </w:tabs>
        <w:rPr>
          <w:ins w:id="105" w:author="Caitlin Jeffrey" w:date="2019-08-01T13:37:00Z"/>
        </w:rPr>
      </w:pPr>
      <w:r>
        <w:br w:type="page"/>
      </w:r>
    </w:p>
    <w:p w14:paraId="40E13882" w14:textId="59539B68" w:rsidR="004F340B" w:rsidDel="004F340B" w:rsidRDefault="004F340B" w:rsidP="00DA0B56">
      <w:pPr>
        <w:suppressLineNumbers/>
        <w:tabs>
          <w:tab w:val="left" w:pos="360"/>
          <w:tab w:val="left" w:pos="720"/>
        </w:tabs>
        <w:rPr>
          <w:del w:id="106" w:author="Caitlin Jeffrey" w:date="2019-08-01T13:37:00Z"/>
        </w:rPr>
      </w:pPr>
    </w:p>
    <w:p w14:paraId="0896457B" w14:textId="77777777" w:rsidR="000E556D" w:rsidRDefault="000E556D" w:rsidP="00DA0B56">
      <w:pPr>
        <w:suppressLineNumbers/>
        <w:tabs>
          <w:tab w:val="left" w:pos="360"/>
          <w:tab w:val="left" w:pos="720"/>
        </w:tabs>
      </w:pPr>
      <w:r w:rsidRPr="00F5549A">
        <w:rPr>
          <w:noProof/>
          <w:sz w:val="24"/>
          <w:szCs w:val="24"/>
        </w:rPr>
        <w:drawing>
          <wp:inline distT="0" distB="0" distL="0" distR="0" wp14:anchorId="2F1F3528" wp14:editId="5B46FFC8">
            <wp:extent cx="5943600" cy="4244975"/>
            <wp:effectExtent l="0" t="0" r="0" b="3175"/>
            <wp:docPr id="3" name="Picture"/>
            <wp:cNvGraphicFramePr/>
            <a:graphic xmlns:a="http://schemas.openxmlformats.org/drawingml/2006/main">
              <a:graphicData uri="http://schemas.openxmlformats.org/drawingml/2006/picture">
                <pic:pic xmlns:pic="http://schemas.openxmlformats.org/drawingml/2006/picture">
                  <pic:nvPicPr>
                    <pic:cNvPr id="0" name="Picture" descr="hbxSCC.png"/>
                    <pic:cNvPicPr>
                      <a:picLocks noChangeAspect="1" noChangeArrowheads="1"/>
                    </pic:cNvPicPr>
                  </pic:nvPicPr>
                  <pic:blipFill>
                    <a:blip r:embed="rId14"/>
                    <a:stretch>
                      <a:fillRect/>
                    </a:stretch>
                  </pic:blipFill>
                  <pic:spPr bwMode="auto">
                    <a:xfrm>
                      <a:off x="0" y="0"/>
                      <a:ext cx="5943600" cy="4244975"/>
                    </a:xfrm>
                    <a:prstGeom prst="rect">
                      <a:avLst/>
                    </a:prstGeom>
                    <a:noFill/>
                    <a:ln w="9525">
                      <a:noFill/>
                      <a:headEnd/>
                      <a:tailEnd/>
                    </a:ln>
                  </pic:spPr>
                </pic:pic>
              </a:graphicData>
            </a:graphic>
          </wp:inline>
        </w:drawing>
      </w:r>
    </w:p>
    <w:p w14:paraId="07F4357C" w14:textId="2EAF4135" w:rsidR="000E556D" w:rsidRDefault="001F60E3" w:rsidP="00DA0B56">
      <w:pPr>
        <w:suppressLineNumbers/>
        <w:tabs>
          <w:tab w:val="left" w:pos="360"/>
          <w:tab w:val="left" w:pos="720"/>
        </w:tabs>
      </w:pPr>
      <w:r>
        <w:t xml:space="preserve">Andrews, </w:t>
      </w:r>
      <w:r w:rsidR="000E556D">
        <w:t>Figure 3</w:t>
      </w:r>
    </w:p>
    <w:p w14:paraId="3EB4998F" w14:textId="77777777" w:rsidR="000E556D" w:rsidRDefault="000E556D" w:rsidP="00DA0B56">
      <w:pPr>
        <w:suppressLineNumbers/>
        <w:tabs>
          <w:tab w:val="left" w:pos="360"/>
          <w:tab w:val="left" w:pos="720"/>
        </w:tabs>
      </w:pPr>
      <w:r>
        <w:br w:type="page"/>
      </w:r>
    </w:p>
    <w:p w14:paraId="3173CFAD" w14:textId="77777777" w:rsidR="000E556D" w:rsidRDefault="000E556D" w:rsidP="00DA0B56">
      <w:pPr>
        <w:suppressLineNumbers/>
        <w:tabs>
          <w:tab w:val="left" w:pos="360"/>
          <w:tab w:val="left" w:pos="720"/>
        </w:tabs>
      </w:pPr>
      <w:r w:rsidRPr="00F5549A">
        <w:rPr>
          <w:noProof/>
          <w:sz w:val="24"/>
          <w:szCs w:val="24"/>
        </w:rPr>
        <w:lastRenderedPageBreak/>
        <w:drawing>
          <wp:inline distT="0" distB="0" distL="0" distR="0" wp14:anchorId="4DCF7F59" wp14:editId="2C5559D7">
            <wp:extent cx="5715000" cy="457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wxhb.png"/>
                    <pic:cNvPicPr>
                      <a:picLocks noChangeAspect="1" noChangeArrowheads="1"/>
                    </pic:cNvPicPr>
                  </pic:nvPicPr>
                  <pic:blipFill>
                    <a:blip r:embed="rId15"/>
                    <a:stretch>
                      <a:fillRect/>
                    </a:stretch>
                  </pic:blipFill>
                  <pic:spPr bwMode="auto">
                    <a:xfrm>
                      <a:off x="0" y="0"/>
                      <a:ext cx="5715000" cy="4572000"/>
                    </a:xfrm>
                    <a:prstGeom prst="rect">
                      <a:avLst/>
                    </a:prstGeom>
                    <a:noFill/>
                    <a:ln w="9525">
                      <a:noFill/>
                      <a:headEnd/>
                      <a:tailEnd/>
                    </a:ln>
                  </pic:spPr>
                </pic:pic>
              </a:graphicData>
            </a:graphic>
          </wp:inline>
        </w:drawing>
      </w:r>
    </w:p>
    <w:p w14:paraId="42F2F9B0" w14:textId="4C6D2117" w:rsidR="000E556D" w:rsidRDefault="001F60E3" w:rsidP="00DA0B56">
      <w:pPr>
        <w:suppressLineNumbers/>
        <w:tabs>
          <w:tab w:val="left" w:pos="360"/>
          <w:tab w:val="left" w:pos="720"/>
        </w:tabs>
      </w:pPr>
      <w:r>
        <w:t xml:space="preserve">Andrews, </w:t>
      </w:r>
      <w:r w:rsidR="000E556D">
        <w:t>Figure 4</w:t>
      </w:r>
    </w:p>
    <w:p w14:paraId="7E61A69B" w14:textId="77777777" w:rsidR="000E556D" w:rsidRDefault="000E556D" w:rsidP="00DA0B56">
      <w:pPr>
        <w:suppressLineNumbers/>
        <w:tabs>
          <w:tab w:val="left" w:pos="360"/>
          <w:tab w:val="left" w:pos="720"/>
        </w:tabs>
      </w:pPr>
      <w:r>
        <w:br w:type="page"/>
      </w:r>
    </w:p>
    <w:p w14:paraId="03418811" w14:textId="77777777" w:rsidR="000E556D" w:rsidRDefault="000E556D" w:rsidP="00DA0B56">
      <w:pPr>
        <w:suppressLineNumbers/>
        <w:tabs>
          <w:tab w:val="left" w:pos="360"/>
          <w:tab w:val="left" w:pos="720"/>
        </w:tabs>
      </w:pPr>
      <w:r w:rsidRPr="00F5549A">
        <w:rPr>
          <w:noProof/>
          <w:sz w:val="24"/>
          <w:szCs w:val="24"/>
        </w:rPr>
        <w:lastRenderedPageBreak/>
        <w:drawing>
          <wp:inline distT="0" distB="0" distL="0" distR="0" wp14:anchorId="61646525" wp14:editId="638926B0">
            <wp:extent cx="3810000" cy="285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bXME.png"/>
                    <pic:cNvPicPr>
                      <a:picLocks noChangeAspect="1" noChangeArrowheads="1"/>
                    </pic:cNvPicPr>
                  </pic:nvPicPr>
                  <pic:blipFill>
                    <a:blip r:embed="rId16"/>
                    <a:stretch>
                      <a:fillRect/>
                    </a:stretch>
                  </pic:blipFill>
                  <pic:spPr bwMode="auto">
                    <a:xfrm>
                      <a:off x="0" y="0"/>
                      <a:ext cx="3810000" cy="2857500"/>
                    </a:xfrm>
                    <a:prstGeom prst="rect">
                      <a:avLst/>
                    </a:prstGeom>
                    <a:noFill/>
                    <a:ln w="9525">
                      <a:noFill/>
                      <a:headEnd/>
                      <a:tailEnd/>
                    </a:ln>
                  </pic:spPr>
                </pic:pic>
              </a:graphicData>
            </a:graphic>
          </wp:inline>
        </w:drawing>
      </w:r>
    </w:p>
    <w:p w14:paraId="040D9C1E" w14:textId="77777777" w:rsidR="000E556D" w:rsidRDefault="000E556D" w:rsidP="00DA0B56">
      <w:pPr>
        <w:suppressLineNumbers/>
        <w:tabs>
          <w:tab w:val="left" w:pos="360"/>
          <w:tab w:val="left" w:pos="720"/>
        </w:tabs>
      </w:pPr>
      <w:r w:rsidRPr="00F5549A">
        <w:rPr>
          <w:noProof/>
          <w:sz w:val="24"/>
          <w:szCs w:val="24"/>
        </w:rPr>
        <w:drawing>
          <wp:inline distT="0" distB="0" distL="0" distR="0" wp14:anchorId="1F9E1D82" wp14:editId="0FDEC977">
            <wp:extent cx="3810000" cy="2857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bXoe.png"/>
                    <pic:cNvPicPr>
                      <a:picLocks noChangeAspect="1" noChangeArrowheads="1"/>
                    </pic:cNvPicPr>
                  </pic:nvPicPr>
                  <pic:blipFill>
                    <a:blip r:embed="rId17"/>
                    <a:stretch>
                      <a:fillRect/>
                    </a:stretch>
                  </pic:blipFill>
                  <pic:spPr bwMode="auto">
                    <a:xfrm>
                      <a:off x="0" y="0"/>
                      <a:ext cx="3810000" cy="2857500"/>
                    </a:xfrm>
                    <a:prstGeom prst="rect">
                      <a:avLst/>
                    </a:prstGeom>
                    <a:noFill/>
                    <a:ln w="9525">
                      <a:noFill/>
                      <a:headEnd/>
                      <a:tailEnd/>
                    </a:ln>
                  </pic:spPr>
                </pic:pic>
              </a:graphicData>
            </a:graphic>
          </wp:inline>
        </w:drawing>
      </w:r>
    </w:p>
    <w:p w14:paraId="192AD743" w14:textId="3183B703" w:rsidR="000E556D" w:rsidRDefault="001F60E3" w:rsidP="00DA0B56">
      <w:pPr>
        <w:suppressLineNumbers/>
        <w:tabs>
          <w:tab w:val="left" w:pos="360"/>
          <w:tab w:val="left" w:pos="720"/>
        </w:tabs>
      </w:pPr>
      <w:r>
        <w:t xml:space="preserve">Andrews, </w:t>
      </w:r>
      <w:r w:rsidR="000E556D">
        <w:t>Figure 5</w:t>
      </w:r>
    </w:p>
    <w:p w14:paraId="3049B647" w14:textId="77777777" w:rsidR="0036296C" w:rsidRDefault="0036296C" w:rsidP="00DA0B56">
      <w:pPr>
        <w:suppressLineNumbers/>
        <w:tabs>
          <w:tab w:val="left" w:pos="360"/>
          <w:tab w:val="left" w:pos="720"/>
        </w:tabs>
        <w:rPr>
          <w:sz w:val="24"/>
          <w:szCs w:val="24"/>
        </w:rPr>
      </w:pPr>
    </w:p>
    <w:p w14:paraId="26A87B7C" w14:textId="28961486" w:rsidR="0070334A" w:rsidRPr="00F5549A" w:rsidRDefault="0070334A" w:rsidP="00DA0B56">
      <w:pPr>
        <w:suppressLineNumbers/>
        <w:tabs>
          <w:tab w:val="left" w:pos="360"/>
          <w:tab w:val="left" w:pos="720"/>
        </w:tabs>
        <w:rPr>
          <w:sz w:val="24"/>
          <w:szCs w:val="24"/>
        </w:rPr>
      </w:pPr>
    </w:p>
    <w:sectPr w:rsidR="0070334A" w:rsidRPr="00F5549A" w:rsidSect="00593454">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Deborah Neher" w:date="2019-07-29T12:54:00Z" w:initials="DN">
    <w:p w14:paraId="6B52F8A4" w14:textId="3F3FEEB9" w:rsidR="0070334A" w:rsidRDefault="0070334A">
      <w:pPr>
        <w:pStyle w:val="CommentText"/>
      </w:pPr>
      <w:r>
        <w:rPr>
          <w:rStyle w:val="CommentReference"/>
        </w:rPr>
        <w:annotationRef/>
      </w:r>
      <w:r>
        <w:rPr>
          <w:rStyle w:val="Strong"/>
          <w:i/>
          <w:iCs/>
        </w:rPr>
        <w:t>Our Industry Today.</w:t>
      </w:r>
      <w:r>
        <w:t xml:space="preserve"> </w:t>
      </w:r>
      <w:r w:rsidR="00805253">
        <w:t xml:space="preserve">OIT </w:t>
      </w:r>
      <w:r>
        <w:t xml:space="preserve">section includes interpretive applied summaries and recommendations from research that are useful to the dairy industry. Syntheses and applications from technical reports that contribute to solutions of problems in the dairy industry especially are solicited. Authors of reports for extension education of the nonscientist are encouraged to share their contributions with colleagues and to achieve larger circulation of their conclusions and recommendations through this section. In addition, papers that report on advances in teaching and outreach techniques are suitable for this section. The organization of papers for </w:t>
      </w:r>
      <w:r w:rsidR="00805253">
        <w:t>OIT</w:t>
      </w:r>
      <w:r>
        <w:t xml:space="preserve"> may vary but should be logical and effective; an abstract is required. All other style and form instructions apply.</w:t>
      </w:r>
    </w:p>
  </w:comment>
  <w:comment w:id="40" w:author="Deborah Neher" w:date="2019-07-29T13:01:00Z" w:initials="DN">
    <w:p w14:paraId="60AE0442" w14:textId="3153E21D" w:rsidR="008165C4" w:rsidRDefault="008165C4">
      <w:pPr>
        <w:pStyle w:val="CommentText"/>
      </w:pPr>
      <w:r>
        <w:rPr>
          <w:rStyle w:val="CommentReference"/>
        </w:rPr>
        <w:annotationRef/>
      </w:r>
      <w:r w:rsidRPr="00B328C6">
        <w:rPr>
          <w:rFonts w:ascii="Times New Roman" w:eastAsia="Times New Roman" w:hAnsi="Times New Roman" w:cs="Times New Roman"/>
          <w:sz w:val="24"/>
          <w:szCs w:val="24"/>
        </w:rPr>
        <w:t xml:space="preserve">symbols in the following order: *, †, ‡, #, §, </w:t>
      </w:r>
      <w:r w:rsidRPr="00B328C6">
        <w:rPr>
          <w:rFonts w:ascii="Cambria Math" w:eastAsia="Times New Roman" w:hAnsi="Cambria Math" w:cs="Cambria Math"/>
          <w:sz w:val="24"/>
          <w:szCs w:val="24"/>
        </w:rPr>
        <w:t>∥</w:t>
      </w:r>
      <w:r w:rsidRPr="00B328C6">
        <w:rPr>
          <w:rFonts w:ascii="Times New Roman" w:eastAsia="Times New Roman" w:hAnsi="Times New Roman" w:cs="Times New Roman"/>
          <w:sz w:val="24"/>
          <w:szCs w:val="24"/>
        </w:rPr>
        <w:t>, and ¶.</w:t>
      </w:r>
    </w:p>
  </w:comment>
  <w:comment w:id="41" w:author="Deborah Neher" w:date="2019-07-29T15:36:00Z" w:initials="DN">
    <w:p w14:paraId="1E59C440" w14:textId="182A2EB6" w:rsidR="00592178" w:rsidRDefault="00592178">
      <w:pPr>
        <w:pStyle w:val="CommentText"/>
      </w:pPr>
      <w:r>
        <w:rPr>
          <w:rStyle w:val="CommentReference"/>
        </w:rPr>
        <w:annotationRef/>
      </w:r>
      <w:r w:rsidRPr="00B328C6">
        <w:rPr>
          <w:rFonts w:ascii="Times New Roman" w:eastAsia="Times New Roman" w:hAnsi="Times New Roman" w:cs="Times New Roman"/>
          <w:sz w:val="24"/>
          <w:szCs w:val="24"/>
        </w:rPr>
        <w:t>an interpretive summary (IS) of 100 words or less that has been written for nonspecialist readers. That summary should consist of a title, the first author's last name, and a summary, which must include a sentence or two to summarize the project's expected importance, or its economic, environmental, and/or social impact (similar to the CRIS Progress Report Statement for those who must complete that form).</w:t>
      </w:r>
    </w:p>
  </w:comment>
  <w:comment w:id="42" w:author="Deborah Neher" w:date="2019-07-29T15:41:00Z" w:initials="DN">
    <w:p w14:paraId="454B16B7" w14:textId="0F541573" w:rsidR="00592178" w:rsidRDefault="00592178">
      <w:pPr>
        <w:pStyle w:val="CommentText"/>
      </w:pPr>
      <w:r>
        <w:rPr>
          <w:rStyle w:val="CommentReference"/>
        </w:rPr>
        <w:annotationRef/>
      </w:r>
      <w:r w:rsidRPr="00B328C6">
        <w:rPr>
          <w:rFonts w:ascii="Times New Roman" w:eastAsia="Times New Roman" w:hAnsi="Times New Roman" w:cs="Times New Roman"/>
          <w:sz w:val="24"/>
          <w:szCs w:val="24"/>
        </w:rPr>
        <w:t>Abstracts should be limited to 2,500 keystrokes (i.e., characters plus spaces).</w:t>
      </w:r>
    </w:p>
  </w:comment>
  <w:comment w:id="43" w:author="Deborah Neher" w:date="2019-07-29T15:42:00Z" w:initials="DN">
    <w:p w14:paraId="121BDDC4" w14:textId="196880F1" w:rsidR="00592178" w:rsidRDefault="00592178" w:rsidP="00805253">
      <w:pPr>
        <w:spacing w:before="100" w:beforeAutospacing="1" w:after="100" w:afterAutospacing="1" w:line="240" w:lineRule="auto"/>
      </w:pPr>
      <w:r>
        <w:rPr>
          <w:rStyle w:val="CommentReference"/>
        </w:rPr>
        <w:annotationRef/>
      </w:r>
      <w:r w:rsidRPr="00B328C6">
        <w:rPr>
          <w:rFonts w:ascii="Times New Roman" w:eastAsia="Times New Roman" w:hAnsi="Times New Roman" w:cs="Times New Roman"/>
          <w:sz w:val="24"/>
          <w:szCs w:val="24"/>
        </w:rPr>
        <w:t>list 2 to 5 key words or phrases; they should be typed in lowercase letters and separated by commas. Key words should be singular (e.g., "dairy cow" not "dairy cows").</w:t>
      </w:r>
    </w:p>
  </w:comment>
  <w:comment w:id="46" w:author="Deb Neher" w:date="2019-07-26T18:07:00Z" w:initials="MOU">
    <w:p w14:paraId="11A8FA3C" w14:textId="77777777" w:rsidR="00A16CA0" w:rsidRPr="00805253" w:rsidRDefault="00A16CA0" w:rsidP="00A16CA0">
      <w:pPr>
        <w:rPr>
          <w:color w:val="000000" w:themeColor="text1"/>
          <w:sz w:val="24"/>
          <w:szCs w:val="24"/>
        </w:rPr>
      </w:pPr>
      <w:r>
        <w:rPr>
          <w:rStyle w:val="CommentReference"/>
        </w:rPr>
        <w:annotationRef/>
      </w:r>
      <w:r w:rsidRPr="00805253">
        <w:rPr>
          <w:color w:val="000000" w:themeColor="text1"/>
          <w:sz w:val="24"/>
          <w:szCs w:val="24"/>
        </w:rPr>
        <w:t>Need some background to provide context and how this study is novel</w:t>
      </w:r>
    </w:p>
    <w:p w14:paraId="6B2B305A" w14:textId="4A4B3BA7" w:rsidR="00805253" w:rsidRPr="00805253" w:rsidRDefault="00805253" w:rsidP="00A16CA0">
      <w:pPr>
        <w:pStyle w:val="ListParagraph"/>
        <w:numPr>
          <w:ilvl w:val="0"/>
          <w:numId w:val="3"/>
        </w:numPr>
        <w:rPr>
          <w:color w:val="000000" w:themeColor="text1"/>
          <w:sz w:val="24"/>
          <w:szCs w:val="24"/>
        </w:rPr>
      </w:pPr>
      <w:r w:rsidRPr="00805253">
        <w:rPr>
          <w:color w:val="000000" w:themeColor="text1"/>
          <w:sz w:val="24"/>
          <w:szCs w:val="24"/>
        </w:rPr>
        <w:t>what is known about compost bedded pack</w:t>
      </w:r>
    </w:p>
    <w:p w14:paraId="433C5919" w14:textId="0AFB304A" w:rsidR="00805253" w:rsidRPr="00805253" w:rsidRDefault="00805253" w:rsidP="00805253">
      <w:pPr>
        <w:pStyle w:val="ListParagraph"/>
        <w:numPr>
          <w:ilvl w:val="0"/>
          <w:numId w:val="3"/>
        </w:numPr>
        <w:tabs>
          <w:tab w:val="left" w:pos="360"/>
          <w:tab w:val="left" w:pos="720"/>
        </w:tabs>
        <w:rPr>
          <w:color w:val="FF0000"/>
          <w:sz w:val="24"/>
          <w:szCs w:val="24"/>
        </w:rPr>
      </w:pPr>
      <w:r w:rsidRPr="00805253">
        <w:rPr>
          <w:color w:val="000000" w:themeColor="text1"/>
          <w:sz w:val="24"/>
          <w:szCs w:val="24"/>
        </w:rPr>
        <w:t xml:space="preserve">why aren’t more people doing this? </w:t>
      </w:r>
    </w:p>
    <w:p w14:paraId="0C1B7CE4" w14:textId="3489B328" w:rsidR="00A16CA0" w:rsidRDefault="00805253" w:rsidP="00A53617">
      <w:pPr>
        <w:pStyle w:val="ListParagraph"/>
        <w:numPr>
          <w:ilvl w:val="0"/>
          <w:numId w:val="3"/>
        </w:numPr>
        <w:ind w:left="0"/>
      </w:pPr>
      <w:r w:rsidRPr="00805253">
        <w:rPr>
          <w:color w:val="000000" w:themeColor="text1"/>
          <w:sz w:val="24"/>
          <w:szCs w:val="24"/>
        </w:rPr>
        <w:t xml:space="preserve">First comprehensive statewide survey </w:t>
      </w:r>
    </w:p>
  </w:comment>
  <w:comment w:id="45" w:author="Deborah Neher" w:date="2019-07-29T15:42:00Z" w:initials="DN">
    <w:p w14:paraId="785172DF" w14:textId="200D1A6E" w:rsidR="00683F4B" w:rsidRDefault="00683F4B">
      <w:pPr>
        <w:pStyle w:val="CommentText"/>
      </w:pPr>
      <w:r>
        <w:rPr>
          <w:rStyle w:val="CommentReference"/>
        </w:rPr>
        <w:annotationRef/>
      </w:r>
      <w:r w:rsidRPr="00B328C6">
        <w:rPr>
          <w:rFonts w:ascii="Times New Roman" w:eastAsia="Times New Roman" w:hAnsi="Times New Roman" w:cs="Times New Roman"/>
          <w:sz w:val="24"/>
          <w:szCs w:val="24"/>
        </w:rPr>
        <w:t>(questions, objectives, reasons for research, and related literature);</w:t>
      </w:r>
    </w:p>
  </w:comment>
  <w:comment w:id="48" w:author="Deborah Neher" w:date="2019-07-29T16:23:00Z" w:initials="DN">
    <w:p w14:paraId="527FE1C3" w14:textId="52FD50D1" w:rsidR="003370F7" w:rsidRDefault="000E556D">
      <w:pPr>
        <w:pStyle w:val="CommentText"/>
      </w:pPr>
      <w:r>
        <w:rPr>
          <w:rStyle w:val="CommentReference"/>
        </w:rPr>
        <w:annotationRef/>
      </w:r>
      <w:r>
        <w:t xml:space="preserve">The style guide discourages references older than </w:t>
      </w:r>
      <w:r w:rsidR="003370F7">
        <w:t>3</w:t>
      </w:r>
      <w:r>
        <w:t xml:space="preserve"> years, so I’ve deleted </w:t>
      </w:r>
      <w:r w:rsidR="003370F7">
        <w:t>the older ones</w:t>
      </w:r>
    </w:p>
  </w:comment>
  <w:comment w:id="75" w:author="Deborah Neher" w:date="2019-07-29T16:05:00Z" w:initials="DN">
    <w:p w14:paraId="3A05633B" w14:textId="091AF8EF" w:rsidR="00997BC0" w:rsidRDefault="00997BC0">
      <w:pPr>
        <w:pStyle w:val="CommentText"/>
      </w:pPr>
      <w:r>
        <w:rPr>
          <w:rStyle w:val="CommentReference"/>
        </w:rPr>
        <w:annotationRef/>
      </w:r>
      <w:r>
        <w:t>Consider presenting survey as a ‘figure’ instead of text</w:t>
      </w:r>
    </w:p>
  </w:comment>
  <w:comment w:id="76" w:author="Deborah Neher" w:date="2019-07-29T16:19:00Z" w:initials="DN">
    <w:p w14:paraId="770401EE" w14:textId="3E1CB9E6" w:rsidR="000E556D" w:rsidRDefault="000E556D">
      <w:pPr>
        <w:pStyle w:val="CommentText"/>
      </w:pPr>
      <w:r>
        <w:rPr>
          <w:rStyle w:val="CommentReference"/>
        </w:rPr>
        <w:annotationRef/>
      </w:r>
      <w:r>
        <w:t>Update with more accurate estimate</w:t>
      </w:r>
    </w:p>
  </w:comment>
  <w:comment w:id="96" w:author="Deborah Neher" w:date="2019-07-29T16:17:00Z" w:initials="DN">
    <w:p w14:paraId="3FB985ED" w14:textId="18617233" w:rsidR="000E556D" w:rsidRDefault="000E556D">
      <w:pPr>
        <w:pStyle w:val="CommentText"/>
      </w:pPr>
      <w:r>
        <w:rPr>
          <w:rStyle w:val="CommentReference"/>
        </w:rPr>
        <w:annotationRef/>
      </w:r>
      <w:r>
        <w:t>List actual p-value</w:t>
      </w:r>
    </w:p>
  </w:comment>
  <w:comment w:id="100" w:author="Deborah Neher" w:date="2019-07-29T16:34:00Z" w:initials="DN">
    <w:p w14:paraId="509FA8D9" w14:textId="29880CFF" w:rsidR="001F60E3" w:rsidRDefault="001F60E3">
      <w:pPr>
        <w:pStyle w:val="CommentText"/>
      </w:pPr>
      <w:r>
        <w:rPr>
          <w:rStyle w:val="CommentReference"/>
        </w:rPr>
        <w:annotationRef/>
      </w:r>
      <w:hyperlink r:id="rId1" w:history="1">
        <w:r>
          <w:rPr>
            <w:rStyle w:val="Hyperlink"/>
          </w:rPr>
          <w:t>Can Med Assoc J</w:t>
        </w:r>
      </w:hyperlink>
      <w:r>
        <w:rPr>
          <w:rStyle w:val="cit"/>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52F8A4" w15:done="0"/>
  <w15:commentEx w15:paraId="60AE0442" w15:done="0"/>
  <w15:commentEx w15:paraId="1E59C440" w15:done="0"/>
  <w15:commentEx w15:paraId="454B16B7" w15:done="0"/>
  <w15:commentEx w15:paraId="121BDDC4" w15:done="0"/>
  <w15:commentEx w15:paraId="0C1B7CE4" w15:done="0"/>
  <w15:commentEx w15:paraId="785172DF" w15:done="0"/>
  <w15:commentEx w15:paraId="527FE1C3" w15:done="0"/>
  <w15:commentEx w15:paraId="3A05633B" w15:done="0"/>
  <w15:commentEx w15:paraId="770401EE" w15:done="0"/>
  <w15:commentEx w15:paraId="3FB985ED" w15:done="0"/>
  <w15:commentEx w15:paraId="509FA8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52F8A4" w16cid:durableId="20ED621F"/>
  <w16cid:commentId w16cid:paraId="60AE0442" w16cid:durableId="20ED6220"/>
  <w16cid:commentId w16cid:paraId="1E59C440" w16cid:durableId="20ED6221"/>
  <w16cid:commentId w16cid:paraId="454B16B7" w16cid:durableId="20ED6222"/>
  <w16cid:commentId w16cid:paraId="121BDDC4" w16cid:durableId="20ED6223"/>
  <w16cid:commentId w16cid:paraId="0C1B7CE4" w16cid:durableId="20E5BFF7"/>
  <w16cid:commentId w16cid:paraId="785172DF" w16cid:durableId="20ED6225"/>
  <w16cid:commentId w16cid:paraId="527FE1C3" w16cid:durableId="20ED6226"/>
  <w16cid:commentId w16cid:paraId="3A05633B" w16cid:durableId="20ED6227"/>
  <w16cid:commentId w16cid:paraId="770401EE" w16cid:durableId="20ED6228"/>
  <w16cid:commentId w16cid:paraId="3FB985ED" w16cid:durableId="20ED6229"/>
  <w16cid:commentId w16cid:paraId="509FA8D9" w16cid:durableId="20ED62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C499A" w14:textId="77777777" w:rsidR="00455A6C" w:rsidRDefault="00455A6C">
      <w:pPr>
        <w:spacing w:after="0" w:line="240" w:lineRule="auto"/>
      </w:pPr>
      <w:r>
        <w:separator/>
      </w:r>
    </w:p>
  </w:endnote>
  <w:endnote w:type="continuationSeparator" w:id="0">
    <w:p w14:paraId="064D74AC" w14:textId="77777777" w:rsidR="00455A6C" w:rsidRDefault="0045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A9CC0" w14:textId="77777777" w:rsidR="00455A6C" w:rsidRDefault="00455A6C">
      <w:r>
        <w:separator/>
      </w:r>
    </w:p>
  </w:footnote>
  <w:footnote w:type="continuationSeparator" w:id="0">
    <w:p w14:paraId="54E2C84A" w14:textId="77777777" w:rsidR="00455A6C" w:rsidRDefault="00455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7D498" w14:textId="5447974E" w:rsidR="00592178" w:rsidRDefault="00610E61">
    <w:pPr>
      <w:pStyle w:val="Header"/>
    </w:pPr>
    <w:customXmlInsRangeStart w:id="107" w:author="Deborah Neher" w:date="2019-07-29T15:39:00Z"/>
    <w:sdt>
      <w:sdtPr>
        <w:id w:val="1704979692"/>
        <w:placeholder>
          <w:docPart w:val="8675F71B9C8F4A9A92C18DC55B43E28A"/>
        </w:placeholder>
        <w:temporary/>
        <w:showingPlcHdr/>
        <w15:appearance w15:val="hidden"/>
      </w:sdtPr>
      <w:sdtEndPr/>
      <w:sdtContent>
        <w:customXmlInsRangeEnd w:id="107"/>
        <w:ins w:id="108" w:author="Deborah Neher" w:date="2019-07-29T15:39:00Z">
          <w:r w:rsidR="00592178">
            <w:t>[Type here]</w:t>
          </w:r>
        </w:ins>
        <w:customXmlInsRangeStart w:id="109" w:author="Deborah Neher" w:date="2019-07-29T15:39:00Z"/>
      </w:sdtContent>
    </w:sdt>
    <w:customXmlInsRangeEnd w:id="109"/>
    <w:ins w:id="110" w:author="Deborah Neher" w:date="2019-07-29T15:39:00Z">
      <w:r w:rsidR="00592178">
        <w:ptab w:relativeTo="margin" w:alignment="center" w:leader="none"/>
      </w:r>
      <w:r w:rsidR="00592178">
        <w:t>OUR INDUSTRY TODAY</w:t>
      </w:r>
      <w:r w:rsidR="00592178">
        <w:ptab w:relativeTo="margin" w:alignment="right" w:leader="none"/>
      </w:r>
    </w:ins>
    <w:customXmlInsRangeStart w:id="111" w:author="Deborah Neher" w:date="2019-07-29T15:39:00Z"/>
    <w:sdt>
      <w:sdtPr>
        <w:id w:val="968859952"/>
        <w:placeholder>
          <w:docPart w:val="8675F71B9C8F4A9A92C18DC55B43E28A"/>
        </w:placeholder>
        <w:temporary/>
        <w:showingPlcHdr/>
        <w15:appearance w15:val="hidden"/>
      </w:sdtPr>
      <w:sdtEndPr/>
      <w:sdtContent>
        <w:customXmlInsRangeEnd w:id="111"/>
        <w:ins w:id="112" w:author="Deborah Neher" w:date="2019-07-29T15:39:00Z">
          <w:r w:rsidR="00592178">
            <w:t>[Type here]</w:t>
          </w:r>
        </w:ins>
        <w:customXmlInsRangeStart w:id="113" w:author="Deborah Neher" w:date="2019-07-29T15:39:00Z"/>
      </w:sdtContent>
    </w:sdt>
    <w:customXmlInsRangeEnd w:id="1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D5C1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600A01"/>
    <w:multiLevelType w:val="multilevel"/>
    <w:tmpl w:val="8196EB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3576D7"/>
    <w:multiLevelType w:val="multilevel"/>
    <w:tmpl w:val="EB162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694BC4"/>
    <w:multiLevelType w:val="hybridMultilevel"/>
    <w:tmpl w:val="BD26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B30A5"/>
    <w:multiLevelType w:val="hybridMultilevel"/>
    <w:tmpl w:val="9B1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5244C"/>
    <w:multiLevelType w:val="hybridMultilevel"/>
    <w:tmpl w:val="A6FE0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Jeffrey">
    <w15:presenceInfo w15:providerId="Windows Live" w15:userId="c792ef73e4c0296d"/>
  </w15:person>
  <w15:person w15:author="Deborah Neher">
    <w15:presenceInfo w15:providerId="AD" w15:userId="S-1-5-21-1927042371-1281626651-2564270254-50501"/>
  </w15:person>
  <w15:person w15:author="Deb Neher">
    <w15:presenceInfo w15:providerId="None" w15:userId="Deb Ne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DEC"/>
    <w:rsid w:val="00072A8D"/>
    <w:rsid w:val="000E556D"/>
    <w:rsid w:val="001E46D4"/>
    <w:rsid w:val="001F60E3"/>
    <w:rsid w:val="0025099C"/>
    <w:rsid w:val="003370F7"/>
    <w:rsid w:val="0036296C"/>
    <w:rsid w:val="00412277"/>
    <w:rsid w:val="00455A6C"/>
    <w:rsid w:val="00487430"/>
    <w:rsid w:val="004E29B3"/>
    <w:rsid w:val="004E63D7"/>
    <w:rsid w:val="004F340B"/>
    <w:rsid w:val="00521C85"/>
    <w:rsid w:val="005273B3"/>
    <w:rsid w:val="00580007"/>
    <w:rsid w:val="00590D07"/>
    <w:rsid w:val="00592178"/>
    <w:rsid w:val="00593454"/>
    <w:rsid w:val="00610E61"/>
    <w:rsid w:val="00683F4B"/>
    <w:rsid w:val="0070334A"/>
    <w:rsid w:val="00784D58"/>
    <w:rsid w:val="00792B2D"/>
    <w:rsid w:val="00805253"/>
    <w:rsid w:val="00810C65"/>
    <w:rsid w:val="008165C4"/>
    <w:rsid w:val="00842AB0"/>
    <w:rsid w:val="00842DD4"/>
    <w:rsid w:val="008D6863"/>
    <w:rsid w:val="008F3D62"/>
    <w:rsid w:val="00915EBA"/>
    <w:rsid w:val="00922384"/>
    <w:rsid w:val="00997BC0"/>
    <w:rsid w:val="00A16CA0"/>
    <w:rsid w:val="00B40B08"/>
    <w:rsid w:val="00B858CA"/>
    <w:rsid w:val="00B86B75"/>
    <w:rsid w:val="00BC48D5"/>
    <w:rsid w:val="00C36279"/>
    <w:rsid w:val="00DA0B56"/>
    <w:rsid w:val="00E315A3"/>
    <w:rsid w:val="00E80894"/>
    <w:rsid w:val="00ED32D1"/>
    <w:rsid w:val="00F5549A"/>
    <w:rsid w:val="00F8067D"/>
    <w:rsid w:val="00FB241E"/>
    <w:rsid w:val="00FF64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91A"/>
  <w15:docId w15:val="{0AFC0FF2-9DD9-4B35-B324-C60DD1F6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A16C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6CA0"/>
    <w:rPr>
      <w:rFonts w:ascii="Times New Roman" w:hAnsi="Times New Roman" w:cs="Times New Roman"/>
      <w:sz w:val="18"/>
      <w:szCs w:val="18"/>
    </w:rPr>
  </w:style>
  <w:style w:type="paragraph" w:styleId="ListParagraph">
    <w:name w:val="List Paragraph"/>
    <w:basedOn w:val="Normal"/>
    <w:uiPriority w:val="34"/>
    <w:qFormat/>
    <w:rsid w:val="00A16CA0"/>
    <w:pPr>
      <w:ind w:left="720"/>
      <w:contextualSpacing/>
    </w:pPr>
  </w:style>
  <w:style w:type="character" w:styleId="CommentReference">
    <w:name w:val="annotation reference"/>
    <w:basedOn w:val="DefaultParagraphFont"/>
    <w:uiPriority w:val="99"/>
    <w:semiHidden/>
    <w:unhideWhenUsed/>
    <w:rsid w:val="00A16CA0"/>
    <w:rPr>
      <w:sz w:val="16"/>
      <w:szCs w:val="16"/>
    </w:rPr>
  </w:style>
  <w:style w:type="paragraph" w:styleId="CommentText">
    <w:name w:val="annotation text"/>
    <w:basedOn w:val="Normal"/>
    <w:link w:val="CommentTextChar"/>
    <w:uiPriority w:val="99"/>
    <w:semiHidden/>
    <w:unhideWhenUsed/>
    <w:rsid w:val="00A16CA0"/>
    <w:pPr>
      <w:spacing w:line="240" w:lineRule="auto"/>
    </w:pPr>
    <w:rPr>
      <w:sz w:val="20"/>
      <w:szCs w:val="20"/>
    </w:rPr>
  </w:style>
  <w:style w:type="character" w:customStyle="1" w:styleId="CommentTextChar">
    <w:name w:val="Comment Text Char"/>
    <w:basedOn w:val="DefaultParagraphFont"/>
    <w:link w:val="CommentText"/>
    <w:uiPriority w:val="99"/>
    <w:semiHidden/>
    <w:rsid w:val="00A16CA0"/>
    <w:rPr>
      <w:sz w:val="20"/>
      <w:szCs w:val="20"/>
    </w:rPr>
  </w:style>
  <w:style w:type="paragraph" w:styleId="CommentSubject">
    <w:name w:val="annotation subject"/>
    <w:basedOn w:val="CommentText"/>
    <w:next w:val="CommentText"/>
    <w:link w:val="CommentSubjectChar"/>
    <w:uiPriority w:val="99"/>
    <w:semiHidden/>
    <w:unhideWhenUsed/>
    <w:rsid w:val="00A16CA0"/>
    <w:rPr>
      <w:b/>
      <w:bCs/>
    </w:rPr>
  </w:style>
  <w:style w:type="character" w:customStyle="1" w:styleId="CommentSubjectChar">
    <w:name w:val="Comment Subject Char"/>
    <w:basedOn w:val="CommentTextChar"/>
    <w:link w:val="CommentSubject"/>
    <w:uiPriority w:val="99"/>
    <w:semiHidden/>
    <w:rsid w:val="00A16CA0"/>
    <w:rPr>
      <w:b/>
      <w:bCs/>
      <w:sz w:val="20"/>
      <w:szCs w:val="20"/>
    </w:rPr>
  </w:style>
  <w:style w:type="paragraph" w:styleId="Revision">
    <w:name w:val="Revision"/>
    <w:hidden/>
    <w:uiPriority w:val="99"/>
    <w:semiHidden/>
    <w:rsid w:val="00A16CA0"/>
    <w:pPr>
      <w:spacing w:after="0" w:line="240" w:lineRule="auto"/>
    </w:pPr>
  </w:style>
  <w:style w:type="character" w:styleId="Hyperlink">
    <w:name w:val="Hyperlink"/>
    <w:basedOn w:val="DefaultParagraphFont"/>
    <w:uiPriority w:val="99"/>
    <w:unhideWhenUsed/>
    <w:rsid w:val="0070334A"/>
    <w:rPr>
      <w:color w:val="0563C1"/>
      <w:u w:val="single"/>
    </w:rPr>
  </w:style>
  <w:style w:type="character" w:styleId="FollowedHyperlink">
    <w:name w:val="FollowedHyperlink"/>
    <w:basedOn w:val="DefaultParagraphFont"/>
    <w:uiPriority w:val="99"/>
    <w:semiHidden/>
    <w:unhideWhenUsed/>
    <w:rsid w:val="0070334A"/>
    <w:rPr>
      <w:color w:val="954F72" w:themeColor="followedHyperlink"/>
      <w:u w:val="single"/>
    </w:rPr>
  </w:style>
  <w:style w:type="paragraph" w:styleId="NormalWeb">
    <w:name w:val="Normal (Web)"/>
    <w:basedOn w:val="Normal"/>
    <w:uiPriority w:val="99"/>
    <w:semiHidden/>
    <w:unhideWhenUsed/>
    <w:rsid w:val="00703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34A"/>
    <w:rPr>
      <w:b/>
      <w:bCs/>
    </w:rPr>
  </w:style>
  <w:style w:type="character" w:styleId="LineNumber">
    <w:name w:val="line number"/>
    <w:basedOn w:val="DefaultParagraphFont"/>
    <w:uiPriority w:val="99"/>
    <w:semiHidden/>
    <w:unhideWhenUsed/>
    <w:rsid w:val="00592178"/>
  </w:style>
  <w:style w:type="paragraph" w:styleId="Header">
    <w:name w:val="header"/>
    <w:basedOn w:val="Normal"/>
    <w:link w:val="HeaderChar"/>
    <w:uiPriority w:val="99"/>
    <w:unhideWhenUsed/>
    <w:rsid w:val="0059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178"/>
  </w:style>
  <w:style w:type="paragraph" w:styleId="Footer">
    <w:name w:val="footer"/>
    <w:basedOn w:val="Normal"/>
    <w:link w:val="FooterChar"/>
    <w:uiPriority w:val="99"/>
    <w:unhideWhenUsed/>
    <w:rsid w:val="0059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178"/>
  </w:style>
  <w:style w:type="character" w:customStyle="1" w:styleId="cit">
    <w:name w:val="cit"/>
    <w:basedOn w:val="DefaultParagraphFont"/>
    <w:rsid w:val="001F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38279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rningagclips.com/uvm-seeks-input-from-organic-dairy-farmer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elsevier.com/journals/journal-of-dairy-science/0022-0302/guide-for-autho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5F71B9C8F4A9A92C18DC55B43E28A"/>
        <w:category>
          <w:name w:val="General"/>
          <w:gallery w:val="placeholder"/>
        </w:category>
        <w:types>
          <w:type w:val="bbPlcHdr"/>
        </w:types>
        <w:behaviors>
          <w:behavior w:val="content"/>
        </w:behaviors>
        <w:guid w:val="{9287DFA7-8AFE-45C6-A451-C4FB1D0FEFB9}"/>
      </w:docPartPr>
      <w:docPartBody>
        <w:p w:rsidR="00167788" w:rsidRDefault="007F12BD" w:rsidP="007F12BD">
          <w:pPr>
            <w:pStyle w:val="8675F71B9C8F4A9A92C18DC55B43E28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BD"/>
    <w:rsid w:val="00167788"/>
    <w:rsid w:val="007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81514277B4121B793DAF80EC241C8">
    <w:name w:val="80781514277B4121B793DAF80EC241C8"/>
    <w:rsid w:val="007F12BD"/>
  </w:style>
  <w:style w:type="paragraph" w:customStyle="1" w:styleId="8675F71B9C8F4A9A92C18DC55B43E28A">
    <w:name w:val="8675F71B9C8F4A9A92C18DC55B43E28A"/>
    <w:rsid w:val="007F1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Vermont Organic Dairy Bedding Survey Analysis</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Vermont Organic Dairy Bedding Survey Analysis</dc:title>
  <dc:creator>TA</dc:creator>
  <cp:lastModifiedBy>Caitlin Jeffrey</cp:lastModifiedBy>
  <cp:revision>11</cp:revision>
  <dcterms:created xsi:type="dcterms:W3CDTF">2019-08-01T17:05:00Z</dcterms:created>
  <dcterms:modified xsi:type="dcterms:W3CDTF">2019-08-01T18:03:00Z</dcterms:modified>
</cp:coreProperties>
</file>