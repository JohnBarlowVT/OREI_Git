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4FBDC" w14:textId="501BA7E9" w:rsidR="00E8390B" w:rsidRPr="002A79B2" w:rsidRDefault="001E7E0A">
      <w:pPr>
        <w:pStyle w:val="Title"/>
      </w:pPr>
      <w:bookmarkStart w:id="0" w:name="_GoBack"/>
      <w:bookmarkEnd w:id="0"/>
      <w:r>
        <w:t xml:space="preserve">Organic Dairy </w:t>
      </w:r>
      <w:r w:rsidR="48F4DE07">
        <w:t>Industry Survey Analysis</w:t>
      </w:r>
    </w:p>
    <w:p w14:paraId="0F745446" w14:textId="5D18F460" w:rsidR="00E8390B" w:rsidRPr="002A79B2" w:rsidRDefault="48F4DE07" w:rsidP="48F4DE07">
      <w:pPr>
        <w:pStyle w:val="Date"/>
        <w:rPr>
          <w:rFonts w:asciiTheme="majorHAnsi" w:hAnsiTheme="majorHAnsi"/>
        </w:rPr>
      </w:pPr>
      <w:r w:rsidRPr="48F4DE07">
        <w:rPr>
          <w:rFonts w:asciiTheme="majorHAnsi" w:hAnsiTheme="majorHAnsi"/>
        </w:rPr>
        <w:t xml:space="preserve">March </w:t>
      </w:r>
      <w:r w:rsidR="001E7E0A">
        <w:rPr>
          <w:rFonts w:asciiTheme="majorHAnsi" w:hAnsiTheme="majorHAnsi"/>
        </w:rPr>
        <w:t>13</w:t>
      </w:r>
      <w:r w:rsidRPr="48F4DE07">
        <w:rPr>
          <w:rFonts w:asciiTheme="majorHAnsi" w:hAnsiTheme="majorHAnsi"/>
        </w:rPr>
        <w:t>, 2019</w:t>
      </w:r>
    </w:p>
    <w:p w14:paraId="7CD1B6ED" w14:textId="6309C44B" w:rsidR="00B362ED" w:rsidRPr="00397EF0" w:rsidRDefault="48F4DE07" w:rsidP="48F4DE07">
      <w:pPr>
        <w:pStyle w:val="FirstParagraph"/>
        <w:rPr>
          <w:rFonts w:ascii="Calibri" w:hAnsi="Calibri" w:cs="Calibri"/>
          <w:sz w:val="22"/>
          <w:szCs w:val="22"/>
        </w:rPr>
      </w:pPr>
      <w:r w:rsidRPr="48F4DE07">
        <w:rPr>
          <w:rFonts w:ascii="Calibri" w:hAnsi="Calibri" w:cs="Calibri"/>
          <w:sz w:val="22"/>
          <w:szCs w:val="22"/>
        </w:rPr>
        <w:t xml:space="preserve">The overall objective of our project is to evaluate the association between bedding management practices and mastitis and milk quality outcomes on organic dairy farms in Vermont. </w:t>
      </w:r>
      <w:r w:rsidR="00C7564D">
        <w:rPr>
          <w:rFonts w:ascii="Calibri" w:hAnsi="Calibri" w:cs="Calibri"/>
          <w:sz w:val="22"/>
          <w:szCs w:val="22"/>
        </w:rPr>
        <w:t>A specific objective is to compare</w:t>
      </w:r>
      <w:r w:rsidRPr="48F4DE07">
        <w:rPr>
          <w:rFonts w:ascii="Calibri" w:hAnsi="Calibri" w:cs="Calibri"/>
          <w:sz w:val="22"/>
          <w:szCs w:val="22"/>
        </w:rPr>
        <w:t xml:space="preserve"> bedded pack management to other common housing and bedding management practices among organic dairy farms. Unfortunately, there is limited knowledge on the distribution and types of bedding management styles on organic dairy farms nationally or in Vermont.</w:t>
      </w:r>
    </w:p>
    <w:p w14:paraId="14639677" w14:textId="6C29EF6C" w:rsidR="00B362ED" w:rsidRPr="00397EF0" w:rsidRDefault="48F4DE07" w:rsidP="48F4DE07">
      <w:pPr>
        <w:pStyle w:val="BodyText"/>
        <w:rPr>
          <w:rFonts w:ascii="Calibri" w:hAnsi="Calibri" w:cs="Calibri"/>
          <w:sz w:val="22"/>
          <w:szCs w:val="22"/>
        </w:rPr>
      </w:pPr>
      <w:r w:rsidRPr="48F4DE07">
        <w:rPr>
          <w:rFonts w:ascii="Calibri" w:hAnsi="Calibri" w:cs="Calibri"/>
          <w:sz w:val="22"/>
          <w:szCs w:val="22"/>
        </w:rPr>
        <w:t>Here we present data from a descriptive study (survey) designed to quantify the frequency of different housing types and bedding management styles on organ</w:t>
      </w:r>
      <w:r w:rsidR="00C7564D">
        <w:rPr>
          <w:rFonts w:ascii="Calibri" w:hAnsi="Calibri" w:cs="Calibri"/>
          <w:sz w:val="22"/>
          <w:szCs w:val="22"/>
        </w:rPr>
        <w:t>ic dairy farms in Vermont. D</w:t>
      </w:r>
      <w:r w:rsidRPr="48F4DE07">
        <w:rPr>
          <w:rFonts w:ascii="Calibri" w:hAnsi="Calibri" w:cs="Calibri"/>
          <w:sz w:val="22"/>
          <w:szCs w:val="22"/>
        </w:rPr>
        <w:t xml:space="preserve">ata from this survey will be used to design a future analytical study in order to estimate the association between bedding management styles and mastitis or milk quality outcomes. </w:t>
      </w:r>
      <w:r w:rsidR="003B2207">
        <w:rPr>
          <w:rFonts w:ascii="Calibri" w:hAnsi="Calibri" w:cs="Calibri"/>
          <w:sz w:val="22"/>
          <w:szCs w:val="22"/>
        </w:rPr>
        <w:t xml:space="preserve">These </w:t>
      </w:r>
      <w:r w:rsidR="007C360B">
        <w:rPr>
          <w:rFonts w:ascii="Calibri" w:hAnsi="Calibri" w:cs="Calibri"/>
          <w:sz w:val="22"/>
          <w:szCs w:val="22"/>
        </w:rPr>
        <w:t xml:space="preserve">survey </w:t>
      </w:r>
      <w:r w:rsidR="001E7E0A">
        <w:rPr>
          <w:rFonts w:ascii="Calibri" w:hAnsi="Calibri" w:cs="Calibri"/>
          <w:sz w:val="22"/>
          <w:szCs w:val="22"/>
        </w:rPr>
        <w:t>results</w:t>
      </w:r>
      <w:r w:rsidR="003B2207">
        <w:rPr>
          <w:rFonts w:ascii="Calibri" w:hAnsi="Calibri" w:cs="Calibri"/>
          <w:sz w:val="22"/>
          <w:szCs w:val="22"/>
        </w:rPr>
        <w:t xml:space="preserve"> provide insight </w:t>
      </w:r>
      <w:ins w:id="1" w:author="Tucker Andrews" w:date="2019-03-13T14:24:00Z">
        <w:r w:rsidR="00693BFD">
          <w:rPr>
            <w:rFonts w:ascii="Calibri" w:hAnsi="Calibri" w:cs="Calibri"/>
            <w:sz w:val="22"/>
            <w:szCs w:val="22"/>
          </w:rPr>
          <w:t>in</w:t>
        </w:r>
      </w:ins>
      <w:r w:rsidR="003B2207">
        <w:rPr>
          <w:rFonts w:ascii="Calibri" w:hAnsi="Calibri" w:cs="Calibri"/>
          <w:sz w:val="22"/>
          <w:szCs w:val="22"/>
        </w:rPr>
        <w:t xml:space="preserve">to the potential study design and pitfalls </w:t>
      </w:r>
      <w:del w:id="2" w:author="Tucker Andrews" w:date="2019-03-13T14:25:00Z">
        <w:r w:rsidR="003B2207" w:rsidDel="00693BFD">
          <w:rPr>
            <w:rFonts w:ascii="Calibri" w:hAnsi="Calibri" w:cs="Calibri"/>
            <w:sz w:val="22"/>
            <w:szCs w:val="22"/>
          </w:rPr>
          <w:delText xml:space="preserve">with </w:delText>
        </w:r>
      </w:del>
      <w:ins w:id="3" w:author="Tucker Andrews" w:date="2019-03-13T14:25:00Z">
        <w:r w:rsidR="00693BFD">
          <w:rPr>
            <w:rFonts w:ascii="Calibri" w:hAnsi="Calibri" w:cs="Calibri"/>
            <w:sz w:val="22"/>
            <w:szCs w:val="22"/>
          </w:rPr>
          <w:t xml:space="preserve">of </w:t>
        </w:r>
      </w:ins>
      <w:r w:rsidR="003B2207">
        <w:rPr>
          <w:rFonts w:ascii="Calibri" w:hAnsi="Calibri" w:cs="Calibri"/>
          <w:sz w:val="22"/>
          <w:szCs w:val="22"/>
        </w:rPr>
        <w:t xml:space="preserve">different sample collection </w:t>
      </w:r>
      <w:r w:rsidR="00B802A2">
        <w:rPr>
          <w:rFonts w:ascii="Calibri" w:hAnsi="Calibri" w:cs="Calibri"/>
          <w:sz w:val="22"/>
          <w:szCs w:val="22"/>
        </w:rPr>
        <w:t xml:space="preserve">procedures for the future observational analytical study. </w:t>
      </w:r>
    </w:p>
    <w:p w14:paraId="4B900A27" w14:textId="4880B565" w:rsidR="00E8390B" w:rsidRPr="00397EF0" w:rsidRDefault="00B802A2" w:rsidP="48F4DE07">
      <w:pPr>
        <w:pStyle w:val="FirstParagraph"/>
        <w:rPr>
          <w:rFonts w:ascii="Calibri" w:hAnsi="Calibri" w:cs="Calibri"/>
          <w:sz w:val="22"/>
          <w:szCs w:val="22"/>
        </w:rPr>
      </w:pPr>
      <w:r>
        <w:rPr>
          <w:rFonts w:ascii="Calibri" w:hAnsi="Calibri" w:cs="Calibri"/>
          <w:sz w:val="22"/>
          <w:szCs w:val="22"/>
        </w:rPr>
        <w:t>Goals of this industry</w:t>
      </w:r>
      <w:r w:rsidR="48F4DE07" w:rsidRPr="48F4DE07">
        <w:rPr>
          <w:rFonts w:ascii="Calibri" w:hAnsi="Calibri" w:cs="Calibri"/>
          <w:sz w:val="22"/>
          <w:szCs w:val="22"/>
        </w:rPr>
        <w:t xml:space="preserve"> survey were to (1) identify the most common housing/bedding strategy, (2) ask about other broad demographic factors that we thought might impact sample selection for the analytical study, and (3) assess </w:t>
      </w:r>
      <w:r>
        <w:rPr>
          <w:rFonts w:ascii="Calibri" w:hAnsi="Calibri" w:cs="Calibri"/>
          <w:sz w:val="22"/>
          <w:szCs w:val="22"/>
        </w:rPr>
        <w:t>interest</w:t>
      </w:r>
      <w:r w:rsidR="48F4DE07" w:rsidRPr="48F4DE07">
        <w:rPr>
          <w:rFonts w:ascii="Calibri" w:hAnsi="Calibri" w:cs="Calibri"/>
          <w:sz w:val="22"/>
          <w:szCs w:val="22"/>
        </w:rPr>
        <w:t xml:space="preserve"> in the future analytical study. There were 8 questions in the questionnaire, plus a request for farm location and contact information. All questions were optional. The questionnaire was mailed to all organic dairy farmers in Vermont and the mailing included postage paid pre-addressed return envelop</w:t>
      </w:r>
      <w:r w:rsidR="0019020C">
        <w:rPr>
          <w:rFonts w:ascii="Calibri" w:hAnsi="Calibri" w:cs="Calibri"/>
          <w:sz w:val="22"/>
          <w:szCs w:val="22"/>
        </w:rPr>
        <w:t>e</w:t>
      </w:r>
      <w:r w:rsidR="48F4DE07" w:rsidRPr="48F4DE07">
        <w:rPr>
          <w:rFonts w:ascii="Calibri" w:hAnsi="Calibri" w:cs="Calibri"/>
          <w:sz w:val="22"/>
          <w:szCs w:val="22"/>
        </w:rPr>
        <w:t xml:space="preserve">s. </w:t>
      </w:r>
      <w:r w:rsidR="00CA4FB1">
        <w:rPr>
          <w:rFonts w:ascii="Calibri" w:hAnsi="Calibri" w:cs="Calibri"/>
          <w:sz w:val="22"/>
          <w:szCs w:val="22"/>
        </w:rPr>
        <w:t>The</w:t>
      </w:r>
      <w:r w:rsidR="48F4DE07" w:rsidRPr="48F4DE07">
        <w:rPr>
          <w:rFonts w:ascii="Calibri" w:hAnsi="Calibri" w:cs="Calibri"/>
          <w:sz w:val="22"/>
          <w:szCs w:val="22"/>
        </w:rPr>
        <w:t xml:space="preserve"> questionnaire was also available </w:t>
      </w:r>
      <w:r w:rsidR="00CA4FB1" w:rsidRPr="48F4DE07">
        <w:rPr>
          <w:rFonts w:ascii="Calibri" w:hAnsi="Calibri" w:cs="Calibri"/>
          <w:sz w:val="22"/>
          <w:szCs w:val="22"/>
        </w:rPr>
        <w:t>on-line</w:t>
      </w:r>
      <w:r w:rsidR="00CA4FB1">
        <w:rPr>
          <w:rFonts w:ascii="Calibri" w:hAnsi="Calibri" w:cs="Calibri"/>
          <w:sz w:val="22"/>
          <w:szCs w:val="22"/>
        </w:rPr>
        <w:t>. T</w:t>
      </w:r>
      <w:r w:rsidR="48F4DE07" w:rsidRPr="48F4DE07">
        <w:rPr>
          <w:rFonts w:ascii="Calibri" w:hAnsi="Calibri" w:cs="Calibri"/>
          <w:sz w:val="22"/>
          <w:szCs w:val="22"/>
        </w:rPr>
        <w:t xml:space="preserve">he on-line version was promoted through UVM web-sites and social media, as well as through regional industry publications. The online survey can </w:t>
      </w:r>
      <w:r w:rsidR="48F4DE07" w:rsidRPr="00275197">
        <w:rPr>
          <w:rFonts w:asciiTheme="majorHAnsi" w:hAnsiTheme="majorHAnsi" w:cstheme="majorHAnsi"/>
          <w:sz w:val="22"/>
          <w:szCs w:val="22"/>
        </w:rPr>
        <w:t xml:space="preserve">be viewed at </w:t>
      </w:r>
      <w:r w:rsidR="00275197" w:rsidRPr="00275197">
        <w:rPr>
          <w:rStyle w:val="Hyperlink"/>
          <w:rFonts w:asciiTheme="majorHAnsi" w:hAnsiTheme="majorHAnsi" w:cstheme="majorHAnsi"/>
          <w:bCs/>
          <w:color w:val="auto"/>
          <w:sz w:val="22"/>
          <w:szCs w:val="22"/>
        </w:rPr>
        <w:t>http://go.uvm.edu/nqamj</w:t>
      </w:r>
      <w:r w:rsidR="00A66684" w:rsidRPr="00275197">
        <w:rPr>
          <w:rFonts w:asciiTheme="majorHAnsi" w:hAnsiTheme="majorHAnsi" w:cstheme="majorHAnsi"/>
          <w:sz w:val="22"/>
          <w:szCs w:val="22"/>
        </w:rPr>
        <w:t xml:space="preserve">. </w:t>
      </w:r>
      <w:r w:rsidR="48F4DE07" w:rsidRPr="00275197">
        <w:rPr>
          <w:rFonts w:asciiTheme="majorHAnsi" w:hAnsiTheme="majorHAnsi" w:cstheme="majorHAnsi"/>
          <w:sz w:val="22"/>
          <w:szCs w:val="22"/>
        </w:rPr>
        <w:t>The</w:t>
      </w:r>
      <w:r w:rsidR="48F4DE07" w:rsidRPr="48F4DE07">
        <w:rPr>
          <w:rFonts w:ascii="Calibri" w:hAnsi="Calibri" w:cs="Calibri"/>
          <w:sz w:val="22"/>
          <w:szCs w:val="22"/>
        </w:rPr>
        <w:t xml:space="preserve"> questions in the on-line and mailed versions were identical. In addition, we conducted telephone interviews using the questionnaire for a subset of farms that did not respond to the first mailing, and we completed a second mailing to the remaining</w:t>
      </w:r>
      <w:r w:rsidR="0009493B">
        <w:rPr>
          <w:rFonts w:ascii="Calibri" w:hAnsi="Calibri" w:cs="Calibri"/>
          <w:sz w:val="22"/>
          <w:szCs w:val="22"/>
        </w:rPr>
        <w:t xml:space="preserve"> 83</w:t>
      </w:r>
      <w:r w:rsidR="48F4DE07" w:rsidRPr="48F4DE07">
        <w:rPr>
          <w:rFonts w:ascii="Calibri" w:hAnsi="Calibri" w:cs="Calibri"/>
          <w:sz w:val="22"/>
          <w:szCs w:val="22"/>
        </w:rPr>
        <w:t xml:space="preserve"> farms.   </w:t>
      </w:r>
    </w:p>
    <w:p w14:paraId="6FE25979" w14:textId="77777777" w:rsidR="00E8390B" w:rsidRPr="00397EF0" w:rsidRDefault="48F4DE07" w:rsidP="48F4DE07">
      <w:pPr>
        <w:pStyle w:val="BodyText"/>
        <w:rPr>
          <w:rFonts w:ascii="Calibri" w:hAnsi="Calibri" w:cs="Calibri"/>
          <w:sz w:val="22"/>
          <w:szCs w:val="22"/>
        </w:rPr>
      </w:pPr>
      <w:r w:rsidRPr="48F4DE07">
        <w:rPr>
          <w:rFonts w:ascii="Calibri" w:hAnsi="Calibri" w:cs="Calibri"/>
          <w:sz w:val="22"/>
          <w:szCs w:val="22"/>
        </w:rPr>
        <w:t>Questions included:</w:t>
      </w:r>
    </w:p>
    <w:p w14:paraId="598F78F5" w14:textId="77777777" w:rsidR="00E8390B" w:rsidRPr="00397EF0" w:rsidRDefault="48F4DE07" w:rsidP="48F4DE07">
      <w:pPr>
        <w:pStyle w:val="Compact"/>
        <w:numPr>
          <w:ilvl w:val="0"/>
          <w:numId w:val="3"/>
        </w:numPr>
        <w:rPr>
          <w:rFonts w:ascii="Calibri" w:hAnsi="Calibri" w:cs="Calibri"/>
          <w:sz w:val="22"/>
          <w:szCs w:val="22"/>
        </w:rPr>
      </w:pPr>
      <w:r w:rsidRPr="48F4DE07">
        <w:rPr>
          <w:rFonts w:ascii="Calibri" w:hAnsi="Calibri" w:cs="Calibri"/>
          <w:sz w:val="22"/>
          <w:szCs w:val="22"/>
        </w:rPr>
        <w:t>Winter housing for lactating cows</w:t>
      </w:r>
      <w:r w:rsidR="005579A8">
        <w:br/>
      </w:r>
      <w:r w:rsidRPr="48F4DE07">
        <w:rPr>
          <w:rFonts w:ascii="Calibri" w:hAnsi="Calibri" w:cs="Calibri"/>
          <w:sz w:val="22"/>
          <w:szCs w:val="22"/>
        </w:rPr>
        <w:t>Multiple choice (Free-stall, Tie-stall, Bedded Pack, or Other specified in comments)</w:t>
      </w:r>
    </w:p>
    <w:p w14:paraId="70202E89" w14:textId="77777777" w:rsidR="00E8390B" w:rsidRPr="00397EF0" w:rsidRDefault="48F4DE07" w:rsidP="48F4DE07">
      <w:pPr>
        <w:pStyle w:val="Compact"/>
        <w:numPr>
          <w:ilvl w:val="0"/>
          <w:numId w:val="3"/>
        </w:numPr>
        <w:rPr>
          <w:rFonts w:ascii="Calibri" w:hAnsi="Calibri" w:cs="Calibri"/>
          <w:sz w:val="22"/>
          <w:szCs w:val="22"/>
        </w:rPr>
      </w:pPr>
      <w:r w:rsidRPr="48F4DE07">
        <w:rPr>
          <w:rFonts w:ascii="Calibri" w:hAnsi="Calibri" w:cs="Calibri"/>
          <w:sz w:val="22"/>
          <w:szCs w:val="22"/>
        </w:rPr>
        <w:t>Winter bedding for lactating cows</w:t>
      </w:r>
      <w:r w:rsidR="005579A8">
        <w:br/>
      </w:r>
      <w:r w:rsidRPr="48F4DE07">
        <w:rPr>
          <w:rFonts w:ascii="Calibri" w:hAnsi="Calibri" w:cs="Calibri"/>
          <w:sz w:val="22"/>
          <w:szCs w:val="22"/>
        </w:rPr>
        <w:t>Multiple choice (Sand, Wood, Hay/Straw, or Other specified in comments)</w:t>
      </w:r>
    </w:p>
    <w:p w14:paraId="1DA62E50" w14:textId="77777777" w:rsidR="00E8390B" w:rsidRPr="00397EF0" w:rsidRDefault="48F4DE07" w:rsidP="48F4DE07">
      <w:pPr>
        <w:pStyle w:val="Compact"/>
        <w:numPr>
          <w:ilvl w:val="0"/>
          <w:numId w:val="3"/>
        </w:numPr>
        <w:rPr>
          <w:rFonts w:ascii="Calibri" w:hAnsi="Calibri" w:cs="Calibri"/>
          <w:sz w:val="22"/>
          <w:szCs w:val="22"/>
        </w:rPr>
      </w:pPr>
      <w:r w:rsidRPr="48F4DE07">
        <w:rPr>
          <w:rFonts w:ascii="Calibri" w:hAnsi="Calibri" w:cs="Calibri"/>
          <w:sz w:val="22"/>
          <w:szCs w:val="22"/>
        </w:rPr>
        <w:t xml:space="preserve">Breed(s) of cow (open question) </w:t>
      </w:r>
    </w:p>
    <w:p w14:paraId="0B4B8650" w14:textId="77777777" w:rsidR="00E8390B" w:rsidRPr="00397EF0" w:rsidRDefault="48F4DE07" w:rsidP="48F4DE07">
      <w:pPr>
        <w:pStyle w:val="Compact"/>
        <w:numPr>
          <w:ilvl w:val="0"/>
          <w:numId w:val="3"/>
        </w:numPr>
        <w:rPr>
          <w:rFonts w:ascii="Calibri" w:hAnsi="Calibri" w:cs="Calibri"/>
          <w:sz w:val="22"/>
          <w:szCs w:val="22"/>
        </w:rPr>
      </w:pPr>
      <w:r w:rsidRPr="48F4DE07">
        <w:rPr>
          <w:rFonts w:ascii="Calibri" w:hAnsi="Calibri" w:cs="Calibri"/>
          <w:sz w:val="22"/>
          <w:szCs w:val="22"/>
        </w:rPr>
        <w:t>Level of interest in the project (multiple choice)</w:t>
      </w:r>
    </w:p>
    <w:p w14:paraId="6B6C56F8" w14:textId="77777777" w:rsidR="00E8390B" w:rsidRPr="00397EF0" w:rsidRDefault="48F4DE07" w:rsidP="48F4DE07">
      <w:pPr>
        <w:pStyle w:val="Compact"/>
        <w:numPr>
          <w:ilvl w:val="0"/>
          <w:numId w:val="3"/>
        </w:numPr>
        <w:rPr>
          <w:rFonts w:ascii="Calibri" w:hAnsi="Calibri" w:cs="Calibri"/>
          <w:sz w:val="22"/>
          <w:szCs w:val="22"/>
        </w:rPr>
      </w:pPr>
      <w:r w:rsidRPr="48F4DE07">
        <w:rPr>
          <w:rFonts w:ascii="Calibri" w:hAnsi="Calibri" w:cs="Calibri"/>
          <w:sz w:val="22"/>
          <w:szCs w:val="22"/>
        </w:rPr>
        <w:t xml:space="preserve">Frequency of testing of </w:t>
      </w:r>
      <w:r w:rsidRPr="00D25FCE">
        <w:rPr>
          <w:rFonts w:ascii="Calibri" w:hAnsi="Calibri" w:cs="Calibri"/>
          <w:i/>
          <w:sz w:val="22"/>
          <w:szCs w:val="22"/>
        </w:rPr>
        <w:t>individual</w:t>
      </w:r>
      <w:r w:rsidRPr="48F4DE07">
        <w:rPr>
          <w:rFonts w:ascii="Calibri" w:hAnsi="Calibri" w:cs="Calibri"/>
          <w:sz w:val="22"/>
          <w:szCs w:val="22"/>
        </w:rPr>
        <w:t xml:space="preserve"> cow somatic cell count, i.e. through DHIA</w:t>
      </w:r>
      <w:r w:rsidR="005579A8">
        <w:br/>
      </w:r>
      <w:r w:rsidRPr="48F4DE07">
        <w:rPr>
          <w:rFonts w:ascii="Calibri" w:hAnsi="Calibri" w:cs="Calibri"/>
          <w:sz w:val="22"/>
          <w:szCs w:val="22"/>
        </w:rPr>
        <w:t>Multiple choice (more than monthly, about monthly, every other month, less frequently, never)</w:t>
      </w:r>
    </w:p>
    <w:p w14:paraId="365152DE" w14:textId="77777777" w:rsidR="00E8390B" w:rsidRPr="00397EF0" w:rsidRDefault="48F4DE07" w:rsidP="48F4DE07">
      <w:pPr>
        <w:pStyle w:val="Compact"/>
        <w:numPr>
          <w:ilvl w:val="0"/>
          <w:numId w:val="3"/>
        </w:numPr>
        <w:rPr>
          <w:rFonts w:ascii="Calibri" w:hAnsi="Calibri" w:cs="Calibri"/>
          <w:sz w:val="22"/>
          <w:szCs w:val="22"/>
        </w:rPr>
      </w:pPr>
      <w:r w:rsidRPr="48F4DE07">
        <w:rPr>
          <w:rFonts w:ascii="Calibri" w:hAnsi="Calibri" w:cs="Calibri"/>
          <w:sz w:val="22"/>
          <w:szCs w:val="22"/>
        </w:rPr>
        <w:t>Experience managing a dairy farm in years (open question)</w:t>
      </w:r>
    </w:p>
    <w:p w14:paraId="68E4E257" w14:textId="77777777" w:rsidR="00E8390B" w:rsidRPr="00397EF0" w:rsidRDefault="48F4DE07" w:rsidP="48F4DE07">
      <w:pPr>
        <w:pStyle w:val="Compact"/>
        <w:numPr>
          <w:ilvl w:val="0"/>
          <w:numId w:val="3"/>
        </w:numPr>
        <w:rPr>
          <w:rFonts w:ascii="Calibri" w:hAnsi="Calibri" w:cs="Calibri"/>
          <w:sz w:val="22"/>
          <w:szCs w:val="22"/>
        </w:rPr>
      </w:pPr>
      <w:r w:rsidRPr="48F4DE07">
        <w:rPr>
          <w:rFonts w:ascii="Calibri" w:hAnsi="Calibri" w:cs="Calibri"/>
          <w:sz w:val="22"/>
          <w:szCs w:val="22"/>
        </w:rPr>
        <w:t>Experience managing an organic dairy farm in years (open question)</w:t>
      </w:r>
    </w:p>
    <w:p w14:paraId="2FCC1FB0" w14:textId="77777777" w:rsidR="00E8390B" w:rsidRPr="00397EF0" w:rsidRDefault="48F4DE07" w:rsidP="48F4DE07">
      <w:pPr>
        <w:pStyle w:val="Compact"/>
        <w:numPr>
          <w:ilvl w:val="0"/>
          <w:numId w:val="3"/>
        </w:numPr>
        <w:rPr>
          <w:rFonts w:ascii="Calibri" w:hAnsi="Calibri" w:cs="Calibri"/>
          <w:sz w:val="22"/>
          <w:szCs w:val="22"/>
        </w:rPr>
      </w:pPr>
      <w:r w:rsidRPr="48F4DE07">
        <w:rPr>
          <w:rFonts w:ascii="Calibri" w:hAnsi="Calibri" w:cs="Calibri"/>
          <w:sz w:val="22"/>
          <w:szCs w:val="22"/>
        </w:rPr>
        <w:t>Average number of lactating cows (open question)</w:t>
      </w:r>
    </w:p>
    <w:p w14:paraId="44E874FC" w14:textId="77777777" w:rsidR="009B0940" w:rsidRPr="00397EF0" w:rsidRDefault="48F4DE07" w:rsidP="48F4DE07">
      <w:pPr>
        <w:pStyle w:val="Compact"/>
        <w:numPr>
          <w:ilvl w:val="0"/>
          <w:numId w:val="3"/>
        </w:numPr>
        <w:rPr>
          <w:rFonts w:ascii="Calibri" w:hAnsi="Calibri" w:cs="Calibri"/>
          <w:sz w:val="22"/>
          <w:szCs w:val="22"/>
        </w:rPr>
      </w:pPr>
      <w:r w:rsidRPr="48F4DE07">
        <w:rPr>
          <w:rFonts w:ascii="Calibri" w:hAnsi="Calibri" w:cs="Calibri"/>
          <w:sz w:val="22"/>
          <w:szCs w:val="22"/>
        </w:rPr>
        <w:t>Farm name, Farm location, and contact person, phone number, email address, preferred time to contact</w:t>
      </w:r>
    </w:p>
    <w:p w14:paraId="0DFB0A1F" w14:textId="6BEED076" w:rsidR="007C360B" w:rsidRPr="0062494E" w:rsidRDefault="001E7E0A" w:rsidP="48F4DE07">
      <w:pPr>
        <w:pStyle w:val="FirstParagraph"/>
        <w:rPr>
          <w:rFonts w:asciiTheme="majorHAnsi" w:hAnsiTheme="majorHAnsi" w:cstheme="majorHAnsi"/>
          <w:sz w:val="22"/>
          <w:szCs w:val="22"/>
        </w:rPr>
      </w:pPr>
      <w:r>
        <w:rPr>
          <w:rFonts w:ascii="Calibri" w:hAnsi="Calibri" w:cs="Calibri"/>
          <w:sz w:val="22"/>
          <w:szCs w:val="22"/>
        </w:rPr>
        <w:t>O</w:t>
      </w:r>
      <w:r w:rsidR="007C360B" w:rsidRPr="007C360B">
        <w:rPr>
          <w:rFonts w:ascii="Calibri" w:hAnsi="Calibri" w:cs="Calibri"/>
          <w:sz w:val="22"/>
          <w:szCs w:val="22"/>
        </w:rPr>
        <w:t xml:space="preserve">ur </w:t>
      </w:r>
      <w:r w:rsidR="0062494E">
        <w:rPr>
          <w:rFonts w:ascii="Calibri" w:hAnsi="Calibri" w:cs="Calibri"/>
          <w:sz w:val="22"/>
          <w:szCs w:val="22"/>
        </w:rPr>
        <w:t>specific</w:t>
      </w:r>
      <w:r>
        <w:rPr>
          <w:rFonts w:ascii="Calibri" w:hAnsi="Calibri" w:cs="Calibri"/>
          <w:sz w:val="22"/>
          <w:szCs w:val="22"/>
        </w:rPr>
        <w:t xml:space="preserve"> future research objective</w:t>
      </w:r>
      <w:r w:rsidR="007C360B" w:rsidRPr="007C360B">
        <w:rPr>
          <w:rFonts w:ascii="Calibri" w:hAnsi="Calibri" w:cs="Calibri"/>
          <w:sz w:val="22"/>
          <w:szCs w:val="22"/>
        </w:rPr>
        <w:t xml:space="preserve"> is to compare milk quality and mastitis outcomes on herds using bedded pack housing to other common housing and bedding management practices </w:t>
      </w:r>
      <w:r>
        <w:rPr>
          <w:rFonts w:ascii="Calibri" w:hAnsi="Calibri" w:cs="Calibri"/>
          <w:sz w:val="22"/>
          <w:szCs w:val="22"/>
        </w:rPr>
        <w:t>among organic dairy farms. B</w:t>
      </w:r>
      <w:r w:rsidR="007C360B" w:rsidRPr="007C360B">
        <w:rPr>
          <w:rFonts w:ascii="Calibri" w:hAnsi="Calibri" w:cs="Calibri"/>
          <w:sz w:val="22"/>
          <w:szCs w:val="22"/>
        </w:rPr>
        <w:t xml:space="preserve">ecause herds using </w:t>
      </w:r>
      <w:del w:id="4" w:author="Caitlin Jeffrey" w:date="2019-03-13T14:39:00Z">
        <w:r w:rsidR="007C360B" w:rsidRPr="007C360B" w:rsidDel="00154604">
          <w:rPr>
            <w:rFonts w:ascii="Calibri" w:hAnsi="Calibri" w:cs="Calibri"/>
            <w:sz w:val="22"/>
            <w:szCs w:val="22"/>
          </w:rPr>
          <w:delText xml:space="preserve">this </w:delText>
        </w:r>
      </w:del>
      <w:r w:rsidR="007C360B" w:rsidRPr="007C360B">
        <w:rPr>
          <w:rFonts w:ascii="Calibri" w:hAnsi="Calibri" w:cs="Calibri"/>
          <w:sz w:val="22"/>
          <w:szCs w:val="22"/>
        </w:rPr>
        <w:t xml:space="preserve">a bedded pack housing strategy are relatively infrequent in the source population, a simple random or systematic random sample design is probably not appropriate for </w:t>
      </w:r>
      <w:r w:rsidR="007C360B" w:rsidRPr="007C360B">
        <w:rPr>
          <w:rFonts w:ascii="Calibri" w:hAnsi="Calibri" w:cs="Calibri"/>
          <w:sz w:val="22"/>
          <w:szCs w:val="22"/>
        </w:rPr>
        <w:lastRenderedPageBreak/>
        <w:t>our future analytical study. Rather</w:t>
      </w:r>
      <w:r w:rsidR="0009493B">
        <w:rPr>
          <w:rFonts w:ascii="Calibri" w:hAnsi="Calibri" w:cs="Calibri"/>
          <w:sz w:val="22"/>
          <w:szCs w:val="22"/>
        </w:rPr>
        <w:t>,</w:t>
      </w:r>
      <w:r w:rsidR="007C360B" w:rsidRPr="007C360B">
        <w:rPr>
          <w:rFonts w:ascii="Calibri" w:hAnsi="Calibri" w:cs="Calibri"/>
          <w:sz w:val="22"/>
          <w:szCs w:val="22"/>
        </w:rPr>
        <w:t xml:space="preserve"> we propose to purposely select subsets (categories) of farms based on bedding management type and randomly select farms from within each category or </w:t>
      </w:r>
      <w:r w:rsidR="0009493B" w:rsidRPr="0062494E">
        <w:rPr>
          <w:rFonts w:asciiTheme="majorHAnsi" w:hAnsiTheme="majorHAnsi" w:cstheme="majorHAnsi"/>
          <w:sz w:val="22"/>
          <w:szCs w:val="22"/>
        </w:rPr>
        <w:t>strat</w:t>
      </w:r>
      <w:r w:rsidR="0009493B">
        <w:rPr>
          <w:rFonts w:asciiTheme="majorHAnsi" w:hAnsiTheme="majorHAnsi" w:cstheme="majorHAnsi"/>
          <w:sz w:val="22"/>
          <w:szCs w:val="22"/>
        </w:rPr>
        <w:t>um</w:t>
      </w:r>
      <w:r w:rsidR="007C360B" w:rsidRPr="0062494E">
        <w:rPr>
          <w:rFonts w:asciiTheme="majorHAnsi" w:hAnsiTheme="majorHAnsi" w:cstheme="majorHAnsi"/>
          <w:sz w:val="22"/>
          <w:szCs w:val="22"/>
        </w:rPr>
        <w:t>.</w:t>
      </w:r>
      <w:r w:rsidR="0062494E" w:rsidRPr="0062494E">
        <w:rPr>
          <w:rFonts w:asciiTheme="majorHAnsi" w:hAnsiTheme="majorHAnsi" w:cstheme="majorHAnsi"/>
          <w:sz w:val="22"/>
          <w:szCs w:val="22"/>
        </w:rPr>
        <w:t xml:space="preserve"> </w:t>
      </w:r>
    </w:p>
    <w:p w14:paraId="6BEFF4D7" w14:textId="6738ED3B" w:rsidR="0062494E" w:rsidRPr="0062494E" w:rsidRDefault="0009493B" w:rsidP="0062494E">
      <w:pPr>
        <w:pStyle w:val="BodyText"/>
        <w:rPr>
          <w:rFonts w:asciiTheme="majorHAnsi" w:hAnsiTheme="majorHAnsi" w:cstheme="majorHAnsi"/>
          <w:sz w:val="22"/>
          <w:szCs w:val="22"/>
        </w:rPr>
      </w:pPr>
      <w:r>
        <w:rPr>
          <w:rFonts w:asciiTheme="majorHAnsi" w:hAnsiTheme="majorHAnsi" w:cstheme="majorHAnsi"/>
          <w:sz w:val="22"/>
          <w:szCs w:val="22"/>
        </w:rPr>
        <w:t xml:space="preserve">Given funding constraints </w:t>
      </w:r>
      <w:r w:rsidR="0062494E" w:rsidRPr="0062494E">
        <w:rPr>
          <w:rFonts w:asciiTheme="majorHAnsi" w:hAnsiTheme="majorHAnsi" w:cstheme="majorHAnsi"/>
          <w:sz w:val="22"/>
          <w:szCs w:val="22"/>
        </w:rPr>
        <w:t>and</w:t>
      </w:r>
      <w:r w:rsidR="0062494E">
        <w:rPr>
          <w:rFonts w:asciiTheme="majorHAnsi" w:hAnsiTheme="majorHAnsi" w:cstheme="majorHAnsi"/>
          <w:sz w:val="22"/>
          <w:szCs w:val="22"/>
        </w:rPr>
        <w:t xml:space="preserve"> sampling logistics</w:t>
      </w:r>
      <w:r>
        <w:rPr>
          <w:rFonts w:asciiTheme="majorHAnsi" w:hAnsiTheme="majorHAnsi" w:cstheme="majorHAnsi"/>
          <w:sz w:val="22"/>
          <w:szCs w:val="22"/>
        </w:rPr>
        <w:t>,</w:t>
      </w:r>
      <w:r w:rsidR="0062494E">
        <w:rPr>
          <w:rFonts w:asciiTheme="majorHAnsi" w:hAnsiTheme="majorHAnsi" w:cstheme="majorHAnsi"/>
          <w:sz w:val="22"/>
          <w:szCs w:val="22"/>
        </w:rPr>
        <w:t xml:space="preserve"> we are targeting a </w:t>
      </w:r>
      <w:r>
        <w:rPr>
          <w:rFonts w:asciiTheme="majorHAnsi" w:hAnsiTheme="majorHAnsi" w:cstheme="majorHAnsi"/>
          <w:sz w:val="22"/>
          <w:szCs w:val="22"/>
        </w:rPr>
        <w:t xml:space="preserve">total </w:t>
      </w:r>
      <w:r w:rsidR="0062494E">
        <w:rPr>
          <w:rFonts w:asciiTheme="majorHAnsi" w:hAnsiTheme="majorHAnsi" w:cstheme="majorHAnsi"/>
          <w:sz w:val="22"/>
          <w:szCs w:val="22"/>
        </w:rPr>
        <w:t xml:space="preserve">sample size of 40 herds for our observational study. </w:t>
      </w:r>
      <w:r w:rsidR="0062494E" w:rsidRPr="00867E32">
        <w:rPr>
          <w:rFonts w:asciiTheme="majorHAnsi" w:hAnsiTheme="majorHAnsi" w:cstheme="majorHAnsi"/>
          <w:b/>
          <w:sz w:val="22"/>
          <w:szCs w:val="22"/>
        </w:rPr>
        <w:t>In the original grant proposal</w:t>
      </w:r>
      <w:r>
        <w:rPr>
          <w:rFonts w:asciiTheme="majorHAnsi" w:hAnsiTheme="majorHAnsi" w:cstheme="majorHAnsi"/>
          <w:b/>
          <w:sz w:val="22"/>
          <w:szCs w:val="22"/>
        </w:rPr>
        <w:t>,</w:t>
      </w:r>
      <w:r w:rsidR="0062494E" w:rsidRPr="00867E32">
        <w:rPr>
          <w:rFonts w:asciiTheme="majorHAnsi" w:hAnsiTheme="majorHAnsi" w:cstheme="majorHAnsi"/>
          <w:b/>
          <w:sz w:val="22"/>
          <w:szCs w:val="22"/>
        </w:rPr>
        <w:t xml:space="preserve"> w</w:t>
      </w:r>
      <w:r w:rsidR="001E7E0A">
        <w:rPr>
          <w:rFonts w:asciiTheme="majorHAnsi" w:hAnsiTheme="majorHAnsi" w:cstheme="majorHAnsi"/>
          <w:b/>
          <w:sz w:val="22"/>
          <w:szCs w:val="22"/>
        </w:rPr>
        <w:t xml:space="preserve">e had proposed enrolling </w:t>
      </w:r>
      <w:r w:rsidR="0062494E" w:rsidRPr="00867E32">
        <w:rPr>
          <w:rFonts w:asciiTheme="majorHAnsi" w:hAnsiTheme="majorHAnsi" w:cstheme="majorHAnsi"/>
          <w:b/>
          <w:sz w:val="22"/>
          <w:szCs w:val="22"/>
        </w:rPr>
        <w:t>10 organic dairy herds for each of four bedding/housing strategies: mechanically aerated bedded pack, static bedded pack, individual tie-stall, and individual free-stall housing systems.</w:t>
      </w:r>
      <w:r w:rsidR="0062494E" w:rsidRPr="0062494E">
        <w:rPr>
          <w:rFonts w:asciiTheme="majorHAnsi" w:hAnsiTheme="majorHAnsi" w:cstheme="majorHAnsi"/>
          <w:sz w:val="22"/>
          <w:szCs w:val="22"/>
        </w:rPr>
        <w:t xml:space="preserve"> </w:t>
      </w:r>
      <w:r w:rsidR="0062494E">
        <w:rPr>
          <w:rFonts w:asciiTheme="majorHAnsi" w:hAnsiTheme="majorHAnsi" w:cstheme="majorHAnsi"/>
          <w:sz w:val="22"/>
          <w:szCs w:val="22"/>
        </w:rPr>
        <w:t xml:space="preserve">However, these industry survey results suggest the bedding/housing categories </w:t>
      </w:r>
      <w:r w:rsidR="00867E32">
        <w:rPr>
          <w:rFonts w:asciiTheme="majorHAnsi" w:hAnsiTheme="majorHAnsi" w:cstheme="majorHAnsi"/>
          <w:sz w:val="22"/>
          <w:szCs w:val="22"/>
        </w:rPr>
        <w:t xml:space="preserve">should </w:t>
      </w:r>
      <w:r w:rsidR="0062494E">
        <w:rPr>
          <w:rFonts w:asciiTheme="majorHAnsi" w:hAnsiTheme="majorHAnsi" w:cstheme="majorHAnsi"/>
          <w:sz w:val="22"/>
          <w:szCs w:val="22"/>
        </w:rPr>
        <w:t xml:space="preserve">be reconsidered. </w:t>
      </w:r>
    </w:p>
    <w:p w14:paraId="24DCBD6B" w14:textId="55E51847" w:rsidR="00E8390B" w:rsidRPr="001E7E0A" w:rsidRDefault="0062494E" w:rsidP="48F4DE07">
      <w:pPr>
        <w:pStyle w:val="FirstParagraph"/>
        <w:rPr>
          <w:rFonts w:asciiTheme="majorHAnsi" w:hAnsiTheme="majorHAnsi" w:cstheme="majorHAnsi"/>
          <w:sz w:val="22"/>
          <w:szCs w:val="22"/>
        </w:rPr>
      </w:pPr>
      <w:r>
        <w:rPr>
          <w:rFonts w:asciiTheme="majorHAnsi" w:hAnsiTheme="majorHAnsi" w:cstheme="majorHAnsi"/>
          <w:sz w:val="22"/>
          <w:szCs w:val="22"/>
        </w:rPr>
        <w:t>In the industry survey</w:t>
      </w:r>
      <w:r w:rsidR="00642BD5">
        <w:rPr>
          <w:rFonts w:asciiTheme="majorHAnsi" w:hAnsiTheme="majorHAnsi" w:cstheme="majorHAnsi"/>
          <w:sz w:val="22"/>
          <w:szCs w:val="22"/>
        </w:rPr>
        <w:t>,</w:t>
      </w:r>
      <w:r>
        <w:rPr>
          <w:rFonts w:asciiTheme="majorHAnsi" w:hAnsiTheme="majorHAnsi" w:cstheme="majorHAnsi"/>
          <w:sz w:val="22"/>
          <w:szCs w:val="22"/>
        </w:rPr>
        <w:t xml:space="preserve"> </w:t>
      </w:r>
      <w:r w:rsidR="00867E32">
        <w:rPr>
          <w:rFonts w:asciiTheme="majorHAnsi" w:hAnsiTheme="majorHAnsi" w:cstheme="majorHAnsi"/>
          <w:sz w:val="22"/>
          <w:szCs w:val="22"/>
        </w:rPr>
        <w:t>w</w:t>
      </w:r>
      <w:r w:rsidR="48F4DE07" w:rsidRPr="0062494E">
        <w:rPr>
          <w:rFonts w:asciiTheme="majorHAnsi" w:hAnsiTheme="majorHAnsi" w:cstheme="majorHAnsi"/>
          <w:sz w:val="22"/>
          <w:szCs w:val="22"/>
        </w:rPr>
        <w:t xml:space="preserve">e asked about </w:t>
      </w:r>
      <w:r w:rsidR="00867E32">
        <w:rPr>
          <w:rFonts w:asciiTheme="majorHAnsi" w:hAnsiTheme="majorHAnsi" w:cstheme="majorHAnsi"/>
          <w:sz w:val="22"/>
          <w:szCs w:val="22"/>
        </w:rPr>
        <w:t xml:space="preserve">a limited number of </w:t>
      </w:r>
      <w:r w:rsidR="48F4DE07" w:rsidRPr="0062494E">
        <w:rPr>
          <w:rFonts w:asciiTheme="majorHAnsi" w:hAnsiTheme="majorHAnsi" w:cstheme="majorHAnsi"/>
          <w:sz w:val="22"/>
          <w:szCs w:val="22"/>
        </w:rPr>
        <w:t xml:space="preserve">other factors to assess </w:t>
      </w:r>
      <w:r w:rsidR="000163B0" w:rsidRPr="0062494E">
        <w:rPr>
          <w:rFonts w:asciiTheme="majorHAnsi" w:hAnsiTheme="majorHAnsi" w:cstheme="majorHAnsi"/>
          <w:sz w:val="22"/>
          <w:szCs w:val="22"/>
        </w:rPr>
        <w:t xml:space="preserve">the frequency and </w:t>
      </w:r>
      <w:r w:rsidR="48F4DE07" w:rsidRPr="0062494E">
        <w:rPr>
          <w:rFonts w:asciiTheme="majorHAnsi" w:hAnsiTheme="majorHAnsi" w:cstheme="majorHAnsi"/>
          <w:sz w:val="22"/>
          <w:szCs w:val="22"/>
        </w:rPr>
        <w:t>variation in those that mi</w:t>
      </w:r>
      <w:r w:rsidR="48F4DE07" w:rsidRPr="48F4DE07">
        <w:rPr>
          <w:rFonts w:ascii="Calibri" w:hAnsi="Calibri" w:cs="Calibri"/>
          <w:sz w:val="22"/>
          <w:szCs w:val="22"/>
        </w:rPr>
        <w:t>ght influence milk quality and mastitis. For example, if in our 40-herd on-farm survey</w:t>
      </w:r>
      <w:r w:rsidR="00642BD5">
        <w:rPr>
          <w:rFonts w:ascii="Calibri" w:hAnsi="Calibri" w:cs="Calibri"/>
          <w:sz w:val="22"/>
          <w:szCs w:val="22"/>
        </w:rPr>
        <w:t>,</w:t>
      </w:r>
      <w:r w:rsidR="48F4DE07" w:rsidRPr="48F4DE07">
        <w:rPr>
          <w:rFonts w:ascii="Calibri" w:hAnsi="Calibri" w:cs="Calibri"/>
          <w:sz w:val="22"/>
          <w:szCs w:val="22"/>
        </w:rPr>
        <w:t xml:space="preserve"> we compare bulk tank </w:t>
      </w:r>
      <w:r w:rsidR="00642BD5">
        <w:rPr>
          <w:rFonts w:ascii="Calibri" w:hAnsi="Calibri" w:cs="Calibri"/>
          <w:sz w:val="22"/>
          <w:szCs w:val="22"/>
        </w:rPr>
        <w:t>somatic cell count (</w:t>
      </w:r>
      <w:r w:rsidR="48F4DE07" w:rsidRPr="48F4DE07">
        <w:rPr>
          <w:rFonts w:ascii="Calibri" w:hAnsi="Calibri" w:cs="Calibri"/>
          <w:sz w:val="22"/>
          <w:szCs w:val="22"/>
        </w:rPr>
        <w:t>SCC</w:t>
      </w:r>
      <w:r w:rsidR="00642BD5">
        <w:rPr>
          <w:rFonts w:ascii="Calibri" w:hAnsi="Calibri" w:cs="Calibri"/>
          <w:sz w:val="22"/>
          <w:szCs w:val="22"/>
        </w:rPr>
        <w:t>)</w:t>
      </w:r>
      <w:r w:rsidR="48F4DE07" w:rsidRPr="48F4DE07">
        <w:rPr>
          <w:rFonts w:ascii="Calibri" w:hAnsi="Calibri" w:cs="Calibri"/>
          <w:sz w:val="22"/>
          <w:szCs w:val="22"/>
        </w:rPr>
        <w:t xml:space="preserve"> among four housing/bedding strategies but unbeknownst to us, all the herds using Strategy X have less than 5 cows, we won’t know if variation in their SCC is related to herd size or housing/bedding strategy. Furthermore, we would</w:t>
      </w:r>
      <w:r w:rsidR="00642BD5">
        <w:rPr>
          <w:rFonts w:ascii="Calibri" w:hAnsi="Calibri" w:cs="Calibri"/>
          <w:sz w:val="22"/>
          <w:szCs w:val="22"/>
        </w:rPr>
        <w:t xml:space="preserve"> </w:t>
      </w:r>
      <w:r w:rsidR="48F4DE07" w:rsidRPr="48F4DE07">
        <w:rPr>
          <w:rFonts w:ascii="Calibri" w:hAnsi="Calibri" w:cs="Calibri"/>
          <w:sz w:val="22"/>
          <w:szCs w:val="22"/>
        </w:rPr>
        <w:t>n</w:t>
      </w:r>
      <w:r w:rsidR="00642BD5">
        <w:rPr>
          <w:rFonts w:ascii="Calibri" w:hAnsi="Calibri" w:cs="Calibri"/>
          <w:sz w:val="22"/>
          <w:szCs w:val="22"/>
        </w:rPr>
        <w:t>o</w:t>
      </w:r>
      <w:r w:rsidR="48F4DE07" w:rsidRPr="48F4DE07">
        <w:rPr>
          <w:rFonts w:ascii="Calibri" w:hAnsi="Calibri" w:cs="Calibri"/>
          <w:sz w:val="22"/>
          <w:szCs w:val="22"/>
        </w:rPr>
        <w:t xml:space="preserve">t know if Strategy X always has a very low herd size or if our sample group was by chance mostly very small herds. Though we can never fully </w:t>
      </w:r>
      <w:r w:rsidR="001E7E0A">
        <w:rPr>
          <w:rFonts w:ascii="Calibri" w:hAnsi="Calibri" w:cs="Calibri"/>
          <w:sz w:val="22"/>
          <w:szCs w:val="22"/>
        </w:rPr>
        <w:t xml:space="preserve">control </w:t>
      </w:r>
      <w:r w:rsidR="48F4DE07" w:rsidRPr="48F4DE07">
        <w:rPr>
          <w:rFonts w:ascii="Calibri" w:hAnsi="Calibri" w:cs="Calibri"/>
          <w:sz w:val="22"/>
          <w:szCs w:val="22"/>
        </w:rPr>
        <w:t xml:space="preserve">this issue, one way to </w:t>
      </w:r>
      <w:r w:rsidR="00C7564D">
        <w:rPr>
          <w:rFonts w:ascii="Calibri" w:hAnsi="Calibri" w:cs="Calibri"/>
          <w:sz w:val="22"/>
          <w:szCs w:val="22"/>
        </w:rPr>
        <w:t>achieve a balanced design</w:t>
      </w:r>
      <w:r w:rsidR="48F4DE07" w:rsidRPr="48F4DE07">
        <w:rPr>
          <w:rFonts w:ascii="Calibri" w:hAnsi="Calibri" w:cs="Calibri"/>
          <w:sz w:val="22"/>
          <w:szCs w:val="22"/>
        </w:rPr>
        <w:t xml:space="preserve"> </w:t>
      </w:r>
      <w:r w:rsidR="003B2207">
        <w:rPr>
          <w:rFonts w:ascii="Calibri" w:hAnsi="Calibri" w:cs="Calibri"/>
          <w:sz w:val="22"/>
          <w:szCs w:val="22"/>
        </w:rPr>
        <w:t xml:space="preserve">when there are other factors that may influence our outcome measures </w:t>
      </w:r>
      <w:r w:rsidR="48F4DE07" w:rsidRPr="48F4DE07">
        <w:rPr>
          <w:rFonts w:ascii="Calibri" w:hAnsi="Calibri" w:cs="Calibri"/>
          <w:sz w:val="22"/>
          <w:szCs w:val="22"/>
        </w:rPr>
        <w:t>is to</w:t>
      </w:r>
      <w:r w:rsidR="003B2207">
        <w:rPr>
          <w:rFonts w:ascii="Calibri" w:hAnsi="Calibri" w:cs="Calibri"/>
          <w:sz w:val="22"/>
          <w:szCs w:val="22"/>
        </w:rPr>
        <w:t xml:space="preserve"> randomly</w:t>
      </w:r>
      <w:r w:rsidR="48F4DE07" w:rsidRPr="48F4DE07">
        <w:rPr>
          <w:rFonts w:ascii="Calibri" w:hAnsi="Calibri" w:cs="Calibri"/>
          <w:sz w:val="22"/>
          <w:szCs w:val="22"/>
        </w:rPr>
        <w:t xml:space="preserve"> </w:t>
      </w:r>
      <w:r w:rsidR="00C7564D">
        <w:rPr>
          <w:rFonts w:ascii="Calibri" w:hAnsi="Calibri" w:cs="Calibri"/>
          <w:sz w:val="22"/>
          <w:szCs w:val="22"/>
        </w:rPr>
        <w:t>select</w:t>
      </w:r>
      <w:r w:rsidR="48F4DE07" w:rsidRPr="48F4DE07">
        <w:rPr>
          <w:rFonts w:ascii="Calibri" w:hAnsi="Calibri" w:cs="Calibri"/>
          <w:sz w:val="22"/>
          <w:szCs w:val="22"/>
        </w:rPr>
        <w:t xml:space="preserve"> the </w:t>
      </w:r>
      <w:r w:rsidR="00C7564D">
        <w:rPr>
          <w:rFonts w:ascii="Calibri" w:hAnsi="Calibri" w:cs="Calibri"/>
          <w:sz w:val="22"/>
          <w:szCs w:val="22"/>
        </w:rPr>
        <w:t xml:space="preserve">study </w:t>
      </w:r>
      <w:r w:rsidR="48F4DE07" w:rsidRPr="48F4DE07">
        <w:rPr>
          <w:rFonts w:ascii="Calibri" w:hAnsi="Calibri" w:cs="Calibri"/>
          <w:sz w:val="22"/>
          <w:szCs w:val="22"/>
        </w:rPr>
        <w:t xml:space="preserve">population </w:t>
      </w:r>
      <w:r w:rsidR="00C7564D">
        <w:rPr>
          <w:rFonts w:ascii="Calibri" w:hAnsi="Calibri" w:cs="Calibri"/>
          <w:sz w:val="22"/>
          <w:szCs w:val="22"/>
        </w:rPr>
        <w:t xml:space="preserve">from a stratified </w:t>
      </w:r>
      <w:r w:rsidR="48F4DE07" w:rsidRPr="48F4DE07">
        <w:rPr>
          <w:rFonts w:ascii="Calibri" w:hAnsi="Calibri" w:cs="Calibri"/>
          <w:sz w:val="22"/>
          <w:szCs w:val="22"/>
        </w:rPr>
        <w:t>sample</w:t>
      </w:r>
      <w:r w:rsidR="00C7564D">
        <w:rPr>
          <w:rFonts w:ascii="Calibri" w:hAnsi="Calibri" w:cs="Calibri"/>
          <w:sz w:val="22"/>
          <w:szCs w:val="22"/>
        </w:rPr>
        <w:t xml:space="preserve"> population</w:t>
      </w:r>
      <w:r w:rsidR="48F4DE07" w:rsidRPr="48F4DE07">
        <w:rPr>
          <w:rFonts w:ascii="Calibri" w:hAnsi="Calibri" w:cs="Calibri"/>
          <w:sz w:val="22"/>
          <w:szCs w:val="22"/>
        </w:rPr>
        <w:t xml:space="preserve">. </w:t>
      </w:r>
    </w:p>
    <w:p w14:paraId="435B6B7E" w14:textId="1A038442" w:rsidR="001019BD" w:rsidRPr="00397EF0" w:rsidRDefault="005579A8" w:rsidP="48F4DE07">
      <w:pPr>
        <w:pStyle w:val="BodyText"/>
        <w:rPr>
          <w:rFonts w:ascii="Calibri" w:hAnsi="Calibri" w:cs="Calibri"/>
          <w:sz w:val="22"/>
          <w:szCs w:val="22"/>
        </w:rPr>
      </w:pPr>
      <w:r w:rsidRPr="001E7E0A">
        <w:rPr>
          <w:rFonts w:asciiTheme="majorHAnsi" w:hAnsiTheme="majorHAnsi" w:cstheme="majorHAnsi"/>
          <w:sz w:val="22"/>
          <w:szCs w:val="22"/>
        </w:rPr>
        <w:t>In this analysis, we</w:t>
      </w:r>
      <w:r w:rsidR="00642BD5">
        <w:rPr>
          <w:rFonts w:asciiTheme="majorHAnsi" w:hAnsiTheme="majorHAnsi" w:cstheme="majorHAnsi"/>
          <w:sz w:val="22"/>
          <w:szCs w:val="22"/>
        </w:rPr>
        <w:t xml:space="preserve"> ha</w:t>
      </w:r>
      <w:r w:rsidRPr="001E7E0A">
        <w:rPr>
          <w:rFonts w:asciiTheme="majorHAnsi" w:hAnsiTheme="majorHAnsi" w:cstheme="majorHAnsi"/>
          <w:sz w:val="22"/>
          <w:szCs w:val="22"/>
        </w:rPr>
        <w:t xml:space="preserve">ve made suggestions for how to stratify the </w:t>
      </w:r>
      <w:r w:rsidR="001E7E0A">
        <w:rPr>
          <w:rFonts w:asciiTheme="majorHAnsi" w:hAnsiTheme="majorHAnsi" w:cstheme="majorHAnsi"/>
          <w:sz w:val="22"/>
          <w:szCs w:val="22"/>
        </w:rPr>
        <w:t xml:space="preserve">target </w:t>
      </w:r>
      <w:r w:rsidRPr="001E7E0A">
        <w:rPr>
          <w:rFonts w:asciiTheme="majorHAnsi" w:hAnsiTheme="majorHAnsi" w:cstheme="majorHAnsi"/>
          <w:sz w:val="22"/>
          <w:szCs w:val="22"/>
        </w:rPr>
        <w:t>population (Vermont organic dairy farms) to select a 40-herd sample that represents the goals of the research and controls po</w:t>
      </w:r>
      <w:r w:rsidRPr="00397EF0">
        <w:rPr>
          <w:rFonts w:ascii="Calibri" w:hAnsi="Calibri" w:cs="Calibri"/>
          <w:sz w:val="22"/>
          <w:szCs w:val="22"/>
        </w:rPr>
        <w:t xml:space="preserve">tential sources of variation. </w:t>
      </w:r>
      <w:r w:rsidRPr="001E7E0A">
        <w:rPr>
          <w:rFonts w:ascii="Calibri" w:hAnsi="Calibri" w:cs="Calibri"/>
          <w:b/>
          <w:sz w:val="22"/>
          <w:szCs w:val="22"/>
        </w:rPr>
        <w:t>Please help us!</w:t>
      </w:r>
      <w:r w:rsidRPr="00397EF0">
        <w:rPr>
          <w:rFonts w:ascii="Calibri" w:hAnsi="Calibri" w:cs="Calibri"/>
          <w:sz w:val="22"/>
          <w:szCs w:val="22"/>
        </w:rPr>
        <w:t xml:space="preserve"> Any thoughts are welcome. </w:t>
      </w:r>
      <w:r w:rsidR="00642BD5">
        <w:rPr>
          <w:rFonts w:ascii="Calibri" w:hAnsi="Calibri" w:cs="Calibri"/>
          <w:sz w:val="22"/>
          <w:szCs w:val="22"/>
        </w:rPr>
        <w:t>Below, we</w:t>
      </w:r>
      <w:r w:rsidR="00642BD5" w:rsidRPr="00397EF0">
        <w:rPr>
          <w:rFonts w:ascii="Calibri" w:hAnsi="Calibri" w:cs="Calibri"/>
          <w:sz w:val="22"/>
          <w:szCs w:val="22"/>
        </w:rPr>
        <w:t xml:space="preserve"> </w:t>
      </w:r>
      <w:r w:rsidR="00642BD5">
        <w:rPr>
          <w:rFonts w:ascii="Calibri" w:hAnsi="Calibri" w:cs="Calibri"/>
          <w:sz w:val="22"/>
          <w:szCs w:val="22"/>
        </w:rPr>
        <w:t>highlight</w:t>
      </w:r>
      <w:r w:rsidR="00642BD5" w:rsidRPr="00397EF0">
        <w:rPr>
          <w:rFonts w:ascii="Calibri" w:hAnsi="Calibri" w:cs="Calibri"/>
          <w:sz w:val="22"/>
          <w:szCs w:val="22"/>
        </w:rPr>
        <w:t xml:space="preserve"> </w:t>
      </w:r>
      <w:r w:rsidR="001019BD" w:rsidRPr="00397EF0">
        <w:rPr>
          <w:rFonts w:ascii="Calibri" w:hAnsi="Calibri" w:cs="Calibri"/>
          <w:sz w:val="22"/>
          <w:szCs w:val="22"/>
        </w:rPr>
        <w:t xml:space="preserve">some "Action Items" where feedback would be especially helpful. </w:t>
      </w:r>
      <w:bookmarkStart w:id="5" w:name="results"/>
      <w:bookmarkEnd w:id="5"/>
    </w:p>
    <w:p w14:paraId="1892459C" w14:textId="77777777" w:rsidR="008B2115" w:rsidRDefault="008B2115" w:rsidP="48F4DE07">
      <w:pPr>
        <w:pStyle w:val="BodyText"/>
        <w:rPr>
          <w:rFonts w:ascii="Calibri" w:hAnsi="Calibri" w:cs="Calibri"/>
          <w:b/>
          <w:bCs/>
          <w:sz w:val="32"/>
          <w:szCs w:val="32"/>
        </w:rPr>
      </w:pPr>
    </w:p>
    <w:p w14:paraId="25378E67" w14:textId="2286630A" w:rsidR="00E8390B" w:rsidRPr="00397EF0" w:rsidRDefault="48F4DE07" w:rsidP="48F4DE07">
      <w:pPr>
        <w:pStyle w:val="BodyText"/>
        <w:rPr>
          <w:rFonts w:ascii="Calibri" w:hAnsi="Calibri" w:cs="Calibri"/>
          <w:b/>
          <w:bCs/>
          <w:sz w:val="32"/>
          <w:szCs w:val="32"/>
        </w:rPr>
      </w:pPr>
      <w:r w:rsidRPr="48F4DE07">
        <w:rPr>
          <w:rFonts w:ascii="Calibri" w:hAnsi="Calibri" w:cs="Calibri"/>
          <w:b/>
          <w:bCs/>
          <w:sz w:val="32"/>
          <w:szCs w:val="32"/>
        </w:rPr>
        <w:t>Results</w:t>
      </w:r>
    </w:p>
    <w:p w14:paraId="50F06EF7" w14:textId="69AF0CF5" w:rsidR="00880DF8" w:rsidRPr="008B2115" w:rsidRDefault="48F4DE07" w:rsidP="008B2115">
      <w:pPr>
        <w:pStyle w:val="FirstParagraph"/>
        <w:rPr>
          <w:rFonts w:ascii="Calibri" w:hAnsi="Calibri" w:cs="Calibri"/>
          <w:sz w:val="22"/>
          <w:szCs w:val="22"/>
        </w:rPr>
      </w:pPr>
      <w:r w:rsidRPr="48F4DE07">
        <w:rPr>
          <w:rFonts w:ascii="Calibri" w:hAnsi="Calibri" w:cs="Calibri"/>
          <w:sz w:val="22"/>
          <w:szCs w:val="22"/>
        </w:rPr>
        <w:t>The survey was mailed to 197 Vermont producers listed in the 2017 USDA organic database. The survey was additionally made available on the web and publicized in online newsletters and print newspapers. 121 Vermont farms responded (61% response rate)</w:t>
      </w:r>
      <w:r w:rsidR="00365B2D">
        <w:rPr>
          <w:rFonts w:ascii="Calibri" w:hAnsi="Calibri" w:cs="Calibri"/>
          <w:sz w:val="22"/>
          <w:szCs w:val="22"/>
        </w:rPr>
        <w:t xml:space="preserve"> to the initial mailing</w:t>
      </w:r>
      <w:r w:rsidRPr="48F4DE07">
        <w:rPr>
          <w:rFonts w:ascii="Calibri" w:hAnsi="Calibri" w:cs="Calibri"/>
          <w:sz w:val="22"/>
          <w:szCs w:val="22"/>
        </w:rPr>
        <w:t>.</w:t>
      </w:r>
      <w:r w:rsidR="00365B2D">
        <w:rPr>
          <w:rFonts w:ascii="Calibri" w:hAnsi="Calibri" w:cs="Calibri"/>
          <w:sz w:val="22"/>
          <w:szCs w:val="22"/>
        </w:rPr>
        <w:t xml:space="preserve"> Responses to the secondary mailing are still being received.</w:t>
      </w:r>
      <w:r w:rsidRPr="48F4DE07">
        <w:rPr>
          <w:rFonts w:ascii="Calibri" w:hAnsi="Calibri" w:cs="Calibri"/>
          <w:sz w:val="22"/>
          <w:szCs w:val="22"/>
        </w:rPr>
        <w:t xml:space="preserve"> Three farms from outside of Vermont also responded. A total of 123 farms reported housing lactating cows.</w:t>
      </w:r>
    </w:p>
    <w:p w14:paraId="32DDD79E" w14:textId="77777777" w:rsidR="00880DF8" w:rsidRPr="00880DF8" w:rsidRDefault="48F4DE07" w:rsidP="48F4DE07">
      <w:pPr>
        <w:pStyle w:val="BodyText"/>
        <w:rPr>
          <w:rFonts w:ascii="Calibri" w:hAnsi="Calibri" w:cs="Calibri"/>
          <w:sz w:val="28"/>
          <w:szCs w:val="28"/>
        </w:rPr>
      </w:pPr>
      <w:r w:rsidRPr="48F4DE07">
        <w:rPr>
          <w:rFonts w:ascii="Calibri" w:hAnsi="Calibri" w:cs="Calibri"/>
          <w:sz w:val="28"/>
          <w:szCs w:val="28"/>
        </w:rPr>
        <w:t xml:space="preserve">Housing type and bedding material </w:t>
      </w:r>
    </w:p>
    <w:p w14:paraId="02818E32" w14:textId="77777777" w:rsidR="00CA4FB1" w:rsidRDefault="48F4DE07" w:rsidP="48F4DE07">
      <w:pPr>
        <w:pStyle w:val="BodyText"/>
        <w:rPr>
          <w:rFonts w:ascii="Calibri" w:hAnsi="Calibri" w:cs="Calibri"/>
          <w:sz w:val="22"/>
          <w:szCs w:val="22"/>
        </w:rPr>
      </w:pPr>
      <w:r w:rsidRPr="48F4DE07">
        <w:rPr>
          <w:rFonts w:ascii="Calibri" w:hAnsi="Calibri" w:cs="Calibri"/>
          <w:sz w:val="22"/>
          <w:szCs w:val="22"/>
        </w:rPr>
        <w:t xml:space="preserve">The most common housing type was tie-stall (45%) followed by free-stall (32%) (Fig. 1). Most tie-stall producers used a wood-based bedding material, while free-stalls were split fairly evenly between sand and wood-based bedding. Bedded pack was a component of lactating cow housing on 16% of farms. Bedded pack was commonly used in conjunction with another bedded strategy (labeled “Bedded pack, Other” in Fig. 1). Nine farms reported using only a bedded pack for lactating cows. Most farms using a bedded pack bedded with wood, followed by hay or straw (Fig 1). The remaining farms (7%) reported a mixed tie-stall and free-stall system or a loose housing system (2 farms). </w:t>
      </w:r>
    </w:p>
    <w:p w14:paraId="03A592BB" w14:textId="30B69ACB" w:rsidR="00E8390B" w:rsidRDefault="48F4DE07" w:rsidP="00365B2D">
      <w:pPr>
        <w:pStyle w:val="BodyText"/>
        <w:rPr>
          <w:rFonts w:ascii="Calibri" w:hAnsi="Calibri" w:cs="Calibri"/>
          <w:sz w:val="22"/>
          <w:szCs w:val="22"/>
        </w:rPr>
      </w:pPr>
      <w:r w:rsidRPr="48F4DE07">
        <w:rPr>
          <w:rFonts w:ascii="Calibri" w:hAnsi="Calibri" w:cs="Calibri"/>
          <w:sz w:val="22"/>
          <w:szCs w:val="22"/>
        </w:rPr>
        <w:t xml:space="preserve">Anecdotally, we </w:t>
      </w:r>
      <w:r w:rsidR="009F0D1F">
        <w:rPr>
          <w:rFonts w:ascii="Calibri" w:hAnsi="Calibri" w:cs="Calibri"/>
          <w:sz w:val="22"/>
          <w:szCs w:val="22"/>
        </w:rPr>
        <w:t>are</w:t>
      </w:r>
      <w:r w:rsidRPr="48F4DE07">
        <w:rPr>
          <w:rFonts w:ascii="Calibri" w:hAnsi="Calibri" w:cs="Calibri"/>
          <w:sz w:val="22"/>
          <w:szCs w:val="22"/>
        </w:rPr>
        <w:t xml:space="preserve"> aware that some farms rotate their lactating cows through multiple housing systems. F</w:t>
      </w:r>
      <w:r w:rsidR="00365B2D">
        <w:rPr>
          <w:rFonts w:ascii="Calibri" w:hAnsi="Calibri" w:cs="Calibri"/>
          <w:sz w:val="22"/>
          <w:szCs w:val="22"/>
        </w:rPr>
        <w:t xml:space="preserve">or example, at least one farm milks cows in tie-stall barn, and </w:t>
      </w:r>
      <w:r w:rsidRPr="48F4DE07">
        <w:rPr>
          <w:rFonts w:ascii="Calibri" w:hAnsi="Calibri" w:cs="Calibri"/>
          <w:sz w:val="22"/>
          <w:szCs w:val="22"/>
        </w:rPr>
        <w:t xml:space="preserve">a portion of the lactating herd may be housed in the tie-stall barn while the remaining herd is in a bedded pack barn. The cows on the bedded pack are then rotated into the tie-stall barn at milking time, so that within a 24-hour period, not all cows are housed on the bedded pack outside of milking time. In other </w:t>
      </w:r>
      <w:r w:rsidR="00365B2D">
        <w:rPr>
          <w:rFonts w:ascii="Calibri" w:hAnsi="Calibri" w:cs="Calibri"/>
          <w:sz w:val="22"/>
          <w:szCs w:val="22"/>
        </w:rPr>
        <w:t>herds milking in a tie-stall</w:t>
      </w:r>
      <w:r w:rsidRPr="48F4DE07">
        <w:rPr>
          <w:rFonts w:ascii="Calibri" w:hAnsi="Calibri" w:cs="Calibri"/>
          <w:sz w:val="22"/>
          <w:szCs w:val="22"/>
        </w:rPr>
        <w:t>, the tie-stall milking barn is generally empty except during milking time, and in the winter</w:t>
      </w:r>
      <w:r w:rsidR="00CA4FB1">
        <w:rPr>
          <w:rFonts w:ascii="Calibri" w:hAnsi="Calibri" w:cs="Calibri"/>
          <w:sz w:val="22"/>
          <w:szCs w:val="22"/>
        </w:rPr>
        <w:t>,</w:t>
      </w:r>
      <w:r w:rsidRPr="48F4DE07">
        <w:rPr>
          <w:rFonts w:ascii="Calibri" w:hAnsi="Calibri" w:cs="Calibri"/>
          <w:sz w:val="22"/>
          <w:szCs w:val="22"/>
        </w:rPr>
        <w:t xml:space="preserve"> cows are housed on the bedded pack during all non-milking periods. Another potential complication is herds that have outdoor feeding acce</w:t>
      </w:r>
      <w:r w:rsidR="00365B2D">
        <w:rPr>
          <w:rFonts w:ascii="Calibri" w:hAnsi="Calibri" w:cs="Calibri"/>
          <w:sz w:val="22"/>
          <w:szCs w:val="22"/>
        </w:rPr>
        <w:t>ss during parts of the day, where cows might be</w:t>
      </w:r>
      <w:r w:rsidRPr="48F4DE07">
        <w:rPr>
          <w:rFonts w:ascii="Calibri" w:hAnsi="Calibri" w:cs="Calibri"/>
          <w:sz w:val="22"/>
          <w:szCs w:val="22"/>
        </w:rPr>
        <w:t xml:space="preserve"> restricted from entering the bedded pack</w:t>
      </w:r>
      <w:r w:rsidR="00365B2D">
        <w:rPr>
          <w:rFonts w:ascii="Calibri" w:hAnsi="Calibri" w:cs="Calibri"/>
          <w:sz w:val="22"/>
          <w:szCs w:val="22"/>
        </w:rPr>
        <w:t>, or have access to both areas</w:t>
      </w:r>
      <w:r w:rsidRPr="48F4DE07">
        <w:rPr>
          <w:rFonts w:ascii="Calibri" w:hAnsi="Calibri" w:cs="Calibri"/>
          <w:sz w:val="22"/>
          <w:szCs w:val="22"/>
        </w:rPr>
        <w:t>. Th</w:t>
      </w:r>
      <w:r w:rsidR="00CA4FB1">
        <w:rPr>
          <w:rFonts w:ascii="Calibri" w:hAnsi="Calibri" w:cs="Calibri"/>
          <w:sz w:val="22"/>
          <w:szCs w:val="22"/>
        </w:rPr>
        <w:t>e</w:t>
      </w:r>
      <w:r w:rsidRPr="48F4DE07">
        <w:rPr>
          <w:rFonts w:ascii="Calibri" w:hAnsi="Calibri" w:cs="Calibri"/>
          <w:sz w:val="22"/>
          <w:szCs w:val="22"/>
        </w:rPr>
        <w:t xml:space="preserve"> variation </w:t>
      </w:r>
      <w:r w:rsidR="00CA4FB1" w:rsidRPr="48F4DE07">
        <w:rPr>
          <w:rFonts w:ascii="Calibri" w:hAnsi="Calibri" w:cs="Calibri"/>
          <w:sz w:val="22"/>
          <w:szCs w:val="22"/>
        </w:rPr>
        <w:t xml:space="preserve">in the amount of time cows have access to the </w:t>
      </w:r>
      <w:r w:rsidR="00CA4FB1" w:rsidRPr="48F4DE07">
        <w:rPr>
          <w:rFonts w:ascii="Calibri" w:hAnsi="Calibri" w:cs="Calibri"/>
          <w:sz w:val="22"/>
          <w:szCs w:val="22"/>
        </w:rPr>
        <w:lastRenderedPageBreak/>
        <w:t xml:space="preserve">pack </w:t>
      </w:r>
      <w:r w:rsidRPr="48F4DE07">
        <w:rPr>
          <w:rFonts w:ascii="Calibri" w:hAnsi="Calibri" w:cs="Calibri"/>
          <w:sz w:val="22"/>
          <w:szCs w:val="22"/>
        </w:rPr>
        <w:t>may influence outcomes</w:t>
      </w:r>
      <w:r w:rsidR="009F361E">
        <w:rPr>
          <w:rFonts w:ascii="Calibri" w:hAnsi="Calibri" w:cs="Calibri"/>
          <w:sz w:val="22"/>
          <w:szCs w:val="22"/>
        </w:rPr>
        <w:t xml:space="preserve"> among bedded pack herds</w:t>
      </w:r>
      <w:r w:rsidRPr="48F4DE07">
        <w:rPr>
          <w:rFonts w:ascii="Calibri" w:hAnsi="Calibri" w:cs="Calibri"/>
          <w:sz w:val="22"/>
          <w:szCs w:val="22"/>
        </w:rPr>
        <w:t>. One option is to limit enrollment in the 40</w:t>
      </w:r>
      <w:r w:rsidR="009F361E">
        <w:rPr>
          <w:rFonts w:ascii="Calibri" w:hAnsi="Calibri" w:cs="Calibri"/>
          <w:sz w:val="22"/>
          <w:szCs w:val="22"/>
        </w:rPr>
        <w:t>-</w:t>
      </w:r>
      <w:r w:rsidRPr="48F4DE07">
        <w:rPr>
          <w:rFonts w:ascii="Calibri" w:hAnsi="Calibri" w:cs="Calibri"/>
          <w:sz w:val="22"/>
          <w:szCs w:val="22"/>
        </w:rPr>
        <w:t>herd study to bedded pack herds with limited variation in housing practices. For example, to be included in the sample for the subsequent survey, we propose that a screening phone call be used to assess the percentage of time that lactating cows spend on the bedded pack and use a cutoff threshold (we suggest 60% of non-milking time) to eliminate herds that use bedded packs less frequently. It is currently unclear how this criteri</w:t>
      </w:r>
      <w:r w:rsidR="009F361E">
        <w:rPr>
          <w:rFonts w:ascii="Calibri" w:hAnsi="Calibri" w:cs="Calibri"/>
          <w:sz w:val="22"/>
          <w:szCs w:val="22"/>
        </w:rPr>
        <w:t>on</w:t>
      </w:r>
      <w:r w:rsidRPr="48F4DE07">
        <w:rPr>
          <w:rFonts w:ascii="Calibri" w:hAnsi="Calibri" w:cs="Calibri"/>
          <w:sz w:val="22"/>
          <w:szCs w:val="22"/>
        </w:rPr>
        <w:t xml:space="preserve"> would affect sample size in the bedded pack stratum. Due to the number of bedded pack farms reporting (</w:t>
      </w:r>
      <w:r w:rsidR="008E0671" w:rsidRPr="00693BFD">
        <w:rPr>
          <w:rFonts w:ascii="Calibri" w:hAnsi="Calibri" w:cs="Calibri"/>
          <w:i/>
          <w:sz w:val="22"/>
          <w:szCs w:val="22"/>
          <w:rPrChange w:id="6" w:author="Tucker Andrews" w:date="2019-03-13T14:24:00Z">
            <w:rPr>
              <w:rFonts w:ascii="Calibri" w:hAnsi="Calibri" w:cs="Calibri"/>
              <w:sz w:val="22"/>
              <w:szCs w:val="22"/>
            </w:rPr>
          </w:rPrChange>
        </w:rPr>
        <w:t>n</w:t>
      </w:r>
      <w:r w:rsidR="008E0671">
        <w:rPr>
          <w:rFonts w:ascii="Calibri" w:hAnsi="Calibri" w:cs="Calibri"/>
          <w:sz w:val="22"/>
          <w:szCs w:val="22"/>
        </w:rPr>
        <w:t xml:space="preserve"> = </w:t>
      </w:r>
      <w:r w:rsidRPr="48F4DE07">
        <w:rPr>
          <w:rFonts w:ascii="Calibri" w:hAnsi="Calibri" w:cs="Calibri"/>
          <w:sz w:val="22"/>
          <w:szCs w:val="22"/>
        </w:rPr>
        <w:t>20), we anticipate a stratification of bedded pack farms will not be possible, and all types will be included in the study based on the willingness of the famers to participate.</w:t>
      </w:r>
    </w:p>
    <w:p w14:paraId="01FACA9B" w14:textId="40248509" w:rsidR="00187C29" w:rsidRDefault="48F4DE07" w:rsidP="48F4DE07">
      <w:pPr>
        <w:pStyle w:val="BodyText"/>
        <w:rPr>
          <w:rFonts w:ascii="Calibri" w:hAnsi="Calibri" w:cs="Calibri"/>
          <w:sz w:val="22"/>
          <w:szCs w:val="22"/>
        </w:rPr>
      </w:pPr>
      <w:r w:rsidRPr="48F4DE07">
        <w:rPr>
          <w:rFonts w:ascii="Calibri" w:hAnsi="Calibri" w:cs="Calibri"/>
          <w:sz w:val="22"/>
          <w:szCs w:val="22"/>
        </w:rPr>
        <w:t>The “daily outdoor access” rule for animals on organic farms may add another complication. It is likely</w:t>
      </w:r>
      <w:r w:rsidR="00365B2D">
        <w:rPr>
          <w:rFonts w:ascii="Calibri" w:hAnsi="Calibri" w:cs="Calibri"/>
          <w:sz w:val="22"/>
          <w:szCs w:val="22"/>
        </w:rPr>
        <w:t xml:space="preserve"> (mandated)</w:t>
      </w:r>
      <w:r w:rsidRPr="48F4DE07">
        <w:rPr>
          <w:rFonts w:ascii="Calibri" w:hAnsi="Calibri" w:cs="Calibri"/>
          <w:sz w:val="22"/>
          <w:szCs w:val="22"/>
        </w:rPr>
        <w:t xml:space="preserve"> that cows on organic dairy farms </w:t>
      </w:r>
      <w:r w:rsidR="00365B2D">
        <w:rPr>
          <w:rFonts w:ascii="Calibri" w:hAnsi="Calibri" w:cs="Calibri"/>
          <w:sz w:val="22"/>
          <w:szCs w:val="22"/>
        </w:rPr>
        <w:t>are not</w:t>
      </w:r>
      <w:r w:rsidRPr="48F4DE07">
        <w:rPr>
          <w:rFonts w:ascii="Calibri" w:hAnsi="Calibri" w:cs="Calibri"/>
          <w:sz w:val="22"/>
          <w:szCs w:val="22"/>
        </w:rPr>
        <w:t xml:space="preserve"> </w:t>
      </w:r>
      <w:r w:rsidR="00365B2D">
        <w:rPr>
          <w:rFonts w:ascii="Calibri" w:hAnsi="Calibri" w:cs="Calibri"/>
          <w:sz w:val="22"/>
          <w:szCs w:val="22"/>
        </w:rPr>
        <w:t>confined</w:t>
      </w:r>
      <w:r w:rsidRPr="48F4DE07">
        <w:rPr>
          <w:rFonts w:ascii="Calibri" w:hAnsi="Calibri" w:cs="Calibri"/>
          <w:sz w:val="22"/>
          <w:szCs w:val="22"/>
        </w:rPr>
        <w:t xml:space="preserve"> indoors 100% of the time regardless of housing system (i.e.</w:t>
      </w:r>
      <w:r w:rsidR="008E0671">
        <w:rPr>
          <w:rFonts w:ascii="Calibri" w:hAnsi="Calibri" w:cs="Calibri"/>
          <w:sz w:val="22"/>
          <w:szCs w:val="22"/>
        </w:rPr>
        <w:t>,</w:t>
      </w:r>
      <w:r w:rsidRPr="48F4DE07">
        <w:rPr>
          <w:rFonts w:ascii="Calibri" w:hAnsi="Calibri" w:cs="Calibri"/>
          <w:sz w:val="22"/>
          <w:szCs w:val="22"/>
        </w:rPr>
        <w:t xml:space="preserve"> free-stall and tie-stall herds may have access to outdoor feeding areas for some portion of each day). To understand the impact </w:t>
      </w:r>
      <w:r w:rsidR="009F361E">
        <w:rPr>
          <w:rFonts w:ascii="Calibri" w:hAnsi="Calibri" w:cs="Calibri"/>
          <w:sz w:val="22"/>
          <w:szCs w:val="22"/>
        </w:rPr>
        <w:t>of</w:t>
      </w:r>
      <w:r w:rsidRPr="48F4DE07">
        <w:rPr>
          <w:rFonts w:ascii="Calibri" w:hAnsi="Calibri" w:cs="Calibri"/>
          <w:sz w:val="22"/>
          <w:szCs w:val="22"/>
        </w:rPr>
        <w:t xml:space="preserve"> this variation in the subsequent survey, we will need to quantify the variability in housing management and collect bedding samples from all areas where cows have lying/resting access during an average 24-hour period. </w:t>
      </w:r>
      <w:r w:rsidR="00365B2D">
        <w:rPr>
          <w:rFonts w:ascii="Calibri" w:hAnsi="Calibri" w:cs="Calibri"/>
          <w:sz w:val="22"/>
          <w:szCs w:val="22"/>
        </w:rPr>
        <w:t xml:space="preserve">This will result in collecting bedding samples from more than one cow housing location on some farms. </w:t>
      </w:r>
    </w:p>
    <w:p w14:paraId="0D3B5868" w14:textId="77777777" w:rsidR="00E9627E" w:rsidRPr="00187C29" w:rsidRDefault="00E9627E" w:rsidP="00187C29">
      <w:pPr>
        <w:pStyle w:val="BodyText"/>
        <w:rPr>
          <w:rFonts w:ascii="Calibri" w:hAnsi="Calibri" w:cs="Calibri"/>
          <w:sz w:val="22"/>
          <w:szCs w:val="22"/>
        </w:rPr>
      </w:pPr>
    </w:p>
    <w:p w14:paraId="38BB34D2" w14:textId="77777777" w:rsidR="00E8390B" w:rsidRPr="00397EF0" w:rsidRDefault="005579A8">
      <w:pPr>
        <w:pStyle w:val="Compact"/>
        <w:rPr>
          <w:rFonts w:ascii="Calibri" w:hAnsi="Calibri" w:cs="Calibri"/>
          <w:sz w:val="22"/>
          <w:szCs w:val="22"/>
        </w:rPr>
      </w:pPr>
      <w:r w:rsidRPr="00397EF0">
        <w:rPr>
          <w:rFonts w:ascii="Calibri" w:hAnsi="Calibri" w:cs="Calibri"/>
          <w:noProof/>
          <w:sz w:val="22"/>
          <w:szCs w:val="22"/>
        </w:rPr>
        <w:drawing>
          <wp:inline distT="0" distB="0" distL="0" distR="0" wp14:anchorId="070D56D5" wp14:editId="609C409C">
            <wp:extent cx="6048375" cy="327660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usingxbedding.png"/>
                    <pic:cNvPicPr>
                      <a:picLocks noChangeAspect="1" noChangeArrowheads="1"/>
                    </pic:cNvPicPr>
                  </pic:nvPicPr>
                  <pic:blipFill>
                    <a:blip r:embed="rId7"/>
                    <a:stretch>
                      <a:fillRect/>
                    </a:stretch>
                  </pic:blipFill>
                  <pic:spPr bwMode="auto">
                    <a:xfrm>
                      <a:off x="0" y="0"/>
                      <a:ext cx="6048375" cy="3276600"/>
                    </a:xfrm>
                    <a:prstGeom prst="rect">
                      <a:avLst/>
                    </a:prstGeom>
                    <a:noFill/>
                    <a:ln w="9525">
                      <a:noFill/>
                      <a:headEnd/>
                      <a:tailEnd/>
                    </a:ln>
                  </pic:spPr>
                </pic:pic>
              </a:graphicData>
            </a:graphic>
          </wp:inline>
        </w:drawing>
      </w:r>
    </w:p>
    <w:p w14:paraId="00E63F1D" w14:textId="77777777" w:rsidR="00E8390B" w:rsidRDefault="48F4DE07" w:rsidP="48F4DE07">
      <w:pPr>
        <w:pStyle w:val="Compact"/>
        <w:rPr>
          <w:rFonts w:ascii="Calibri" w:hAnsi="Calibri" w:cs="Calibri"/>
          <w:sz w:val="22"/>
          <w:szCs w:val="22"/>
        </w:rPr>
      </w:pPr>
      <w:r w:rsidRPr="000B3A23">
        <w:rPr>
          <w:rFonts w:ascii="Calibri" w:hAnsi="Calibri" w:cs="Calibri"/>
          <w:b/>
          <w:sz w:val="22"/>
          <w:szCs w:val="22"/>
        </w:rPr>
        <w:t>Figure 1:</w:t>
      </w:r>
      <w:r w:rsidRPr="48F4DE07">
        <w:rPr>
          <w:rFonts w:ascii="Calibri" w:hAnsi="Calibri" w:cs="Calibri"/>
          <w:sz w:val="22"/>
          <w:szCs w:val="22"/>
        </w:rPr>
        <w:t xml:space="preserve"> Bedding types in each housing strategy</w:t>
      </w:r>
    </w:p>
    <w:p w14:paraId="1C0FF622" w14:textId="77777777" w:rsidR="00AD15A0" w:rsidRDefault="00AD15A0">
      <w:pPr>
        <w:pStyle w:val="Compact"/>
        <w:rPr>
          <w:rFonts w:ascii="Calibri" w:hAnsi="Calibri" w:cs="Calibri"/>
          <w:sz w:val="22"/>
          <w:szCs w:val="22"/>
        </w:rPr>
      </w:pPr>
    </w:p>
    <w:p w14:paraId="071CB759" w14:textId="21FE29AC" w:rsidR="007C355C" w:rsidRPr="009F0D1F" w:rsidRDefault="009F0D1F" w:rsidP="009F0D1F">
      <w:pPr>
        <w:spacing w:after="160" w:line="259" w:lineRule="auto"/>
        <w:rPr>
          <w:rFonts w:ascii="Calibri" w:eastAsia="Calibri" w:hAnsi="Calibri" w:cs="Times New Roman"/>
          <w:sz w:val="22"/>
          <w:szCs w:val="22"/>
        </w:rPr>
      </w:pPr>
      <w:r w:rsidRPr="00F15DAD">
        <w:rPr>
          <w:rFonts w:ascii="Calibri" w:hAnsi="Calibri" w:cs="Calibri"/>
          <w:noProof/>
          <w:sz w:val="22"/>
          <w:szCs w:val="22"/>
        </w:rPr>
        <w:lastRenderedPageBreak/>
        <mc:AlternateContent>
          <mc:Choice Requires="wps">
            <w:drawing>
              <wp:anchor distT="228600" distB="228600" distL="228600" distR="228600" simplePos="0" relativeHeight="251688960" behindDoc="1" locked="0" layoutInCell="1" allowOverlap="1" wp14:anchorId="42A12A45" wp14:editId="3BDF73A8">
                <wp:simplePos x="0" y="0"/>
                <wp:positionH relativeFrom="margin">
                  <wp:posOffset>32385</wp:posOffset>
                </wp:positionH>
                <wp:positionV relativeFrom="margin">
                  <wp:posOffset>0</wp:posOffset>
                </wp:positionV>
                <wp:extent cx="5911215" cy="5769610"/>
                <wp:effectExtent l="0" t="0" r="0" b="2540"/>
                <wp:wrapSquare wrapText="bothSides"/>
                <wp:docPr id="36" name="Text Box 36"/>
                <wp:cNvGraphicFramePr/>
                <a:graphic xmlns:a="http://schemas.openxmlformats.org/drawingml/2006/main">
                  <a:graphicData uri="http://schemas.microsoft.com/office/word/2010/wordprocessingShape">
                    <wps:wsp>
                      <wps:cNvSpPr txBox="1"/>
                      <wps:spPr>
                        <a:xfrm>
                          <a:off x="0" y="0"/>
                          <a:ext cx="5911215" cy="5770179"/>
                        </a:xfrm>
                        <a:prstGeom prst="rect">
                          <a:avLst/>
                        </a:prstGeom>
                        <a:gradFill rotWithShape="1">
                          <a:gsLst>
                            <a:gs pos="0">
                              <a:srgbClr val="EEECE1">
                                <a:tint val="90000"/>
                                <a:satMod val="92000"/>
                                <a:lumMod val="120000"/>
                              </a:srgbClr>
                            </a:gs>
                            <a:gs pos="100000">
                              <a:srgbClr val="EEECE1">
                                <a:shade val="98000"/>
                                <a:satMod val="120000"/>
                                <a:lumMod val="98000"/>
                              </a:srgbClr>
                            </a:gs>
                          </a:gsLst>
                          <a:path path="circle">
                            <a:fillToRect l="50000" t="50000" r="100000" b="100000"/>
                          </a:path>
                        </a:gradFill>
                        <a:ln w="6350">
                          <a:noFill/>
                        </a:ln>
                        <a:effectLst/>
                      </wps:spPr>
                      <wps:txbx>
                        <w:txbxContent>
                          <w:p w14:paraId="786FF2C9" w14:textId="77777777" w:rsidR="009F0D1F" w:rsidRPr="00AD15A0" w:rsidRDefault="009F0D1F" w:rsidP="009F0D1F">
                            <w:pPr>
                              <w:spacing w:after="160" w:line="259" w:lineRule="auto"/>
                              <w:rPr>
                                <w:rFonts w:ascii="Calibri" w:eastAsia="Calibri" w:hAnsi="Calibri" w:cs="Times New Roman"/>
                                <w:sz w:val="22"/>
                                <w:szCs w:val="22"/>
                              </w:rPr>
                            </w:pPr>
                            <w:r w:rsidRPr="48F4DE07">
                              <w:rPr>
                                <w:rFonts w:ascii="Calibri" w:eastAsia="Calibri" w:hAnsi="Calibri" w:cs="Times New Roman"/>
                                <w:b/>
                                <w:bCs/>
                                <w:sz w:val="22"/>
                                <w:szCs w:val="22"/>
                              </w:rPr>
                              <w:t>Action Item 1</w:t>
                            </w:r>
                            <w:r w:rsidRPr="48F4DE07">
                              <w:rPr>
                                <w:rFonts w:ascii="Calibri" w:eastAsia="Calibri" w:hAnsi="Calibri" w:cs="Times New Roman"/>
                                <w:sz w:val="22"/>
                                <w:szCs w:val="22"/>
                              </w:rPr>
                              <w:t>: Feedback on experimental design – bedding strategy categories and size</w:t>
                            </w:r>
                          </w:p>
                          <w:p w14:paraId="79C1F5AA" w14:textId="77777777" w:rsidR="009F0D1F" w:rsidRPr="00AD15A0" w:rsidRDefault="009F0D1F" w:rsidP="009F0D1F">
                            <w:pPr>
                              <w:spacing w:after="160" w:line="259" w:lineRule="auto"/>
                              <w:rPr>
                                <w:rFonts w:ascii="Calibri" w:eastAsia="Calibri" w:hAnsi="Calibri" w:cs="Times New Roman"/>
                                <w:sz w:val="22"/>
                                <w:szCs w:val="22"/>
                              </w:rPr>
                            </w:pPr>
                            <w:r w:rsidRPr="00867E32">
                              <w:rPr>
                                <w:rFonts w:ascii="Calibri" w:eastAsia="Calibri" w:hAnsi="Calibri" w:cs="Times New Roman"/>
                                <w:sz w:val="22"/>
                                <w:szCs w:val="22"/>
                              </w:rPr>
                              <w:t xml:space="preserve">We have identified that it may be difficult to enroll 10 herds each in two separate bedded-pack categories (static vs. aerated) as originally proposed. </w:t>
                            </w:r>
                            <w:r w:rsidRPr="48F4DE07">
                              <w:rPr>
                                <w:rFonts w:ascii="Calibri" w:eastAsia="Calibri" w:hAnsi="Calibri" w:cs="Times New Roman"/>
                                <w:sz w:val="22"/>
                                <w:szCs w:val="22"/>
                              </w:rPr>
                              <w:t>We suggest that the 40-herd survey include four housing/bedding strategies (wood-bedded tie-stall, wood-bedded free-stall, sand-bedded free-stall and bedded pack). We have debated how many farms of each group to include in the sample population.</w:t>
                            </w:r>
                          </w:p>
                          <w:p w14:paraId="20FA6349" w14:textId="77777777" w:rsidR="009F0D1F" w:rsidRPr="00AD15A0" w:rsidRDefault="009F0D1F" w:rsidP="009F0D1F">
                            <w:pPr>
                              <w:numPr>
                                <w:ilvl w:val="0"/>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Option 1:</w:t>
                            </w:r>
                            <w:r w:rsidRPr="48F4DE07">
                              <w:rPr>
                                <w:rFonts w:ascii="Calibri" w:eastAsia="Calibri" w:hAnsi="Calibri" w:cs="Times New Roman"/>
                                <w:sz w:val="22"/>
                                <w:szCs w:val="22"/>
                              </w:rPr>
                              <w:t xml:space="preserve"> Sample ten farms in each of the four strategies (total 40 farms)</w:t>
                            </w:r>
                            <w:r>
                              <w:rPr>
                                <w:rFonts w:ascii="Calibri" w:eastAsia="Calibri" w:hAnsi="Calibri" w:cs="Times New Roman"/>
                                <w:sz w:val="22"/>
                                <w:szCs w:val="22"/>
                              </w:rPr>
                              <w:t xml:space="preserve"> -</w:t>
                            </w:r>
                            <w:r w:rsidRPr="00C7716D">
                              <w:rPr>
                                <w:rFonts w:ascii="Calibri" w:eastAsia="Calibri" w:hAnsi="Calibri" w:cs="Times New Roman"/>
                                <w:sz w:val="22"/>
                                <w:szCs w:val="22"/>
                              </w:rPr>
                              <w:t xml:space="preserve"> </w:t>
                            </w:r>
                            <w:r w:rsidRPr="48F4DE07">
                              <w:rPr>
                                <w:rFonts w:ascii="Calibri" w:eastAsia="Calibri" w:hAnsi="Calibri" w:cs="Times New Roman"/>
                                <w:sz w:val="22"/>
                                <w:szCs w:val="22"/>
                              </w:rPr>
                              <w:t>wood-bedded tie-stall, wood-bedded free-stall, sand-bedded free-stall and bedded pack</w:t>
                            </w:r>
                          </w:p>
                          <w:p w14:paraId="40BFA9FB" w14:textId="77777777" w:rsidR="009F0D1F" w:rsidRPr="00AD15A0" w:rsidRDefault="009F0D1F" w:rsidP="009F0D1F">
                            <w:pPr>
                              <w:numPr>
                                <w:ilvl w:val="1"/>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 xml:space="preserve">Pros: </w:t>
                            </w:r>
                            <w:r w:rsidRPr="48F4DE07">
                              <w:rPr>
                                <w:rFonts w:ascii="Calibri" w:eastAsia="Calibri" w:hAnsi="Calibri" w:cs="Times New Roman"/>
                                <w:sz w:val="22"/>
                                <w:szCs w:val="22"/>
                              </w:rPr>
                              <w:t xml:space="preserve">balanced design with equally detailed information on each strategy, and may be easier to identify 10 bedded pack herds willing to participate </w:t>
                            </w:r>
                          </w:p>
                          <w:p w14:paraId="13E8E072" w14:textId="77777777" w:rsidR="009F0D1F" w:rsidRPr="00AD15A0" w:rsidRDefault="009F0D1F" w:rsidP="009F0D1F">
                            <w:pPr>
                              <w:numPr>
                                <w:ilvl w:val="1"/>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 xml:space="preserve">Cons: </w:t>
                            </w:r>
                            <w:r w:rsidRPr="48F4DE07">
                              <w:rPr>
                                <w:rFonts w:ascii="Calibri" w:eastAsia="Calibri" w:hAnsi="Calibri" w:cs="Times New Roman"/>
                                <w:sz w:val="22"/>
                                <w:szCs w:val="22"/>
                              </w:rPr>
                              <w:t xml:space="preserve">Fewer herds, and therefore potentially less information, in the bedded pack category and unsure if the variation among bedded pack herds will be affected by a sample size </w:t>
                            </w:r>
                            <w:r>
                              <w:rPr>
                                <w:rFonts w:ascii="Calibri" w:eastAsia="Calibri" w:hAnsi="Calibri" w:cs="Times New Roman"/>
                                <w:sz w:val="22"/>
                                <w:szCs w:val="22"/>
                              </w:rPr>
                              <w:t xml:space="preserve">with </w:t>
                            </w:r>
                            <w:r w:rsidRPr="48F4DE07">
                              <w:rPr>
                                <w:rFonts w:ascii="Calibri" w:eastAsia="Calibri" w:hAnsi="Calibri" w:cs="Times New Roman"/>
                                <w:sz w:val="22"/>
                                <w:szCs w:val="22"/>
                              </w:rPr>
                              <w:t>fewer farms (10 versus 13 farms)</w:t>
                            </w:r>
                          </w:p>
                          <w:p w14:paraId="67F73C38" w14:textId="1FE34DAE" w:rsidR="009F0D1F" w:rsidRPr="00AD15A0" w:rsidRDefault="009F0D1F" w:rsidP="009F0D1F">
                            <w:pPr>
                              <w:numPr>
                                <w:ilvl w:val="0"/>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Option 2:</w:t>
                            </w:r>
                            <w:r w:rsidRPr="48F4DE07">
                              <w:rPr>
                                <w:rFonts w:ascii="Calibri" w:eastAsia="Calibri" w:hAnsi="Calibri" w:cs="Times New Roman"/>
                                <w:sz w:val="22"/>
                                <w:szCs w:val="22"/>
                              </w:rPr>
                              <w:t xml:space="preserve"> </w:t>
                            </w:r>
                            <w:r>
                              <w:rPr>
                                <w:rFonts w:ascii="Calibri" w:eastAsia="Calibri" w:hAnsi="Calibri" w:cs="Times New Roman"/>
                                <w:sz w:val="22"/>
                                <w:szCs w:val="22"/>
                              </w:rPr>
                              <w:t xml:space="preserve">Sample 13 farms in each of 3 bedding strategies </w:t>
                            </w:r>
                            <w:r w:rsidRPr="00867E32">
                              <w:rPr>
                                <w:rFonts w:ascii="Calibri" w:eastAsia="Calibri" w:hAnsi="Calibri" w:cs="Times New Roman"/>
                                <w:sz w:val="22"/>
                                <w:szCs w:val="22"/>
                              </w:rPr>
                              <w:t>(wood-bedded tie-stall, free-stall, and bedded pack)</w:t>
                            </w:r>
                            <w:r>
                              <w:rPr>
                                <w:rFonts w:ascii="Calibri" w:eastAsia="Calibri" w:hAnsi="Calibri" w:cs="Times New Roman"/>
                                <w:sz w:val="22"/>
                                <w:szCs w:val="22"/>
                              </w:rPr>
                              <w:t xml:space="preserve">. Specifically, </w:t>
                            </w:r>
                            <w:ins w:id="7" w:author="Caitlin Jeffrey" w:date="2019-03-13T14:39:00Z">
                              <w:r w:rsidR="00154604">
                                <w:rPr>
                                  <w:rFonts w:ascii="Calibri" w:eastAsia="Calibri" w:hAnsi="Calibri" w:cs="Times New Roman"/>
                                  <w:sz w:val="22"/>
                                  <w:szCs w:val="22"/>
                                </w:rPr>
                                <w:t>s</w:t>
                              </w:r>
                            </w:ins>
                            <w:del w:id="8" w:author="Caitlin Jeffrey" w:date="2019-03-13T14:39:00Z">
                              <w:r w:rsidRPr="48F4DE07" w:rsidDel="00154604">
                                <w:rPr>
                                  <w:rFonts w:ascii="Calibri" w:eastAsia="Calibri" w:hAnsi="Calibri" w:cs="Times New Roman"/>
                                  <w:sz w:val="22"/>
                                  <w:szCs w:val="22"/>
                                </w:rPr>
                                <w:delText>S</w:delText>
                              </w:r>
                            </w:del>
                            <w:r w:rsidRPr="48F4DE07">
                              <w:rPr>
                                <w:rFonts w:ascii="Calibri" w:eastAsia="Calibri" w:hAnsi="Calibri" w:cs="Times New Roman"/>
                                <w:sz w:val="22"/>
                                <w:szCs w:val="22"/>
                              </w:rPr>
                              <w:t>ample 13 tie-stalls, 13 bedded packs</w:t>
                            </w:r>
                            <w:r>
                              <w:rPr>
                                <w:rFonts w:ascii="Calibri" w:eastAsia="Calibri" w:hAnsi="Calibri" w:cs="Times New Roman"/>
                                <w:sz w:val="22"/>
                                <w:szCs w:val="22"/>
                              </w:rPr>
                              <w:t xml:space="preserve"> (with possible split between static and aerated), and 13 free-stall (with possible even split between sand-bedded and</w:t>
                            </w:r>
                            <w:r w:rsidRPr="48F4DE07">
                              <w:rPr>
                                <w:rFonts w:ascii="Calibri" w:eastAsia="Calibri" w:hAnsi="Calibri" w:cs="Times New Roman"/>
                                <w:sz w:val="22"/>
                                <w:szCs w:val="22"/>
                              </w:rPr>
                              <w:t xml:space="preserve"> wood-bedded free-stalls</w:t>
                            </w:r>
                            <w:r>
                              <w:rPr>
                                <w:rFonts w:ascii="Calibri" w:eastAsia="Calibri" w:hAnsi="Calibri" w:cs="Times New Roman"/>
                                <w:sz w:val="22"/>
                                <w:szCs w:val="22"/>
                              </w:rPr>
                              <w:t>)</w:t>
                            </w:r>
                            <w:r w:rsidRPr="48F4DE07">
                              <w:rPr>
                                <w:rFonts w:ascii="Calibri" w:eastAsia="Calibri" w:hAnsi="Calibri" w:cs="Times New Roman"/>
                                <w:sz w:val="22"/>
                                <w:szCs w:val="22"/>
                              </w:rPr>
                              <w:t xml:space="preserve"> (total </w:t>
                            </w:r>
                            <w:r>
                              <w:rPr>
                                <w:rFonts w:ascii="Calibri" w:eastAsia="Calibri" w:hAnsi="Calibri" w:cs="Times New Roman"/>
                                <w:sz w:val="22"/>
                                <w:szCs w:val="22"/>
                              </w:rPr>
                              <w:t xml:space="preserve">= </w:t>
                            </w:r>
                            <w:r w:rsidRPr="48F4DE07">
                              <w:rPr>
                                <w:rFonts w:ascii="Calibri" w:eastAsia="Calibri" w:hAnsi="Calibri" w:cs="Times New Roman"/>
                                <w:sz w:val="22"/>
                                <w:szCs w:val="22"/>
                              </w:rPr>
                              <w:t>39</w:t>
                            </w:r>
                            <w:r>
                              <w:rPr>
                                <w:rFonts w:ascii="Calibri" w:eastAsia="Calibri" w:hAnsi="Calibri" w:cs="Times New Roman"/>
                                <w:sz w:val="22"/>
                                <w:szCs w:val="22"/>
                              </w:rPr>
                              <w:t xml:space="preserve"> to 40</w:t>
                            </w:r>
                            <w:r w:rsidRPr="48F4DE07">
                              <w:rPr>
                                <w:rFonts w:ascii="Calibri" w:eastAsia="Calibri" w:hAnsi="Calibri" w:cs="Times New Roman"/>
                                <w:sz w:val="22"/>
                                <w:szCs w:val="22"/>
                              </w:rPr>
                              <w:t xml:space="preserve"> farms</w:t>
                            </w:r>
                            <w:r>
                              <w:rPr>
                                <w:rFonts w:ascii="Calibri" w:eastAsia="Calibri" w:hAnsi="Calibri" w:cs="Times New Roman"/>
                                <w:sz w:val="22"/>
                                <w:szCs w:val="22"/>
                              </w:rPr>
                              <w:t xml:space="preserve"> and possible uneven sample sizes in each category</w:t>
                            </w:r>
                            <w:r w:rsidRPr="48F4DE07">
                              <w:rPr>
                                <w:rFonts w:ascii="Calibri" w:eastAsia="Calibri" w:hAnsi="Calibri" w:cs="Times New Roman"/>
                                <w:sz w:val="22"/>
                                <w:szCs w:val="22"/>
                              </w:rPr>
                              <w:t>)</w:t>
                            </w:r>
                          </w:p>
                          <w:p w14:paraId="12CE2323" w14:textId="77777777" w:rsidR="009F0D1F" w:rsidRPr="00AD15A0" w:rsidRDefault="009F0D1F" w:rsidP="009F0D1F">
                            <w:pPr>
                              <w:numPr>
                                <w:ilvl w:val="1"/>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Pros:</w:t>
                            </w:r>
                            <w:r w:rsidRPr="48F4DE07">
                              <w:rPr>
                                <w:rFonts w:ascii="Calibri" w:eastAsia="Calibri" w:hAnsi="Calibri" w:cs="Times New Roman"/>
                                <w:sz w:val="22"/>
                                <w:szCs w:val="22"/>
                              </w:rPr>
                              <w:t xml:space="preserve"> Larger sample size in</w:t>
                            </w:r>
                            <w:r>
                              <w:rPr>
                                <w:rFonts w:ascii="Calibri" w:eastAsia="Calibri" w:hAnsi="Calibri" w:cs="Times New Roman"/>
                                <w:sz w:val="22"/>
                                <w:szCs w:val="22"/>
                              </w:rPr>
                              <w:t xml:space="preserve"> each of the 3 broad</w:t>
                            </w:r>
                            <w:r w:rsidRPr="48F4DE07">
                              <w:rPr>
                                <w:rFonts w:ascii="Calibri" w:eastAsia="Calibri" w:hAnsi="Calibri" w:cs="Times New Roman"/>
                                <w:sz w:val="22"/>
                                <w:szCs w:val="22"/>
                              </w:rPr>
                              <w:t xml:space="preserve"> </w:t>
                            </w:r>
                            <w:r>
                              <w:rPr>
                                <w:rFonts w:ascii="Calibri" w:eastAsia="Calibri" w:hAnsi="Calibri" w:cs="Times New Roman"/>
                                <w:sz w:val="22"/>
                                <w:szCs w:val="22"/>
                              </w:rPr>
                              <w:t>categories.</w:t>
                            </w:r>
                          </w:p>
                          <w:p w14:paraId="0926B3AF" w14:textId="2CCDE6FD" w:rsidR="009F0D1F" w:rsidRPr="00AD15A0" w:rsidRDefault="009F0D1F" w:rsidP="009F0D1F">
                            <w:pPr>
                              <w:numPr>
                                <w:ilvl w:val="1"/>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Cons:</w:t>
                            </w:r>
                            <w:r w:rsidRPr="48F4DE07">
                              <w:rPr>
                                <w:rFonts w:ascii="Calibri" w:eastAsia="Calibri" w:hAnsi="Calibri" w:cs="Times New Roman"/>
                                <w:sz w:val="22"/>
                                <w:szCs w:val="22"/>
                              </w:rPr>
                              <w:t xml:space="preserve"> Might result in treating free-stall category as a single management style; a sample size of 6 sand-bedded and 6 wood-product bedded herds might be insufficient to identify differences among free-stall herds using these two types of bedding, despite evidence in the literature that differences are likely to exist</w:t>
                            </w:r>
                            <w:r>
                              <w:rPr>
                                <w:rFonts w:ascii="Calibri" w:eastAsia="Calibri" w:hAnsi="Calibri" w:cs="Times New Roman"/>
                                <w:sz w:val="22"/>
                                <w:szCs w:val="22"/>
                              </w:rPr>
                              <w:t xml:space="preserve"> between sand and sawdust bedded free-stall h</w:t>
                            </w:r>
                            <w:ins w:id="9" w:author="Tucker Andrews" w:date="2019-03-13T14:24:00Z">
                              <w:r w:rsidR="00693BFD">
                                <w:rPr>
                                  <w:rFonts w:ascii="Calibri" w:eastAsia="Calibri" w:hAnsi="Calibri" w:cs="Times New Roman"/>
                                  <w:sz w:val="22"/>
                                  <w:szCs w:val="22"/>
                                </w:rPr>
                                <w:t>e</w:t>
                              </w:r>
                            </w:ins>
                            <w:del w:id="10" w:author="Tucker Andrews" w:date="2019-03-13T14:24:00Z">
                              <w:r w:rsidDel="00693BFD">
                                <w:rPr>
                                  <w:rFonts w:ascii="Calibri" w:eastAsia="Calibri" w:hAnsi="Calibri" w:cs="Times New Roman"/>
                                  <w:sz w:val="22"/>
                                  <w:szCs w:val="22"/>
                                </w:rPr>
                                <w:delText>a</w:delText>
                              </w:r>
                            </w:del>
                            <w:r>
                              <w:rPr>
                                <w:rFonts w:ascii="Calibri" w:eastAsia="Calibri" w:hAnsi="Calibri" w:cs="Times New Roman"/>
                                <w:sz w:val="22"/>
                                <w:szCs w:val="22"/>
                              </w:rPr>
                              <w:t>rds. Similar for the split in bedded-pack herds.</w:t>
                            </w:r>
                          </w:p>
                          <w:p w14:paraId="2CC7FC5E" w14:textId="77777777" w:rsidR="009F0D1F" w:rsidRDefault="009F0D1F" w:rsidP="009F0D1F">
                            <w:pPr>
                              <w:rPr>
                                <w:color w:val="17365D" w:themeColor="text2" w:themeShade="BF"/>
                              </w:rPr>
                            </w:pPr>
                          </w:p>
                          <w:p w14:paraId="0F297A0B" w14:textId="77777777" w:rsidR="009F0D1F" w:rsidRDefault="009F0D1F" w:rsidP="009F0D1F">
                            <w:pPr>
                              <w:pStyle w:val="NoSpacing"/>
                              <w:jc w:val="right"/>
                              <w:rPr>
                                <w:color w:val="1F497D"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12A45" id="_x0000_t202" coordsize="21600,21600" o:spt="202" path="m,l,21600r21600,l21600,xe">
                <v:stroke joinstyle="miter"/>
                <v:path gradientshapeok="t" o:connecttype="rect"/>
              </v:shapetype>
              <v:shape id="Text Box 36" o:spid="_x0000_s1026" type="#_x0000_t202" style="position:absolute;margin-left:2.55pt;margin-top:0;width:465.45pt;height:454.3pt;z-index:-25162752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" stroked="f" strokeweight=".5pt">
                <v:fill color2="#eae7d8" rotate="t" focusposition=".5,.5" focussize="-.5,-.5" focus="100%" type="gradientRadial"/>
                <v:textbox inset="14.4pt,14.4pt,14.4pt,14.4pt">
                  <w:txbxContent>
                    <w:p w14:paraId="786FF2C9" w14:textId="77777777" w:rsidR="009F0D1F" w:rsidRPr="00AD15A0" w:rsidRDefault="009F0D1F" w:rsidP="009F0D1F">
                      <w:pPr>
                        <w:spacing w:after="160" w:line="259" w:lineRule="auto"/>
                        <w:rPr>
                          <w:rFonts w:ascii="Calibri" w:eastAsia="Calibri" w:hAnsi="Calibri" w:cs="Times New Roman"/>
                          <w:sz w:val="22"/>
                          <w:szCs w:val="22"/>
                        </w:rPr>
                      </w:pPr>
                      <w:r w:rsidRPr="48F4DE07">
                        <w:rPr>
                          <w:rFonts w:ascii="Calibri" w:eastAsia="Calibri" w:hAnsi="Calibri" w:cs="Times New Roman"/>
                          <w:b/>
                          <w:bCs/>
                          <w:sz w:val="22"/>
                          <w:szCs w:val="22"/>
                        </w:rPr>
                        <w:t>Action Item 1</w:t>
                      </w:r>
                      <w:r w:rsidRPr="48F4DE07">
                        <w:rPr>
                          <w:rFonts w:ascii="Calibri" w:eastAsia="Calibri" w:hAnsi="Calibri" w:cs="Times New Roman"/>
                          <w:sz w:val="22"/>
                          <w:szCs w:val="22"/>
                        </w:rPr>
                        <w:t>: Feedback on experimental design – bedding strategy categories and size</w:t>
                      </w:r>
                    </w:p>
                    <w:p w14:paraId="79C1F5AA" w14:textId="77777777" w:rsidR="009F0D1F" w:rsidRPr="00AD15A0" w:rsidRDefault="009F0D1F" w:rsidP="009F0D1F">
                      <w:pPr>
                        <w:spacing w:after="160" w:line="259" w:lineRule="auto"/>
                        <w:rPr>
                          <w:rFonts w:ascii="Calibri" w:eastAsia="Calibri" w:hAnsi="Calibri" w:cs="Times New Roman"/>
                          <w:sz w:val="22"/>
                          <w:szCs w:val="22"/>
                        </w:rPr>
                      </w:pPr>
                      <w:r w:rsidRPr="00867E32">
                        <w:rPr>
                          <w:rFonts w:ascii="Calibri" w:eastAsia="Calibri" w:hAnsi="Calibri" w:cs="Times New Roman"/>
                          <w:sz w:val="22"/>
                          <w:szCs w:val="22"/>
                        </w:rPr>
                        <w:t xml:space="preserve">We have identified that it may be difficult to enroll 10 herds each in two separate bedded-pack categories (static vs. aerated) as originally proposed. </w:t>
                      </w:r>
                      <w:r w:rsidRPr="48F4DE07">
                        <w:rPr>
                          <w:rFonts w:ascii="Calibri" w:eastAsia="Calibri" w:hAnsi="Calibri" w:cs="Times New Roman"/>
                          <w:sz w:val="22"/>
                          <w:szCs w:val="22"/>
                        </w:rPr>
                        <w:t>We suggest that the 40-herd survey include four housing/bedding strategies (wood-bedded tie-stall, wood-bedded free-stall, sand-bedded free-stall and bedded pack). We have debated how many farms of each group to include in the sample population.</w:t>
                      </w:r>
                    </w:p>
                    <w:p w14:paraId="20FA6349" w14:textId="77777777" w:rsidR="009F0D1F" w:rsidRPr="00AD15A0" w:rsidRDefault="009F0D1F" w:rsidP="009F0D1F">
                      <w:pPr>
                        <w:numPr>
                          <w:ilvl w:val="0"/>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Option 1:</w:t>
                      </w:r>
                      <w:r w:rsidRPr="48F4DE07">
                        <w:rPr>
                          <w:rFonts w:ascii="Calibri" w:eastAsia="Calibri" w:hAnsi="Calibri" w:cs="Times New Roman"/>
                          <w:sz w:val="22"/>
                          <w:szCs w:val="22"/>
                        </w:rPr>
                        <w:t xml:space="preserve"> Sample ten farms in each of the four strategies (total 40 farms)</w:t>
                      </w:r>
                      <w:r>
                        <w:rPr>
                          <w:rFonts w:ascii="Calibri" w:eastAsia="Calibri" w:hAnsi="Calibri" w:cs="Times New Roman"/>
                          <w:sz w:val="22"/>
                          <w:szCs w:val="22"/>
                        </w:rPr>
                        <w:t xml:space="preserve"> -</w:t>
                      </w:r>
                      <w:r w:rsidRPr="00C7716D">
                        <w:rPr>
                          <w:rFonts w:ascii="Calibri" w:eastAsia="Calibri" w:hAnsi="Calibri" w:cs="Times New Roman"/>
                          <w:sz w:val="22"/>
                          <w:szCs w:val="22"/>
                        </w:rPr>
                        <w:t xml:space="preserve"> </w:t>
                      </w:r>
                      <w:r w:rsidRPr="48F4DE07">
                        <w:rPr>
                          <w:rFonts w:ascii="Calibri" w:eastAsia="Calibri" w:hAnsi="Calibri" w:cs="Times New Roman"/>
                          <w:sz w:val="22"/>
                          <w:szCs w:val="22"/>
                        </w:rPr>
                        <w:t>wood-bedded tie-stall, wood-bedded free-stall, sand-bedded free-stall and bedded pack</w:t>
                      </w:r>
                    </w:p>
                    <w:p w14:paraId="40BFA9FB" w14:textId="77777777" w:rsidR="009F0D1F" w:rsidRPr="00AD15A0" w:rsidRDefault="009F0D1F" w:rsidP="009F0D1F">
                      <w:pPr>
                        <w:numPr>
                          <w:ilvl w:val="1"/>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 xml:space="preserve">Pros: </w:t>
                      </w:r>
                      <w:r w:rsidRPr="48F4DE07">
                        <w:rPr>
                          <w:rFonts w:ascii="Calibri" w:eastAsia="Calibri" w:hAnsi="Calibri" w:cs="Times New Roman"/>
                          <w:sz w:val="22"/>
                          <w:szCs w:val="22"/>
                        </w:rPr>
                        <w:t xml:space="preserve">balanced design with equally detailed information on each strategy, and may be easier to identify 10 bedded pack herds willing to participate </w:t>
                      </w:r>
                    </w:p>
                    <w:p w14:paraId="13E8E072" w14:textId="77777777" w:rsidR="009F0D1F" w:rsidRPr="00AD15A0" w:rsidRDefault="009F0D1F" w:rsidP="009F0D1F">
                      <w:pPr>
                        <w:numPr>
                          <w:ilvl w:val="1"/>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 xml:space="preserve">Cons: </w:t>
                      </w:r>
                      <w:r w:rsidRPr="48F4DE07">
                        <w:rPr>
                          <w:rFonts w:ascii="Calibri" w:eastAsia="Calibri" w:hAnsi="Calibri" w:cs="Times New Roman"/>
                          <w:sz w:val="22"/>
                          <w:szCs w:val="22"/>
                        </w:rPr>
                        <w:t xml:space="preserve">Fewer herds, and therefore potentially less information, in the bedded pack category and unsure if the variation among bedded pack herds will be affected by a sample size </w:t>
                      </w:r>
                      <w:r>
                        <w:rPr>
                          <w:rFonts w:ascii="Calibri" w:eastAsia="Calibri" w:hAnsi="Calibri" w:cs="Times New Roman"/>
                          <w:sz w:val="22"/>
                          <w:szCs w:val="22"/>
                        </w:rPr>
                        <w:t xml:space="preserve">with </w:t>
                      </w:r>
                      <w:r w:rsidRPr="48F4DE07">
                        <w:rPr>
                          <w:rFonts w:ascii="Calibri" w:eastAsia="Calibri" w:hAnsi="Calibri" w:cs="Times New Roman"/>
                          <w:sz w:val="22"/>
                          <w:szCs w:val="22"/>
                        </w:rPr>
                        <w:t>fewer farms (10 versus 13 farms)</w:t>
                      </w:r>
                    </w:p>
                    <w:p w14:paraId="67F73C38" w14:textId="1FE34DAE" w:rsidR="009F0D1F" w:rsidRPr="00AD15A0" w:rsidRDefault="009F0D1F" w:rsidP="009F0D1F">
                      <w:pPr>
                        <w:numPr>
                          <w:ilvl w:val="0"/>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Option 2:</w:t>
                      </w:r>
                      <w:r w:rsidRPr="48F4DE07">
                        <w:rPr>
                          <w:rFonts w:ascii="Calibri" w:eastAsia="Calibri" w:hAnsi="Calibri" w:cs="Times New Roman"/>
                          <w:sz w:val="22"/>
                          <w:szCs w:val="22"/>
                        </w:rPr>
                        <w:t xml:space="preserve"> </w:t>
                      </w:r>
                      <w:r>
                        <w:rPr>
                          <w:rFonts w:ascii="Calibri" w:eastAsia="Calibri" w:hAnsi="Calibri" w:cs="Times New Roman"/>
                          <w:sz w:val="22"/>
                          <w:szCs w:val="22"/>
                        </w:rPr>
                        <w:t xml:space="preserve">Sample 13 farms in each of 3 bedding strategies </w:t>
                      </w:r>
                      <w:r w:rsidRPr="00867E32">
                        <w:rPr>
                          <w:rFonts w:ascii="Calibri" w:eastAsia="Calibri" w:hAnsi="Calibri" w:cs="Times New Roman"/>
                          <w:sz w:val="22"/>
                          <w:szCs w:val="22"/>
                        </w:rPr>
                        <w:t>(wood-bedded tie-stall, free-stall, and bedded pack)</w:t>
                      </w:r>
                      <w:r>
                        <w:rPr>
                          <w:rFonts w:ascii="Calibri" w:eastAsia="Calibri" w:hAnsi="Calibri" w:cs="Times New Roman"/>
                          <w:sz w:val="22"/>
                          <w:szCs w:val="22"/>
                        </w:rPr>
                        <w:t xml:space="preserve">. Specifically, </w:t>
                      </w:r>
                      <w:ins w:id="10" w:author="Caitlin Jeffrey" w:date="2019-03-13T14:39:00Z">
                        <w:r w:rsidR="00154604">
                          <w:rPr>
                            <w:rFonts w:ascii="Calibri" w:eastAsia="Calibri" w:hAnsi="Calibri" w:cs="Times New Roman"/>
                            <w:sz w:val="22"/>
                            <w:szCs w:val="22"/>
                          </w:rPr>
                          <w:t>s</w:t>
                        </w:r>
                      </w:ins>
                      <w:del w:id="11" w:author="Caitlin Jeffrey" w:date="2019-03-13T14:39:00Z">
                        <w:r w:rsidRPr="48F4DE07" w:rsidDel="00154604">
                          <w:rPr>
                            <w:rFonts w:ascii="Calibri" w:eastAsia="Calibri" w:hAnsi="Calibri" w:cs="Times New Roman"/>
                            <w:sz w:val="22"/>
                            <w:szCs w:val="22"/>
                          </w:rPr>
                          <w:delText>S</w:delText>
                        </w:r>
                      </w:del>
                      <w:r w:rsidRPr="48F4DE07">
                        <w:rPr>
                          <w:rFonts w:ascii="Calibri" w:eastAsia="Calibri" w:hAnsi="Calibri" w:cs="Times New Roman"/>
                          <w:sz w:val="22"/>
                          <w:szCs w:val="22"/>
                        </w:rPr>
                        <w:t>ample 13 tie-stalls, 13 bedded packs</w:t>
                      </w:r>
                      <w:r>
                        <w:rPr>
                          <w:rFonts w:ascii="Calibri" w:eastAsia="Calibri" w:hAnsi="Calibri" w:cs="Times New Roman"/>
                          <w:sz w:val="22"/>
                          <w:szCs w:val="22"/>
                        </w:rPr>
                        <w:t xml:space="preserve"> (with possible split between static and aerated), and 13 free-stall (with possible even split between sand-bedded and</w:t>
                      </w:r>
                      <w:r w:rsidRPr="48F4DE07">
                        <w:rPr>
                          <w:rFonts w:ascii="Calibri" w:eastAsia="Calibri" w:hAnsi="Calibri" w:cs="Times New Roman"/>
                          <w:sz w:val="22"/>
                          <w:szCs w:val="22"/>
                        </w:rPr>
                        <w:t xml:space="preserve"> wood-bedded free-stalls</w:t>
                      </w:r>
                      <w:r>
                        <w:rPr>
                          <w:rFonts w:ascii="Calibri" w:eastAsia="Calibri" w:hAnsi="Calibri" w:cs="Times New Roman"/>
                          <w:sz w:val="22"/>
                          <w:szCs w:val="22"/>
                        </w:rPr>
                        <w:t>)</w:t>
                      </w:r>
                      <w:r w:rsidRPr="48F4DE07">
                        <w:rPr>
                          <w:rFonts w:ascii="Calibri" w:eastAsia="Calibri" w:hAnsi="Calibri" w:cs="Times New Roman"/>
                          <w:sz w:val="22"/>
                          <w:szCs w:val="22"/>
                        </w:rPr>
                        <w:t xml:space="preserve"> (total </w:t>
                      </w:r>
                      <w:r>
                        <w:rPr>
                          <w:rFonts w:ascii="Calibri" w:eastAsia="Calibri" w:hAnsi="Calibri" w:cs="Times New Roman"/>
                          <w:sz w:val="22"/>
                          <w:szCs w:val="22"/>
                        </w:rPr>
                        <w:t xml:space="preserve">= </w:t>
                      </w:r>
                      <w:r w:rsidRPr="48F4DE07">
                        <w:rPr>
                          <w:rFonts w:ascii="Calibri" w:eastAsia="Calibri" w:hAnsi="Calibri" w:cs="Times New Roman"/>
                          <w:sz w:val="22"/>
                          <w:szCs w:val="22"/>
                        </w:rPr>
                        <w:t>39</w:t>
                      </w:r>
                      <w:r>
                        <w:rPr>
                          <w:rFonts w:ascii="Calibri" w:eastAsia="Calibri" w:hAnsi="Calibri" w:cs="Times New Roman"/>
                          <w:sz w:val="22"/>
                          <w:szCs w:val="22"/>
                        </w:rPr>
                        <w:t xml:space="preserve"> to 40</w:t>
                      </w:r>
                      <w:r w:rsidRPr="48F4DE07">
                        <w:rPr>
                          <w:rFonts w:ascii="Calibri" w:eastAsia="Calibri" w:hAnsi="Calibri" w:cs="Times New Roman"/>
                          <w:sz w:val="22"/>
                          <w:szCs w:val="22"/>
                        </w:rPr>
                        <w:t xml:space="preserve"> farms</w:t>
                      </w:r>
                      <w:r>
                        <w:rPr>
                          <w:rFonts w:ascii="Calibri" w:eastAsia="Calibri" w:hAnsi="Calibri" w:cs="Times New Roman"/>
                          <w:sz w:val="22"/>
                          <w:szCs w:val="22"/>
                        </w:rPr>
                        <w:t xml:space="preserve"> and possible uneven sample sizes in each category</w:t>
                      </w:r>
                      <w:r w:rsidRPr="48F4DE07">
                        <w:rPr>
                          <w:rFonts w:ascii="Calibri" w:eastAsia="Calibri" w:hAnsi="Calibri" w:cs="Times New Roman"/>
                          <w:sz w:val="22"/>
                          <w:szCs w:val="22"/>
                        </w:rPr>
                        <w:t>)</w:t>
                      </w:r>
                    </w:p>
                    <w:p w14:paraId="12CE2323" w14:textId="77777777" w:rsidR="009F0D1F" w:rsidRPr="00AD15A0" w:rsidRDefault="009F0D1F" w:rsidP="009F0D1F">
                      <w:pPr>
                        <w:numPr>
                          <w:ilvl w:val="1"/>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Pros:</w:t>
                      </w:r>
                      <w:r w:rsidRPr="48F4DE07">
                        <w:rPr>
                          <w:rFonts w:ascii="Calibri" w:eastAsia="Calibri" w:hAnsi="Calibri" w:cs="Times New Roman"/>
                          <w:sz w:val="22"/>
                          <w:szCs w:val="22"/>
                        </w:rPr>
                        <w:t xml:space="preserve"> Larger sample size in</w:t>
                      </w:r>
                      <w:r>
                        <w:rPr>
                          <w:rFonts w:ascii="Calibri" w:eastAsia="Calibri" w:hAnsi="Calibri" w:cs="Times New Roman"/>
                          <w:sz w:val="22"/>
                          <w:szCs w:val="22"/>
                        </w:rPr>
                        <w:t xml:space="preserve"> each of the 3 broad</w:t>
                      </w:r>
                      <w:r w:rsidRPr="48F4DE07">
                        <w:rPr>
                          <w:rFonts w:ascii="Calibri" w:eastAsia="Calibri" w:hAnsi="Calibri" w:cs="Times New Roman"/>
                          <w:sz w:val="22"/>
                          <w:szCs w:val="22"/>
                        </w:rPr>
                        <w:t xml:space="preserve"> </w:t>
                      </w:r>
                      <w:r>
                        <w:rPr>
                          <w:rFonts w:ascii="Calibri" w:eastAsia="Calibri" w:hAnsi="Calibri" w:cs="Times New Roman"/>
                          <w:sz w:val="22"/>
                          <w:szCs w:val="22"/>
                        </w:rPr>
                        <w:t>categories.</w:t>
                      </w:r>
                    </w:p>
                    <w:p w14:paraId="0926B3AF" w14:textId="2CCDE6FD" w:rsidR="009F0D1F" w:rsidRPr="00AD15A0" w:rsidRDefault="009F0D1F" w:rsidP="009F0D1F">
                      <w:pPr>
                        <w:numPr>
                          <w:ilvl w:val="1"/>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Cons:</w:t>
                      </w:r>
                      <w:r w:rsidRPr="48F4DE07">
                        <w:rPr>
                          <w:rFonts w:ascii="Calibri" w:eastAsia="Calibri" w:hAnsi="Calibri" w:cs="Times New Roman"/>
                          <w:sz w:val="22"/>
                          <w:szCs w:val="22"/>
                        </w:rPr>
                        <w:t xml:space="preserve"> Might result in treating free-stall category as a single management style; a sample size of 6 sand-bedded and 6 wood-product bedded herds might be insufficient to identify differences among free-stall herds using these two types of bedding, despite evidence in the literature that differences are likely to exist</w:t>
                      </w:r>
                      <w:r>
                        <w:rPr>
                          <w:rFonts w:ascii="Calibri" w:eastAsia="Calibri" w:hAnsi="Calibri" w:cs="Times New Roman"/>
                          <w:sz w:val="22"/>
                          <w:szCs w:val="22"/>
                        </w:rPr>
                        <w:t xml:space="preserve"> between sand and sawdust bedded free-stall h</w:t>
                      </w:r>
                      <w:ins w:id="12" w:author="Tucker Andrews" w:date="2019-03-13T14:24:00Z">
                        <w:r w:rsidR="00693BFD">
                          <w:rPr>
                            <w:rFonts w:ascii="Calibri" w:eastAsia="Calibri" w:hAnsi="Calibri" w:cs="Times New Roman"/>
                            <w:sz w:val="22"/>
                            <w:szCs w:val="22"/>
                          </w:rPr>
                          <w:t>e</w:t>
                        </w:r>
                      </w:ins>
                      <w:del w:id="13" w:author="Tucker Andrews" w:date="2019-03-13T14:24:00Z">
                        <w:r w:rsidDel="00693BFD">
                          <w:rPr>
                            <w:rFonts w:ascii="Calibri" w:eastAsia="Calibri" w:hAnsi="Calibri" w:cs="Times New Roman"/>
                            <w:sz w:val="22"/>
                            <w:szCs w:val="22"/>
                          </w:rPr>
                          <w:delText>a</w:delText>
                        </w:r>
                      </w:del>
                      <w:r>
                        <w:rPr>
                          <w:rFonts w:ascii="Calibri" w:eastAsia="Calibri" w:hAnsi="Calibri" w:cs="Times New Roman"/>
                          <w:sz w:val="22"/>
                          <w:szCs w:val="22"/>
                        </w:rPr>
                        <w:t>rds. Similar for the split in bedded-pack herds.</w:t>
                      </w:r>
                    </w:p>
                    <w:p w14:paraId="2CC7FC5E" w14:textId="77777777" w:rsidR="009F0D1F" w:rsidRDefault="009F0D1F" w:rsidP="009F0D1F">
                      <w:pPr>
                        <w:rPr>
                          <w:color w:val="17365D" w:themeColor="text2" w:themeShade="BF"/>
                        </w:rPr>
                      </w:pPr>
                    </w:p>
                    <w:p w14:paraId="0F297A0B" w14:textId="77777777" w:rsidR="009F0D1F" w:rsidRDefault="009F0D1F" w:rsidP="009F0D1F">
                      <w:pPr>
                        <w:pStyle w:val="NoSpacing"/>
                        <w:jc w:val="right"/>
                        <w:rPr>
                          <w:color w:val="1F497D" w:themeColor="text2"/>
                          <w:sz w:val="18"/>
                          <w:szCs w:val="18"/>
                        </w:rPr>
                      </w:pPr>
                    </w:p>
                  </w:txbxContent>
                </v:textbox>
                <w10:wrap type="square" anchorx="margin" anchory="margin"/>
              </v:shape>
            </w:pict>
          </mc:Fallback>
        </mc:AlternateContent>
      </w:r>
    </w:p>
    <w:p w14:paraId="06C6F34A" w14:textId="77777777" w:rsidR="00880DF8" w:rsidRPr="00880DF8" w:rsidRDefault="48F4DE07" w:rsidP="48F4DE07">
      <w:pPr>
        <w:pStyle w:val="BodyText"/>
        <w:rPr>
          <w:rFonts w:ascii="Calibri" w:hAnsi="Calibri" w:cs="Calibri"/>
          <w:sz w:val="28"/>
          <w:szCs w:val="28"/>
        </w:rPr>
      </w:pPr>
      <w:r w:rsidRPr="48F4DE07">
        <w:rPr>
          <w:rFonts w:ascii="Calibri" w:hAnsi="Calibri" w:cs="Calibri"/>
          <w:sz w:val="28"/>
          <w:szCs w:val="28"/>
        </w:rPr>
        <w:t>Cattle Breeds</w:t>
      </w:r>
    </w:p>
    <w:p w14:paraId="19700F43" w14:textId="005BA620" w:rsidR="00291E74" w:rsidRPr="00291E74" w:rsidRDefault="48F4DE07" w:rsidP="48F4DE07">
      <w:pPr>
        <w:rPr>
          <w:rFonts w:ascii="Calibri" w:eastAsia="Calibri" w:hAnsi="Calibri" w:cs="Times New Roman"/>
          <w:sz w:val="22"/>
          <w:szCs w:val="22"/>
        </w:rPr>
      </w:pPr>
      <w:r w:rsidRPr="48F4DE07">
        <w:rPr>
          <w:rFonts w:ascii="Calibri" w:hAnsi="Calibri" w:cs="Calibri"/>
          <w:sz w:val="22"/>
          <w:szCs w:val="22"/>
        </w:rPr>
        <w:t>Breed distribution was similar across all housing bedding types, although bedded pack and sand-bedded free-stall producers were more likely to use Jersey and Jersey crosses (Fig. 2)</w:t>
      </w:r>
      <w:r w:rsidRPr="48F4DE07">
        <w:rPr>
          <w:rFonts w:ascii="Calibri" w:eastAsia="Calibri" w:hAnsi="Calibri" w:cs="Times New Roman"/>
          <w:sz w:val="22"/>
          <w:szCs w:val="22"/>
        </w:rPr>
        <w:t>. There were four primary breed types: herds that identified as (1) Holstein only (2) Jersey only (3) mixed Holstein and Jersey herds with crosses or (4) mixed Jersey and Holstein herds with one or more additional breeds. We have debated whether and how to stratify based on breed.</w:t>
      </w:r>
    </w:p>
    <w:p w14:paraId="7B064BB6" w14:textId="423EB9DB" w:rsidR="00E8390B" w:rsidRPr="00397EF0" w:rsidRDefault="005579A8" w:rsidP="00291E74">
      <w:pPr>
        <w:pStyle w:val="BodyText"/>
        <w:rPr>
          <w:rFonts w:ascii="Calibri" w:hAnsi="Calibri" w:cs="Calibri"/>
          <w:sz w:val="22"/>
          <w:szCs w:val="22"/>
        </w:rPr>
      </w:pPr>
      <w:r w:rsidRPr="00397EF0">
        <w:rPr>
          <w:rFonts w:ascii="Calibri" w:hAnsi="Calibri" w:cs="Calibri"/>
          <w:noProof/>
          <w:sz w:val="22"/>
          <w:szCs w:val="22"/>
        </w:rPr>
        <w:lastRenderedPageBreak/>
        <w:drawing>
          <wp:inline distT="0" distB="0" distL="0" distR="0" wp14:anchorId="6FA5AF44" wp14:editId="18CD130B">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bxbreed.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14:paraId="2568ACCC" w14:textId="31868DC8" w:rsidR="00291E74" w:rsidRDefault="009F0D1F">
      <w:pPr>
        <w:pStyle w:val="Compact"/>
        <w:rPr>
          <w:rFonts w:ascii="Calibri" w:hAnsi="Calibri" w:cs="Calibri"/>
          <w:sz w:val="22"/>
          <w:szCs w:val="22"/>
        </w:rPr>
      </w:pPr>
      <w:r w:rsidRPr="00F15DAD">
        <w:rPr>
          <w:rFonts w:ascii="Calibri" w:hAnsi="Calibri" w:cs="Calibri"/>
          <w:noProof/>
          <w:sz w:val="28"/>
          <w:szCs w:val="28"/>
        </w:rPr>
        <mc:AlternateContent>
          <mc:Choice Requires="wps">
            <w:drawing>
              <wp:anchor distT="228600" distB="228600" distL="228600" distR="228600" simplePos="0" relativeHeight="251691008" behindDoc="1" locked="0" layoutInCell="1" allowOverlap="1" wp14:anchorId="31DB85C3" wp14:editId="0D87FF28">
                <wp:simplePos x="0" y="0"/>
                <wp:positionH relativeFrom="margin">
                  <wp:align>right</wp:align>
                </wp:positionH>
                <wp:positionV relativeFrom="margin">
                  <wp:posOffset>3869055</wp:posOffset>
                </wp:positionV>
                <wp:extent cx="5942965" cy="1490345"/>
                <wp:effectExtent l="0" t="0" r="635" b="3810"/>
                <wp:wrapSquare wrapText="bothSides"/>
                <wp:docPr id="21" name="Text Box 21"/>
                <wp:cNvGraphicFramePr/>
                <a:graphic xmlns:a="http://schemas.openxmlformats.org/drawingml/2006/main">
                  <a:graphicData uri="http://schemas.microsoft.com/office/word/2010/wordprocessingShape">
                    <wps:wsp>
                      <wps:cNvSpPr txBox="1"/>
                      <wps:spPr>
                        <a:xfrm>
                          <a:off x="0" y="0"/>
                          <a:ext cx="5942965" cy="1490345"/>
                        </a:xfrm>
                        <a:prstGeom prst="rect">
                          <a:avLst/>
                        </a:prstGeom>
                        <a:gradFill rotWithShape="1">
                          <a:gsLst>
                            <a:gs pos="0">
                              <a:srgbClr val="EEECE1">
                                <a:tint val="90000"/>
                                <a:satMod val="92000"/>
                                <a:lumMod val="120000"/>
                              </a:srgbClr>
                            </a:gs>
                            <a:gs pos="100000">
                              <a:srgbClr val="EEECE1">
                                <a:shade val="98000"/>
                                <a:satMod val="120000"/>
                                <a:lumMod val="98000"/>
                              </a:srgbClr>
                            </a:gs>
                          </a:gsLst>
                          <a:path path="circle">
                            <a:fillToRect l="50000" t="50000" r="100000" b="100000"/>
                          </a:path>
                        </a:gradFill>
                        <a:ln w="6350">
                          <a:noFill/>
                        </a:ln>
                        <a:effectLst/>
                      </wps:spPr>
                      <wps:txbx>
                        <w:txbxContent>
                          <w:p w14:paraId="47B53DF8" w14:textId="77777777" w:rsidR="009F0D1F" w:rsidRPr="00880DF8" w:rsidRDefault="009F0D1F" w:rsidP="009F0D1F">
                            <w:pPr>
                              <w:spacing w:after="160" w:line="259" w:lineRule="auto"/>
                              <w:rPr>
                                <w:rFonts w:ascii="Calibri" w:eastAsia="Calibri" w:hAnsi="Calibri" w:cs="Times New Roman"/>
                                <w:sz w:val="22"/>
                                <w:szCs w:val="22"/>
                              </w:rPr>
                            </w:pPr>
                            <w:r w:rsidRPr="48F4DE07">
                              <w:rPr>
                                <w:rFonts w:ascii="Calibri" w:eastAsia="Calibri" w:hAnsi="Calibri" w:cs="Times New Roman"/>
                                <w:b/>
                                <w:bCs/>
                                <w:sz w:val="22"/>
                                <w:szCs w:val="22"/>
                              </w:rPr>
                              <w:t>Action Item 2</w:t>
                            </w:r>
                            <w:r w:rsidRPr="48F4DE07">
                              <w:rPr>
                                <w:rFonts w:ascii="Calibri" w:eastAsia="Calibri" w:hAnsi="Calibri" w:cs="Times New Roman"/>
                                <w:sz w:val="22"/>
                                <w:szCs w:val="22"/>
                              </w:rPr>
                              <w:t>: Feedback on breed stratification</w:t>
                            </w:r>
                          </w:p>
                          <w:p w14:paraId="0F1726CB" w14:textId="77777777" w:rsidR="009F0D1F" w:rsidRPr="00880DF8" w:rsidRDefault="009F0D1F" w:rsidP="009F0D1F">
                            <w:pPr>
                              <w:numPr>
                                <w:ilvl w:val="0"/>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Option 1:</w:t>
                            </w:r>
                            <w:r w:rsidRPr="48F4DE07">
                              <w:rPr>
                                <w:rFonts w:ascii="Calibri" w:eastAsia="Calibri" w:hAnsi="Calibri" w:cs="Times New Roman"/>
                                <w:sz w:val="22"/>
                                <w:szCs w:val="22"/>
                              </w:rPr>
                              <w:t xml:space="preserve"> The 40-herd survey should include breeds in each housing/bedding category in approximate proportion to their use in the industry: 25% Jersey, 25% Holstein, 25% Mixed Jersey and Holstein herds with crosses, 25% Mixed Jersey, Holstein and other breeds with crosses.</w:t>
                            </w:r>
                          </w:p>
                          <w:p w14:paraId="0637E91B" w14:textId="77777777" w:rsidR="009F0D1F" w:rsidRPr="00880DF8" w:rsidRDefault="009F0D1F" w:rsidP="009F0D1F">
                            <w:pPr>
                              <w:numPr>
                                <w:ilvl w:val="1"/>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Pros:</w:t>
                            </w:r>
                            <w:r w:rsidRPr="48F4DE07">
                              <w:rPr>
                                <w:rFonts w:ascii="Calibri" w:eastAsia="Calibri" w:hAnsi="Calibri" w:cs="Times New Roman"/>
                                <w:sz w:val="22"/>
                                <w:szCs w:val="22"/>
                              </w:rPr>
                              <w:t xml:space="preserve"> Restricts breed to a measurable variable with a limited number of categories and might be possible to test breed associations</w:t>
                            </w:r>
                          </w:p>
                          <w:p w14:paraId="29F65C7E" w14:textId="77777777" w:rsidR="009F0D1F" w:rsidRPr="00880DF8" w:rsidRDefault="009F0D1F" w:rsidP="009F0D1F">
                            <w:pPr>
                              <w:numPr>
                                <w:ilvl w:val="1"/>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Cons:</w:t>
                            </w:r>
                            <w:r w:rsidRPr="48F4DE07">
                              <w:rPr>
                                <w:rFonts w:ascii="Calibri" w:eastAsia="Calibri" w:hAnsi="Calibri" w:cs="Times New Roman"/>
                                <w:sz w:val="22"/>
                                <w:szCs w:val="22"/>
                              </w:rPr>
                              <w:t xml:space="preserve"> Loss of information about (and potential to enroll) herds that fall outside these categories, </w:t>
                            </w:r>
                            <w:r>
                              <w:rPr>
                                <w:rFonts w:ascii="Calibri" w:eastAsia="Calibri" w:hAnsi="Calibri" w:cs="Times New Roman"/>
                                <w:sz w:val="22"/>
                                <w:szCs w:val="22"/>
                              </w:rPr>
                              <w:t xml:space="preserve">i.e., </w:t>
                            </w:r>
                            <w:r w:rsidRPr="48F4DE07">
                              <w:rPr>
                                <w:rFonts w:ascii="Calibri" w:eastAsia="Calibri" w:hAnsi="Calibri" w:cs="Times New Roman"/>
                                <w:sz w:val="22"/>
                                <w:szCs w:val="22"/>
                              </w:rPr>
                              <w:t>does</w:t>
                            </w:r>
                            <w:r>
                              <w:rPr>
                                <w:rFonts w:ascii="Calibri" w:eastAsia="Calibri" w:hAnsi="Calibri" w:cs="Times New Roman"/>
                                <w:sz w:val="22"/>
                                <w:szCs w:val="22"/>
                              </w:rPr>
                              <w:t xml:space="preserve"> </w:t>
                            </w:r>
                            <w:r w:rsidRPr="48F4DE07">
                              <w:rPr>
                                <w:rFonts w:ascii="Calibri" w:eastAsia="Calibri" w:hAnsi="Calibri" w:cs="Times New Roman"/>
                                <w:sz w:val="22"/>
                                <w:szCs w:val="22"/>
                              </w:rPr>
                              <w:t>n</w:t>
                            </w:r>
                            <w:r>
                              <w:rPr>
                                <w:rFonts w:ascii="Calibri" w:eastAsia="Calibri" w:hAnsi="Calibri" w:cs="Times New Roman"/>
                                <w:sz w:val="22"/>
                                <w:szCs w:val="22"/>
                              </w:rPr>
                              <w:t>o</w:t>
                            </w:r>
                            <w:r w:rsidRPr="48F4DE07">
                              <w:rPr>
                                <w:rFonts w:ascii="Calibri" w:eastAsia="Calibri" w:hAnsi="Calibri" w:cs="Times New Roman"/>
                                <w:sz w:val="22"/>
                                <w:szCs w:val="22"/>
                              </w:rPr>
                              <w:t>t represent true variation in the industry</w:t>
                            </w:r>
                          </w:p>
                          <w:p w14:paraId="6B4723A4" w14:textId="77777777" w:rsidR="009F0D1F" w:rsidRPr="00880DF8" w:rsidRDefault="009F0D1F" w:rsidP="009F0D1F">
                            <w:pPr>
                              <w:numPr>
                                <w:ilvl w:val="0"/>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Option 2:</w:t>
                            </w:r>
                            <w:r w:rsidRPr="48F4DE07">
                              <w:rPr>
                                <w:rFonts w:ascii="Calibri" w:eastAsia="Calibri" w:hAnsi="Calibri" w:cs="Times New Roman"/>
                                <w:sz w:val="22"/>
                                <w:szCs w:val="22"/>
                              </w:rPr>
                              <w:t xml:space="preserve"> No stratification is performed and breed is left as an uncontrolled (but measured) variable in the data, but preference is given to herds that fall within the 4 categories mentioned above.</w:t>
                            </w:r>
                          </w:p>
                          <w:p w14:paraId="232F2A90" w14:textId="6087EDD9" w:rsidR="009F0D1F" w:rsidRPr="00880DF8" w:rsidRDefault="009F0D1F" w:rsidP="009F0D1F">
                            <w:pPr>
                              <w:numPr>
                                <w:ilvl w:val="1"/>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Pros:</w:t>
                            </w:r>
                            <w:r>
                              <w:rPr>
                                <w:rFonts w:ascii="Calibri" w:eastAsia="Calibri" w:hAnsi="Calibri" w:cs="Times New Roman"/>
                                <w:sz w:val="22"/>
                                <w:szCs w:val="22"/>
                              </w:rPr>
                              <w:t xml:space="preserve"> Fewer h</w:t>
                            </w:r>
                            <w:r w:rsidRPr="48F4DE07">
                              <w:rPr>
                                <w:rFonts w:ascii="Calibri" w:eastAsia="Calibri" w:hAnsi="Calibri" w:cs="Times New Roman"/>
                                <w:sz w:val="22"/>
                                <w:szCs w:val="22"/>
                              </w:rPr>
                              <w:t>erds are excluded, making it easier to find participants</w:t>
                            </w:r>
                          </w:p>
                          <w:p w14:paraId="6380A403" w14:textId="77777777" w:rsidR="009F0D1F" w:rsidRPr="00880DF8" w:rsidRDefault="009F0D1F" w:rsidP="009F0D1F">
                            <w:pPr>
                              <w:numPr>
                                <w:ilvl w:val="1"/>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Cons:</w:t>
                            </w:r>
                            <w:r w:rsidRPr="48F4DE07">
                              <w:rPr>
                                <w:rFonts w:ascii="Calibri" w:eastAsia="Calibri" w:hAnsi="Calibri" w:cs="Times New Roman"/>
                                <w:sz w:val="22"/>
                                <w:szCs w:val="22"/>
                              </w:rPr>
                              <w:t xml:space="preserve"> No control of breed variable, less power to compare variation among breed due to higher number of included breed categories, and some categories may have very limited numbers of subjects, ultimately requiring merging these herds into some larger category such as “other” if breed is to be considered as a predictor variable for mastitis and milk quality outcomes</w:t>
                            </w:r>
                          </w:p>
                          <w:p w14:paraId="5920EECA" w14:textId="77777777" w:rsidR="009F0D1F" w:rsidRDefault="009F0D1F" w:rsidP="009F0D1F">
                            <w:pPr>
                              <w:pStyle w:val="NoSpacing"/>
                              <w:jc w:val="right"/>
                              <w:rPr>
                                <w:color w:val="1F497D"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1DB85C3" id="Text Box 21" o:spid="_x0000_s1027" type="#_x0000_t202" style="position:absolute;margin-left:416.75pt;margin-top:304.65pt;width:467.95pt;height:117.35pt;z-index:-25162547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" stroked="f" strokeweight=".5pt">
                <v:fill color2="#eae7d8" rotate="t" focusposition=".5,.5" focussize="-.5,-.5" focus="100%" type="gradientRadial"/>
                <v:textbox style="mso-fit-shape-to-text:t" inset="14.4pt,14.4pt,14.4pt,14.4pt">
                  <w:txbxContent>
                    <w:p w14:paraId="47B53DF8" w14:textId="77777777" w:rsidR="009F0D1F" w:rsidRPr="00880DF8" w:rsidRDefault="009F0D1F" w:rsidP="009F0D1F">
                      <w:pPr>
                        <w:spacing w:after="160" w:line="259" w:lineRule="auto"/>
                        <w:rPr>
                          <w:rFonts w:ascii="Calibri" w:eastAsia="Calibri" w:hAnsi="Calibri" w:cs="Times New Roman"/>
                          <w:sz w:val="22"/>
                          <w:szCs w:val="22"/>
                        </w:rPr>
                      </w:pPr>
                      <w:r w:rsidRPr="48F4DE07">
                        <w:rPr>
                          <w:rFonts w:ascii="Calibri" w:eastAsia="Calibri" w:hAnsi="Calibri" w:cs="Times New Roman"/>
                          <w:b/>
                          <w:bCs/>
                          <w:sz w:val="22"/>
                          <w:szCs w:val="22"/>
                        </w:rPr>
                        <w:t>Action Item 2</w:t>
                      </w:r>
                      <w:r w:rsidRPr="48F4DE07">
                        <w:rPr>
                          <w:rFonts w:ascii="Calibri" w:eastAsia="Calibri" w:hAnsi="Calibri" w:cs="Times New Roman"/>
                          <w:sz w:val="22"/>
                          <w:szCs w:val="22"/>
                        </w:rPr>
                        <w:t>: Feedback on breed stratification</w:t>
                      </w:r>
                    </w:p>
                    <w:p w14:paraId="0F1726CB" w14:textId="77777777" w:rsidR="009F0D1F" w:rsidRPr="00880DF8" w:rsidRDefault="009F0D1F" w:rsidP="009F0D1F">
                      <w:pPr>
                        <w:numPr>
                          <w:ilvl w:val="0"/>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Option 1:</w:t>
                      </w:r>
                      <w:r w:rsidRPr="48F4DE07">
                        <w:rPr>
                          <w:rFonts w:ascii="Calibri" w:eastAsia="Calibri" w:hAnsi="Calibri" w:cs="Times New Roman"/>
                          <w:sz w:val="22"/>
                          <w:szCs w:val="22"/>
                        </w:rPr>
                        <w:t xml:space="preserve"> The 40-herd survey should include breeds in each housing/bedding category in approximate proportion to their use in the industry: 25% Jersey, 25% Holstein, 25% Mixed Jersey and Holstein herds with crosses, 25% Mixed Jersey, Holstein and other breeds with crosses.</w:t>
                      </w:r>
                    </w:p>
                    <w:p w14:paraId="0637E91B" w14:textId="77777777" w:rsidR="009F0D1F" w:rsidRPr="00880DF8" w:rsidRDefault="009F0D1F" w:rsidP="009F0D1F">
                      <w:pPr>
                        <w:numPr>
                          <w:ilvl w:val="1"/>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Pros:</w:t>
                      </w:r>
                      <w:r w:rsidRPr="48F4DE07">
                        <w:rPr>
                          <w:rFonts w:ascii="Calibri" w:eastAsia="Calibri" w:hAnsi="Calibri" w:cs="Times New Roman"/>
                          <w:sz w:val="22"/>
                          <w:szCs w:val="22"/>
                        </w:rPr>
                        <w:t xml:space="preserve"> Restricts breed to a measurable variable with a limited number of categories and might be possible to test breed associations</w:t>
                      </w:r>
                    </w:p>
                    <w:p w14:paraId="29F65C7E" w14:textId="77777777" w:rsidR="009F0D1F" w:rsidRPr="00880DF8" w:rsidRDefault="009F0D1F" w:rsidP="009F0D1F">
                      <w:pPr>
                        <w:numPr>
                          <w:ilvl w:val="1"/>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Cons:</w:t>
                      </w:r>
                      <w:r w:rsidRPr="48F4DE07">
                        <w:rPr>
                          <w:rFonts w:ascii="Calibri" w:eastAsia="Calibri" w:hAnsi="Calibri" w:cs="Times New Roman"/>
                          <w:sz w:val="22"/>
                          <w:szCs w:val="22"/>
                        </w:rPr>
                        <w:t xml:space="preserve"> Loss of information about (and potential to enroll) herds that fall outside these categories, </w:t>
                      </w:r>
                      <w:r>
                        <w:rPr>
                          <w:rFonts w:ascii="Calibri" w:eastAsia="Calibri" w:hAnsi="Calibri" w:cs="Times New Roman"/>
                          <w:sz w:val="22"/>
                          <w:szCs w:val="22"/>
                        </w:rPr>
                        <w:t xml:space="preserve">i.e., </w:t>
                      </w:r>
                      <w:r w:rsidRPr="48F4DE07">
                        <w:rPr>
                          <w:rFonts w:ascii="Calibri" w:eastAsia="Calibri" w:hAnsi="Calibri" w:cs="Times New Roman"/>
                          <w:sz w:val="22"/>
                          <w:szCs w:val="22"/>
                        </w:rPr>
                        <w:t>does</w:t>
                      </w:r>
                      <w:r>
                        <w:rPr>
                          <w:rFonts w:ascii="Calibri" w:eastAsia="Calibri" w:hAnsi="Calibri" w:cs="Times New Roman"/>
                          <w:sz w:val="22"/>
                          <w:szCs w:val="22"/>
                        </w:rPr>
                        <w:t xml:space="preserve"> </w:t>
                      </w:r>
                      <w:r w:rsidRPr="48F4DE07">
                        <w:rPr>
                          <w:rFonts w:ascii="Calibri" w:eastAsia="Calibri" w:hAnsi="Calibri" w:cs="Times New Roman"/>
                          <w:sz w:val="22"/>
                          <w:szCs w:val="22"/>
                        </w:rPr>
                        <w:t>n</w:t>
                      </w:r>
                      <w:r>
                        <w:rPr>
                          <w:rFonts w:ascii="Calibri" w:eastAsia="Calibri" w:hAnsi="Calibri" w:cs="Times New Roman"/>
                          <w:sz w:val="22"/>
                          <w:szCs w:val="22"/>
                        </w:rPr>
                        <w:t>o</w:t>
                      </w:r>
                      <w:r w:rsidRPr="48F4DE07">
                        <w:rPr>
                          <w:rFonts w:ascii="Calibri" w:eastAsia="Calibri" w:hAnsi="Calibri" w:cs="Times New Roman"/>
                          <w:sz w:val="22"/>
                          <w:szCs w:val="22"/>
                        </w:rPr>
                        <w:t>t represent true variation in the industry</w:t>
                      </w:r>
                    </w:p>
                    <w:p w14:paraId="6B4723A4" w14:textId="77777777" w:rsidR="009F0D1F" w:rsidRPr="00880DF8" w:rsidRDefault="009F0D1F" w:rsidP="009F0D1F">
                      <w:pPr>
                        <w:numPr>
                          <w:ilvl w:val="0"/>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Option 2:</w:t>
                      </w:r>
                      <w:r w:rsidRPr="48F4DE07">
                        <w:rPr>
                          <w:rFonts w:ascii="Calibri" w:eastAsia="Calibri" w:hAnsi="Calibri" w:cs="Times New Roman"/>
                          <w:sz w:val="22"/>
                          <w:szCs w:val="22"/>
                        </w:rPr>
                        <w:t xml:space="preserve"> No stratification is performed and breed is left as an uncontrolled (but measured) variable in the data, but preference is given to herds that fall within the 4 categories mentioned above.</w:t>
                      </w:r>
                    </w:p>
                    <w:p w14:paraId="232F2A90" w14:textId="6087EDD9" w:rsidR="009F0D1F" w:rsidRPr="00880DF8" w:rsidRDefault="009F0D1F" w:rsidP="009F0D1F">
                      <w:pPr>
                        <w:numPr>
                          <w:ilvl w:val="1"/>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Pros:</w:t>
                      </w:r>
                      <w:r>
                        <w:rPr>
                          <w:rFonts w:ascii="Calibri" w:eastAsia="Calibri" w:hAnsi="Calibri" w:cs="Times New Roman"/>
                          <w:sz w:val="22"/>
                          <w:szCs w:val="22"/>
                        </w:rPr>
                        <w:t xml:space="preserve"> Fewer h</w:t>
                      </w:r>
                      <w:r w:rsidRPr="48F4DE07">
                        <w:rPr>
                          <w:rFonts w:ascii="Calibri" w:eastAsia="Calibri" w:hAnsi="Calibri" w:cs="Times New Roman"/>
                          <w:sz w:val="22"/>
                          <w:szCs w:val="22"/>
                        </w:rPr>
                        <w:t>erds are excluded, making it easier to find participants</w:t>
                      </w:r>
                    </w:p>
                    <w:p w14:paraId="6380A403" w14:textId="77777777" w:rsidR="009F0D1F" w:rsidRPr="00880DF8" w:rsidRDefault="009F0D1F" w:rsidP="009F0D1F">
                      <w:pPr>
                        <w:numPr>
                          <w:ilvl w:val="1"/>
                          <w:numId w:val="4"/>
                        </w:numPr>
                        <w:spacing w:after="160" w:line="259" w:lineRule="auto"/>
                        <w:rPr>
                          <w:rFonts w:ascii="Calibri" w:eastAsia="Calibri" w:hAnsi="Calibri" w:cs="Times New Roman"/>
                          <w:sz w:val="22"/>
                          <w:szCs w:val="22"/>
                        </w:rPr>
                      </w:pPr>
                      <w:r w:rsidRPr="00F15DAD">
                        <w:rPr>
                          <w:rFonts w:ascii="Calibri" w:eastAsia="Calibri" w:hAnsi="Calibri" w:cs="Times New Roman"/>
                          <w:b/>
                          <w:sz w:val="22"/>
                          <w:szCs w:val="22"/>
                        </w:rPr>
                        <w:t>Cons:</w:t>
                      </w:r>
                      <w:r w:rsidRPr="48F4DE07">
                        <w:rPr>
                          <w:rFonts w:ascii="Calibri" w:eastAsia="Calibri" w:hAnsi="Calibri" w:cs="Times New Roman"/>
                          <w:sz w:val="22"/>
                          <w:szCs w:val="22"/>
                        </w:rPr>
                        <w:t xml:space="preserve"> No control of breed variable, less power to compare variation among breed due to higher number of included breed categories, and some categories may have very limited numbers of subjects, ultimately requiring merging these herds into some larger category such as “other” if breed is to be considered as a predictor variable for mastitis and milk quality outcomes</w:t>
                      </w:r>
                    </w:p>
                    <w:p w14:paraId="5920EECA" w14:textId="77777777" w:rsidR="009F0D1F" w:rsidRDefault="009F0D1F" w:rsidP="009F0D1F">
                      <w:pPr>
                        <w:pStyle w:val="NoSpacing"/>
                        <w:jc w:val="right"/>
                        <w:rPr>
                          <w:color w:val="1F497D" w:themeColor="text2"/>
                          <w:sz w:val="18"/>
                          <w:szCs w:val="18"/>
                        </w:rPr>
                      </w:pPr>
                    </w:p>
                  </w:txbxContent>
                </v:textbox>
                <w10:wrap type="square" anchorx="margin" anchory="margin"/>
              </v:shape>
            </w:pict>
          </mc:Fallback>
        </mc:AlternateContent>
      </w:r>
      <w:r w:rsidR="48F4DE07" w:rsidRPr="009F0D1F">
        <w:rPr>
          <w:rFonts w:ascii="Calibri" w:hAnsi="Calibri" w:cs="Calibri"/>
          <w:b/>
          <w:sz w:val="22"/>
          <w:szCs w:val="22"/>
        </w:rPr>
        <w:t>Figure 2</w:t>
      </w:r>
      <w:r w:rsidR="48F4DE07" w:rsidRPr="48F4DE07">
        <w:rPr>
          <w:rFonts w:ascii="Calibri" w:hAnsi="Calibri" w:cs="Calibri"/>
          <w:sz w:val="22"/>
          <w:szCs w:val="22"/>
        </w:rPr>
        <w:t>: Breeds used in each housing bedding strategy. Only breeds that were used on more than 2 farms were included in the figure.</w:t>
      </w:r>
    </w:p>
    <w:p w14:paraId="2327C4AA" w14:textId="178416BC" w:rsidR="007C355C" w:rsidRDefault="00C7716D">
      <w:pPr>
        <w:pStyle w:val="BodyText"/>
        <w:rPr>
          <w:rFonts w:ascii="Calibri" w:hAnsi="Calibri" w:cs="Calibri"/>
          <w:sz w:val="22"/>
          <w:szCs w:val="22"/>
        </w:rPr>
      </w:pPr>
      <w:r>
        <w:rPr>
          <w:rFonts w:ascii="Calibri" w:hAnsi="Calibri" w:cs="Calibri"/>
          <w:sz w:val="22"/>
          <w:szCs w:val="22"/>
        </w:rPr>
        <w:lastRenderedPageBreak/>
        <w:t xml:space="preserve">A recent discussion with Dr. </w:t>
      </w:r>
      <w:r w:rsidR="008E0671">
        <w:rPr>
          <w:rFonts w:ascii="Calibri" w:hAnsi="Calibri" w:cs="Calibri"/>
          <w:sz w:val="22"/>
          <w:szCs w:val="22"/>
        </w:rPr>
        <w:t xml:space="preserve">Stephanie </w:t>
      </w:r>
      <w:r>
        <w:rPr>
          <w:rFonts w:ascii="Calibri" w:hAnsi="Calibri" w:cs="Calibri"/>
          <w:sz w:val="22"/>
          <w:szCs w:val="22"/>
        </w:rPr>
        <w:t>McKay (UVM cattle geneticist) suggests ‘reported’ breed might be unreliable in these herds with cross-bred cows and confidence in understanding true effect of breed is questionable, suggesting we would record the information for descriptive purposes but not try to balance groups on breed categories.</w:t>
      </w:r>
      <w:r w:rsidR="007C355C">
        <w:rPr>
          <w:rFonts w:ascii="Calibri" w:hAnsi="Calibri" w:cs="Calibri"/>
          <w:sz w:val="22"/>
          <w:szCs w:val="22"/>
        </w:rPr>
        <w:t xml:space="preserve"> </w:t>
      </w:r>
    </w:p>
    <w:p w14:paraId="6FDCA9AC" w14:textId="40298662" w:rsidR="00E8390B" w:rsidRPr="00801F9B" w:rsidRDefault="48F4DE07" w:rsidP="48F4DE07">
      <w:pPr>
        <w:pStyle w:val="BodyText"/>
        <w:rPr>
          <w:rFonts w:ascii="Calibri" w:hAnsi="Calibri" w:cs="Calibri"/>
          <w:sz w:val="28"/>
          <w:szCs w:val="28"/>
        </w:rPr>
      </w:pPr>
      <w:r w:rsidRPr="48F4DE07">
        <w:rPr>
          <w:rFonts w:ascii="Calibri" w:hAnsi="Calibri" w:cs="Calibri"/>
          <w:sz w:val="28"/>
          <w:szCs w:val="28"/>
        </w:rPr>
        <w:t>Farmer interest in the study</w:t>
      </w:r>
    </w:p>
    <w:p w14:paraId="595D551E" w14:textId="70AEB3FA" w:rsidR="007C355C" w:rsidRDefault="48F4DE07">
      <w:pPr>
        <w:pStyle w:val="BodyText"/>
        <w:rPr>
          <w:rFonts w:ascii="Calibri" w:hAnsi="Calibri" w:cs="Calibri"/>
          <w:sz w:val="22"/>
          <w:szCs w:val="22"/>
        </w:rPr>
      </w:pPr>
      <w:r w:rsidRPr="48F4DE07">
        <w:rPr>
          <w:rFonts w:ascii="Calibri" w:hAnsi="Calibri" w:cs="Calibri"/>
          <w:sz w:val="22"/>
          <w:szCs w:val="22"/>
        </w:rPr>
        <w:t>Most producers (70%), including all but one bedded pack producer, indicated that they were either “Very” or “</w:t>
      </w:r>
      <w:proofErr w:type="spellStart"/>
      <w:r w:rsidRPr="48F4DE07">
        <w:rPr>
          <w:rFonts w:ascii="Calibri" w:hAnsi="Calibri" w:cs="Calibri"/>
          <w:sz w:val="22"/>
          <w:szCs w:val="22"/>
        </w:rPr>
        <w:t>Sorta</w:t>
      </w:r>
      <w:proofErr w:type="spellEnd"/>
      <w:r w:rsidRPr="48F4DE07">
        <w:rPr>
          <w:rFonts w:ascii="Calibri" w:hAnsi="Calibri" w:cs="Calibri"/>
          <w:sz w:val="22"/>
          <w:szCs w:val="22"/>
        </w:rPr>
        <w:t>” interested in the results of the survey, suggesting that producers will be willing to participate in further research.</w:t>
      </w:r>
    </w:p>
    <w:p w14:paraId="30A9F238" w14:textId="387A8757" w:rsidR="00801F9B" w:rsidRPr="00801F9B" w:rsidRDefault="48F4DE07" w:rsidP="48F4DE07">
      <w:pPr>
        <w:pStyle w:val="BodyText"/>
        <w:rPr>
          <w:rFonts w:ascii="Calibri" w:hAnsi="Calibri" w:cs="Calibri"/>
          <w:sz w:val="28"/>
          <w:szCs w:val="28"/>
        </w:rPr>
      </w:pPr>
      <w:r w:rsidRPr="48F4DE07">
        <w:rPr>
          <w:rFonts w:ascii="Calibri" w:hAnsi="Calibri" w:cs="Calibri"/>
          <w:sz w:val="28"/>
          <w:szCs w:val="28"/>
        </w:rPr>
        <w:t xml:space="preserve">Use of monthly individual cow SCC testing </w:t>
      </w:r>
    </w:p>
    <w:p w14:paraId="0EE8F944" w14:textId="340907C3" w:rsidR="009B0BF0" w:rsidRDefault="48F4DE07" w:rsidP="48F4DE07">
      <w:pPr>
        <w:pStyle w:val="BodyText"/>
        <w:rPr>
          <w:rFonts w:ascii="Calibri" w:hAnsi="Calibri" w:cs="Calibri"/>
          <w:sz w:val="22"/>
          <w:szCs w:val="22"/>
        </w:rPr>
      </w:pPr>
      <w:r w:rsidRPr="48F4DE07">
        <w:rPr>
          <w:rFonts w:ascii="Calibri" w:hAnsi="Calibri" w:cs="Calibri"/>
          <w:sz w:val="22"/>
          <w:szCs w:val="22"/>
        </w:rPr>
        <w:t xml:space="preserve">We are interested in enrolling herds that utilize monthly </w:t>
      </w:r>
      <w:r w:rsidRPr="001C07B3">
        <w:rPr>
          <w:rFonts w:ascii="Calibri" w:hAnsi="Calibri" w:cs="Calibri"/>
          <w:i/>
          <w:sz w:val="22"/>
          <w:szCs w:val="22"/>
        </w:rPr>
        <w:t>individual</w:t>
      </w:r>
      <w:r w:rsidRPr="48F4DE07">
        <w:rPr>
          <w:rFonts w:ascii="Calibri" w:hAnsi="Calibri" w:cs="Calibri"/>
          <w:sz w:val="22"/>
          <w:szCs w:val="22"/>
        </w:rPr>
        <w:t xml:space="preserve"> cow SCC because these data can be used as an objective measure of subclinical mastitis prevalence and incidence. We plan to collect data on farmer reported numbers of clinica</w:t>
      </w:r>
      <w:r w:rsidR="00C7716D">
        <w:rPr>
          <w:rFonts w:ascii="Calibri" w:hAnsi="Calibri" w:cs="Calibri"/>
          <w:sz w:val="22"/>
          <w:szCs w:val="22"/>
        </w:rPr>
        <w:t>l mastitis events, but others have suggested</w:t>
      </w:r>
      <w:r w:rsidRPr="48F4DE07">
        <w:rPr>
          <w:rFonts w:ascii="Calibri" w:hAnsi="Calibri" w:cs="Calibri"/>
          <w:sz w:val="22"/>
          <w:szCs w:val="22"/>
        </w:rPr>
        <w:t xml:space="preserve"> these data can be less reliable than more objective measures such as SCC. Because organic dairy farmers are required to keep individual animal health records, it might be possible that farmer reported clinical mastitis cases are more reliable than have been previously suggested, and records may be available to collect these data from organic dairy farms. For the present, our primary outcomes of interest for mastitis prevalence and incidence will be based on measures of individual cow SCC available from DHIA records, and we will record farmer reported information on clinical mastitis incidence and prevalence noting if the response is from memory or written records.</w:t>
      </w:r>
    </w:p>
    <w:p w14:paraId="4FCB7647" w14:textId="0590EEEC" w:rsidR="00E8390B" w:rsidRDefault="48F4DE07" w:rsidP="48F4DE07">
      <w:pPr>
        <w:pStyle w:val="BodyText"/>
        <w:rPr>
          <w:rFonts w:ascii="Calibri" w:hAnsi="Calibri" w:cs="Calibri"/>
          <w:sz w:val="22"/>
          <w:szCs w:val="22"/>
        </w:rPr>
      </w:pPr>
      <w:r w:rsidRPr="48F4DE07">
        <w:rPr>
          <w:rFonts w:ascii="Calibri" w:hAnsi="Calibri" w:cs="Calibri"/>
          <w:sz w:val="22"/>
          <w:szCs w:val="22"/>
        </w:rPr>
        <w:t xml:space="preserve">Most (56%) producers reported an approximately monthly test of SCC for individual cows. We suggest that only farms using an approximately monthly test be included in the 40-herd survey. A potential pitfall of this approach is that farms using free-stall and sand were about 1/3 as likely to test approximately monthly and about twice as likely to never test SCC of </w:t>
      </w:r>
      <w:r w:rsidRPr="00467485">
        <w:rPr>
          <w:rFonts w:ascii="Calibri" w:hAnsi="Calibri" w:cs="Calibri"/>
          <w:sz w:val="22"/>
          <w:szCs w:val="22"/>
        </w:rPr>
        <w:t>individual cows (</w:t>
      </w:r>
      <w:r w:rsidR="00467485" w:rsidRPr="00467485">
        <w:rPr>
          <w:rFonts w:ascii="Calibri" w:hAnsi="Calibri" w:cs="Calibri"/>
          <w:sz w:val="22"/>
          <w:szCs w:val="22"/>
        </w:rPr>
        <w:t>F</w:t>
      </w:r>
      <w:r w:rsidRPr="00467485">
        <w:rPr>
          <w:rFonts w:ascii="Calibri" w:hAnsi="Calibri" w:cs="Calibri"/>
          <w:sz w:val="22"/>
          <w:szCs w:val="22"/>
        </w:rPr>
        <w:t>ig 3). Only</w:t>
      </w:r>
      <w:r w:rsidRPr="48F4DE07">
        <w:rPr>
          <w:rFonts w:ascii="Calibri" w:hAnsi="Calibri" w:cs="Calibri"/>
          <w:sz w:val="22"/>
          <w:szCs w:val="22"/>
        </w:rPr>
        <w:t xml:space="preserve"> 3 sand-bedded free-stall producers test approximately monthly and thus if we preferentially enroll farms that use monthly SCC testing, we would have a small sample size among sand-bedded free-stall herds. Other farms (currently not on routine monthly test</w:t>
      </w:r>
      <w:ins w:id="11" w:author="Tucker Andrews" w:date="2019-03-13T14:28:00Z">
        <w:r w:rsidR="00693BFD">
          <w:rPr>
            <w:rFonts w:ascii="Calibri" w:hAnsi="Calibri" w:cs="Calibri"/>
            <w:sz w:val="22"/>
            <w:szCs w:val="22"/>
          </w:rPr>
          <w:t>s</w:t>
        </w:r>
      </w:ins>
      <w:r w:rsidRPr="48F4DE07">
        <w:rPr>
          <w:rFonts w:ascii="Calibri" w:hAnsi="Calibri" w:cs="Calibri"/>
          <w:sz w:val="22"/>
          <w:szCs w:val="22"/>
        </w:rPr>
        <w:t xml:space="preserve">) could be included in the survey to enroll more than 3 sand-bedded free-stall herds. However, we hypothesize that the farms enrolled in monthly individual cow SCC testing may differ in milk quality outcomes such as BTM SCC compared to herds that do not utilize such testing, and if this were </w:t>
      </w:r>
      <w:proofErr w:type="gramStart"/>
      <w:r w:rsidRPr="48F4DE07">
        <w:rPr>
          <w:rFonts w:ascii="Calibri" w:hAnsi="Calibri" w:cs="Calibri"/>
          <w:sz w:val="22"/>
          <w:szCs w:val="22"/>
        </w:rPr>
        <w:t>true</w:t>
      </w:r>
      <w:proofErr w:type="gramEnd"/>
      <w:r w:rsidRPr="48F4DE07">
        <w:rPr>
          <w:rFonts w:ascii="Calibri" w:hAnsi="Calibri" w:cs="Calibri"/>
          <w:sz w:val="22"/>
          <w:szCs w:val="22"/>
        </w:rPr>
        <w:t xml:space="preserve"> we are creating another source of potential variation due to monthly testing. One alternative would be to try to evenly distribute herds that do and do not conduct monthly testing across the 4 categories. Another alternative would be to enroll sand-bedded free-stall herds willing to temporarily enroll in monthly DHIA testing and compensate herds for costs </w:t>
      </w:r>
      <w:ins w:id="12" w:author="Caitlin Jeffrey" w:date="2019-03-13T14:41:00Z">
        <w:r w:rsidR="00154604">
          <w:rPr>
            <w:rFonts w:ascii="Calibri" w:hAnsi="Calibri" w:cs="Calibri"/>
            <w:sz w:val="22"/>
            <w:szCs w:val="22"/>
          </w:rPr>
          <w:t xml:space="preserve">to </w:t>
        </w:r>
      </w:ins>
      <w:del w:id="13" w:author="Caitlin Jeffrey" w:date="2019-03-13T14:41:00Z">
        <w:r w:rsidRPr="48F4DE07" w:rsidDel="00154604">
          <w:rPr>
            <w:rFonts w:ascii="Calibri" w:hAnsi="Calibri" w:cs="Calibri"/>
            <w:sz w:val="22"/>
            <w:szCs w:val="22"/>
          </w:rPr>
          <w:delText xml:space="preserve">on </w:delText>
        </w:r>
      </w:del>
      <w:r w:rsidRPr="48F4DE07">
        <w:rPr>
          <w:rFonts w:ascii="Calibri" w:hAnsi="Calibri" w:cs="Calibri"/>
          <w:sz w:val="22"/>
          <w:szCs w:val="22"/>
        </w:rPr>
        <w:t>enroll</w:t>
      </w:r>
      <w:del w:id="14" w:author="Caitlin Jeffrey" w:date="2019-03-13T14:42:00Z">
        <w:r w:rsidRPr="48F4DE07" w:rsidDel="00154604">
          <w:rPr>
            <w:rFonts w:ascii="Calibri" w:hAnsi="Calibri" w:cs="Calibri"/>
            <w:sz w:val="22"/>
            <w:szCs w:val="22"/>
          </w:rPr>
          <w:delText>ing</w:delText>
        </w:r>
      </w:del>
      <w:r w:rsidRPr="48F4DE07">
        <w:rPr>
          <w:rFonts w:ascii="Calibri" w:hAnsi="Calibri" w:cs="Calibri"/>
          <w:sz w:val="22"/>
          <w:szCs w:val="22"/>
        </w:rPr>
        <w:t>. We suggest herds might temporarily enroll in order to get 3 months of DHIA SCC data to quantify subclinical mastitis prevalence and incidence for all enrolled herds. If we implement this second alternative, it might be to our advantage to enroll an equal number of herds in each of the 4 categories, where we add a transient period of monthly SCC testing, allowing evaluation of the possible association between routine use of monthly SCC testing (yes or no) and milk quality and mastitis outcomes.</w:t>
      </w:r>
    </w:p>
    <w:p w14:paraId="67818B7B" w14:textId="1FBBB1CA" w:rsidR="002865CC" w:rsidRDefault="48F4DE07" w:rsidP="48F4DE07">
      <w:pPr>
        <w:pStyle w:val="BodyText"/>
        <w:rPr>
          <w:rFonts w:ascii="Calibri" w:hAnsi="Calibri" w:cs="Calibri"/>
          <w:sz w:val="22"/>
          <w:szCs w:val="22"/>
        </w:rPr>
      </w:pPr>
      <w:r w:rsidRPr="48F4DE07">
        <w:rPr>
          <w:rFonts w:ascii="Calibri" w:hAnsi="Calibri" w:cs="Calibri"/>
          <w:sz w:val="22"/>
          <w:szCs w:val="22"/>
        </w:rPr>
        <w:t xml:space="preserve">Finally, a review of the answers given (including comments) suggests to us there may be some confusion among farmers interpreting whether or not they participate in DHIA SCC testing. Prior experience suggests some farmers might confuse bulk tank SCC testing provided by their milk cooperatives, the ability to submit individual cow samples for SCC testing through their milk cooperative, and subscriptions to DHIA testing services. Such confusion might explain the some of the variation observed in answers provided to this question. </w:t>
      </w:r>
    </w:p>
    <w:p w14:paraId="1951870B" w14:textId="62D9BB82" w:rsidR="008A09F3" w:rsidRDefault="008A09F3" w:rsidP="48F4DE07">
      <w:pPr>
        <w:pStyle w:val="BodyText"/>
        <w:rPr>
          <w:rFonts w:ascii="Calibri" w:hAnsi="Calibri" w:cs="Calibri"/>
          <w:b/>
          <w:bCs/>
          <w:sz w:val="22"/>
          <w:szCs w:val="22"/>
        </w:rPr>
      </w:pPr>
      <w:r>
        <w:rPr>
          <w:rFonts w:ascii="Calibri" w:hAnsi="Calibri" w:cs="Calibri"/>
          <w:b/>
          <w:bCs/>
          <w:noProof/>
          <w:sz w:val="22"/>
          <w:szCs w:val="22"/>
        </w:rPr>
        <w:lastRenderedPageBreak/>
        <w:drawing>
          <wp:inline distT="0" distB="0" distL="0" distR="0" wp14:anchorId="75A13255" wp14:editId="2726870B">
            <wp:extent cx="5943600" cy="4245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bxSC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E89417A" w14:textId="55FB5CDE" w:rsidR="008A09F3" w:rsidRDefault="008B2115" w:rsidP="48F4DE07">
      <w:pPr>
        <w:pStyle w:val="BodyText"/>
        <w:rPr>
          <w:rFonts w:ascii="Calibri" w:hAnsi="Calibri" w:cs="Calibri"/>
          <w:bCs/>
          <w:sz w:val="22"/>
          <w:szCs w:val="22"/>
        </w:rPr>
      </w:pPr>
      <w:r w:rsidRPr="00BD5B41">
        <w:rPr>
          <w:rFonts w:ascii="Calibri" w:hAnsi="Calibri" w:cs="Calibri"/>
          <w:b/>
          <w:bCs/>
          <w:noProof/>
          <w:sz w:val="22"/>
          <w:szCs w:val="22"/>
        </w:rPr>
        <mc:AlternateContent>
          <mc:Choice Requires="wps">
            <w:drawing>
              <wp:anchor distT="228600" distB="228600" distL="228600" distR="228600" simplePos="0" relativeHeight="251693056" behindDoc="1" locked="0" layoutInCell="1" allowOverlap="1" wp14:anchorId="169DFD82" wp14:editId="2A760DE2">
                <wp:simplePos x="0" y="0"/>
                <wp:positionH relativeFrom="margin">
                  <wp:align>right</wp:align>
                </wp:positionH>
                <wp:positionV relativeFrom="margin">
                  <wp:posOffset>4977130</wp:posOffset>
                </wp:positionV>
                <wp:extent cx="5955030" cy="3771900"/>
                <wp:effectExtent l="0" t="0" r="7620" b="0"/>
                <wp:wrapSquare wrapText="bothSides"/>
                <wp:docPr id="22" name="Text Box 22"/>
                <wp:cNvGraphicFramePr/>
                <a:graphic xmlns:a="http://schemas.openxmlformats.org/drawingml/2006/main">
                  <a:graphicData uri="http://schemas.microsoft.com/office/word/2010/wordprocessingShape">
                    <wps:wsp>
                      <wps:cNvSpPr txBox="1"/>
                      <wps:spPr>
                        <a:xfrm>
                          <a:off x="0" y="0"/>
                          <a:ext cx="5955030" cy="3771900"/>
                        </a:xfrm>
                        <a:prstGeom prst="rect">
                          <a:avLst/>
                        </a:prstGeom>
                        <a:gradFill rotWithShape="1">
                          <a:gsLst>
                            <a:gs pos="0">
                              <a:srgbClr val="EEECE1">
                                <a:tint val="90000"/>
                                <a:satMod val="92000"/>
                                <a:lumMod val="120000"/>
                              </a:srgbClr>
                            </a:gs>
                            <a:gs pos="100000">
                              <a:srgbClr val="EEECE1">
                                <a:shade val="98000"/>
                                <a:satMod val="120000"/>
                                <a:lumMod val="98000"/>
                              </a:srgbClr>
                            </a:gs>
                          </a:gsLst>
                          <a:path path="circle">
                            <a:fillToRect l="50000" t="50000" r="100000" b="100000"/>
                          </a:path>
                        </a:gradFill>
                        <a:ln w="6350">
                          <a:noFill/>
                        </a:ln>
                        <a:effectLst/>
                      </wps:spPr>
                      <wps:txbx>
                        <w:txbxContent>
                          <w:p w14:paraId="1EF706DA" w14:textId="77777777" w:rsidR="009F0D1F" w:rsidRDefault="009F0D1F" w:rsidP="009F0D1F">
                            <w:pPr>
                              <w:pStyle w:val="BodyText"/>
                              <w:rPr>
                                <w:rFonts w:ascii="Calibri" w:hAnsi="Calibri" w:cs="Calibri"/>
                                <w:sz w:val="22"/>
                                <w:szCs w:val="22"/>
                              </w:rPr>
                            </w:pPr>
                            <w:r w:rsidRPr="48F4DE07">
                              <w:rPr>
                                <w:rFonts w:ascii="Calibri" w:hAnsi="Calibri" w:cs="Calibri"/>
                                <w:b/>
                                <w:bCs/>
                                <w:sz w:val="22"/>
                                <w:szCs w:val="22"/>
                              </w:rPr>
                              <w:t>Action item 3</w:t>
                            </w:r>
                            <w:r w:rsidRPr="48F4DE07">
                              <w:rPr>
                                <w:rFonts w:ascii="Calibri" w:hAnsi="Calibri" w:cs="Calibri"/>
                                <w:sz w:val="22"/>
                                <w:szCs w:val="22"/>
                              </w:rPr>
                              <w:t>: Feedback on SCC stratification</w:t>
                            </w:r>
                          </w:p>
                          <w:p w14:paraId="05CEA52E" w14:textId="77777777" w:rsidR="009F0D1F" w:rsidRDefault="009F0D1F" w:rsidP="009F0D1F">
                            <w:pPr>
                              <w:pStyle w:val="BodyText"/>
                              <w:numPr>
                                <w:ilvl w:val="0"/>
                                <w:numId w:val="5"/>
                              </w:numPr>
                              <w:rPr>
                                <w:rFonts w:ascii="Calibri" w:hAnsi="Calibri" w:cs="Calibri"/>
                                <w:sz w:val="22"/>
                                <w:szCs w:val="22"/>
                              </w:rPr>
                            </w:pPr>
                            <w:r w:rsidRPr="00F15DAD">
                              <w:rPr>
                                <w:rFonts w:ascii="Calibri" w:hAnsi="Calibri" w:cs="Calibri"/>
                                <w:b/>
                                <w:sz w:val="22"/>
                                <w:szCs w:val="22"/>
                              </w:rPr>
                              <w:t>Option 1:</w:t>
                            </w:r>
                            <w:r w:rsidRPr="48F4DE07">
                              <w:rPr>
                                <w:rFonts w:ascii="Calibri" w:hAnsi="Calibri" w:cs="Calibri"/>
                                <w:sz w:val="22"/>
                                <w:szCs w:val="22"/>
                              </w:rPr>
                              <w:t xml:space="preserve"> Stratify by monthly SCC testing</w:t>
                            </w:r>
                          </w:p>
                          <w:p w14:paraId="63A37840" w14:textId="77777777" w:rsidR="009F0D1F" w:rsidRPr="00EF1531" w:rsidRDefault="009F0D1F" w:rsidP="009F0D1F">
                            <w:pPr>
                              <w:pStyle w:val="BodyText"/>
                              <w:numPr>
                                <w:ilvl w:val="1"/>
                                <w:numId w:val="5"/>
                              </w:numPr>
                              <w:rPr>
                                <w:rFonts w:ascii="Calibri" w:hAnsi="Calibri" w:cs="Calibri"/>
                                <w:sz w:val="22"/>
                                <w:szCs w:val="22"/>
                              </w:rPr>
                            </w:pPr>
                            <w:r w:rsidRPr="00F15DAD">
                              <w:rPr>
                                <w:rFonts w:ascii="Calibri" w:eastAsia="Calibri" w:hAnsi="Calibri" w:cs="Times New Roman"/>
                                <w:b/>
                                <w:sz w:val="22"/>
                                <w:szCs w:val="22"/>
                              </w:rPr>
                              <w:t>Pros:</w:t>
                            </w:r>
                            <w:r w:rsidRPr="48F4DE07">
                              <w:rPr>
                                <w:rFonts w:ascii="Calibri" w:eastAsia="Calibri" w:hAnsi="Calibri" w:cs="Times New Roman"/>
                                <w:sz w:val="22"/>
                                <w:szCs w:val="22"/>
                              </w:rPr>
                              <w:t xml:space="preserve"> accounts for potential use of monthly SCC testing as a mastitis and milk quality tool and allows us to test the hypothesis that this practice is associated with a difference in milk quality</w:t>
                            </w:r>
                          </w:p>
                          <w:p w14:paraId="11492557" w14:textId="16F3705B" w:rsidR="009F0D1F" w:rsidRDefault="009F0D1F" w:rsidP="009F0D1F">
                            <w:pPr>
                              <w:pStyle w:val="BodyText"/>
                              <w:numPr>
                                <w:ilvl w:val="1"/>
                                <w:numId w:val="5"/>
                              </w:numPr>
                              <w:rPr>
                                <w:rFonts w:ascii="Calibri" w:hAnsi="Calibri" w:cs="Calibri"/>
                                <w:sz w:val="22"/>
                                <w:szCs w:val="22"/>
                              </w:rPr>
                            </w:pPr>
                            <w:r w:rsidRPr="00F15DAD">
                              <w:rPr>
                                <w:rFonts w:ascii="Calibri" w:eastAsia="Calibri" w:hAnsi="Calibri" w:cs="Times New Roman"/>
                                <w:b/>
                                <w:sz w:val="22"/>
                                <w:szCs w:val="22"/>
                              </w:rPr>
                              <w:t>Cons:</w:t>
                            </w:r>
                            <w:r w:rsidRPr="48F4DE07">
                              <w:rPr>
                                <w:rFonts w:ascii="Calibri" w:eastAsia="Calibri" w:hAnsi="Calibri" w:cs="Times New Roman"/>
                                <w:sz w:val="22"/>
                                <w:szCs w:val="22"/>
                              </w:rPr>
                              <w:t xml:space="preserve"> further complicates stratification</w:t>
                            </w:r>
                            <w:ins w:id="15" w:author="Caitlin Jeffrey" w:date="2019-03-13T14:43:00Z">
                              <w:r w:rsidR="00063CE3">
                                <w:rPr>
                                  <w:rFonts w:ascii="Calibri" w:eastAsia="Calibri" w:hAnsi="Calibri" w:cs="Times New Roman"/>
                                  <w:sz w:val="22"/>
                                  <w:szCs w:val="22"/>
                                </w:rPr>
                                <w:t>,</w:t>
                              </w:r>
                            </w:ins>
                            <w:r w:rsidRPr="48F4DE07">
                              <w:rPr>
                                <w:rFonts w:ascii="Calibri" w:eastAsia="Calibri" w:hAnsi="Calibri" w:cs="Times New Roman"/>
                                <w:sz w:val="22"/>
                                <w:szCs w:val="22"/>
                              </w:rPr>
                              <w:t xml:space="preserve"> and enrolling an equal number of herds that do and do not use monthly SCC testing may not be possible</w:t>
                            </w:r>
                          </w:p>
                          <w:p w14:paraId="09D449F0" w14:textId="1596DDED" w:rsidR="008B2115" w:rsidRDefault="008B2115" w:rsidP="008B2115">
                            <w:pPr>
                              <w:pStyle w:val="BodyText"/>
                              <w:numPr>
                                <w:ilvl w:val="0"/>
                                <w:numId w:val="5"/>
                              </w:numPr>
                              <w:rPr>
                                <w:rFonts w:ascii="Calibri" w:hAnsi="Calibri" w:cs="Calibri"/>
                                <w:sz w:val="22"/>
                                <w:szCs w:val="22"/>
                              </w:rPr>
                            </w:pPr>
                            <w:r w:rsidRPr="00F15DAD">
                              <w:rPr>
                                <w:rFonts w:ascii="Calibri" w:hAnsi="Calibri" w:cs="Calibri"/>
                                <w:b/>
                                <w:sz w:val="22"/>
                                <w:szCs w:val="22"/>
                              </w:rPr>
                              <w:t>Option 2:</w:t>
                            </w:r>
                            <w:r w:rsidRPr="48F4DE07">
                              <w:rPr>
                                <w:rFonts w:ascii="Calibri" w:hAnsi="Calibri" w:cs="Calibri"/>
                                <w:sz w:val="22"/>
                                <w:szCs w:val="22"/>
                              </w:rPr>
                              <w:t xml:space="preserve"> Do not stratify</w:t>
                            </w:r>
                            <w:ins w:id="16" w:author="Caitlin Jeffrey" w:date="2019-03-13T14:43:00Z">
                              <w:r w:rsidR="00063CE3">
                                <w:rPr>
                                  <w:rFonts w:ascii="Calibri" w:hAnsi="Calibri" w:cs="Calibri"/>
                                  <w:sz w:val="22"/>
                                  <w:szCs w:val="22"/>
                                </w:rPr>
                                <w:t xml:space="preserve"> by</w:t>
                              </w:r>
                            </w:ins>
                            <w:del w:id="17" w:author="Caitlin Jeffrey" w:date="2019-03-13T14:43:00Z">
                              <w:r w:rsidRPr="48F4DE07" w:rsidDel="00063CE3">
                                <w:rPr>
                                  <w:rFonts w:ascii="Calibri" w:hAnsi="Calibri" w:cs="Calibri"/>
                                  <w:sz w:val="22"/>
                                  <w:szCs w:val="22"/>
                                </w:rPr>
                                <w:delText xml:space="preserve"> on</w:delText>
                              </w:r>
                            </w:del>
                            <w:r w:rsidRPr="48F4DE07">
                              <w:rPr>
                                <w:rFonts w:ascii="Calibri" w:hAnsi="Calibri" w:cs="Calibri"/>
                                <w:sz w:val="22"/>
                                <w:szCs w:val="22"/>
                              </w:rPr>
                              <w:t xml:space="preserve"> monthly SCC testing, give preference to enrolling herds currently using monthly SCC testing and temporarily subscribe to test through DHIA any sand-bedded free-stall herds that are willing to participate in study but do not use monthly testing. This would make monthly test results available for all herds</w:t>
                            </w:r>
                          </w:p>
                          <w:p w14:paraId="6BBBBE5B" w14:textId="77777777" w:rsidR="008B2115" w:rsidRPr="00EF1531" w:rsidRDefault="008B2115" w:rsidP="008B2115">
                            <w:pPr>
                              <w:pStyle w:val="BodyText"/>
                              <w:numPr>
                                <w:ilvl w:val="1"/>
                                <w:numId w:val="5"/>
                              </w:numPr>
                              <w:rPr>
                                <w:rFonts w:ascii="Calibri" w:hAnsi="Calibri" w:cs="Calibri"/>
                                <w:sz w:val="22"/>
                                <w:szCs w:val="22"/>
                              </w:rPr>
                            </w:pPr>
                            <w:r w:rsidRPr="00F15DAD">
                              <w:rPr>
                                <w:rFonts w:ascii="Calibri" w:eastAsia="Calibri" w:hAnsi="Calibri" w:cs="Times New Roman"/>
                                <w:b/>
                                <w:sz w:val="22"/>
                                <w:szCs w:val="22"/>
                              </w:rPr>
                              <w:t>Pros:</w:t>
                            </w:r>
                            <w:r w:rsidRPr="48F4DE07">
                              <w:rPr>
                                <w:rFonts w:ascii="Calibri" w:eastAsia="Calibri" w:hAnsi="Calibri" w:cs="Times New Roman"/>
                                <w:sz w:val="22"/>
                                <w:szCs w:val="22"/>
                              </w:rPr>
                              <w:t xml:space="preserve"> uniform data collection regarding monthly SCC for herds in all 4 categories</w:t>
                            </w:r>
                          </w:p>
                          <w:p w14:paraId="1C829AE1" w14:textId="77777777" w:rsidR="008B2115" w:rsidRDefault="008B2115" w:rsidP="008B2115">
                            <w:pPr>
                              <w:pStyle w:val="BodyText"/>
                              <w:numPr>
                                <w:ilvl w:val="1"/>
                                <w:numId w:val="5"/>
                              </w:numPr>
                              <w:rPr>
                                <w:rFonts w:ascii="Calibri" w:hAnsi="Calibri" w:cs="Calibri"/>
                                <w:sz w:val="22"/>
                                <w:szCs w:val="22"/>
                              </w:rPr>
                            </w:pPr>
                            <w:r w:rsidRPr="00F15DAD">
                              <w:rPr>
                                <w:rFonts w:ascii="Calibri" w:eastAsia="Calibri" w:hAnsi="Calibri" w:cs="Times New Roman"/>
                                <w:b/>
                                <w:sz w:val="22"/>
                                <w:szCs w:val="22"/>
                              </w:rPr>
                              <w:t>Cons:</w:t>
                            </w:r>
                            <w:r w:rsidRPr="48F4DE07">
                              <w:rPr>
                                <w:rFonts w:ascii="Calibri" w:eastAsia="Calibri" w:hAnsi="Calibri" w:cs="Times New Roman"/>
                                <w:sz w:val="22"/>
                                <w:szCs w:val="22"/>
                              </w:rPr>
                              <w:t xml:space="preserve"> additional cost for enrolling herds in DHIA; sand-bedded herds not on DHIA testing and enrolled temporarily may still differ from sand-bedded herds regularly on DHIA testing – would need to account for this variation in analysis</w:t>
                            </w:r>
                          </w:p>
                          <w:p w14:paraId="68204A66" w14:textId="77777777" w:rsidR="008B2115" w:rsidRDefault="008B2115" w:rsidP="008B2115">
                            <w:pPr>
                              <w:pStyle w:val="BodyText"/>
                              <w:numPr>
                                <w:ilvl w:val="0"/>
                                <w:numId w:val="5"/>
                              </w:numPr>
                              <w:rPr>
                                <w:rFonts w:ascii="Calibri" w:hAnsi="Calibri" w:cs="Calibri"/>
                                <w:sz w:val="22"/>
                                <w:szCs w:val="22"/>
                              </w:rPr>
                            </w:pPr>
                          </w:p>
                          <w:p w14:paraId="38DA25AA" w14:textId="77777777" w:rsidR="009F0D1F" w:rsidRDefault="009F0D1F" w:rsidP="009F0D1F">
                            <w:pPr>
                              <w:pStyle w:val="NoSpacing"/>
                              <w:jc w:val="right"/>
                              <w:rPr>
                                <w:color w:val="1F497D"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DFD82" id="Text Box 22" o:spid="_x0000_s1028" type="#_x0000_t202" style="position:absolute;margin-left:417.7pt;margin-top:391.9pt;width:468.9pt;height:297pt;z-index:-25162342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" stroked="f" strokeweight=".5pt">
                <v:fill color2="#eae7d8" rotate="t" focusposition=".5,.5" focussize="-.5,-.5" focus="100%" type="gradientRadial"/>
                <v:textbox inset="14.4pt,14.4pt,14.4pt,14.4pt">
                  <w:txbxContent>
                    <w:p w14:paraId="1EF706DA" w14:textId="77777777" w:rsidR="009F0D1F" w:rsidRDefault="009F0D1F" w:rsidP="009F0D1F">
                      <w:pPr>
                        <w:pStyle w:val="BodyText"/>
                        <w:rPr>
                          <w:rFonts w:ascii="Calibri" w:hAnsi="Calibri" w:cs="Calibri"/>
                          <w:sz w:val="22"/>
                          <w:szCs w:val="22"/>
                        </w:rPr>
                      </w:pPr>
                      <w:r w:rsidRPr="48F4DE07">
                        <w:rPr>
                          <w:rFonts w:ascii="Calibri" w:hAnsi="Calibri" w:cs="Calibri"/>
                          <w:b/>
                          <w:bCs/>
                          <w:sz w:val="22"/>
                          <w:szCs w:val="22"/>
                        </w:rPr>
                        <w:t>Action item 3</w:t>
                      </w:r>
                      <w:r w:rsidRPr="48F4DE07">
                        <w:rPr>
                          <w:rFonts w:ascii="Calibri" w:hAnsi="Calibri" w:cs="Calibri"/>
                          <w:sz w:val="22"/>
                          <w:szCs w:val="22"/>
                        </w:rPr>
                        <w:t>: Feedback on SCC stratification</w:t>
                      </w:r>
                    </w:p>
                    <w:p w14:paraId="05CEA52E" w14:textId="77777777" w:rsidR="009F0D1F" w:rsidRDefault="009F0D1F" w:rsidP="009F0D1F">
                      <w:pPr>
                        <w:pStyle w:val="BodyText"/>
                        <w:numPr>
                          <w:ilvl w:val="0"/>
                          <w:numId w:val="5"/>
                        </w:numPr>
                        <w:rPr>
                          <w:rFonts w:ascii="Calibri" w:hAnsi="Calibri" w:cs="Calibri"/>
                          <w:sz w:val="22"/>
                          <w:szCs w:val="22"/>
                        </w:rPr>
                      </w:pPr>
                      <w:r w:rsidRPr="00F15DAD">
                        <w:rPr>
                          <w:rFonts w:ascii="Calibri" w:hAnsi="Calibri" w:cs="Calibri"/>
                          <w:b/>
                          <w:sz w:val="22"/>
                          <w:szCs w:val="22"/>
                        </w:rPr>
                        <w:t>Option 1:</w:t>
                      </w:r>
                      <w:r w:rsidRPr="48F4DE07">
                        <w:rPr>
                          <w:rFonts w:ascii="Calibri" w:hAnsi="Calibri" w:cs="Calibri"/>
                          <w:sz w:val="22"/>
                          <w:szCs w:val="22"/>
                        </w:rPr>
                        <w:t xml:space="preserve"> Stratify by monthly SCC testing</w:t>
                      </w:r>
                    </w:p>
                    <w:p w14:paraId="63A37840" w14:textId="77777777" w:rsidR="009F0D1F" w:rsidRPr="00EF1531" w:rsidRDefault="009F0D1F" w:rsidP="009F0D1F">
                      <w:pPr>
                        <w:pStyle w:val="BodyText"/>
                        <w:numPr>
                          <w:ilvl w:val="1"/>
                          <w:numId w:val="5"/>
                        </w:numPr>
                        <w:rPr>
                          <w:rFonts w:ascii="Calibri" w:hAnsi="Calibri" w:cs="Calibri"/>
                          <w:sz w:val="22"/>
                          <w:szCs w:val="22"/>
                        </w:rPr>
                      </w:pPr>
                      <w:r w:rsidRPr="00F15DAD">
                        <w:rPr>
                          <w:rFonts w:ascii="Calibri" w:eastAsia="Calibri" w:hAnsi="Calibri" w:cs="Times New Roman"/>
                          <w:b/>
                          <w:sz w:val="22"/>
                          <w:szCs w:val="22"/>
                        </w:rPr>
                        <w:t>Pros:</w:t>
                      </w:r>
                      <w:r w:rsidRPr="48F4DE07">
                        <w:rPr>
                          <w:rFonts w:ascii="Calibri" w:eastAsia="Calibri" w:hAnsi="Calibri" w:cs="Times New Roman"/>
                          <w:sz w:val="22"/>
                          <w:szCs w:val="22"/>
                        </w:rPr>
                        <w:t xml:space="preserve"> accounts for potential use of monthly SCC testing as a mastitis and milk quality tool and allows us to test the hypothesis that this practice is associated with a difference in milk quality</w:t>
                      </w:r>
                    </w:p>
                    <w:p w14:paraId="11492557" w14:textId="16F3705B" w:rsidR="009F0D1F" w:rsidRDefault="009F0D1F" w:rsidP="009F0D1F">
                      <w:pPr>
                        <w:pStyle w:val="BodyText"/>
                        <w:numPr>
                          <w:ilvl w:val="1"/>
                          <w:numId w:val="5"/>
                        </w:numPr>
                        <w:rPr>
                          <w:rFonts w:ascii="Calibri" w:hAnsi="Calibri" w:cs="Calibri"/>
                          <w:sz w:val="22"/>
                          <w:szCs w:val="22"/>
                        </w:rPr>
                      </w:pPr>
                      <w:r w:rsidRPr="00F15DAD">
                        <w:rPr>
                          <w:rFonts w:ascii="Calibri" w:eastAsia="Calibri" w:hAnsi="Calibri" w:cs="Times New Roman"/>
                          <w:b/>
                          <w:sz w:val="22"/>
                          <w:szCs w:val="22"/>
                        </w:rPr>
                        <w:t>Cons:</w:t>
                      </w:r>
                      <w:r w:rsidRPr="48F4DE07">
                        <w:rPr>
                          <w:rFonts w:ascii="Calibri" w:eastAsia="Calibri" w:hAnsi="Calibri" w:cs="Times New Roman"/>
                          <w:sz w:val="22"/>
                          <w:szCs w:val="22"/>
                        </w:rPr>
                        <w:t xml:space="preserve"> further complicates stratification</w:t>
                      </w:r>
                      <w:ins w:id="21" w:author="Caitlin Jeffrey" w:date="2019-03-13T14:43:00Z">
                        <w:r w:rsidR="00063CE3">
                          <w:rPr>
                            <w:rFonts w:ascii="Calibri" w:eastAsia="Calibri" w:hAnsi="Calibri" w:cs="Times New Roman"/>
                            <w:sz w:val="22"/>
                            <w:szCs w:val="22"/>
                          </w:rPr>
                          <w:t>,</w:t>
                        </w:r>
                      </w:ins>
                      <w:r w:rsidRPr="48F4DE07">
                        <w:rPr>
                          <w:rFonts w:ascii="Calibri" w:eastAsia="Calibri" w:hAnsi="Calibri" w:cs="Times New Roman"/>
                          <w:sz w:val="22"/>
                          <w:szCs w:val="22"/>
                        </w:rPr>
                        <w:t xml:space="preserve"> and enrolling an equal number of herds that do and do not use monthly SCC testing may not be possible</w:t>
                      </w:r>
                    </w:p>
                    <w:p w14:paraId="09D449F0" w14:textId="1596DDED" w:rsidR="008B2115" w:rsidRDefault="008B2115" w:rsidP="008B2115">
                      <w:pPr>
                        <w:pStyle w:val="BodyText"/>
                        <w:numPr>
                          <w:ilvl w:val="0"/>
                          <w:numId w:val="5"/>
                        </w:numPr>
                        <w:rPr>
                          <w:rFonts w:ascii="Calibri" w:hAnsi="Calibri" w:cs="Calibri"/>
                          <w:sz w:val="22"/>
                          <w:szCs w:val="22"/>
                        </w:rPr>
                      </w:pPr>
                      <w:r w:rsidRPr="00F15DAD">
                        <w:rPr>
                          <w:rFonts w:ascii="Calibri" w:hAnsi="Calibri" w:cs="Calibri"/>
                          <w:b/>
                          <w:sz w:val="22"/>
                          <w:szCs w:val="22"/>
                        </w:rPr>
                        <w:t>Option 2:</w:t>
                      </w:r>
                      <w:r w:rsidRPr="48F4DE07">
                        <w:rPr>
                          <w:rFonts w:ascii="Calibri" w:hAnsi="Calibri" w:cs="Calibri"/>
                          <w:sz w:val="22"/>
                          <w:szCs w:val="22"/>
                        </w:rPr>
                        <w:t xml:space="preserve"> Do not stratify</w:t>
                      </w:r>
                      <w:ins w:id="22" w:author="Caitlin Jeffrey" w:date="2019-03-13T14:43:00Z">
                        <w:r w:rsidR="00063CE3">
                          <w:rPr>
                            <w:rFonts w:ascii="Calibri" w:hAnsi="Calibri" w:cs="Calibri"/>
                            <w:sz w:val="22"/>
                            <w:szCs w:val="22"/>
                          </w:rPr>
                          <w:t xml:space="preserve"> by</w:t>
                        </w:r>
                      </w:ins>
                      <w:del w:id="23" w:author="Caitlin Jeffrey" w:date="2019-03-13T14:43:00Z">
                        <w:r w:rsidRPr="48F4DE07" w:rsidDel="00063CE3">
                          <w:rPr>
                            <w:rFonts w:ascii="Calibri" w:hAnsi="Calibri" w:cs="Calibri"/>
                            <w:sz w:val="22"/>
                            <w:szCs w:val="22"/>
                          </w:rPr>
                          <w:delText xml:space="preserve"> on</w:delText>
                        </w:r>
                      </w:del>
                      <w:r w:rsidRPr="48F4DE07">
                        <w:rPr>
                          <w:rFonts w:ascii="Calibri" w:hAnsi="Calibri" w:cs="Calibri"/>
                          <w:sz w:val="22"/>
                          <w:szCs w:val="22"/>
                        </w:rPr>
                        <w:t xml:space="preserve"> monthly SCC testing, give preference to enrolling herds currently using monthly SCC testing and temporarily subscribe to test through DHIA any sand-bedded free-stall herds that are willing to participate in study but do not use monthly testing. This would make monthly test results available for all herds</w:t>
                      </w:r>
                    </w:p>
                    <w:p w14:paraId="6BBBBE5B" w14:textId="77777777" w:rsidR="008B2115" w:rsidRPr="00EF1531" w:rsidRDefault="008B2115" w:rsidP="008B2115">
                      <w:pPr>
                        <w:pStyle w:val="BodyText"/>
                        <w:numPr>
                          <w:ilvl w:val="1"/>
                          <w:numId w:val="5"/>
                        </w:numPr>
                        <w:rPr>
                          <w:rFonts w:ascii="Calibri" w:hAnsi="Calibri" w:cs="Calibri"/>
                          <w:sz w:val="22"/>
                          <w:szCs w:val="22"/>
                        </w:rPr>
                      </w:pPr>
                      <w:r w:rsidRPr="00F15DAD">
                        <w:rPr>
                          <w:rFonts w:ascii="Calibri" w:eastAsia="Calibri" w:hAnsi="Calibri" w:cs="Times New Roman"/>
                          <w:b/>
                          <w:sz w:val="22"/>
                          <w:szCs w:val="22"/>
                        </w:rPr>
                        <w:t>Pros:</w:t>
                      </w:r>
                      <w:r w:rsidRPr="48F4DE07">
                        <w:rPr>
                          <w:rFonts w:ascii="Calibri" w:eastAsia="Calibri" w:hAnsi="Calibri" w:cs="Times New Roman"/>
                          <w:sz w:val="22"/>
                          <w:szCs w:val="22"/>
                        </w:rPr>
                        <w:t xml:space="preserve"> uniform data collection regarding monthly SCC for herds in all 4 categories</w:t>
                      </w:r>
                    </w:p>
                    <w:p w14:paraId="1C829AE1" w14:textId="77777777" w:rsidR="008B2115" w:rsidRDefault="008B2115" w:rsidP="008B2115">
                      <w:pPr>
                        <w:pStyle w:val="BodyText"/>
                        <w:numPr>
                          <w:ilvl w:val="1"/>
                          <w:numId w:val="5"/>
                        </w:numPr>
                        <w:rPr>
                          <w:rFonts w:ascii="Calibri" w:hAnsi="Calibri" w:cs="Calibri"/>
                          <w:sz w:val="22"/>
                          <w:szCs w:val="22"/>
                        </w:rPr>
                      </w:pPr>
                      <w:r w:rsidRPr="00F15DAD">
                        <w:rPr>
                          <w:rFonts w:ascii="Calibri" w:eastAsia="Calibri" w:hAnsi="Calibri" w:cs="Times New Roman"/>
                          <w:b/>
                          <w:sz w:val="22"/>
                          <w:szCs w:val="22"/>
                        </w:rPr>
                        <w:t>Cons:</w:t>
                      </w:r>
                      <w:r w:rsidRPr="48F4DE07">
                        <w:rPr>
                          <w:rFonts w:ascii="Calibri" w:eastAsia="Calibri" w:hAnsi="Calibri" w:cs="Times New Roman"/>
                          <w:sz w:val="22"/>
                          <w:szCs w:val="22"/>
                        </w:rPr>
                        <w:t xml:space="preserve"> additional cost for enrolling herds in DHIA; sand-bedded herds not on DHIA testing and enrolled temporarily may still differ from sand-bedded herds regularly on DHIA testing – would need to account for this variation in analysis</w:t>
                      </w:r>
                    </w:p>
                    <w:p w14:paraId="68204A66" w14:textId="77777777" w:rsidR="008B2115" w:rsidRDefault="008B2115" w:rsidP="008B2115">
                      <w:pPr>
                        <w:pStyle w:val="BodyText"/>
                        <w:numPr>
                          <w:ilvl w:val="0"/>
                          <w:numId w:val="5"/>
                        </w:numPr>
                        <w:rPr>
                          <w:rFonts w:ascii="Calibri" w:hAnsi="Calibri" w:cs="Calibri"/>
                          <w:sz w:val="22"/>
                          <w:szCs w:val="22"/>
                        </w:rPr>
                      </w:pPr>
                    </w:p>
                    <w:p w14:paraId="38DA25AA" w14:textId="77777777" w:rsidR="009F0D1F" w:rsidRDefault="009F0D1F" w:rsidP="009F0D1F">
                      <w:pPr>
                        <w:pStyle w:val="NoSpacing"/>
                        <w:jc w:val="right"/>
                        <w:rPr>
                          <w:color w:val="1F497D" w:themeColor="text2"/>
                          <w:sz w:val="18"/>
                          <w:szCs w:val="18"/>
                        </w:rPr>
                      </w:pPr>
                    </w:p>
                  </w:txbxContent>
                </v:textbox>
                <w10:wrap type="square" anchorx="margin" anchory="margin"/>
              </v:shape>
            </w:pict>
          </mc:Fallback>
        </mc:AlternateContent>
      </w:r>
      <w:r w:rsidR="00467485" w:rsidRPr="001C07B3">
        <w:rPr>
          <w:rFonts w:ascii="Calibri" w:hAnsi="Calibri" w:cs="Calibri"/>
          <w:b/>
          <w:bCs/>
          <w:sz w:val="22"/>
          <w:szCs w:val="22"/>
        </w:rPr>
        <w:t>Figure 3</w:t>
      </w:r>
      <w:r w:rsidR="00B1002E" w:rsidRPr="001C07B3">
        <w:rPr>
          <w:rFonts w:ascii="Calibri" w:hAnsi="Calibri" w:cs="Calibri"/>
          <w:b/>
          <w:bCs/>
          <w:sz w:val="22"/>
          <w:szCs w:val="22"/>
        </w:rPr>
        <w:t>:</w:t>
      </w:r>
      <w:r w:rsidR="00467485" w:rsidRPr="00467485">
        <w:rPr>
          <w:rFonts w:ascii="Calibri" w:hAnsi="Calibri" w:cs="Calibri"/>
          <w:bCs/>
          <w:sz w:val="22"/>
          <w:szCs w:val="22"/>
        </w:rPr>
        <w:t xml:space="preserve"> </w:t>
      </w:r>
      <w:r w:rsidR="00467485">
        <w:rPr>
          <w:rFonts w:ascii="Calibri" w:hAnsi="Calibri" w:cs="Calibri"/>
          <w:bCs/>
          <w:sz w:val="22"/>
          <w:szCs w:val="22"/>
        </w:rPr>
        <w:t>SCC testing of individual cows in each housing/bedding strategy. NA indicates no survey response.</w:t>
      </w:r>
    </w:p>
    <w:p w14:paraId="5C5F26A3" w14:textId="57F2A88C" w:rsidR="007C355C" w:rsidRPr="009F0D1F" w:rsidRDefault="007C355C" w:rsidP="007C355C">
      <w:pPr>
        <w:pStyle w:val="BodyText"/>
        <w:rPr>
          <w:rFonts w:ascii="Calibri" w:hAnsi="Calibri" w:cs="Calibri"/>
          <w:bCs/>
          <w:sz w:val="22"/>
          <w:szCs w:val="22"/>
        </w:rPr>
      </w:pPr>
      <w:r w:rsidRPr="48F4DE07">
        <w:rPr>
          <w:rFonts w:ascii="Calibri" w:hAnsi="Calibri" w:cs="Calibri"/>
          <w:sz w:val="28"/>
          <w:szCs w:val="28"/>
        </w:rPr>
        <w:lastRenderedPageBreak/>
        <w:t>Herd size</w:t>
      </w:r>
    </w:p>
    <w:p w14:paraId="495A1BB9" w14:textId="470D3D47" w:rsidR="007C355C" w:rsidRPr="00397EF0" w:rsidRDefault="007C355C" w:rsidP="007C355C">
      <w:pPr>
        <w:pStyle w:val="BodyText"/>
        <w:rPr>
          <w:rFonts w:ascii="Calibri" w:hAnsi="Calibri" w:cs="Calibri"/>
          <w:sz w:val="22"/>
          <w:szCs w:val="22"/>
        </w:rPr>
      </w:pPr>
      <w:r w:rsidRPr="48F4DE07">
        <w:rPr>
          <w:rFonts w:ascii="Calibri" w:hAnsi="Calibri" w:cs="Calibri"/>
          <w:sz w:val="22"/>
          <w:szCs w:val="22"/>
        </w:rPr>
        <w:t xml:space="preserve">The median herd size among all dairies was 57.5 cows (Fig. </w:t>
      </w:r>
      <w:r w:rsidR="001C07B3">
        <w:rPr>
          <w:rFonts w:ascii="Calibri" w:hAnsi="Calibri" w:cs="Calibri"/>
          <w:sz w:val="22"/>
          <w:szCs w:val="22"/>
        </w:rPr>
        <w:t>4</w:t>
      </w:r>
      <w:r w:rsidRPr="48F4DE07">
        <w:rPr>
          <w:rFonts w:ascii="Calibri" w:hAnsi="Calibri" w:cs="Calibri"/>
          <w:sz w:val="22"/>
          <w:szCs w:val="22"/>
        </w:rPr>
        <w:t>). Producers using wood-bedded free-stall barns housed more cows than producers using either wood-bedded tie-stall, bedded pack (</w:t>
      </w:r>
      <w:r w:rsidRPr="48F4DE07">
        <w:rPr>
          <w:rFonts w:ascii="Calibri" w:hAnsi="Calibri" w:cs="Calibri"/>
          <w:i/>
          <w:iCs/>
          <w:sz w:val="22"/>
          <w:szCs w:val="22"/>
        </w:rPr>
        <w:t>p</w:t>
      </w:r>
      <w:r w:rsidRPr="48F4DE07">
        <w:rPr>
          <w:rFonts w:ascii="Calibri" w:hAnsi="Calibri" w:cs="Calibri"/>
          <w:sz w:val="22"/>
          <w:szCs w:val="22"/>
        </w:rPr>
        <w:t xml:space="preserve"> &lt; 0.05), and sand-bedded free-stall (</w:t>
      </w:r>
      <w:r w:rsidRPr="48F4DE07">
        <w:rPr>
          <w:rFonts w:ascii="Calibri" w:hAnsi="Calibri" w:cs="Calibri"/>
          <w:i/>
          <w:iCs/>
          <w:sz w:val="22"/>
          <w:szCs w:val="22"/>
        </w:rPr>
        <w:t>p</w:t>
      </w:r>
      <w:r w:rsidRPr="48F4DE07">
        <w:rPr>
          <w:rFonts w:ascii="Calibri" w:hAnsi="Calibri" w:cs="Calibri"/>
          <w:sz w:val="22"/>
          <w:szCs w:val="22"/>
        </w:rPr>
        <w:t xml:space="preserve"> &lt; 0.1). Despite this difference, the majority of producers using wood-bedded free-stall had a herd size that was similar to all other strategies. To reduce variation due to </w:t>
      </w:r>
      <w:r>
        <w:rPr>
          <w:rFonts w:ascii="Calibri" w:hAnsi="Calibri" w:cs="Calibri"/>
          <w:sz w:val="22"/>
          <w:szCs w:val="22"/>
        </w:rPr>
        <w:t xml:space="preserve">potentially randomly selecting from the extreme outliers for </w:t>
      </w:r>
      <w:r w:rsidRPr="48F4DE07">
        <w:rPr>
          <w:rFonts w:ascii="Calibri" w:hAnsi="Calibri" w:cs="Calibri"/>
          <w:sz w:val="22"/>
          <w:szCs w:val="22"/>
        </w:rPr>
        <w:t>herd size, we suggest limiting participants by the number of cows to a range between the 10th and 9</w:t>
      </w:r>
      <w:r>
        <w:rPr>
          <w:rFonts w:ascii="Calibri" w:hAnsi="Calibri" w:cs="Calibri"/>
          <w:sz w:val="22"/>
          <w:szCs w:val="22"/>
        </w:rPr>
        <w:t>0</w:t>
      </w:r>
      <w:r w:rsidRPr="48F4DE07">
        <w:rPr>
          <w:rFonts w:ascii="Calibri" w:hAnsi="Calibri" w:cs="Calibri"/>
          <w:sz w:val="22"/>
          <w:szCs w:val="22"/>
        </w:rPr>
        <w:t>th quantiles (between 35-120 cows per herd).</w:t>
      </w:r>
      <w:r>
        <w:rPr>
          <w:rFonts w:ascii="Calibri" w:hAnsi="Calibri" w:cs="Calibri"/>
          <w:sz w:val="22"/>
          <w:szCs w:val="22"/>
        </w:rPr>
        <w:t xml:space="preserve"> The majority of bedded-pack herds fall within this herd size.</w:t>
      </w:r>
    </w:p>
    <w:p w14:paraId="20E66040" w14:textId="77777777" w:rsidR="007C355C" w:rsidRPr="00397EF0" w:rsidRDefault="007C355C" w:rsidP="007C355C">
      <w:pPr>
        <w:pStyle w:val="Figure"/>
        <w:rPr>
          <w:rFonts w:ascii="Calibri" w:hAnsi="Calibri" w:cs="Calibri"/>
          <w:sz w:val="22"/>
          <w:szCs w:val="22"/>
        </w:rPr>
      </w:pPr>
      <w:r w:rsidRPr="00397EF0">
        <w:rPr>
          <w:rFonts w:ascii="Calibri" w:hAnsi="Calibri" w:cs="Calibri"/>
          <w:noProof/>
          <w:sz w:val="22"/>
          <w:szCs w:val="22"/>
        </w:rPr>
        <w:drawing>
          <wp:inline distT="0" distB="0" distL="0" distR="0" wp14:anchorId="4D7476EB" wp14:editId="080300F9">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wxhb.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1073B23" w14:textId="68E022F3" w:rsidR="007C355C" w:rsidRPr="00397EF0" w:rsidRDefault="007C355C" w:rsidP="007C355C">
      <w:pPr>
        <w:pStyle w:val="Compact"/>
        <w:rPr>
          <w:rFonts w:ascii="Calibri" w:hAnsi="Calibri" w:cs="Calibri"/>
          <w:sz w:val="22"/>
          <w:szCs w:val="22"/>
        </w:rPr>
      </w:pPr>
      <w:r w:rsidRPr="001C07B3">
        <w:rPr>
          <w:rFonts w:ascii="Calibri" w:hAnsi="Calibri" w:cs="Calibri"/>
          <w:b/>
          <w:sz w:val="22"/>
          <w:szCs w:val="22"/>
        </w:rPr>
        <w:t xml:space="preserve">Figure </w:t>
      </w:r>
      <w:r w:rsidR="001C07B3">
        <w:rPr>
          <w:rFonts w:ascii="Calibri" w:hAnsi="Calibri" w:cs="Calibri"/>
          <w:b/>
          <w:sz w:val="22"/>
          <w:szCs w:val="22"/>
        </w:rPr>
        <w:t>4</w:t>
      </w:r>
      <w:r w:rsidRPr="001C07B3">
        <w:rPr>
          <w:rFonts w:ascii="Calibri" w:hAnsi="Calibri" w:cs="Calibri"/>
          <w:b/>
          <w:sz w:val="22"/>
          <w:szCs w:val="22"/>
        </w:rPr>
        <w:t>:</w:t>
      </w:r>
      <w:r w:rsidRPr="48F4DE07">
        <w:rPr>
          <w:rFonts w:ascii="Calibri" w:hAnsi="Calibri" w:cs="Calibri"/>
          <w:sz w:val="22"/>
          <w:szCs w:val="22"/>
        </w:rPr>
        <w:t xml:space="preserve"> Number of cows varies among housing/bedding types. Pink band represents proposed herd size range for future sampling</w:t>
      </w:r>
    </w:p>
    <w:p w14:paraId="65CBF411" w14:textId="1E54C989" w:rsidR="007C355C" w:rsidRDefault="007C355C" w:rsidP="00340D98">
      <w:pPr>
        <w:pStyle w:val="BodyText"/>
        <w:rPr>
          <w:rFonts w:ascii="Calibri" w:hAnsi="Calibri" w:cs="Calibri"/>
          <w:sz w:val="22"/>
          <w:szCs w:val="22"/>
        </w:rPr>
      </w:pPr>
    </w:p>
    <w:p w14:paraId="7C8833CE" w14:textId="0D370FEF" w:rsidR="00EF1531" w:rsidRPr="00EF1531" w:rsidRDefault="48F4DE07" w:rsidP="48F4DE07">
      <w:pPr>
        <w:pStyle w:val="BodyText"/>
        <w:rPr>
          <w:rFonts w:ascii="Calibri" w:hAnsi="Calibri" w:cs="Calibri"/>
          <w:sz w:val="28"/>
          <w:szCs w:val="28"/>
        </w:rPr>
      </w:pPr>
      <w:r w:rsidRPr="48F4DE07">
        <w:rPr>
          <w:rFonts w:ascii="Calibri" w:hAnsi="Calibri" w:cs="Calibri"/>
          <w:sz w:val="28"/>
          <w:szCs w:val="28"/>
        </w:rPr>
        <w:t>Years of dairy farming experience</w:t>
      </w:r>
    </w:p>
    <w:p w14:paraId="4B8560A7" w14:textId="7C152BB4" w:rsidR="00E8390B" w:rsidRDefault="48F4DE07" w:rsidP="48F4DE07">
      <w:pPr>
        <w:pStyle w:val="BodyText"/>
        <w:rPr>
          <w:rFonts w:ascii="Calibri" w:hAnsi="Calibri" w:cs="Calibri"/>
          <w:sz w:val="22"/>
          <w:szCs w:val="22"/>
        </w:rPr>
      </w:pPr>
      <w:r w:rsidRPr="48F4DE07">
        <w:rPr>
          <w:rFonts w:ascii="Calibri" w:hAnsi="Calibri" w:cs="Calibri"/>
          <w:sz w:val="22"/>
          <w:szCs w:val="22"/>
        </w:rPr>
        <w:t xml:space="preserve">There was wide variation in experience in all housing bedding categories (Fig. </w:t>
      </w:r>
      <w:r w:rsidR="001C07B3">
        <w:rPr>
          <w:rFonts w:ascii="Calibri" w:hAnsi="Calibri" w:cs="Calibri"/>
          <w:sz w:val="22"/>
          <w:szCs w:val="22"/>
        </w:rPr>
        <w:t>5</w:t>
      </w:r>
      <w:r w:rsidRPr="48F4DE07">
        <w:rPr>
          <w:rFonts w:ascii="Calibri" w:hAnsi="Calibri" w:cs="Calibri"/>
          <w:sz w:val="22"/>
          <w:szCs w:val="22"/>
        </w:rPr>
        <w:t>). Years of overall management experience and organic experience were similarly distributed among housing bedding strategies, despite a narrower band of organic experience. There was no difference in years of experience (overall or organic) between housing/bedding strategy (</w:t>
      </w:r>
      <w:r w:rsidRPr="48F4DE07">
        <w:rPr>
          <w:rFonts w:ascii="Calibri" w:hAnsi="Calibri" w:cs="Calibri"/>
          <w:i/>
          <w:iCs/>
          <w:sz w:val="22"/>
          <w:szCs w:val="22"/>
        </w:rPr>
        <w:t>p</w:t>
      </w:r>
      <w:r w:rsidRPr="48F4DE07">
        <w:rPr>
          <w:rFonts w:ascii="Calibri" w:hAnsi="Calibri" w:cs="Calibri"/>
          <w:sz w:val="22"/>
          <w:szCs w:val="22"/>
        </w:rPr>
        <w:t xml:space="preserve"> &gt; 0.05). However, producers that used free-stall bedded with sand tended to have less experience, while producers using tie-stall bedding with wood tended to have the most experience.</w:t>
      </w:r>
      <w:r>
        <w:t xml:space="preserve"> </w:t>
      </w:r>
      <w:r w:rsidRPr="48F4DE07">
        <w:rPr>
          <w:rFonts w:ascii="Calibri" w:hAnsi="Calibri" w:cs="Calibri"/>
          <w:sz w:val="22"/>
          <w:szCs w:val="22"/>
        </w:rPr>
        <w:t>We suggest that because of minimal differences in experience among housing/bedding types, this factor is not used to stratify the population.</w:t>
      </w:r>
    </w:p>
    <w:p w14:paraId="321A5BF2" w14:textId="77777777" w:rsidR="007C355C" w:rsidRPr="00397EF0" w:rsidRDefault="007C355C" w:rsidP="48F4DE07">
      <w:pPr>
        <w:pStyle w:val="BodyText"/>
        <w:rPr>
          <w:rFonts w:ascii="Calibri" w:hAnsi="Calibri" w:cs="Calibri"/>
          <w:sz w:val="22"/>
          <w:szCs w:val="22"/>
        </w:rPr>
      </w:pPr>
    </w:p>
    <w:p w14:paraId="56D9D5DC" w14:textId="2D188038" w:rsidR="00E8390B" w:rsidRDefault="005579A8">
      <w:pPr>
        <w:pStyle w:val="BodyText"/>
        <w:rPr>
          <w:rFonts w:ascii="Calibri" w:hAnsi="Calibri" w:cs="Calibri"/>
          <w:sz w:val="22"/>
          <w:szCs w:val="22"/>
        </w:rPr>
      </w:pPr>
      <w:r w:rsidRPr="00397EF0">
        <w:rPr>
          <w:rFonts w:ascii="Calibri" w:hAnsi="Calibri" w:cs="Calibri"/>
          <w:sz w:val="22"/>
          <w:szCs w:val="22"/>
        </w:rPr>
        <w:lastRenderedPageBreak/>
        <w:t xml:space="preserve"> </w:t>
      </w:r>
    </w:p>
    <w:p w14:paraId="4ABE460F" w14:textId="07B5CF7A" w:rsidR="008B2115" w:rsidRPr="00397EF0" w:rsidRDefault="008B2115">
      <w:pPr>
        <w:pStyle w:val="BodyText"/>
        <w:rPr>
          <w:rFonts w:ascii="Calibri" w:hAnsi="Calibri" w:cs="Calibri"/>
          <w:sz w:val="22"/>
          <w:szCs w:val="22"/>
        </w:rPr>
      </w:pPr>
      <w:r>
        <w:rPr>
          <w:rFonts w:ascii="Calibri" w:hAnsi="Calibri" w:cs="Calibri"/>
          <w:noProof/>
          <w:sz w:val="22"/>
          <w:szCs w:val="22"/>
        </w:rPr>
        <mc:AlternateContent>
          <mc:Choice Requires="wpg">
            <w:drawing>
              <wp:anchor distT="0" distB="0" distL="114300" distR="114300" simplePos="0" relativeHeight="251695104" behindDoc="0" locked="0" layoutInCell="1" allowOverlap="1" wp14:anchorId="64E5241E" wp14:editId="3028D12A">
                <wp:simplePos x="0" y="0"/>
                <wp:positionH relativeFrom="margin">
                  <wp:posOffset>0</wp:posOffset>
                </wp:positionH>
                <wp:positionV relativeFrom="paragraph">
                  <wp:posOffset>284480</wp:posOffset>
                </wp:positionV>
                <wp:extent cx="6152515" cy="2686050"/>
                <wp:effectExtent l="0" t="0" r="635" b="0"/>
                <wp:wrapTight wrapText="bothSides">
                  <wp:wrapPolygon edited="0">
                    <wp:start x="0" y="0"/>
                    <wp:lineTo x="0" y="21447"/>
                    <wp:lineTo x="21535" y="21447"/>
                    <wp:lineTo x="21535" y="0"/>
                    <wp:lineTo x="0" y="0"/>
                  </wp:wrapPolygon>
                </wp:wrapTight>
                <wp:docPr id="24" name="Group 24"/>
                <wp:cNvGraphicFramePr/>
                <a:graphic xmlns:a="http://schemas.openxmlformats.org/drawingml/2006/main">
                  <a:graphicData uri="http://schemas.microsoft.com/office/word/2010/wordprocessingGroup">
                    <wpg:wgp>
                      <wpg:cNvGrpSpPr/>
                      <wpg:grpSpPr>
                        <a:xfrm>
                          <a:off x="0" y="0"/>
                          <a:ext cx="6152515" cy="2686050"/>
                          <a:chOff x="0" y="0"/>
                          <a:chExt cx="4625921" cy="2019300"/>
                        </a:xfrm>
                      </wpg:grpSpPr>
                      <pic:pic xmlns:pic="http://schemas.openxmlformats.org/drawingml/2006/picture">
                        <pic:nvPicPr>
                          <pic:cNvPr id="25" name="Picture"/>
                          <pic:cNvPicPr/>
                        </pic:nvPicPr>
                        <pic:blipFill>
                          <a:blip r:embed="rId11" cstate="print">
                            <a:extLst>
                              <a:ext uri="{28A0092B-C50C-407E-A947-70E740481C1C}">
                                <a14:useLocalDpi xmlns:a14="http://schemas.microsoft.com/office/drawing/2010/main" val="0"/>
                              </a:ext>
                            </a:extLst>
                          </a:blip>
                          <a:stretch>
                            <a:fillRect/>
                          </a:stretch>
                        </pic:blipFill>
                        <pic:spPr bwMode="auto">
                          <a:xfrm>
                            <a:off x="1914524" y="0"/>
                            <a:ext cx="2711397" cy="2019300"/>
                          </a:xfrm>
                          <a:prstGeom prst="rect">
                            <a:avLst/>
                          </a:prstGeom>
                          <a:noFill/>
                          <a:ln w="9525">
                            <a:noFill/>
                            <a:headEnd/>
                            <a:tailEnd/>
                          </a:ln>
                        </pic:spPr>
                      </pic:pic>
                      <pic:pic xmlns:pic="http://schemas.openxmlformats.org/drawingml/2006/picture">
                        <pic:nvPicPr>
                          <pic:cNvPr id="26" name="Pictur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92400" cy="2019300"/>
                          </a:xfrm>
                          <a:prstGeom prst="rect">
                            <a:avLst/>
                          </a:prstGeom>
                          <a:noFill/>
                          <a:ln w="9525">
                            <a:noFill/>
                            <a:headEnd/>
                            <a:tailEnd/>
                          </a:ln>
                        </pic:spPr>
                      </pic:pic>
                    </wpg:wgp>
                  </a:graphicData>
                </a:graphic>
                <wp14:sizeRelH relativeFrom="margin">
                  <wp14:pctWidth>0</wp14:pctWidth>
                </wp14:sizeRelH>
                <wp14:sizeRelV relativeFrom="margin">
                  <wp14:pctHeight>0</wp14:pctHeight>
                </wp14:sizeRelV>
              </wp:anchor>
            </w:drawing>
          </mc:Choice>
          <mc:Fallback>
            <w:pict>
              <v:group w14:anchorId="41A1C6F9" id="Group 24" o:spid="_x0000_s1026" style="position:absolute;margin-left:0;margin-top:22.4pt;width:484.45pt;height:211.5pt;z-index:251695104;mso-position-horizontal-relative:margin;mso-width-relative:margin;mso-height-relative:margin" coordsize="46259,20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s1027" type="#_x0000_t75" style="position:absolute;left:19145;width:27114;height:20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">
                  <v:imagedata r:id="rId13" o:title=""/>
                </v:shape>
                <v:shape id="Picture" o:spid="_x0000_s1028" type="#_x0000_t75" style="position:absolute;width:26924;height:20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">
                  <v:imagedata r:id="rId14" o:title=""/>
                </v:shape>
                <w10:wrap type="tight" anchorx="margin"/>
              </v:group>
            </w:pict>
          </mc:Fallback>
        </mc:AlternateContent>
      </w:r>
    </w:p>
    <w:p w14:paraId="7DEE4809" w14:textId="09CED30A" w:rsidR="00E8390B" w:rsidRPr="00397EF0" w:rsidRDefault="48F4DE07" w:rsidP="48F4DE07">
      <w:pPr>
        <w:pStyle w:val="Compact"/>
        <w:rPr>
          <w:rFonts w:ascii="Calibri" w:hAnsi="Calibri" w:cs="Calibri"/>
          <w:sz w:val="22"/>
          <w:szCs w:val="22"/>
        </w:rPr>
      </w:pPr>
      <w:r w:rsidRPr="001C07B3">
        <w:rPr>
          <w:rFonts w:ascii="Calibri" w:hAnsi="Calibri" w:cs="Calibri"/>
          <w:b/>
          <w:sz w:val="22"/>
          <w:szCs w:val="22"/>
        </w:rPr>
        <w:t xml:space="preserve">Figure </w:t>
      </w:r>
      <w:r w:rsidR="001C07B3">
        <w:rPr>
          <w:rFonts w:ascii="Calibri" w:hAnsi="Calibri" w:cs="Calibri"/>
          <w:b/>
          <w:sz w:val="22"/>
          <w:szCs w:val="22"/>
        </w:rPr>
        <w:t>5</w:t>
      </w:r>
      <w:r w:rsidRPr="001C07B3">
        <w:rPr>
          <w:rFonts w:ascii="Calibri" w:hAnsi="Calibri" w:cs="Calibri"/>
          <w:b/>
          <w:sz w:val="22"/>
          <w:szCs w:val="22"/>
        </w:rPr>
        <w:t>:</w:t>
      </w:r>
      <w:r w:rsidRPr="48F4DE07">
        <w:rPr>
          <w:rFonts w:ascii="Calibri" w:hAnsi="Calibri" w:cs="Calibri"/>
          <w:sz w:val="22"/>
          <w:szCs w:val="22"/>
        </w:rPr>
        <w:t xml:space="preserve"> Relatively even distribution of management experience in each housing/bedding strategy suggests no stratification is necessary</w:t>
      </w:r>
    </w:p>
    <w:p w14:paraId="3BBD015E" w14:textId="1FFBB199" w:rsidR="00E8390B" w:rsidRPr="00397EF0" w:rsidRDefault="00E8390B">
      <w:pPr>
        <w:pStyle w:val="BodyText"/>
        <w:rPr>
          <w:rFonts w:ascii="Calibri" w:hAnsi="Calibri" w:cs="Calibri"/>
          <w:sz w:val="22"/>
          <w:szCs w:val="22"/>
        </w:rPr>
      </w:pPr>
    </w:p>
    <w:p w14:paraId="07656158" w14:textId="1FD00BEA" w:rsidR="002A1A52" w:rsidRPr="003A578D" w:rsidRDefault="003A578D" w:rsidP="000707E0">
      <w:pPr>
        <w:pStyle w:val="BodyText"/>
        <w:rPr>
          <w:rFonts w:ascii="Calibri" w:hAnsi="Calibri" w:cs="Calibri"/>
          <w:sz w:val="28"/>
          <w:szCs w:val="28"/>
        </w:rPr>
      </w:pPr>
      <w:r w:rsidRPr="003A578D">
        <w:rPr>
          <w:rFonts w:ascii="Calibri" w:hAnsi="Calibri" w:cs="Calibri"/>
          <w:sz w:val="28"/>
          <w:szCs w:val="28"/>
        </w:rPr>
        <w:t>Conclusion</w:t>
      </w:r>
    </w:p>
    <w:p w14:paraId="0B65DB50" w14:textId="57CC8BF6" w:rsidR="003A578D" w:rsidRDefault="003A578D" w:rsidP="000707E0">
      <w:pPr>
        <w:pStyle w:val="BodyText"/>
        <w:rPr>
          <w:rFonts w:ascii="Calibri" w:hAnsi="Calibri" w:cs="Calibri"/>
          <w:sz w:val="22"/>
          <w:szCs w:val="22"/>
        </w:rPr>
      </w:pPr>
      <w:r>
        <w:rPr>
          <w:rFonts w:ascii="Calibri" w:hAnsi="Calibri" w:cs="Calibri"/>
          <w:sz w:val="22"/>
          <w:szCs w:val="22"/>
        </w:rPr>
        <w:t>In our initial industry survey</w:t>
      </w:r>
      <w:ins w:id="18" w:author="Caitlin Jeffrey" w:date="2019-03-13T14:44:00Z">
        <w:r w:rsidR="00063CE3">
          <w:rPr>
            <w:rFonts w:ascii="Calibri" w:hAnsi="Calibri" w:cs="Calibri"/>
            <w:sz w:val="22"/>
            <w:szCs w:val="22"/>
          </w:rPr>
          <w:t>,</w:t>
        </w:r>
      </w:ins>
      <w:r>
        <w:rPr>
          <w:rFonts w:ascii="Calibri" w:hAnsi="Calibri" w:cs="Calibri"/>
          <w:sz w:val="22"/>
          <w:szCs w:val="22"/>
        </w:rPr>
        <w:t xml:space="preserve"> we have </w:t>
      </w:r>
      <w:r w:rsidR="0019025D">
        <w:rPr>
          <w:rFonts w:ascii="Calibri" w:hAnsi="Calibri" w:cs="Calibri"/>
          <w:sz w:val="22"/>
          <w:szCs w:val="22"/>
        </w:rPr>
        <w:t xml:space="preserve">identified the frequency of bedding and housing management styles used on organic dairy farmers in Vermont (source population for future study). </w:t>
      </w:r>
    </w:p>
    <w:p w14:paraId="34E52B87" w14:textId="4053DAC3" w:rsidR="0019025D" w:rsidRDefault="0019025D" w:rsidP="000707E0">
      <w:pPr>
        <w:pStyle w:val="BodyText"/>
        <w:rPr>
          <w:rFonts w:ascii="Calibri" w:hAnsi="Calibri" w:cs="Calibri"/>
          <w:sz w:val="22"/>
          <w:szCs w:val="22"/>
        </w:rPr>
      </w:pPr>
      <w:r>
        <w:rPr>
          <w:rFonts w:ascii="Calibri" w:hAnsi="Calibri" w:cs="Calibri"/>
          <w:sz w:val="22"/>
          <w:szCs w:val="22"/>
        </w:rPr>
        <w:t>We have identified 4 broad categories of housing/bedding styles with the greatest frequencies, including tie-stall housing using wood product bedding, free-stall housing with wood products, free-stall housing bedded with sand, and bedded-pack housing.</w:t>
      </w:r>
    </w:p>
    <w:p w14:paraId="74D5134D" w14:textId="2417354B" w:rsidR="0019025D" w:rsidRDefault="0019025D" w:rsidP="000707E0">
      <w:pPr>
        <w:pStyle w:val="BodyText"/>
        <w:rPr>
          <w:rFonts w:ascii="Calibri" w:hAnsi="Calibri" w:cs="Calibri"/>
          <w:sz w:val="22"/>
          <w:szCs w:val="22"/>
        </w:rPr>
      </w:pPr>
      <w:r>
        <w:rPr>
          <w:rFonts w:ascii="Calibri" w:hAnsi="Calibri" w:cs="Calibri"/>
          <w:sz w:val="22"/>
          <w:szCs w:val="22"/>
        </w:rPr>
        <w:t xml:space="preserve">We have determined that bedding and housing management practices on herds using bedded pack style housing may be </w:t>
      </w:r>
      <w:r w:rsidR="002B4829">
        <w:rPr>
          <w:rFonts w:ascii="Calibri" w:hAnsi="Calibri" w:cs="Calibri"/>
          <w:sz w:val="22"/>
          <w:szCs w:val="22"/>
        </w:rPr>
        <w:t xml:space="preserve">the </w:t>
      </w:r>
      <w:r>
        <w:rPr>
          <w:rFonts w:ascii="Calibri" w:hAnsi="Calibri" w:cs="Calibri"/>
          <w:sz w:val="22"/>
          <w:szCs w:val="22"/>
        </w:rPr>
        <w:t>most variable</w:t>
      </w:r>
      <w:r w:rsidR="002B4829">
        <w:rPr>
          <w:rFonts w:ascii="Calibri" w:hAnsi="Calibri" w:cs="Calibri"/>
          <w:sz w:val="22"/>
          <w:szCs w:val="22"/>
        </w:rPr>
        <w:t>, and that it may be difficult to enroll 10 herds in each of 2 generalized bedded-pack management styles (static vs. aerated packs). Further, that “mixed” housing systems, where bedded packs are used in combination with another style are common, limit</w:t>
      </w:r>
      <w:ins w:id="19" w:author="Caitlin Jeffrey" w:date="2019-03-13T14:45:00Z">
        <w:r w:rsidR="00063CE3">
          <w:rPr>
            <w:rFonts w:ascii="Calibri" w:hAnsi="Calibri" w:cs="Calibri"/>
            <w:sz w:val="22"/>
            <w:szCs w:val="22"/>
          </w:rPr>
          <w:t>ing</w:t>
        </w:r>
      </w:ins>
      <w:del w:id="20" w:author="Caitlin Jeffrey" w:date="2019-03-13T14:45:00Z">
        <w:r w:rsidR="002B4829" w:rsidDel="00063CE3">
          <w:rPr>
            <w:rFonts w:ascii="Calibri" w:hAnsi="Calibri" w:cs="Calibri"/>
            <w:sz w:val="22"/>
            <w:szCs w:val="22"/>
          </w:rPr>
          <w:delText>ed</w:delText>
        </w:r>
      </w:del>
      <w:r w:rsidR="002B4829">
        <w:rPr>
          <w:rFonts w:ascii="Calibri" w:hAnsi="Calibri" w:cs="Calibri"/>
          <w:sz w:val="22"/>
          <w:szCs w:val="22"/>
        </w:rPr>
        <w:t xml:space="preserve"> the number of herds that we might enroll with a simple (pure) bedded pack housing design. Clarifying the extent of these mixed or hybrid housing systems and the reasons for their use might be an unintended direction of this project.</w:t>
      </w:r>
      <w:r>
        <w:rPr>
          <w:rFonts w:ascii="Calibri" w:hAnsi="Calibri" w:cs="Calibri"/>
          <w:sz w:val="22"/>
          <w:szCs w:val="22"/>
        </w:rPr>
        <w:t xml:space="preserve"> </w:t>
      </w:r>
    </w:p>
    <w:p w14:paraId="1A87B271" w14:textId="3317A589" w:rsidR="005E0B47" w:rsidRDefault="005E0B47" w:rsidP="000707E0">
      <w:pPr>
        <w:pStyle w:val="BodyText"/>
        <w:rPr>
          <w:rFonts w:ascii="Calibri" w:hAnsi="Calibri" w:cs="Calibri"/>
          <w:sz w:val="22"/>
          <w:szCs w:val="22"/>
        </w:rPr>
      </w:pPr>
      <w:r>
        <w:rPr>
          <w:rFonts w:ascii="Calibri" w:hAnsi="Calibri" w:cs="Calibri"/>
          <w:sz w:val="22"/>
          <w:szCs w:val="22"/>
        </w:rPr>
        <w:t>We have identified that some herd level characteristics such as routine individual cow SCC testing and herd size might be used as enrollment criteria, and others such as breed and years of farming experience might be too variable to use as stratification criteria prior to random selection of herds within source population subsets.</w:t>
      </w:r>
    </w:p>
    <w:p w14:paraId="040BE533" w14:textId="781563D1" w:rsidR="000B3A23" w:rsidRDefault="002B4829" w:rsidP="000707E0">
      <w:pPr>
        <w:pStyle w:val="BodyText"/>
        <w:rPr>
          <w:rFonts w:ascii="Calibri" w:hAnsi="Calibri" w:cs="Calibri"/>
          <w:sz w:val="22"/>
          <w:szCs w:val="22"/>
        </w:rPr>
      </w:pPr>
      <w:r>
        <w:rPr>
          <w:rFonts w:ascii="Calibri" w:hAnsi="Calibri" w:cs="Calibri"/>
          <w:sz w:val="22"/>
          <w:szCs w:val="22"/>
        </w:rPr>
        <w:t xml:space="preserve">We have further defined the study design of our </w:t>
      </w:r>
      <w:r w:rsidR="00592903">
        <w:rPr>
          <w:rFonts w:ascii="Calibri" w:hAnsi="Calibri" w:cs="Calibri"/>
          <w:sz w:val="22"/>
          <w:szCs w:val="22"/>
        </w:rPr>
        <w:t xml:space="preserve">pending </w:t>
      </w:r>
      <w:r>
        <w:rPr>
          <w:rFonts w:ascii="Calibri" w:hAnsi="Calibri" w:cs="Calibri"/>
          <w:sz w:val="22"/>
          <w:szCs w:val="22"/>
        </w:rPr>
        <w:t xml:space="preserve">analytical study, which is perhaps best described as an observational cross-sectional study with a non-proportional, purposive sampling scheme. </w:t>
      </w:r>
      <w:r w:rsidR="00592903">
        <w:rPr>
          <w:rFonts w:ascii="Calibri" w:hAnsi="Calibri" w:cs="Calibri"/>
          <w:sz w:val="22"/>
          <w:szCs w:val="22"/>
        </w:rPr>
        <w:t xml:space="preserve">The unit of observation is the individual herd, with herds grouped by housing/bedding management category and each herd sampled once. </w:t>
      </w:r>
      <w:r w:rsidR="000B3A23">
        <w:rPr>
          <w:rFonts w:ascii="Calibri" w:hAnsi="Calibri" w:cs="Calibri"/>
          <w:sz w:val="22"/>
          <w:szCs w:val="22"/>
        </w:rPr>
        <w:t>We have developed a sampling scheme outlined in a flow diagram, which will be modified following advisor’s input (Fig. 6).</w:t>
      </w:r>
    </w:p>
    <w:p w14:paraId="67A34514" w14:textId="7D9E0FB7" w:rsidR="000B3A23" w:rsidRDefault="000B3A23" w:rsidP="000707E0">
      <w:pPr>
        <w:pStyle w:val="BodyText"/>
        <w:rPr>
          <w:rFonts w:ascii="Calibri" w:hAnsi="Calibri" w:cs="Calibri"/>
          <w:sz w:val="22"/>
          <w:szCs w:val="22"/>
        </w:rPr>
      </w:pPr>
    </w:p>
    <w:p w14:paraId="7BDFF02F" w14:textId="77777777" w:rsidR="000B3A23" w:rsidRPr="001C07B3" w:rsidRDefault="000B3A23" w:rsidP="000B3A23">
      <w:pPr>
        <w:pStyle w:val="BodyText"/>
        <w:rPr>
          <w:rFonts w:ascii="Calibri" w:hAnsi="Calibri" w:cs="Calibri"/>
          <w:b/>
          <w:sz w:val="22"/>
          <w:szCs w:val="22"/>
        </w:rPr>
      </w:pPr>
      <w:r w:rsidRPr="001C07B3">
        <w:rPr>
          <w:rFonts w:ascii="Calibri" w:hAnsi="Calibri" w:cs="Calibri"/>
          <w:b/>
          <w:sz w:val="22"/>
          <w:szCs w:val="22"/>
        </w:rPr>
        <w:lastRenderedPageBreak/>
        <w:t>Authors:</w:t>
      </w:r>
    </w:p>
    <w:p w14:paraId="590E2BEA" w14:textId="77777777" w:rsidR="000B3A23" w:rsidRDefault="000B3A23" w:rsidP="000B3A23">
      <w:pPr>
        <w:pStyle w:val="BodyText"/>
        <w:rPr>
          <w:rFonts w:ascii="Calibri" w:hAnsi="Calibri" w:cs="Calibri"/>
          <w:sz w:val="22"/>
          <w:szCs w:val="22"/>
        </w:rPr>
      </w:pPr>
      <w:r w:rsidRPr="001C07B3">
        <w:rPr>
          <w:rFonts w:ascii="Calibri" w:hAnsi="Calibri" w:cs="Calibri"/>
          <w:sz w:val="22"/>
          <w:szCs w:val="22"/>
        </w:rPr>
        <w:t>Tucker And</w:t>
      </w:r>
      <w:r>
        <w:rPr>
          <w:rFonts w:ascii="Calibri" w:hAnsi="Calibri" w:cs="Calibri"/>
          <w:sz w:val="22"/>
          <w:szCs w:val="22"/>
        </w:rPr>
        <w:t>rews, Plant and Soil science, University of Vermont, Tucker.Andrews@uvm.edu</w:t>
      </w:r>
    </w:p>
    <w:p w14:paraId="0FB79F21" w14:textId="77777777" w:rsidR="000B3A23" w:rsidRDefault="000B3A23" w:rsidP="000B3A23">
      <w:pPr>
        <w:pStyle w:val="BodyText"/>
        <w:rPr>
          <w:rFonts w:ascii="Calibri" w:hAnsi="Calibri" w:cs="Calibri"/>
          <w:sz w:val="22"/>
          <w:szCs w:val="22"/>
        </w:rPr>
      </w:pPr>
      <w:r w:rsidRPr="001C07B3">
        <w:rPr>
          <w:rFonts w:ascii="Calibri" w:hAnsi="Calibri" w:cs="Calibri"/>
          <w:sz w:val="22"/>
          <w:szCs w:val="22"/>
        </w:rPr>
        <w:t>Caitlin Jeffrey</w:t>
      </w:r>
      <w:r>
        <w:rPr>
          <w:rFonts w:ascii="Calibri" w:hAnsi="Calibri" w:cs="Calibri"/>
          <w:sz w:val="22"/>
          <w:szCs w:val="22"/>
        </w:rPr>
        <w:t>, DVM, Animal and Veterinary Sciences, University of Vermont, Caitlin.Jeffrey@uvm.edu</w:t>
      </w:r>
    </w:p>
    <w:p w14:paraId="126076C7" w14:textId="77777777" w:rsidR="000B3A23" w:rsidRDefault="000B3A23" w:rsidP="000B3A23">
      <w:pPr>
        <w:pStyle w:val="BodyText"/>
        <w:rPr>
          <w:rFonts w:ascii="Calibri" w:hAnsi="Calibri" w:cs="Calibri"/>
          <w:sz w:val="22"/>
          <w:szCs w:val="22"/>
        </w:rPr>
      </w:pPr>
      <w:r>
        <w:rPr>
          <w:rFonts w:ascii="Calibri" w:hAnsi="Calibri" w:cs="Calibri"/>
          <w:sz w:val="22"/>
          <w:szCs w:val="22"/>
        </w:rPr>
        <w:t xml:space="preserve">Deborah Neher, PhD </w:t>
      </w:r>
      <w:r w:rsidRPr="001C07B3">
        <w:rPr>
          <w:rFonts w:ascii="Calibri" w:hAnsi="Calibri" w:cs="Calibri"/>
          <w:sz w:val="22"/>
          <w:szCs w:val="22"/>
        </w:rPr>
        <w:t xml:space="preserve">Plant and Soil science, University of Vermont, </w:t>
      </w:r>
      <w:r>
        <w:rPr>
          <w:rFonts w:ascii="Calibri" w:hAnsi="Calibri" w:cs="Calibri"/>
          <w:sz w:val="22"/>
          <w:szCs w:val="22"/>
        </w:rPr>
        <w:t>Deborah.Neher@uvm.edu</w:t>
      </w:r>
    </w:p>
    <w:p w14:paraId="19B97634" w14:textId="77777777" w:rsidR="000B3A23" w:rsidRDefault="000B3A23" w:rsidP="000B3A23">
      <w:pPr>
        <w:pStyle w:val="BodyText"/>
        <w:rPr>
          <w:rFonts w:ascii="Calibri" w:hAnsi="Calibri" w:cs="Calibri"/>
          <w:sz w:val="22"/>
          <w:szCs w:val="22"/>
        </w:rPr>
      </w:pPr>
      <w:r>
        <w:rPr>
          <w:rFonts w:ascii="Calibri" w:hAnsi="Calibri" w:cs="Calibri"/>
          <w:sz w:val="22"/>
          <w:szCs w:val="22"/>
        </w:rPr>
        <w:t>John Barlow, DVM PhD, Animal and Veterinary Sciences, University of Vermont, john.barlow@uvm.edu</w:t>
      </w:r>
    </w:p>
    <w:p w14:paraId="7AF86E6C" w14:textId="77777777" w:rsidR="000B3A23" w:rsidRDefault="000B3A23" w:rsidP="000B3A23">
      <w:pPr>
        <w:pStyle w:val="BodyText"/>
        <w:rPr>
          <w:rFonts w:ascii="Calibri" w:hAnsi="Calibri" w:cs="Calibri"/>
          <w:sz w:val="22"/>
          <w:szCs w:val="22"/>
        </w:rPr>
      </w:pPr>
    </w:p>
    <w:p w14:paraId="33CDDE8F" w14:textId="2B0D7D14" w:rsidR="000B3A23" w:rsidRDefault="000B3A23" w:rsidP="000707E0">
      <w:pPr>
        <w:pStyle w:val="BodyText"/>
        <w:rPr>
          <w:rFonts w:ascii="Calibri" w:hAnsi="Calibri" w:cs="Calibri"/>
          <w:sz w:val="22"/>
          <w:szCs w:val="22"/>
        </w:rPr>
      </w:pPr>
      <w:r w:rsidRPr="000B3A23">
        <w:rPr>
          <w:rFonts w:ascii="Calibri" w:hAnsi="Calibri" w:cs="Calibri"/>
          <w:b/>
          <w:sz w:val="22"/>
          <w:szCs w:val="22"/>
        </w:rPr>
        <w:t>Acknowledgements:</w:t>
      </w:r>
      <w:r>
        <w:rPr>
          <w:rFonts w:ascii="Calibri" w:hAnsi="Calibri" w:cs="Calibri"/>
          <w:sz w:val="22"/>
          <w:szCs w:val="22"/>
        </w:rPr>
        <w:t xml:space="preserve"> We thank Jennifer Colby and Juan Alvez for assistance with identifying organic herd mailing lists and developing the questionnaire and promoting the survey through mailing lists. We also thank Rachel </w:t>
      </w:r>
      <w:proofErr w:type="spellStart"/>
      <w:r>
        <w:rPr>
          <w:rFonts w:ascii="Calibri" w:hAnsi="Calibri" w:cs="Calibri"/>
          <w:sz w:val="22"/>
          <w:szCs w:val="22"/>
        </w:rPr>
        <w:t>Gilker</w:t>
      </w:r>
      <w:proofErr w:type="spellEnd"/>
      <w:r>
        <w:rPr>
          <w:rFonts w:ascii="Calibri" w:hAnsi="Calibri" w:cs="Calibri"/>
          <w:sz w:val="22"/>
          <w:szCs w:val="22"/>
        </w:rPr>
        <w:t xml:space="preserve"> for assistance with administering the survey by telephone with a selected group of producers, and Colene Reed for administrative support.</w:t>
      </w:r>
    </w:p>
    <w:p w14:paraId="4F722867" w14:textId="6984DA2C" w:rsidR="000B3A23" w:rsidRDefault="000B3A23" w:rsidP="000707E0">
      <w:pPr>
        <w:pStyle w:val="BodyText"/>
        <w:rPr>
          <w:rFonts w:ascii="Calibri" w:hAnsi="Calibri" w:cs="Calibri"/>
          <w:sz w:val="22"/>
          <w:szCs w:val="22"/>
        </w:rPr>
      </w:pPr>
    </w:p>
    <w:p w14:paraId="28B2B343" w14:textId="6A93CCAE" w:rsidR="000B3A23" w:rsidRDefault="000B3A23" w:rsidP="000707E0">
      <w:pPr>
        <w:pStyle w:val="BodyText"/>
        <w:rPr>
          <w:rFonts w:ascii="Calibri" w:hAnsi="Calibri" w:cs="Calibri"/>
          <w:sz w:val="22"/>
          <w:szCs w:val="22"/>
        </w:rPr>
      </w:pPr>
    </w:p>
    <w:p w14:paraId="43202A05" w14:textId="43F8D07E" w:rsidR="000B3A23" w:rsidRDefault="000B3A23" w:rsidP="000707E0">
      <w:pPr>
        <w:pStyle w:val="BodyText"/>
        <w:rPr>
          <w:rFonts w:ascii="Calibri" w:hAnsi="Calibri" w:cs="Calibri"/>
          <w:sz w:val="22"/>
          <w:szCs w:val="22"/>
        </w:rPr>
      </w:pPr>
    </w:p>
    <w:p w14:paraId="3B6340F9" w14:textId="69C06A12" w:rsidR="000B3A23" w:rsidRDefault="000B3A23" w:rsidP="000707E0">
      <w:pPr>
        <w:pStyle w:val="BodyText"/>
        <w:rPr>
          <w:rFonts w:ascii="Calibri" w:hAnsi="Calibri" w:cs="Calibri"/>
          <w:sz w:val="22"/>
          <w:szCs w:val="22"/>
        </w:rPr>
      </w:pPr>
    </w:p>
    <w:p w14:paraId="15B217AC" w14:textId="6C42E0DF" w:rsidR="000B3A23" w:rsidRDefault="000B3A23" w:rsidP="000707E0">
      <w:pPr>
        <w:pStyle w:val="BodyText"/>
        <w:rPr>
          <w:rFonts w:ascii="Calibri" w:hAnsi="Calibri" w:cs="Calibri"/>
          <w:sz w:val="22"/>
          <w:szCs w:val="22"/>
        </w:rPr>
      </w:pPr>
    </w:p>
    <w:p w14:paraId="5CB9BE7A" w14:textId="5CCD24B6" w:rsidR="000B3A23" w:rsidRDefault="000B3A23" w:rsidP="000707E0">
      <w:pPr>
        <w:pStyle w:val="BodyText"/>
        <w:rPr>
          <w:rFonts w:ascii="Calibri" w:hAnsi="Calibri" w:cs="Calibri"/>
          <w:sz w:val="22"/>
          <w:szCs w:val="22"/>
        </w:rPr>
      </w:pPr>
    </w:p>
    <w:p w14:paraId="45064484" w14:textId="1C7F5319" w:rsidR="000B3A23" w:rsidRDefault="000B3A23" w:rsidP="000707E0">
      <w:pPr>
        <w:pStyle w:val="BodyText"/>
        <w:rPr>
          <w:rFonts w:ascii="Calibri" w:hAnsi="Calibri" w:cs="Calibri"/>
          <w:sz w:val="22"/>
          <w:szCs w:val="22"/>
        </w:rPr>
      </w:pPr>
    </w:p>
    <w:p w14:paraId="5BA3A313" w14:textId="2FB3E433" w:rsidR="000B3A23" w:rsidRDefault="000B3A23" w:rsidP="000707E0">
      <w:pPr>
        <w:pStyle w:val="BodyText"/>
        <w:rPr>
          <w:rFonts w:ascii="Calibri" w:hAnsi="Calibri" w:cs="Calibri"/>
          <w:sz w:val="22"/>
          <w:szCs w:val="22"/>
        </w:rPr>
      </w:pPr>
    </w:p>
    <w:p w14:paraId="23463944" w14:textId="580FBD25" w:rsidR="000B3A23" w:rsidRDefault="000B3A23" w:rsidP="000707E0">
      <w:pPr>
        <w:pStyle w:val="BodyText"/>
        <w:rPr>
          <w:rFonts w:ascii="Calibri" w:hAnsi="Calibri" w:cs="Calibri"/>
          <w:sz w:val="22"/>
          <w:szCs w:val="22"/>
        </w:rPr>
      </w:pPr>
    </w:p>
    <w:p w14:paraId="6ED80D4E" w14:textId="71835382" w:rsidR="000B3A23" w:rsidRDefault="000B3A23" w:rsidP="000707E0">
      <w:pPr>
        <w:pStyle w:val="BodyText"/>
        <w:rPr>
          <w:rFonts w:ascii="Calibri" w:hAnsi="Calibri" w:cs="Calibri"/>
          <w:sz w:val="22"/>
          <w:szCs w:val="22"/>
        </w:rPr>
      </w:pPr>
    </w:p>
    <w:p w14:paraId="56278AE6" w14:textId="46089051" w:rsidR="000B3A23" w:rsidRDefault="000B3A23" w:rsidP="000707E0">
      <w:pPr>
        <w:pStyle w:val="BodyText"/>
        <w:rPr>
          <w:rFonts w:ascii="Calibri" w:hAnsi="Calibri" w:cs="Calibri"/>
          <w:sz w:val="22"/>
          <w:szCs w:val="22"/>
        </w:rPr>
      </w:pPr>
    </w:p>
    <w:p w14:paraId="51954971" w14:textId="672F61F8" w:rsidR="000B3A23" w:rsidRDefault="000B3A23" w:rsidP="000707E0">
      <w:pPr>
        <w:pStyle w:val="BodyText"/>
        <w:rPr>
          <w:rFonts w:ascii="Calibri" w:hAnsi="Calibri" w:cs="Calibri"/>
          <w:sz w:val="22"/>
          <w:szCs w:val="22"/>
        </w:rPr>
      </w:pPr>
    </w:p>
    <w:p w14:paraId="1FCE52D8" w14:textId="494CE396" w:rsidR="000B3A23" w:rsidRDefault="000B3A23" w:rsidP="000707E0">
      <w:pPr>
        <w:pStyle w:val="BodyText"/>
        <w:rPr>
          <w:rFonts w:ascii="Calibri" w:hAnsi="Calibri" w:cs="Calibri"/>
          <w:sz w:val="22"/>
          <w:szCs w:val="22"/>
        </w:rPr>
      </w:pPr>
    </w:p>
    <w:p w14:paraId="25C3D766" w14:textId="652B18BA" w:rsidR="000B3A23" w:rsidRDefault="000B3A23" w:rsidP="000707E0">
      <w:pPr>
        <w:pStyle w:val="BodyText"/>
        <w:rPr>
          <w:rFonts w:ascii="Calibri" w:hAnsi="Calibri" w:cs="Calibri"/>
          <w:sz w:val="22"/>
          <w:szCs w:val="22"/>
        </w:rPr>
      </w:pPr>
    </w:p>
    <w:p w14:paraId="41608C02" w14:textId="2FE80CE8" w:rsidR="000B3A23" w:rsidRDefault="000B3A23" w:rsidP="000707E0">
      <w:pPr>
        <w:pStyle w:val="BodyText"/>
        <w:rPr>
          <w:rFonts w:ascii="Calibri" w:hAnsi="Calibri" w:cs="Calibri"/>
          <w:sz w:val="22"/>
          <w:szCs w:val="22"/>
        </w:rPr>
      </w:pPr>
    </w:p>
    <w:p w14:paraId="7443F47F" w14:textId="6E07B2A1" w:rsidR="000B3A23" w:rsidRDefault="000B3A23" w:rsidP="000707E0">
      <w:pPr>
        <w:pStyle w:val="BodyText"/>
        <w:rPr>
          <w:rFonts w:ascii="Calibri" w:hAnsi="Calibri" w:cs="Calibri"/>
          <w:sz w:val="22"/>
          <w:szCs w:val="22"/>
        </w:rPr>
      </w:pPr>
    </w:p>
    <w:p w14:paraId="385CCC7D" w14:textId="5B1DB6F1" w:rsidR="000B3A23" w:rsidRDefault="000B3A23" w:rsidP="000707E0">
      <w:pPr>
        <w:pStyle w:val="BodyText"/>
        <w:rPr>
          <w:rFonts w:ascii="Calibri" w:hAnsi="Calibri" w:cs="Calibri"/>
          <w:sz w:val="22"/>
          <w:szCs w:val="22"/>
        </w:rPr>
      </w:pPr>
    </w:p>
    <w:p w14:paraId="1E002C18" w14:textId="07A867D1" w:rsidR="000B3A23" w:rsidRDefault="000B3A23" w:rsidP="000707E0">
      <w:pPr>
        <w:pStyle w:val="BodyText"/>
        <w:rPr>
          <w:rFonts w:ascii="Calibri" w:hAnsi="Calibri" w:cs="Calibri"/>
          <w:sz w:val="22"/>
          <w:szCs w:val="22"/>
        </w:rPr>
      </w:pPr>
    </w:p>
    <w:p w14:paraId="62A38142" w14:textId="35A2B3FE" w:rsidR="000B3A23" w:rsidRDefault="000B3A23" w:rsidP="000707E0">
      <w:pPr>
        <w:pStyle w:val="BodyText"/>
        <w:rPr>
          <w:rFonts w:ascii="Calibri" w:hAnsi="Calibri" w:cs="Calibri"/>
          <w:sz w:val="22"/>
          <w:szCs w:val="22"/>
        </w:rPr>
      </w:pPr>
    </w:p>
    <w:p w14:paraId="3DDFEA25" w14:textId="5226633C" w:rsidR="000B3A23" w:rsidRDefault="000B3A23" w:rsidP="000707E0">
      <w:pPr>
        <w:pStyle w:val="BodyText"/>
        <w:rPr>
          <w:rFonts w:ascii="Calibri" w:hAnsi="Calibri" w:cs="Calibri"/>
          <w:sz w:val="22"/>
          <w:szCs w:val="22"/>
        </w:rPr>
      </w:pPr>
    </w:p>
    <w:p w14:paraId="25B9CDD0" w14:textId="6419764F" w:rsidR="000B3A23" w:rsidRDefault="000B3A23" w:rsidP="000707E0">
      <w:pPr>
        <w:pStyle w:val="BodyText"/>
        <w:rPr>
          <w:rFonts w:ascii="Calibri" w:hAnsi="Calibri" w:cs="Calibri"/>
          <w:sz w:val="22"/>
          <w:szCs w:val="22"/>
        </w:rPr>
      </w:pPr>
    </w:p>
    <w:p w14:paraId="3FDC950F" w14:textId="0C4F2A8F" w:rsidR="000B3A23" w:rsidRDefault="000B3A23" w:rsidP="000707E0">
      <w:pPr>
        <w:pStyle w:val="BodyText"/>
        <w:rPr>
          <w:rFonts w:ascii="Calibri" w:hAnsi="Calibri" w:cs="Calibri"/>
          <w:sz w:val="22"/>
          <w:szCs w:val="22"/>
        </w:rPr>
      </w:pPr>
    </w:p>
    <w:p w14:paraId="542055B6" w14:textId="77777777" w:rsidR="000B3A23" w:rsidRDefault="000B3A23" w:rsidP="000707E0">
      <w:pPr>
        <w:pStyle w:val="BodyText"/>
        <w:rPr>
          <w:rFonts w:ascii="Calibri" w:hAnsi="Calibri" w:cs="Calibri"/>
          <w:sz w:val="22"/>
          <w:szCs w:val="22"/>
        </w:rPr>
      </w:pPr>
    </w:p>
    <w:p w14:paraId="5268B9A2" w14:textId="4359F31A" w:rsidR="007C355C" w:rsidRDefault="007C355C" w:rsidP="000707E0">
      <w:pPr>
        <w:pStyle w:val="BodyText"/>
        <w:rPr>
          <w:rFonts w:ascii="Calibri" w:hAnsi="Calibri" w:cs="Calibri"/>
          <w:sz w:val="22"/>
          <w:szCs w:val="22"/>
        </w:rPr>
      </w:pPr>
    </w:p>
    <w:p w14:paraId="3B96D7FC" w14:textId="32A5C50B" w:rsidR="001E7E0A" w:rsidRPr="00A3554B" w:rsidRDefault="000B3A23" w:rsidP="000707E0">
      <w:pPr>
        <w:pStyle w:val="BodyText"/>
        <w:rPr>
          <w:rFonts w:ascii="Calibri" w:hAnsi="Calibri" w:cs="Calibri"/>
          <w:b/>
          <w:sz w:val="22"/>
          <w:szCs w:val="22"/>
        </w:rPr>
      </w:pPr>
      <w:r>
        <w:rPr>
          <w:rFonts w:ascii="Calibri" w:hAnsi="Calibri" w:cs="Calibri"/>
          <w:b/>
          <w:sz w:val="22"/>
          <w:szCs w:val="22"/>
        </w:rPr>
        <w:t>Figure 6:</w:t>
      </w:r>
      <w:r w:rsidRPr="000B3A23">
        <w:rPr>
          <w:rFonts w:ascii="Calibri" w:hAnsi="Calibri" w:cs="Calibri"/>
          <w:sz w:val="22"/>
          <w:szCs w:val="22"/>
        </w:rPr>
        <w:t xml:space="preserve"> </w:t>
      </w:r>
      <w:r w:rsidR="001E7E0A" w:rsidRPr="000B3A23">
        <w:rPr>
          <w:rFonts w:ascii="Calibri" w:hAnsi="Calibri" w:cs="Calibri"/>
          <w:sz w:val="22"/>
          <w:szCs w:val="22"/>
        </w:rPr>
        <w:t>Herd enrollment flow chart</w:t>
      </w:r>
      <w:r w:rsidR="00D04492" w:rsidRPr="000B3A23">
        <w:rPr>
          <w:rFonts w:ascii="Calibri" w:hAnsi="Calibri" w:cs="Calibri"/>
          <w:sz w:val="22"/>
          <w:szCs w:val="22"/>
        </w:rPr>
        <w:t xml:space="preserve"> (draft proposed)</w:t>
      </w:r>
    </w:p>
    <w:p w14:paraId="15B666E9" w14:textId="0EECB844" w:rsidR="001E7E0A" w:rsidRPr="000B3A23" w:rsidRDefault="00A0585B" w:rsidP="000B3A23">
      <w:pPr>
        <w:pStyle w:val="BodyText"/>
        <w:ind w:firstLine="720"/>
        <w:rPr>
          <w:rFonts w:asciiTheme="majorHAnsi" w:hAnsiTheme="majorHAnsi" w:cstheme="majorHAnsi"/>
          <w:sz w:val="22"/>
          <w:szCs w:val="22"/>
        </w:rPr>
      </w:pPr>
      <w:r w:rsidRPr="000B3A23">
        <w:rPr>
          <w:rFonts w:asciiTheme="majorHAnsi" w:hAnsiTheme="majorHAnsi" w:cstheme="majorHAnsi"/>
          <w:noProof/>
          <w:sz w:val="22"/>
          <w:szCs w:val="22"/>
        </w:rPr>
        <mc:AlternateContent>
          <mc:Choice Requires="wps">
            <w:drawing>
              <wp:anchor distT="45720" distB="45720" distL="114300" distR="114300" simplePos="0" relativeHeight="251686912" behindDoc="0" locked="0" layoutInCell="1" allowOverlap="1" wp14:anchorId="6B519D90" wp14:editId="6D07AE42">
                <wp:simplePos x="0" y="0"/>
                <wp:positionH relativeFrom="margin">
                  <wp:posOffset>241300</wp:posOffset>
                </wp:positionH>
                <wp:positionV relativeFrom="paragraph">
                  <wp:posOffset>6094730</wp:posOffset>
                </wp:positionV>
                <wp:extent cx="5118100"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1404620"/>
                        </a:xfrm>
                        <a:prstGeom prst="rect">
                          <a:avLst/>
                        </a:prstGeom>
                        <a:noFill/>
                        <a:ln w="9525">
                          <a:noFill/>
                          <a:miter lim="800000"/>
                          <a:headEnd/>
                          <a:tailEnd/>
                        </a:ln>
                      </wps:spPr>
                      <wps:txbx>
                        <w:txbxContent>
                          <w:p w14:paraId="1E337067" w14:textId="3F03BC23" w:rsidR="00A3554B" w:rsidRPr="0042376E" w:rsidRDefault="00A3554B" w:rsidP="00A3554B">
                            <w:pPr>
                              <w:rPr>
                                <w:rFonts w:asciiTheme="majorHAnsi" w:hAnsiTheme="majorHAnsi" w:cstheme="majorHAnsi"/>
                              </w:rPr>
                            </w:pPr>
                            <w:r>
                              <w:rPr>
                                <w:rFonts w:asciiTheme="majorHAnsi" w:hAnsiTheme="majorHAnsi" w:cstheme="majorHAnsi"/>
                              </w:rPr>
                              <w:t xml:space="preserve">Sequentially enroll randomly selected herds from each group until sample population of willing collaborating herds is identified – during </w:t>
                            </w:r>
                            <w:r w:rsidR="00A0585B">
                              <w:rPr>
                                <w:rFonts w:asciiTheme="majorHAnsi" w:hAnsiTheme="majorHAnsi" w:cstheme="majorHAnsi"/>
                              </w:rPr>
                              <w:t>recruit</w:t>
                            </w:r>
                            <w:r>
                              <w:rPr>
                                <w:rFonts w:asciiTheme="majorHAnsi" w:hAnsiTheme="majorHAnsi" w:cstheme="majorHAnsi"/>
                              </w:rPr>
                              <w:t xml:space="preserve">ment </w:t>
                            </w:r>
                            <w:r w:rsidR="00A0585B">
                              <w:rPr>
                                <w:rFonts w:asciiTheme="majorHAnsi" w:hAnsiTheme="majorHAnsi" w:cstheme="majorHAnsi"/>
                              </w:rPr>
                              <w:t xml:space="preserve">call </w:t>
                            </w:r>
                            <w:r>
                              <w:rPr>
                                <w:rFonts w:asciiTheme="majorHAnsi" w:hAnsiTheme="majorHAnsi" w:cstheme="majorHAnsi"/>
                              </w:rPr>
                              <w:t xml:space="preserve">confirm factors such as monthly individual cow SCC testing, </w:t>
                            </w:r>
                            <w:r w:rsidR="00A0585B">
                              <w:rPr>
                                <w:rFonts w:asciiTheme="majorHAnsi" w:hAnsiTheme="majorHAnsi" w:cstheme="majorHAnsi"/>
                              </w:rPr>
                              <w:t>and winter housing variation. Consider adding additional herds not on DHIA but willing to temporarily enroll for study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519D90" id="Text Box 2" o:spid="_x0000_s1029" type="#_x0000_t202" style="position:absolute;left:0;text-align:left;margin-left:19pt;margin-top:479.9pt;width:403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" filled="f" stroked="f">
                <v:textbox style="mso-fit-shape-to-text:t">
                  <w:txbxContent>
                    <w:p w14:paraId="1E337067" w14:textId="3F03BC23" w:rsidR="00A3554B" w:rsidRPr="0042376E" w:rsidRDefault="00A3554B" w:rsidP="00A3554B">
                      <w:pPr>
                        <w:rPr>
                          <w:rFonts w:asciiTheme="majorHAnsi" w:hAnsiTheme="majorHAnsi" w:cstheme="majorHAnsi"/>
                        </w:rPr>
                      </w:pPr>
                      <w:r>
                        <w:rPr>
                          <w:rFonts w:asciiTheme="majorHAnsi" w:hAnsiTheme="majorHAnsi" w:cstheme="majorHAnsi"/>
                        </w:rPr>
                        <w:t xml:space="preserve">Sequentially enroll randomly selected herds from each group until sample population of willing collaborating herds is identified – during </w:t>
                      </w:r>
                      <w:r w:rsidR="00A0585B">
                        <w:rPr>
                          <w:rFonts w:asciiTheme="majorHAnsi" w:hAnsiTheme="majorHAnsi" w:cstheme="majorHAnsi"/>
                        </w:rPr>
                        <w:t>recruit</w:t>
                      </w:r>
                      <w:r>
                        <w:rPr>
                          <w:rFonts w:asciiTheme="majorHAnsi" w:hAnsiTheme="majorHAnsi" w:cstheme="majorHAnsi"/>
                        </w:rPr>
                        <w:t xml:space="preserve">ment </w:t>
                      </w:r>
                      <w:r w:rsidR="00A0585B">
                        <w:rPr>
                          <w:rFonts w:asciiTheme="majorHAnsi" w:hAnsiTheme="majorHAnsi" w:cstheme="majorHAnsi"/>
                        </w:rPr>
                        <w:t xml:space="preserve">call </w:t>
                      </w:r>
                      <w:r>
                        <w:rPr>
                          <w:rFonts w:asciiTheme="majorHAnsi" w:hAnsiTheme="majorHAnsi" w:cstheme="majorHAnsi"/>
                        </w:rPr>
                        <w:t xml:space="preserve">confirm factors such as monthly individual cow SCC testing, </w:t>
                      </w:r>
                      <w:r w:rsidR="00A0585B">
                        <w:rPr>
                          <w:rFonts w:asciiTheme="majorHAnsi" w:hAnsiTheme="majorHAnsi" w:cstheme="majorHAnsi"/>
                        </w:rPr>
                        <w:t>and winter housing variation. Consider adding additional herds not on DHIA but willing to temporarily enroll for study</w:t>
                      </w:r>
                    </w:p>
                  </w:txbxContent>
                </v:textbox>
                <w10:wrap type="square" anchorx="margin"/>
              </v:shape>
            </w:pict>
          </mc:Fallback>
        </mc:AlternateContent>
      </w:r>
      <w:r w:rsidRPr="000B3A23">
        <w:rPr>
          <w:rFonts w:asciiTheme="majorHAnsi" w:hAnsiTheme="majorHAnsi" w:cstheme="majorHAnsi"/>
          <w:noProof/>
          <w:sz w:val="22"/>
          <w:szCs w:val="22"/>
        </w:rPr>
        <mc:AlternateContent>
          <mc:Choice Requires="wps">
            <w:drawing>
              <wp:anchor distT="0" distB="0" distL="114300" distR="114300" simplePos="0" relativeHeight="251679744" behindDoc="0" locked="0" layoutInCell="1" allowOverlap="1" wp14:anchorId="2C889F07" wp14:editId="5582D96A">
                <wp:simplePos x="0" y="0"/>
                <wp:positionH relativeFrom="margin">
                  <wp:posOffset>1346200</wp:posOffset>
                </wp:positionH>
                <wp:positionV relativeFrom="paragraph">
                  <wp:posOffset>7252335</wp:posOffset>
                </wp:positionV>
                <wp:extent cx="1416050" cy="742950"/>
                <wp:effectExtent l="57150" t="19050" r="69850" b="95250"/>
                <wp:wrapNone/>
                <wp:docPr id="16" name="Rounded Rectangle 16"/>
                <wp:cNvGraphicFramePr/>
                <a:graphic xmlns:a="http://schemas.openxmlformats.org/drawingml/2006/main">
                  <a:graphicData uri="http://schemas.microsoft.com/office/word/2010/wordprocessingShape">
                    <wps:wsp>
                      <wps:cNvSpPr/>
                      <wps:spPr>
                        <a:xfrm>
                          <a:off x="0" y="0"/>
                          <a:ext cx="1416050" cy="742950"/>
                        </a:xfrm>
                        <a:prstGeom prst="round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14:paraId="16BA5626" w14:textId="5EAFE7DA" w:rsidR="0042376E" w:rsidRDefault="00D04492" w:rsidP="0042376E">
                            <w:pPr>
                              <w:jc w:val="center"/>
                              <w:rPr>
                                <w:rFonts w:asciiTheme="majorHAnsi" w:hAnsiTheme="majorHAnsi" w:cstheme="majorHAnsi"/>
                                <w:color w:val="000000" w:themeColor="text1"/>
                              </w:rPr>
                            </w:pPr>
                            <w:r>
                              <w:rPr>
                                <w:rFonts w:asciiTheme="majorHAnsi" w:hAnsiTheme="majorHAnsi" w:cstheme="majorHAnsi"/>
                                <w:color w:val="000000" w:themeColor="text1"/>
                              </w:rPr>
                              <w:t>Tie stall herds</w:t>
                            </w:r>
                          </w:p>
                          <w:p w14:paraId="1D5E908E" w14:textId="77777777" w:rsidR="00D04492" w:rsidRPr="007C355C" w:rsidRDefault="00D04492" w:rsidP="0042376E">
                            <w:pPr>
                              <w:jc w:val="center"/>
                              <w:rPr>
                                <w:rFonts w:asciiTheme="majorHAnsi" w:hAnsiTheme="majorHAnsi" w:cstheme="maj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89F07" id="Rounded Rectangle 16" o:spid="_x0000_s1030" style="position:absolute;left:0;text-align:left;margin-left:106pt;margin-top:571.05pt;width:111.5pt;height:5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" filled="f" strokecolor="windowText">
                <v:shadow on="t" color="black" opacity="22937f" origin=",.5" offset="0,.63889mm"/>
                <v:textbox>
                  <w:txbxContent>
                    <w:p w14:paraId="16BA5626" w14:textId="5EAFE7DA" w:rsidR="0042376E" w:rsidRDefault="00D04492" w:rsidP="0042376E">
                      <w:pPr>
                        <w:jc w:val="center"/>
                        <w:rPr>
                          <w:rFonts w:asciiTheme="majorHAnsi" w:hAnsiTheme="majorHAnsi" w:cstheme="majorHAnsi"/>
                          <w:color w:val="000000" w:themeColor="text1"/>
                        </w:rPr>
                      </w:pPr>
                      <w:r>
                        <w:rPr>
                          <w:rFonts w:asciiTheme="majorHAnsi" w:hAnsiTheme="majorHAnsi" w:cstheme="majorHAnsi"/>
                          <w:color w:val="000000" w:themeColor="text1"/>
                        </w:rPr>
                        <w:t>Tie stall herds</w:t>
                      </w:r>
                    </w:p>
                    <w:p w14:paraId="1D5E908E" w14:textId="77777777" w:rsidR="00D04492" w:rsidRPr="007C355C" w:rsidRDefault="00D04492" w:rsidP="0042376E">
                      <w:pPr>
                        <w:jc w:val="center"/>
                        <w:rPr>
                          <w:rFonts w:asciiTheme="majorHAnsi" w:hAnsiTheme="majorHAnsi" w:cstheme="majorHAnsi"/>
                          <w:color w:val="000000" w:themeColor="text1"/>
                        </w:rPr>
                      </w:pPr>
                    </w:p>
                  </w:txbxContent>
                </v:textbox>
                <w10:wrap anchorx="margin"/>
              </v:roundrect>
            </w:pict>
          </mc:Fallback>
        </mc:AlternateContent>
      </w:r>
      <w:r w:rsidRPr="000B3A23">
        <w:rPr>
          <w:rFonts w:asciiTheme="majorHAnsi" w:hAnsiTheme="majorHAnsi" w:cstheme="majorHAnsi"/>
          <w:noProof/>
          <w:sz w:val="22"/>
          <w:szCs w:val="22"/>
        </w:rPr>
        <mc:AlternateContent>
          <mc:Choice Requires="wps">
            <w:drawing>
              <wp:anchor distT="0" distB="0" distL="114300" distR="114300" simplePos="0" relativeHeight="251677696" behindDoc="0" locked="0" layoutInCell="1" allowOverlap="1" wp14:anchorId="6BB819E3" wp14:editId="17DB8E5A">
                <wp:simplePos x="0" y="0"/>
                <wp:positionH relativeFrom="margin">
                  <wp:posOffset>2806700</wp:posOffset>
                </wp:positionH>
                <wp:positionV relativeFrom="paragraph">
                  <wp:posOffset>7252335</wp:posOffset>
                </wp:positionV>
                <wp:extent cx="1416050" cy="742950"/>
                <wp:effectExtent l="57150" t="19050" r="69850" b="95250"/>
                <wp:wrapNone/>
                <wp:docPr id="15" name="Rounded Rectangle 15"/>
                <wp:cNvGraphicFramePr/>
                <a:graphic xmlns:a="http://schemas.openxmlformats.org/drawingml/2006/main">
                  <a:graphicData uri="http://schemas.microsoft.com/office/word/2010/wordprocessingShape">
                    <wps:wsp>
                      <wps:cNvSpPr/>
                      <wps:spPr>
                        <a:xfrm>
                          <a:off x="0" y="0"/>
                          <a:ext cx="1416050" cy="742950"/>
                        </a:xfrm>
                        <a:prstGeom prst="round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14:paraId="0989ECBA" w14:textId="6884C13D" w:rsidR="0042376E" w:rsidRDefault="00D04492" w:rsidP="0042376E">
                            <w:pPr>
                              <w:jc w:val="center"/>
                              <w:rPr>
                                <w:rFonts w:asciiTheme="majorHAnsi" w:hAnsiTheme="majorHAnsi" w:cstheme="majorHAnsi"/>
                                <w:color w:val="000000" w:themeColor="text1"/>
                              </w:rPr>
                            </w:pPr>
                            <w:r>
                              <w:rPr>
                                <w:rFonts w:asciiTheme="majorHAnsi" w:hAnsiTheme="majorHAnsi" w:cstheme="majorHAnsi"/>
                                <w:color w:val="000000" w:themeColor="text1"/>
                              </w:rPr>
                              <w:t>Free stall herds</w:t>
                            </w:r>
                          </w:p>
                          <w:p w14:paraId="47F62C62" w14:textId="3B95644A" w:rsidR="00D04492" w:rsidRPr="007C355C" w:rsidRDefault="00D04492" w:rsidP="0042376E">
                            <w:pPr>
                              <w:jc w:val="center"/>
                              <w:rPr>
                                <w:rFonts w:asciiTheme="majorHAnsi" w:hAnsiTheme="majorHAnsi" w:cstheme="majorHAnsi"/>
                                <w:color w:val="000000" w:themeColor="text1"/>
                              </w:rPr>
                            </w:pPr>
                            <w:r>
                              <w:rPr>
                                <w:rFonts w:asciiTheme="majorHAnsi" w:hAnsiTheme="majorHAnsi" w:cstheme="majorHAnsi"/>
                                <w:color w:val="000000" w:themeColor="text1"/>
                              </w:rPr>
                              <w:t>(sand 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B819E3" id="Rounded Rectangle 15" o:spid="_x0000_s1031" style="position:absolute;left:0;text-align:left;margin-left:221pt;margin-top:571.05pt;width:111.5pt;height:5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" filled="f" strokecolor="windowText">
                <v:shadow on="t" color="black" opacity="22937f" origin=",.5" offset="0,.63889mm"/>
                <v:textbox>
                  <w:txbxContent>
                    <w:p w14:paraId="0989ECBA" w14:textId="6884C13D" w:rsidR="0042376E" w:rsidRDefault="00D04492" w:rsidP="0042376E">
                      <w:pPr>
                        <w:jc w:val="center"/>
                        <w:rPr>
                          <w:rFonts w:asciiTheme="majorHAnsi" w:hAnsiTheme="majorHAnsi" w:cstheme="majorHAnsi"/>
                          <w:color w:val="000000" w:themeColor="text1"/>
                        </w:rPr>
                      </w:pPr>
                      <w:r>
                        <w:rPr>
                          <w:rFonts w:asciiTheme="majorHAnsi" w:hAnsiTheme="majorHAnsi" w:cstheme="majorHAnsi"/>
                          <w:color w:val="000000" w:themeColor="text1"/>
                        </w:rPr>
                        <w:t>Free stall herds</w:t>
                      </w:r>
                    </w:p>
                    <w:p w14:paraId="47F62C62" w14:textId="3B95644A" w:rsidR="00D04492" w:rsidRPr="007C355C" w:rsidRDefault="00D04492" w:rsidP="0042376E">
                      <w:pPr>
                        <w:jc w:val="center"/>
                        <w:rPr>
                          <w:rFonts w:asciiTheme="majorHAnsi" w:hAnsiTheme="majorHAnsi" w:cstheme="majorHAnsi"/>
                          <w:color w:val="000000" w:themeColor="text1"/>
                        </w:rPr>
                      </w:pPr>
                      <w:r>
                        <w:rPr>
                          <w:rFonts w:asciiTheme="majorHAnsi" w:hAnsiTheme="majorHAnsi" w:cstheme="majorHAnsi"/>
                          <w:color w:val="000000" w:themeColor="text1"/>
                        </w:rPr>
                        <w:t>(sand bedding)</w:t>
                      </w:r>
                    </w:p>
                  </w:txbxContent>
                </v:textbox>
                <w10:wrap anchorx="margin"/>
              </v:roundrect>
            </w:pict>
          </mc:Fallback>
        </mc:AlternateContent>
      </w:r>
      <w:r w:rsidRPr="000B3A23">
        <w:rPr>
          <w:rFonts w:asciiTheme="majorHAnsi" w:hAnsiTheme="majorHAnsi" w:cstheme="majorHAnsi"/>
          <w:noProof/>
          <w:sz w:val="22"/>
          <w:szCs w:val="22"/>
        </w:rPr>
        <mc:AlternateContent>
          <mc:Choice Requires="wps">
            <w:drawing>
              <wp:anchor distT="0" distB="0" distL="114300" distR="114300" simplePos="0" relativeHeight="251675648" behindDoc="0" locked="0" layoutInCell="1" allowOverlap="1" wp14:anchorId="5411CAC1" wp14:editId="5CF0DA2D">
                <wp:simplePos x="0" y="0"/>
                <wp:positionH relativeFrom="margin">
                  <wp:posOffset>4267200</wp:posOffset>
                </wp:positionH>
                <wp:positionV relativeFrom="paragraph">
                  <wp:posOffset>7252335</wp:posOffset>
                </wp:positionV>
                <wp:extent cx="1416050" cy="742950"/>
                <wp:effectExtent l="57150" t="19050" r="69850" b="95250"/>
                <wp:wrapNone/>
                <wp:docPr id="14" name="Rounded Rectangle 14"/>
                <wp:cNvGraphicFramePr/>
                <a:graphic xmlns:a="http://schemas.openxmlformats.org/drawingml/2006/main">
                  <a:graphicData uri="http://schemas.microsoft.com/office/word/2010/wordprocessingShape">
                    <wps:wsp>
                      <wps:cNvSpPr/>
                      <wps:spPr>
                        <a:xfrm>
                          <a:off x="0" y="0"/>
                          <a:ext cx="1416050" cy="742950"/>
                        </a:xfrm>
                        <a:prstGeom prst="round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14:paraId="1BD0035C" w14:textId="70AFA15A" w:rsidR="0042376E" w:rsidRPr="007C355C" w:rsidRDefault="00D04492" w:rsidP="0042376E">
                            <w:pPr>
                              <w:jc w:val="center"/>
                              <w:rPr>
                                <w:rFonts w:asciiTheme="majorHAnsi" w:hAnsiTheme="majorHAnsi" w:cstheme="majorHAnsi"/>
                                <w:color w:val="000000" w:themeColor="text1"/>
                              </w:rPr>
                            </w:pPr>
                            <w:r>
                              <w:rPr>
                                <w:rFonts w:asciiTheme="majorHAnsi" w:hAnsiTheme="majorHAnsi" w:cstheme="majorHAnsi"/>
                                <w:color w:val="000000" w:themeColor="text1"/>
                              </w:rPr>
                              <w:t>Free stall herds (wood 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11CAC1" id="Rounded Rectangle 14" o:spid="_x0000_s1032" style="position:absolute;left:0;text-align:left;margin-left:336pt;margin-top:571.05pt;width:111.5pt;height:5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" filled="f" strokecolor="windowText">
                <v:shadow on="t" color="black" opacity="22937f" origin=",.5" offset="0,.63889mm"/>
                <v:textbox>
                  <w:txbxContent>
                    <w:p w14:paraId="1BD0035C" w14:textId="70AFA15A" w:rsidR="0042376E" w:rsidRPr="007C355C" w:rsidRDefault="00D04492" w:rsidP="0042376E">
                      <w:pPr>
                        <w:jc w:val="center"/>
                        <w:rPr>
                          <w:rFonts w:asciiTheme="majorHAnsi" w:hAnsiTheme="majorHAnsi" w:cstheme="majorHAnsi"/>
                          <w:color w:val="000000" w:themeColor="text1"/>
                        </w:rPr>
                      </w:pPr>
                      <w:r>
                        <w:rPr>
                          <w:rFonts w:asciiTheme="majorHAnsi" w:hAnsiTheme="majorHAnsi" w:cstheme="majorHAnsi"/>
                          <w:color w:val="000000" w:themeColor="text1"/>
                        </w:rPr>
                        <w:t>Free stall herds (wood bedding)</w:t>
                      </w:r>
                    </w:p>
                  </w:txbxContent>
                </v:textbox>
                <w10:wrap anchorx="margin"/>
              </v:roundrect>
            </w:pict>
          </mc:Fallback>
        </mc:AlternateContent>
      </w:r>
      <w:r w:rsidRPr="000B3A23">
        <w:rPr>
          <w:rFonts w:asciiTheme="majorHAnsi" w:hAnsiTheme="majorHAnsi" w:cstheme="majorHAnsi"/>
          <w:noProof/>
          <w:sz w:val="22"/>
          <w:szCs w:val="22"/>
        </w:rPr>
        <mc:AlternateContent>
          <mc:Choice Requires="wps">
            <w:drawing>
              <wp:anchor distT="0" distB="0" distL="114300" distR="114300" simplePos="0" relativeHeight="251671552" behindDoc="0" locked="0" layoutInCell="1" allowOverlap="1" wp14:anchorId="49ED4257" wp14:editId="14106F19">
                <wp:simplePos x="0" y="0"/>
                <wp:positionH relativeFrom="margin">
                  <wp:posOffset>-107950</wp:posOffset>
                </wp:positionH>
                <wp:positionV relativeFrom="paragraph">
                  <wp:posOffset>7252335</wp:posOffset>
                </wp:positionV>
                <wp:extent cx="1416050" cy="742950"/>
                <wp:effectExtent l="57150" t="19050" r="69850" b="95250"/>
                <wp:wrapNone/>
                <wp:docPr id="12" name="Rounded Rectangle 12"/>
                <wp:cNvGraphicFramePr/>
                <a:graphic xmlns:a="http://schemas.openxmlformats.org/drawingml/2006/main">
                  <a:graphicData uri="http://schemas.microsoft.com/office/word/2010/wordprocessingShape">
                    <wps:wsp>
                      <wps:cNvSpPr/>
                      <wps:spPr>
                        <a:xfrm>
                          <a:off x="0" y="0"/>
                          <a:ext cx="1416050" cy="742950"/>
                        </a:xfrm>
                        <a:prstGeom prst="round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14:paraId="0847DF73" w14:textId="6B099973" w:rsidR="0042376E" w:rsidRPr="007C355C" w:rsidRDefault="00D04492" w:rsidP="0042376E">
                            <w:pPr>
                              <w:jc w:val="center"/>
                              <w:rPr>
                                <w:rFonts w:asciiTheme="majorHAnsi" w:hAnsiTheme="majorHAnsi" w:cstheme="majorHAnsi"/>
                                <w:color w:val="000000" w:themeColor="text1"/>
                              </w:rPr>
                            </w:pPr>
                            <w:r>
                              <w:rPr>
                                <w:rFonts w:asciiTheme="majorHAnsi" w:hAnsiTheme="majorHAnsi" w:cstheme="majorHAnsi"/>
                                <w:color w:val="000000" w:themeColor="text1"/>
                              </w:rPr>
                              <w:t>Bedded Pack herds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D4257" id="Rounded Rectangle 12" o:spid="_x0000_s1033" style="position:absolute;left:0;text-align:left;margin-left:-8.5pt;margin-top:571.05pt;width:111.5pt;height:5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" filled="f" strokecolor="windowText">
                <v:shadow on="t" color="black" opacity="22937f" origin=",.5" offset="0,.63889mm"/>
                <v:textbox>
                  <w:txbxContent>
                    <w:p w14:paraId="0847DF73" w14:textId="6B099973" w:rsidR="0042376E" w:rsidRPr="007C355C" w:rsidRDefault="00D04492" w:rsidP="0042376E">
                      <w:pPr>
                        <w:jc w:val="center"/>
                        <w:rPr>
                          <w:rFonts w:asciiTheme="majorHAnsi" w:hAnsiTheme="majorHAnsi" w:cstheme="majorHAnsi"/>
                          <w:color w:val="000000" w:themeColor="text1"/>
                        </w:rPr>
                      </w:pPr>
                      <w:r>
                        <w:rPr>
                          <w:rFonts w:asciiTheme="majorHAnsi" w:hAnsiTheme="majorHAnsi" w:cstheme="majorHAnsi"/>
                          <w:color w:val="000000" w:themeColor="text1"/>
                        </w:rPr>
                        <w:t>Bedded Pack herds</w:t>
                      </w:r>
                    </w:p>
                  </w:txbxContent>
                </v:textbox>
                <w10:wrap anchorx="margin"/>
              </v:roundrect>
            </w:pict>
          </mc:Fallback>
        </mc:AlternateContent>
      </w:r>
      <w:r w:rsidR="00D04492" w:rsidRPr="000B3A23">
        <w:rPr>
          <w:rFonts w:asciiTheme="majorHAnsi" w:hAnsiTheme="majorHAnsi" w:cstheme="majorHAnsi"/>
          <w:noProof/>
          <w:sz w:val="22"/>
          <w:szCs w:val="22"/>
        </w:rPr>
        <mc:AlternateContent>
          <mc:Choice Requires="wps">
            <w:drawing>
              <wp:anchor distT="0" distB="0" distL="114300" distR="114300" simplePos="0" relativeHeight="251673600" behindDoc="0" locked="0" layoutInCell="1" allowOverlap="1" wp14:anchorId="2240FA1D" wp14:editId="4515C2A5">
                <wp:simplePos x="0" y="0"/>
                <wp:positionH relativeFrom="column">
                  <wp:posOffset>1073150</wp:posOffset>
                </wp:positionH>
                <wp:positionV relativeFrom="paragraph">
                  <wp:posOffset>5385435</wp:posOffset>
                </wp:positionV>
                <wp:extent cx="3048000" cy="660400"/>
                <wp:effectExtent l="57150" t="19050" r="76200" b="101600"/>
                <wp:wrapNone/>
                <wp:docPr id="13" name="Rounded Rectangle 13"/>
                <wp:cNvGraphicFramePr/>
                <a:graphic xmlns:a="http://schemas.openxmlformats.org/drawingml/2006/main">
                  <a:graphicData uri="http://schemas.microsoft.com/office/word/2010/wordprocessingShape">
                    <wps:wsp>
                      <wps:cNvSpPr/>
                      <wps:spPr>
                        <a:xfrm>
                          <a:off x="0" y="0"/>
                          <a:ext cx="3048000" cy="660400"/>
                        </a:xfrm>
                        <a:prstGeom prst="round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14:paraId="43A28600" w14:textId="60DD8B22" w:rsidR="0042376E" w:rsidRDefault="00D04492" w:rsidP="0042376E">
                            <w:pPr>
                              <w:jc w:val="center"/>
                              <w:rPr>
                                <w:rFonts w:asciiTheme="majorHAnsi" w:hAnsiTheme="majorHAnsi" w:cstheme="majorHAnsi"/>
                                <w:color w:val="000000" w:themeColor="text1"/>
                              </w:rPr>
                            </w:pPr>
                            <w:r>
                              <w:rPr>
                                <w:rFonts w:asciiTheme="majorHAnsi" w:hAnsiTheme="majorHAnsi" w:cstheme="majorHAnsi"/>
                                <w:color w:val="000000" w:themeColor="text1"/>
                              </w:rPr>
                              <w:t xml:space="preserve">Initial </w:t>
                            </w:r>
                            <w:r w:rsidR="0042376E">
                              <w:rPr>
                                <w:rFonts w:asciiTheme="majorHAnsi" w:hAnsiTheme="majorHAnsi" w:cstheme="majorHAnsi"/>
                                <w:color w:val="000000" w:themeColor="text1"/>
                              </w:rPr>
                              <w:t>Study sample population</w:t>
                            </w:r>
                          </w:p>
                          <w:p w14:paraId="2E2F8F50" w14:textId="1304D167" w:rsidR="00D04492" w:rsidRPr="007C355C" w:rsidRDefault="00A3554B" w:rsidP="0042376E">
                            <w:pPr>
                              <w:jc w:val="center"/>
                              <w:rPr>
                                <w:rFonts w:asciiTheme="majorHAnsi" w:hAnsiTheme="majorHAnsi" w:cstheme="majorHAnsi"/>
                                <w:color w:val="000000" w:themeColor="text1"/>
                              </w:rPr>
                            </w:pPr>
                            <w:r>
                              <w:rPr>
                                <w:rFonts w:asciiTheme="majorHAnsi" w:hAnsiTheme="majorHAnsi" w:cstheme="majorHAnsi"/>
                                <w:color w:val="000000" w:themeColor="text1"/>
                              </w:rPr>
                              <w:t>Randomly select from each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40FA1D" id="Rounded Rectangle 13" o:spid="_x0000_s1034" style="position:absolute;left:0;text-align:left;margin-left:84.5pt;margin-top:424.05pt;width:240pt;height: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" filled="f" strokecolor="windowText">
                <v:shadow on="t" color="black" opacity="22937f" origin=",.5" offset="0,.63889mm"/>
                <v:textbox>
                  <w:txbxContent>
                    <w:p w14:paraId="43A28600" w14:textId="60DD8B22" w:rsidR="0042376E" w:rsidRDefault="00D04492" w:rsidP="0042376E">
                      <w:pPr>
                        <w:jc w:val="center"/>
                        <w:rPr>
                          <w:rFonts w:asciiTheme="majorHAnsi" w:hAnsiTheme="majorHAnsi" w:cstheme="majorHAnsi"/>
                          <w:color w:val="000000" w:themeColor="text1"/>
                        </w:rPr>
                      </w:pPr>
                      <w:r>
                        <w:rPr>
                          <w:rFonts w:asciiTheme="majorHAnsi" w:hAnsiTheme="majorHAnsi" w:cstheme="majorHAnsi"/>
                          <w:color w:val="000000" w:themeColor="text1"/>
                        </w:rPr>
                        <w:t xml:space="preserve">Initial </w:t>
                      </w:r>
                      <w:r w:rsidR="0042376E">
                        <w:rPr>
                          <w:rFonts w:asciiTheme="majorHAnsi" w:hAnsiTheme="majorHAnsi" w:cstheme="majorHAnsi"/>
                          <w:color w:val="000000" w:themeColor="text1"/>
                        </w:rPr>
                        <w:t>Study sample population</w:t>
                      </w:r>
                    </w:p>
                    <w:p w14:paraId="2E2F8F50" w14:textId="1304D167" w:rsidR="00D04492" w:rsidRPr="007C355C" w:rsidRDefault="00A3554B" w:rsidP="0042376E">
                      <w:pPr>
                        <w:jc w:val="center"/>
                        <w:rPr>
                          <w:rFonts w:asciiTheme="majorHAnsi" w:hAnsiTheme="majorHAnsi" w:cstheme="majorHAnsi"/>
                          <w:color w:val="000000" w:themeColor="text1"/>
                        </w:rPr>
                      </w:pPr>
                      <w:r>
                        <w:rPr>
                          <w:rFonts w:asciiTheme="majorHAnsi" w:hAnsiTheme="majorHAnsi" w:cstheme="majorHAnsi"/>
                          <w:color w:val="000000" w:themeColor="text1"/>
                        </w:rPr>
                        <w:t>Randomly select from each group</w:t>
                      </w:r>
                    </w:p>
                  </w:txbxContent>
                </v:textbox>
              </v:roundrect>
            </w:pict>
          </mc:Fallback>
        </mc:AlternateContent>
      </w:r>
      <w:r w:rsidR="0042376E" w:rsidRPr="000B3A23">
        <w:rPr>
          <w:rFonts w:asciiTheme="majorHAnsi" w:hAnsiTheme="majorHAnsi" w:cstheme="majorHAnsi"/>
          <w:noProof/>
          <w:sz w:val="22"/>
          <w:szCs w:val="22"/>
        </w:rPr>
        <mc:AlternateContent>
          <mc:Choice Requires="wps">
            <w:drawing>
              <wp:anchor distT="0" distB="0" distL="114300" distR="114300" simplePos="0" relativeHeight="251684864" behindDoc="0" locked="0" layoutInCell="1" allowOverlap="1" wp14:anchorId="041DED94" wp14:editId="6ED90204">
                <wp:simplePos x="0" y="0"/>
                <wp:positionH relativeFrom="column">
                  <wp:posOffset>2647950</wp:posOffset>
                </wp:positionH>
                <wp:positionV relativeFrom="paragraph">
                  <wp:posOffset>4914265</wp:posOffset>
                </wp:positionV>
                <wp:extent cx="0" cy="400050"/>
                <wp:effectExtent l="95250" t="19050" r="76200" b="95250"/>
                <wp:wrapNone/>
                <wp:docPr id="19" name="Straight Arrow Connector 19"/>
                <wp:cNvGraphicFramePr/>
                <a:graphic xmlns:a="http://schemas.openxmlformats.org/drawingml/2006/main">
                  <a:graphicData uri="http://schemas.microsoft.com/office/word/2010/wordprocessingShape">
                    <wps:wsp>
                      <wps:cNvCnPr/>
                      <wps:spPr>
                        <a:xfrm>
                          <a:off x="0" y="0"/>
                          <a:ext cx="0" cy="40005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type w14:anchorId="75E0A2E1" id="_x0000_t32" coordsize="21600,21600" o:spt="32" o:oned="t" path="m,l21600,21600e" filled="f">
                <v:path arrowok="t" fillok="f" o:connecttype="none"/>
                <o:lock v:ext="edit" shapetype="t"/>
              </v:shapetype>
              <v:shape id="Straight Arrow Connector 19" o:spid="_x0000_s1026" type="#_x0000_t32" style="position:absolute;margin-left:208.5pt;margin-top:386.95pt;width:0;height:3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" strokecolor="windowText" strokeweight="2pt">
                <v:stroke endarrow="block"/>
                <v:shadow on="t" color="black" opacity="24903f" origin=",.5" offset="0,.55556mm"/>
              </v:shape>
            </w:pict>
          </mc:Fallback>
        </mc:AlternateContent>
      </w:r>
      <w:r w:rsidR="0042376E" w:rsidRPr="000B3A23">
        <w:rPr>
          <w:rFonts w:asciiTheme="majorHAnsi" w:hAnsiTheme="majorHAnsi" w:cstheme="majorHAnsi"/>
          <w:noProof/>
          <w:sz w:val="22"/>
          <w:szCs w:val="22"/>
        </w:rPr>
        <mc:AlternateContent>
          <mc:Choice Requires="wps">
            <w:drawing>
              <wp:anchor distT="0" distB="0" distL="114300" distR="114300" simplePos="0" relativeHeight="251682816" behindDoc="0" locked="0" layoutInCell="1" allowOverlap="1" wp14:anchorId="4C40AE07" wp14:editId="162F37A3">
                <wp:simplePos x="0" y="0"/>
                <wp:positionH relativeFrom="column">
                  <wp:posOffset>2622550</wp:posOffset>
                </wp:positionH>
                <wp:positionV relativeFrom="paragraph">
                  <wp:posOffset>3041015</wp:posOffset>
                </wp:positionV>
                <wp:extent cx="0" cy="400050"/>
                <wp:effectExtent l="95250" t="19050" r="76200" b="95250"/>
                <wp:wrapNone/>
                <wp:docPr id="18" name="Straight Arrow Connector 18"/>
                <wp:cNvGraphicFramePr/>
                <a:graphic xmlns:a="http://schemas.openxmlformats.org/drawingml/2006/main">
                  <a:graphicData uri="http://schemas.microsoft.com/office/word/2010/wordprocessingShape">
                    <wps:wsp>
                      <wps:cNvCnPr/>
                      <wps:spPr>
                        <a:xfrm>
                          <a:off x="0" y="0"/>
                          <a:ext cx="0" cy="40005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w14:anchorId="1A218D1C" id="Straight Arrow Connector 18" o:spid="_x0000_s1026" type="#_x0000_t32" style="position:absolute;margin-left:206.5pt;margin-top:239.45pt;width:0;height:3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" strokecolor="windowText" strokeweight="2pt">
                <v:stroke endarrow="block"/>
                <v:shadow on="t" color="black" opacity="24903f" origin=",.5" offset="0,.55556mm"/>
              </v:shape>
            </w:pict>
          </mc:Fallback>
        </mc:AlternateContent>
      </w:r>
      <w:r w:rsidR="0042376E" w:rsidRPr="000B3A23">
        <w:rPr>
          <w:rFonts w:asciiTheme="majorHAnsi" w:hAnsiTheme="majorHAnsi" w:cstheme="majorHAnsi"/>
          <w:noProof/>
          <w:sz w:val="22"/>
          <w:szCs w:val="22"/>
        </w:rPr>
        <mc:AlternateContent>
          <mc:Choice Requires="wps">
            <w:drawing>
              <wp:anchor distT="0" distB="0" distL="114300" distR="114300" simplePos="0" relativeHeight="251680768" behindDoc="0" locked="0" layoutInCell="1" allowOverlap="1" wp14:anchorId="13213D60" wp14:editId="2C761626">
                <wp:simplePos x="0" y="0"/>
                <wp:positionH relativeFrom="column">
                  <wp:posOffset>2571750</wp:posOffset>
                </wp:positionH>
                <wp:positionV relativeFrom="paragraph">
                  <wp:posOffset>1410335</wp:posOffset>
                </wp:positionV>
                <wp:extent cx="0" cy="400050"/>
                <wp:effectExtent l="95250" t="19050" r="76200" b="95250"/>
                <wp:wrapNone/>
                <wp:docPr id="17"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17BA99" id="Straight Arrow Connector 17" o:spid="_x0000_s1026" type="#_x0000_t32" style="position:absolute;margin-left:202.5pt;margin-top:111.05pt;width:0;height:3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" strokecolor="black [3200]" strokeweight="2pt">
                <v:stroke endarrow="block"/>
                <v:shadow on="t" color="black" opacity="24903f" origin=",.5" offset="0,.55556mm"/>
              </v:shape>
            </w:pict>
          </mc:Fallback>
        </mc:AlternateContent>
      </w:r>
      <w:r w:rsidR="0042376E" w:rsidRPr="000B3A23">
        <w:rPr>
          <w:rFonts w:asciiTheme="majorHAnsi" w:hAnsiTheme="majorHAnsi" w:cstheme="majorHAnsi"/>
          <w:noProof/>
          <w:sz w:val="22"/>
          <w:szCs w:val="22"/>
        </w:rPr>
        <mc:AlternateContent>
          <mc:Choice Requires="wps">
            <w:drawing>
              <wp:anchor distT="45720" distB="45720" distL="114300" distR="114300" simplePos="0" relativeHeight="251669504" behindDoc="0" locked="0" layoutInCell="1" allowOverlap="1" wp14:anchorId="435D13FB" wp14:editId="3D2F72B1">
                <wp:simplePos x="0" y="0"/>
                <wp:positionH relativeFrom="margin">
                  <wp:posOffset>2908300</wp:posOffset>
                </wp:positionH>
                <wp:positionV relativeFrom="paragraph">
                  <wp:posOffset>5029835</wp:posOffset>
                </wp:positionV>
                <wp:extent cx="2901950" cy="1404620"/>
                <wp:effectExtent l="0" t="0" r="0" b="571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1404620"/>
                        </a:xfrm>
                        <a:prstGeom prst="rect">
                          <a:avLst/>
                        </a:prstGeom>
                        <a:noFill/>
                        <a:ln w="9525">
                          <a:noFill/>
                          <a:miter lim="800000"/>
                          <a:headEnd/>
                          <a:tailEnd/>
                        </a:ln>
                      </wps:spPr>
                      <wps:txbx>
                        <w:txbxContent>
                          <w:p w14:paraId="2FBE53F7" w14:textId="015E6C90" w:rsidR="0042376E" w:rsidRPr="0042376E" w:rsidRDefault="0042376E" w:rsidP="0042376E">
                            <w:pPr>
                              <w:rPr>
                                <w:rFonts w:asciiTheme="majorHAnsi" w:hAnsiTheme="majorHAnsi" w:cstheme="majorHAnsi"/>
                              </w:rPr>
                            </w:pPr>
                            <w:r>
                              <w:rPr>
                                <w:rFonts w:asciiTheme="majorHAnsi" w:hAnsiTheme="majorHAnsi" w:cstheme="majorHAnsi"/>
                              </w:rPr>
                              <w:t>Stratify on housing/bedding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5D13FB" id="_x0000_s1035" type="#_x0000_t202" style="position:absolute;left:0;text-align:left;margin-left:229pt;margin-top:396.05pt;width:228.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" filled="f" stroked="f">
                <v:textbox style="mso-fit-shape-to-text:t">
                  <w:txbxContent>
                    <w:p w14:paraId="2FBE53F7" w14:textId="015E6C90" w:rsidR="0042376E" w:rsidRPr="0042376E" w:rsidRDefault="0042376E" w:rsidP="0042376E">
                      <w:pPr>
                        <w:rPr>
                          <w:rFonts w:asciiTheme="majorHAnsi" w:hAnsiTheme="majorHAnsi" w:cstheme="majorHAnsi"/>
                        </w:rPr>
                      </w:pPr>
                      <w:r>
                        <w:rPr>
                          <w:rFonts w:asciiTheme="majorHAnsi" w:hAnsiTheme="majorHAnsi" w:cstheme="majorHAnsi"/>
                        </w:rPr>
                        <w:t>Stratify on housing/bedding type</w:t>
                      </w:r>
                    </w:p>
                  </w:txbxContent>
                </v:textbox>
                <w10:wrap type="square" anchorx="margin"/>
              </v:shape>
            </w:pict>
          </mc:Fallback>
        </mc:AlternateContent>
      </w:r>
      <w:r w:rsidR="0042376E" w:rsidRPr="000B3A23">
        <w:rPr>
          <w:rFonts w:asciiTheme="majorHAnsi" w:hAnsiTheme="majorHAnsi" w:cstheme="majorHAnsi"/>
          <w:noProof/>
          <w:sz w:val="22"/>
          <w:szCs w:val="22"/>
        </w:rPr>
        <mc:AlternateContent>
          <mc:Choice Requires="wps">
            <w:drawing>
              <wp:anchor distT="0" distB="0" distL="114300" distR="114300" simplePos="0" relativeHeight="251663360" behindDoc="0" locked="0" layoutInCell="1" allowOverlap="1" wp14:anchorId="59B0E0F4" wp14:editId="03D0EF1A">
                <wp:simplePos x="0" y="0"/>
                <wp:positionH relativeFrom="column">
                  <wp:posOffset>1066800</wp:posOffset>
                </wp:positionH>
                <wp:positionV relativeFrom="paragraph">
                  <wp:posOffset>3562985</wp:posOffset>
                </wp:positionV>
                <wp:extent cx="3048000" cy="1327150"/>
                <wp:effectExtent l="57150" t="19050" r="76200" b="101600"/>
                <wp:wrapNone/>
                <wp:docPr id="9" name="Rounded Rectangle 9"/>
                <wp:cNvGraphicFramePr/>
                <a:graphic xmlns:a="http://schemas.openxmlformats.org/drawingml/2006/main">
                  <a:graphicData uri="http://schemas.microsoft.com/office/word/2010/wordprocessingShape">
                    <wps:wsp>
                      <wps:cNvSpPr/>
                      <wps:spPr>
                        <a:xfrm>
                          <a:off x="0" y="0"/>
                          <a:ext cx="3048000" cy="1327150"/>
                        </a:xfrm>
                        <a:prstGeom prst="round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14:paraId="6166BF47" w14:textId="77777777" w:rsidR="007C355C" w:rsidRPr="007C355C" w:rsidRDefault="007C355C" w:rsidP="007C355C">
                            <w:pPr>
                              <w:jc w:val="center"/>
                              <w:rPr>
                                <w:rFonts w:asciiTheme="majorHAnsi" w:hAnsiTheme="majorHAnsi" w:cstheme="majorHAnsi"/>
                                <w:color w:val="000000" w:themeColor="text1"/>
                              </w:rPr>
                            </w:pPr>
                            <w:r>
                              <w:rPr>
                                <w:rFonts w:asciiTheme="majorHAnsi" w:hAnsiTheme="majorHAnsi" w:cstheme="majorHAnsi"/>
                                <w:color w:val="000000" w:themeColor="text1"/>
                              </w:rPr>
                              <w:t xml:space="preserve">Source </w:t>
                            </w:r>
                            <w:r w:rsidRPr="007C355C">
                              <w:rPr>
                                <w:rFonts w:asciiTheme="majorHAnsi" w:hAnsiTheme="majorHAnsi" w:cstheme="majorHAnsi"/>
                                <w:color w:val="000000" w:themeColor="text1"/>
                              </w:rPr>
                              <w:t>population</w:t>
                            </w:r>
                          </w:p>
                          <w:p w14:paraId="3DC4E0A2" w14:textId="77777777" w:rsidR="007C355C" w:rsidRDefault="007C355C" w:rsidP="007C355C">
                            <w:pPr>
                              <w:jc w:val="center"/>
                              <w:rPr>
                                <w:rFonts w:asciiTheme="majorHAnsi" w:hAnsiTheme="majorHAnsi" w:cstheme="majorHAnsi"/>
                                <w:color w:val="000000" w:themeColor="text1"/>
                              </w:rPr>
                            </w:pPr>
                            <w:r w:rsidRPr="007C355C">
                              <w:rPr>
                                <w:rFonts w:asciiTheme="majorHAnsi" w:hAnsiTheme="majorHAnsi" w:cstheme="majorHAnsi"/>
                                <w:color w:val="000000" w:themeColor="text1"/>
                              </w:rPr>
                              <w:t>Organic Dairy farms In Vermont</w:t>
                            </w:r>
                            <w:r>
                              <w:rPr>
                                <w:rFonts w:asciiTheme="majorHAnsi" w:hAnsiTheme="majorHAnsi" w:cstheme="majorHAnsi"/>
                                <w:color w:val="000000" w:themeColor="text1"/>
                              </w:rPr>
                              <w:t xml:space="preserve"> </w:t>
                            </w:r>
                          </w:p>
                          <w:p w14:paraId="44EA7886" w14:textId="4E6A58CD" w:rsidR="007C355C" w:rsidRPr="007C355C" w:rsidRDefault="007C355C" w:rsidP="00D04492">
                            <w:pPr>
                              <w:jc w:val="center"/>
                              <w:rPr>
                                <w:rFonts w:asciiTheme="majorHAnsi" w:hAnsiTheme="majorHAnsi" w:cstheme="majorHAnsi"/>
                                <w:color w:val="000000" w:themeColor="text1"/>
                              </w:rPr>
                            </w:pPr>
                            <w:r>
                              <w:rPr>
                                <w:rFonts w:asciiTheme="majorHAnsi" w:hAnsiTheme="majorHAnsi" w:cstheme="majorHAnsi"/>
                                <w:color w:val="000000" w:themeColor="text1"/>
                              </w:rPr>
                              <w:t>herd size 35 to 120 lactating cows</w:t>
                            </w:r>
                            <w:r w:rsidR="0042376E">
                              <w:rPr>
                                <w:rFonts w:asciiTheme="majorHAnsi" w:hAnsiTheme="majorHAnsi" w:cstheme="majorHAnsi"/>
                                <w:color w:val="000000" w:themeColor="text1"/>
                              </w:rPr>
                              <w:t xml:space="preserve"> </w:t>
                            </w:r>
                            <w:r w:rsidR="00D04492">
                              <w:rPr>
                                <w:rFonts w:asciiTheme="majorHAnsi" w:hAnsiTheme="majorHAnsi" w:cstheme="majorHAnsi"/>
                                <w:color w:val="000000" w:themeColor="text1"/>
                              </w:rPr>
                              <w:t xml:space="preserve">            </w:t>
                            </w:r>
                            <w:r w:rsidR="0042376E">
                              <w:rPr>
                                <w:rFonts w:asciiTheme="majorHAnsi" w:hAnsiTheme="majorHAnsi" w:cstheme="majorHAnsi"/>
                                <w:color w:val="000000" w:themeColor="text1"/>
                              </w:rPr>
                              <w:t>and test through DHIA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B0E0F4" id="Rounded Rectangle 9" o:spid="_x0000_s1036" style="position:absolute;left:0;text-align:left;margin-left:84pt;margin-top:280.55pt;width:240pt;height:10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" filled="f" strokecolor="windowText">
                <v:shadow on="t" color="black" opacity="22937f" origin=",.5" offset="0,.63889mm"/>
                <v:textbox>
                  <w:txbxContent>
                    <w:p w14:paraId="6166BF47" w14:textId="77777777" w:rsidR="007C355C" w:rsidRPr="007C355C" w:rsidRDefault="007C355C" w:rsidP="007C355C">
                      <w:pPr>
                        <w:jc w:val="center"/>
                        <w:rPr>
                          <w:rFonts w:asciiTheme="majorHAnsi" w:hAnsiTheme="majorHAnsi" w:cstheme="majorHAnsi"/>
                          <w:color w:val="000000" w:themeColor="text1"/>
                        </w:rPr>
                      </w:pPr>
                      <w:r>
                        <w:rPr>
                          <w:rFonts w:asciiTheme="majorHAnsi" w:hAnsiTheme="majorHAnsi" w:cstheme="majorHAnsi"/>
                          <w:color w:val="000000" w:themeColor="text1"/>
                        </w:rPr>
                        <w:t xml:space="preserve">Source </w:t>
                      </w:r>
                      <w:r w:rsidRPr="007C355C">
                        <w:rPr>
                          <w:rFonts w:asciiTheme="majorHAnsi" w:hAnsiTheme="majorHAnsi" w:cstheme="majorHAnsi"/>
                          <w:color w:val="000000" w:themeColor="text1"/>
                        </w:rPr>
                        <w:t>population</w:t>
                      </w:r>
                    </w:p>
                    <w:p w14:paraId="3DC4E0A2" w14:textId="77777777" w:rsidR="007C355C" w:rsidRDefault="007C355C" w:rsidP="007C355C">
                      <w:pPr>
                        <w:jc w:val="center"/>
                        <w:rPr>
                          <w:rFonts w:asciiTheme="majorHAnsi" w:hAnsiTheme="majorHAnsi" w:cstheme="majorHAnsi"/>
                          <w:color w:val="000000" w:themeColor="text1"/>
                        </w:rPr>
                      </w:pPr>
                      <w:r w:rsidRPr="007C355C">
                        <w:rPr>
                          <w:rFonts w:asciiTheme="majorHAnsi" w:hAnsiTheme="majorHAnsi" w:cstheme="majorHAnsi"/>
                          <w:color w:val="000000" w:themeColor="text1"/>
                        </w:rPr>
                        <w:t>Organic Dairy farms In Vermont</w:t>
                      </w:r>
                      <w:r>
                        <w:rPr>
                          <w:rFonts w:asciiTheme="majorHAnsi" w:hAnsiTheme="majorHAnsi" w:cstheme="majorHAnsi"/>
                          <w:color w:val="000000" w:themeColor="text1"/>
                        </w:rPr>
                        <w:t xml:space="preserve"> </w:t>
                      </w:r>
                    </w:p>
                    <w:p w14:paraId="44EA7886" w14:textId="4E6A58CD" w:rsidR="007C355C" w:rsidRPr="007C355C" w:rsidRDefault="007C355C" w:rsidP="00D04492">
                      <w:pPr>
                        <w:jc w:val="center"/>
                        <w:rPr>
                          <w:rFonts w:asciiTheme="majorHAnsi" w:hAnsiTheme="majorHAnsi" w:cstheme="majorHAnsi"/>
                          <w:color w:val="000000" w:themeColor="text1"/>
                        </w:rPr>
                      </w:pPr>
                      <w:r>
                        <w:rPr>
                          <w:rFonts w:asciiTheme="majorHAnsi" w:hAnsiTheme="majorHAnsi" w:cstheme="majorHAnsi"/>
                          <w:color w:val="000000" w:themeColor="text1"/>
                        </w:rPr>
                        <w:t>herd size 35 to 120 lactating cows</w:t>
                      </w:r>
                      <w:r w:rsidR="0042376E">
                        <w:rPr>
                          <w:rFonts w:asciiTheme="majorHAnsi" w:hAnsiTheme="majorHAnsi" w:cstheme="majorHAnsi"/>
                          <w:color w:val="000000" w:themeColor="text1"/>
                        </w:rPr>
                        <w:t xml:space="preserve"> </w:t>
                      </w:r>
                      <w:r w:rsidR="00D04492">
                        <w:rPr>
                          <w:rFonts w:asciiTheme="majorHAnsi" w:hAnsiTheme="majorHAnsi" w:cstheme="majorHAnsi"/>
                          <w:color w:val="000000" w:themeColor="text1"/>
                        </w:rPr>
                        <w:t xml:space="preserve">            </w:t>
                      </w:r>
                      <w:r w:rsidR="0042376E">
                        <w:rPr>
                          <w:rFonts w:asciiTheme="majorHAnsi" w:hAnsiTheme="majorHAnsi" w:cstheme="majorHAnsi"/>
                          <w:color w:val="000000" w:themeColor="text1"/>
                        </w:rPr>
                        <w:t>and test through DHIA</w:t>
                      </w:r>
                    </w:p>
                  </w:txbxContent>
                </v:textbox>
              </v:roundrect>
            </w:pict>
          </mc:Fallback>
        </mc:AlternateContent>
      </w:r>
      <w:r w:rsidR="0042376E" w:rsidRPr="000B3A23">
        <w:rPr>
          <w:rFonts w:asciiTheme="majorHAnsi" w:hAnsiTheme="majorHAnsi" w:cstheme="majorHAnsi"/>
          <w:noProof/>
          <w:sz w:val="22"/>
          <w:szCs w:val="22"/>
        </w:rPr>
        <mc:AlternateContent>
          <mc:Choice Requires="wps">
            <w:drawing>
              <wp:anchor distT="45720" distB="45720" distL="114300" distR="114300" simplePos="0" relativeHeight="251667456" behindDoc="0" locked="0" layoutInCell="1" allowOverlap="1" wp14:anchorId="4EB5E85C" wp14:editId="7592ADB6">
                <wp:simplePos x="0" y="0"/>
                <wp:positionH relativeFrom="margin">
                  <wp:posOffset>2825750</wp:posOffset>
                </wp:positionH>
                <wp:positionV relativeFrom="paragraph">
                  <wp:posOffset>3118485</wp:posOffset>
                </wp:positionV>
                <wp:extent cx="290195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1404620"/>
                        </a:xfrm>
                        <a:prstGeom prst="rect">
                          <a:avLst/>
                        </a:prstGeom>
                        <a:noFill/>
                        <a:ln w="9525">
                          <a:noFill/>
                          <a:miter lim="800000"/>
                          <a:headEnd/>
                          <a:tailEnd/>
                        </a:ln>
                      </wps:spPr>
                      <wps:txbx>
                        <w:txbxContent>
                          <w:p w14:paraId="7C887A9D" w14:textId="6B56D4A4" w:rsidR="0042376E" w:rsidRPr="0042376E" w:rsidRDefault="0042376E" w:rsidP="0042376E">
                            <w:pPr>
                              <w:rPr>
                                <w:rFonts w:asciiTheme="majorHAnsi" w:hAnsiTheme="majorHAnsi" w:cstheme="majorHAnsi"/>
                              </w:rPr>
                            </w:pPr>
                            <w:r w:rsidRPr="0042376E">
                              <w:rPr>
                                <w:rFonts w:asciiTheme="majorHAnsi" w:hAnsiTheme="majorHAnsi" w:cstheme="majorHAnsi"/>
                              </w:rPr>
                              <w:t>Exclude herds</w:t>
                            </w:r>
                            <w:r>
                              <w:rPr>
                                <w:rFonts w:asciiTheme="majorHAnsi" w:hAnsiTheme="majorHAnsi" w:cstheme="majorHAnsi"/>
                              </w:rPr>
                              <w:t xml:space="preserve"> not on monthly DHIA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5E85C" id="_x0000_s1037" type="#_x0000_t202" style="position:absolute;left:0;text-align:left;margin-left:222.5pt;margin-top:245.55pt;width:228.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" filled="f" stroked="f">
                <v:textbox style="mso-fit-shape-to-text:t">
                  <w:txbxContent>
                    <w:p w14:paraId="7C887A9D" w14:textId="6B56D4A4" w:rsidR="0042376E" w:rsidRPr="0042376E" w:rsidRDefault="0042376E" w:rsidP="0042376E">
                      <w:pPr>
                        <w:rPr>
                          <w:rFonts w:asciiTheme="majorHAnsi" w:hAnsiTheme="majorHAnsi" w:cstheme="majorHAnsi"/>
                        </w:rPr>
                      </w:pPr>
                      <w:r w:rsidRPr="0042376E">
                        <w:rPr>
                          <w:rFonts w:asciiTheme="majorHAnsi" w:hAnsiTheme="majorHAnsi" w:cstheme="majorHAnsi"/>
                        </w:rPr>
                        <w:t>Exclude herds</w:t>
                      </w:r>
                      <w:r>
                        <w:rPr>
                          <w:rFonts w:asciiTheme="majorHAnsi" w:hAnsiTheme="majorHAnsi" w:cstheme="majorHAnsi"/>
                        </w:rPr>
                        <w:t xml:space="preserve"> not on monthly DHIA</w:t>
                      </w:r>
                    </w:p>
                  </w:txbxContent>
                </v:textbox>
                <w10:wrap type="square" anchorx="margin"/>
              </v:shape>
            </w:pict>
          </mc:Fallback>
        </mc:AlternateContent>
      </w:r>
      <w:r w:rsidR="0042376E" w:rsidRPr="000B3A23">
        <w:rPr>
          <w:rFonts w:asciiTheme="majorHAnsi" w:hAnsiTheme="majorHAnsi" w:cstheme="majorHAnsi"/>
          <w:noProof/>
          <w:sz w:val="22"/>
          <w:szCs w:val="22"/>
        </w:rPr>
        <mc:AlternateContent>
          <mc:Choice Requires="wps">
            <w:drawing>
              <wp:anchor distT="0" distB="0" distL="114300" distR="114300" simplePos="0" relativeHeight="251661312" behindDoc="0" locked="0" layoutInCell="1" allowOverlap="1" wp14:anchorId="2F4CDFD7" wp14:editId="6C7A3032">
                <wp:simplePos x="0" y="0"/>
                <wp:positionH relativeFrom="column">
                  <wp:posOffset>1054100</wp:posOffset>
                </wp:positionH>
                <wp:positionV relativeFrom="paragraph">
                  <wp:posOffset>1863090</wp:posOffset>
                </wp:positionV>
                <wp:extent cx="3048000" cy="1104900"/>
                <wp:effectExtent l="57150" t="19050" r="76200" b="95250"/>
                <wp:wrapNone/>
                <wp:docPr id="8" name="Rounded Rectangle 8"/>
                <wp:cNvGraphicFramePr/>
                <a:graphic xmlns:a="http://schemas.openxmlformats.org/drawingml/2006/main">
                  <a:graphicData uri="http://schemas.microsoft.com/office/word/2010/wordprocessingShape">
                    <wps:wsp>
                      <wps:cNvSpPr/>
                      <wps:spPr>
                        <a:xfrm>
                          <a:off x="0" y="0"/>
                          <a:ext cx="3048000" cy="1104900"/>
                        </a:xfrm>
                        <a:prstGeom prst="round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14:paraId="0F414289" w14:textId="62AD8499" w:rsidR="007C355C" w:rsidRPr="007C355C" w:rsidRDefault="007C355C" w:rsidP="007C355C">
                            <w:pPr>
                              <w:jc w:val="center"/>
                              <w:rPr>
                                <w:rFonts w:asciiTheme="majorHAnsi" w:hAnsiTheme="majorHAnsi" w:cstheme="majorHAnsi"/>
                                <w:color w:val="000000" w:themeColor="text1"/>
                              </w:rPr>
                            </w:pPr>
                            <w:r>
                              <w:rPr>
                                <w:rFonts w:asciiTheme="majorHAnsi" w:hAnsiTheme="majorHAnsi" w:cstheme="majorHAnsi"/>
                                <w:color w:val="000000" w:themeColor="text1"/>
                              </w:rPr>
                              <w:t xml:space="preserve">Source </w:t>
                            </w:r>
                            <w:r w:rsidRPr="007C355C">
                              <w:rPr>
                                <w:rFonts w:asciiTheme="majorHAnsi" w:hAnsiTheme="majorHAnsi" w:cstheme="majorHAnsi"/>
                                <w:color w:val="000000" w:themeColor="text1"/>
                              </w:rPr>
                              <w:t>population</w:t>
                            </w:r>
                          </w:p>
                          <w:p w14:paraId="6F552ECF" w14:textId="77777777" w:rsidR="007C355C" w:rsidRDefault="007C355C" w:rsidP="007C355C">
                            <w:pPr>
                              <w:jc w:val="center"/>
                              <w:rPr>
                                <w:rFonts w:asciiTheme="majorHAnsi" w:hAnsiTheme="majorHAnsi" w:cstheme="majorHAnsi"/>
                                <w:color w:val="000000" w:themeColor="text1"/>
                              </w:rPr>
                            </w:pPr>
                            <w:r w:rsidRPr="007C355C">
                              <w:rPr>
                                <w:rFonts w:asciiTheme="majorHAnsi" w:hAnsiTheme="majorHAnsi" w:cstheme="majorHAnsi"/>
                                <w:color w:val="000000" w:themeColor="text1"/>
                              </w:rPr>
                              <w:t>Organic Dairy farms In Vermont</w:t>
                            </w:r>
                            <w:r>
                              <w:rPr>
                                <w:rFonts w:asciiTheme="majorHAnsi" w:hAnsiTheme="majorHAnsi" w:cstheme="majorHAnsi"/>
                                <w:color w:val="000000" w:themeColor="text1"/>
                              </w:rPr>
                              <w:t xml:space="preserve"> </w:t>
                            </w:r>
                          </w:p>
                          <w:p w14:paraId="55A23013" w14:textId="0233DF53" w:rsidR="007C355C" w:rsidRPr="007C355C" w:rsidRDefault="007C355C" w:rsidP="007C355C">
                            <w:pPr>
                              <w:jc w:val="center"/>
                              <w:rPr>
                                <w:rFonts w:asciiTheme="majorHAnsi" w:hAnsiTheme="majorHAnsi" w:cstheme="majorHAnsi"/>
                                <w:color w:val="000000" w:themeColor="text1"/>
                              </w:rPr>
                            </w:pPr>
                            <w:r>
                              <w:rPr>
                                <w:rFonts w:asciiTheme="majorHAnsi" w:hAnsiTheme="majorHAnsi" w:cstheme="majorHAnsi"/>
                                <w:color w:val="000000" w:themeColor="text1"/>
                              </w:rPr>
                              <w:t>herd size 35 to 120 lactating cows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4CDFD7" id="Rounded Rectangle 8" o:spid="_x0000_s1038" style="position:absolute;left:0;text-align:left;margin-left:83pt;margin-top:146.7pt;width:240pt;height: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" filled="f" strokecolor="windowText">
                <v:shadow on="t" color="black" opacity="22937f" origin=",.5" offset="0,.63889mm"/>
                <v:textbox>
                  <w:txbxContent>
                    <w:p w14:paraId="0F414289" w14:textId="62AD8499" w:rsidR="007C355C" w:rsidRPr="007C355C" w:rsidRDefault="007C355C" w:rsidP="007C355C">
                      <w:pPr>
                        <w:jc w:val="center"/>
                        <w:rPr>
                          <w:rFonts w:asciiTheme="majorHAnsi" w:hAnsiTheme="majorHAnsi" w:cstheme="majorHAnsi"/>
                          <w:color w:val="000000" w:themeColor="text1"/>
                        </w:rPr>
                      </w:pPr>
                      <w:r>
                        <w:rPr>
                          <w:rFonts w:asciiTheme="majorHAnsi" w:hAnsiTheme="majorHAnsi" w:cstheme="majorHAnsi"/>
                          <w:color w:val="000000" w:themeColor="text1"/>
                        </w:rPr>
                        <w:t xml:space="preserve">Source </w:t>
                      </w:r>
                      <w:r w:rsidRPr="007C355C">
                        <w:rPr>
                          <w:rFonts w:asciiTheme="majorHAnsi" w:hAnsiTheme="majorHAnsi" w:cstheme="majorHAnsi"/>
                          <w:color w:val="000000" w:themeColor="text1"/>
                        </w:rPr>
                        <w:t>population</w:t>
                      </w:r>
                    </w:p>
                    <w:p w14:paraId="6F552ECF" w14:textId="77777777" w:rsidR="007C355C" w:rsidRDefault="007C355C" w:rsidP="007C355C">
                      <w:pPr>
                        <w:jc w:val="center"/>
                        <w:rPr>
                          <w:rFonts w:asciiTheme="majorHAnsi" w:hAnsiTheme="majorHAnsi" w:cstheme="majorHAnsi"/>
                          <w:color w:val="000000" w:themeColor="text1"/>
                        </w:rPr>
                      </w:pPr>
                      <w:r w:rsidRPr="007C355C">
                        <w:rPr>
                          <w:rFonts w:asciiTheme="majorHAnsi" w:hAnsiTheme="majorHAnsi" w:cstheme="majorHAnsi"/>
                          <w:color w:val="000000" w:themeColor="text1"/>
                        </w:rPr>
                        <w:t>Organic Dairy farms In Vermont</w:t>
                      </w:r>
                      <w:r>
                        <w:rPr>
                          <w:rFonts w:asciiTheme="majorHAnsi" w:hAnsiTheme="majorHAnsi" w:cstheme="majorHAnsi"/>
                          <w:color w:val="000000" w:themeColor="text1"/>
                        </w:rPr>
                        <w:t xml:space="preserve"> </w:t>
                      </w:r>
                    </w:p>
                    <w:p w14:paraId="55A23013" w14:textId="0233DF53" w:rsidR="007C355C" w:rsidRPr="007C355C" w:rsidRDefault="007C355C" w:rsidP="007C355C">
                      <w:pPr>
                        <w:jc w:val="center"/>
                        <w:rPr>
                          <w:rFonts w:asciiTheme="majorHAnsi" w:hAnsiTheme="majorHAnsi" w:cstheme="majorHAnsi"/>
                          <w:color w:val="000000" w:themeColor="text1"/>
                        </w:rPr>
                      </w:pPr>
                      <w:r>
                        <w:rPr>
                          <w:rFonts w:asciiTheme="majorHAnsi" w:hAnsiTheme="majorHAnsi" w:cstheme="majorHAnsi"/>
                          <w:color w:val="000000" w:themeColor="text1"/>
                        </w:rPr>
                        <w:t>herd size 35 to 120 lactating cows</w:t>
                      </w:r>
                    </w:p>
                  </w:txbxContent>
                </v:textbox>
              </v:roundrect>
            </w:pict>
          </mc:Fallback>
        </mc:AlternateContent>
      </w:r>
      <w:r w:rsidR="0042376E" w:rsidRPr="000B3A23">
        <w:rPr>
          <w:rFonts w:asciiTheme="majorHAnsi" w:hAnsiTheme="majorHAnsi" w:cstheme="majorHAnsi"/>
          <w:noProof/>
          <w:sz w:val="22"/>
          <w:szCs w:val="22"/>
        </w:rPr>
        <mc:AlternateContent>
          <mc:Choice Requires="wps">
            <w:drawing>
              <wp:anchor distT="45720" distB="45720" distL="114300" distR="114300" simplePos="0" relativeHeight="251665408" behindDoc="0" locked="0" layoutInCell="1" allowOverlap="1" wp14:anchorId="2A7464BD" wp14:editId="403CAB67">
                <wp:simplePos x="0" y="0"/>
                <wp:positionH relativeFrom="margin">
                  <wp:posOffset>2813050</wp:posOffset>
                </wp:positionH>
                <wp:positionV relativeFrom="paragraph">
                  <wp:posOffset>1488440</wp:posOffset>
                </wp:positionV>
                <wp:extent cx="29019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1404620"/>
                        </a:xfrm>
                        <a:prstGeom prst="rect">
                          <a:avLst/>
                        </a:prstGeom>
                        <a:noFill/>
                        <a:ln w="9525">
                          <a:noFill/>
                          <a:miter lim="800000"/>
                          <a:headEnd/>
                          <a:tailEnd/>
                        </a:ln>
                      </wps:spPr>
                      <wps:txbx>
                        <w:txbxContent>
                          <w:p w14:paraId="79B6AB3E" w14:textId="2E2451D1" w:rsidR="0042376E" w:rsidRPr="0042376E" w:rsidRDefault="0042376E">
                            <w:pPr>
                              <w:rPr>
                                <w:rFonts w:asciiTheme="majorHAnsi" w:hAnsiTheme="majorHAnsi" w:cstheme="majorHAnsi"/>
                              </w:rPr>
                            </w:pPr>
                            <w:r w:rsidRPr="0042376E">
                              <w:rPr>
                                <w:rFonts w:asciiTheme="majorHAnsi" w:hAnsiTheme="majorHAnsi" w:cstheme="majorHAnsi"/>
                              </w:rPr>
                              <w:t>Exclude very small and very large herds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7464BD" id="_x0000_s1039" type="#_x0000_t202" style="position:absolute;left:0;text-align:left;margin-left:221.5pt;margin-top:117.2pt;width:228.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" filled="f" stroked="f">
                <v:textbox style="mso-fit-shape-to-text:t">
                  <w:txbxContent>
                    <w:p w14:paraId="79B6AB3E" w14:textId="2E2451D1" w:rsidR="0042376E" w:rsidRPr="0042376E" w:rsidRDefault="0042376E">
                      <w:pPr>
                        <w:rPr>
                          <w:rFonts w:asciiTheme="majorHAnsi" w:hAnsiTheme="majorHAnsi" w:cstheme="majorHAnsi"/>
                        </w:rPr>
                      </w:pPr>
                      <w:r w:rsidRPr="0042376E">
                        <w:rPr>
                          <w:rFonts w:asciiTheme="majorHAnsi" w:hAnsiTheme="majorHAnsi" w:cstheme="majorHAnsi"/>
                        </w:rPr>
                        <w:t>Exclude very small and very large herds</w:t>
                      </w:r>
                    </w:p>
                  </w:txbxContent>
                </v:textbox>
                <w10:wrap type="square" anchorx="margin"/>
              </v:shape>
            </w:pict>
          </mc:Fallback>
        </mc:AlternateContent>
      </w:r>
      <w:r w:rsidR="007C355C" w:rsidRPr="000B3A23">
        <w:rPr>
          <w:rFonts w:asciiTheme="majorHAnsi" w:hAnsiTheme="majorHAnsi" w:cstheme="majorHAnsi"/>
          <w:noProof/>
          <w:sz w:val="22"/>
          <w:szCs w:val="22"/>
        </w:rPr>
        <mc:AlternateContent>
          <mc:Choice Requires="wps">
            <w:drawing>
              <wp:anchor distT="0" distB="0" distL="114300" distR="114300" simplePos="0" relativeHeight="251659264" behindDoc="0" locked="0" layoutInCell="1" allowOverlap="1" wp14:anchorId="1016465C" wp14:editId="332C4C26">
                <wp:simplePos x="0" y="0"/>
                <wp:positionH relativeFrom="column">
                  <wp:posOffset>1041400</wp:posOffset>
                </wp:positionH>
                <wp:positionV relativeFrom="paragraph">
                  <wp:posOffset>580390</wp:posOffset>
                </wp:positionV>
                <wp:extent cx="3048000" cy="755650"/>
                <wp:effectExtent l="57150" t="19050" r="76200" b="101600"/>
                <wp:wrapNone/>
                <wp:docPr id="7" name="Rounded Rectangle 7"/>
                <wp:cNvGraphicFramePr/>
                <a:graphic xmlns:a="http://schemas.openxmlformats.org/drawingml/2006/main">
                  <a:graphicData uri="http://schemas.microsoft.com/office/word/2010/wordprocessingShape">
                    <wps:wsp>
                      <wps:cNvSpPr/>
                      <wps:spPr>
                        <a:xfrm>
                          <a:off x="0" y="0"/>
                          <a:ext cx="3048000" cy="75565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BB89183" w14:textId="194771B1" w:rsidR="007C355C" w:rsidRPr="007C355C" w:rsidRDefault="007C355C" w:rsidP="007C355C">
                            <w:pPr>
                              <w:jc w:val="center"/>
                              <w:rPr>
                                <w:rFonts w:asciiTheme="majorHAnsi" w:hAnsiTheme="majorHAnsi" w:cstheme="majorHAnsi"/>
                                <w:color w:val="000000" w:themeColor="text1"/>
                              </w:rPr>
                            </w:pPr>
                            <w:r w:rsidRPr="007C355C">
                              <w:rPr>
                                <w:rFonts w:asciiTheme="majorHAnsi" w:hAnsiTheme="majorHAnsi" w:cstheme="majorHAnsi"/>
                                <w:color w:val="000000" w:themeColor="text1"/>
                              </w:rPr>
                              <w:t>Target population</w:t>
                            </w:r>
                          </w:p>
                          <w:p w14:paraId="64E14CD8" w14:textId="0C409471" w:rsidR="007C355C" w:rsidRPr="007C355C" w:rsidRDefault="007C355C" w:rsidP="007C355C">
                            <w:pPr>
                              <w:jc w:val="center"/>
                              <w:rPr>
                                <w:rFonts w:asciiTheme="majorHAnsi" w:hAnsiTheme="majorHAnsi" w:cstheme="majorHAnsi"/>
                                <w:color w:val="000000" w:themeColor="text1"/>
                              </w:rPr>
                            </w:pPr>
                            <w:r w:rsidRPr="007C355C">
                              <w:rPr>
                                <w:rFonts w:asciiTheme="majorHAnsi" w:hAnsiTheme="majorHAnsi" w:cstheme="majorHAnsi"/>
                                <w:color w:val="000000" w:themeColor="text1"/>
                              </w:rPr>
                              <w:t>Organic Dairy farms In Vermont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16465C" id="Rounded Rectangle 7" o:spid="_x0000_s1040" style="position:absolute;left:0;text-align:left;margin-left:82pt;margin-top:45.7pt;width:240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" filled="f" strokecolor="black [3213]">
                <v:shadow on="t" color="black" opacity="22937f" origin=",.5" offset="0,.63889mm"/>
                <v:textbox>
                  <w:txbxContent>
                    <w:p w14:paraId="7BB89183" w14:textId="194771B1" w:rsidR="007C355C" w:rsidRPr="007C355C" w:rsidRDefault="007C355C" w:rsidP="007C355C">
                      <w:pPr>
                        <w:jc w:val="center"/>
                        <w:rPr>
                          <w:rFonts w:asciiTheme="majorHAnsi" w:hAnsiTheme="majorHAnsi" w:cstheme="majorHAnsi"/>
                          <w:color w:val="000000" w:themeColor="text1"/>
                        </w:rPr>
                      </w:pPr>
                      <w:r w:rsidRPr="007C355C">
                        <w:rPr>
                          <w:rFonts w:asciiTheme="majorHAnsi" w:hAnsiTheme="majorHAnsi" w:cstheme="majorHAnsi"/>
                          <w:color w:val="000000" w:themeColor="text1"/>
                        </w:rPr>
                        <w:t>Target population</w:t>
                      </w:r>
                    </w:p>
                    <w:p w14:paraId="64E14CD8" w14:textId="0C409471" w:rsidR="007C355C" w:rsidRPr="007C355C" w:rsidRDefault="007C355C" w:rsidP="007C355C">
                      <w:pPr>
                        <w:jc w:val="center"/>
                        <w:rPr>
                          <w:rFonts w:asciiTheme="majorHAnsi" w:hAnsiTheme="majorHAnsi" w:cstheme="majorHAnsi"/>
                          <w:color w:val="000000" w:themeColor="text1"/>
                        </w:rPr>
                      </w:pPr>
                      <w:r w:rsidRPr="007C355C">
                        <w:rPr>
                          <w:rFonts w:asciiTheme="majorHAnsi" w:hAnsiTheme="majorHAnsi" w:cstheme="majorHAnsi"/>
                          <w:color w:val="000000" w:themeColor="text1"/>
                        </w:rPr>
                        <w:t>Organic Dairy farms In Vermont</w:t>
                      </w:r>
                    </w:p>
                  </w:txbxContent>
                </v:textbox>
              </v:roundrect>
            </w:pict>
          </mc:Fallback>
        </mc:AlternateContent>
      </w:r>
      <w:r w:rsidRPr="000B3A23">
        <w:rPr>
          <w:rFonts w:asciiTheme="majorHAnsi" w:hAnsiTheme="majorHAnsi" w:cstheme="majorHAnsi"/>
          <w:sz w:val="22"/>
          <w:szCs w:val="22"/>
        </w:rPr>
        <w:t>“</w:t>
      </w:r>
      <w:r w:rsidR="00A3554B" w:rsidRPr="000B3A23">
        <w:rPr>
          <w:rFonts w:asciiTheme="majorHAnsi" w:hAnsiTheme="majorHAnsi" w:cstheme="majorHAnsi"/>
          <w:sz w:val="22"/>
          <w:szCs w:val="22"/>
        </w:rPr>
        <w:t>Largely</w:t>
      </w:r>
      <w:r w:rsidRPr="000B3A23">
        <w:rPr>
          <w:rFonts w:asciiTheme="majorHAnsi" w:hAnsiTheme="majorHAnsi" w:cstheme="majorHAnsi"/>
          <w:sz w:val="22"/>
          <w:szCs w:val="22"/>
        </w:rPr>
        <w:t>”</w:t>
      </w:r>
      <w:r w:rsidR="00A3554B" w:rsidRPr="000B3A23">
        <w:rPr>
          <w:rFonts w:asciiTheme="majorHAnsi" w:hAnsiTheme="majorHAnsi" w:cstheme="majorHAnsi"/>
          <w:sz w:val="22"/>
          <w:szCs w:val="22"/>
        </w:rPr>
        <w:t xml:space="preserve"> a </w:t>
      </w:r>
      <w:r w:rsidR="001E7E0A" w:rsidRPr="000B3A23">
        <w:rPr>
          <w:rFonts w:asciiTheme="majorHAnsi" w:hAnsiTheme="majorHAnsi" w:cstheme="majorHAnsi"/>
          <w:sz w:val="22"/>
          <w:szCs w:val="22"/>
        </w:rPr>
        <w:t>non-probability purposive sample design with defined study criteria</w:t>
      </w:r>
    </w:p>
    <w:sectPr w:rsidR="001E7E0A" w:rsidRPr="000B3A23" w:rsidSect="008B2115">
      <w:pgSz w:w="12240" w:h="15840"/>
      <w:pgMar w:top="1008" w:right="1440" w:bottom="10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07084" w14:textId="77777777" w:rsidR="00BE48E8" w:rsidRDefault="00BE48E8">
      <w:pPr>
        <w:spacing w:after="0"/>
      </w:pPr>
      <w:r>
        <w:separator/>
      </w:r>
    </w:p>
  </w:endnote>
  <w:endnote w:type="continuationSeparator" w:id="0">
    <w:p w14:paraId="09B2CC9F" w14:textId="77777777" w:rsidR="00BE48E8" w:rsidRDefault="00BE48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DB0A5" w14:textId="77777777" w:rsidR="00BE48E8" w:rsidRDefault="00BE48E8">
      <w:r>
        <w:separator/>
      </w:r>
    </w:p>
  </w:footnote>
  <w:footnote w:type="continuationSeparator" w:id="0">
    <w:p w14:paraId="1ADC0A41" w14:textId="77777777" w:rsidR="00BE48E8" w:rsidRDefault="00BE4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502030"/>
    <w:multiLevelType w:val="multilevel"/>
    <w:tmpl w:val="627A82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6EC4D43"/>
    <w:multiLevelType w:val="multilevel"/>
    <w:tmpl w:val="210C38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F506D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9F1DEF7"/>
    <w:multiLevelType w:val="multilevel"/>
    <w:tmpl w:val="2C2878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8247666"/>
    <w:multiLevelType w:val="hybridMultilevel"/>
    <w:tmpl w:val="7AFEFFE6"/>
    <w:lvl w:ilvl="0" w:tplc="04090001">
      <w:start w:val="1"/>
      <w:numFmt w:val="bullet"/>
      <w:lvlText w:val=""/>
      <w:lvlJc w:val="left"/>
      <w:pPr>
        <w:ind w:left="360" w:hanging="360"/>
      </w:pPr>
      <w:rPr>
        <w:rFonts w:ascii="Symbol" w:hAnsi="Symbol" w:hint="default"/>
      </w:rPr>
    </w:lvl>
    <w:lvl w:ilvl="1" w:tplc="49C6849A">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ucker Andrews">
    <w15:presenceInfo w15:providerId="AD" w15:userId="S::tandrew1@uvm.edu::4c8f8c3e-08a9-4779-905a-259c9570ebfb"/>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6390"/>
    <w:rsid w:val="000114ED"/>
    <w:rsid w:val="00011C8B"/>
    <w:rsid w:val="000163B0"/>
    <w:rsid w:val="000370FE"/>
    <w:rsid w:val="00063CE3"/>
    <w:rsid w:val="000707E0"/>
    <w:rsid w:val="0009493B"/>
    <w:rsid w:val="000B20CD"/>
    <w:rsid w:val="000B3A23"/>
    <w:rsid w:val="001019BD"/>
    <w:rsid w:val="00154604"/>
    <w:rsid w:val="00187C29"/>
    <w:rsid w:val="0019020C"/>
    <w:rsid w:val="0019025D"/>
    <w:rsid w:val="001B32DE"/>
    <w:rsid w:val="001C07B3"/>
    <w:rsid w:val="001E7E0A"/>
    <w:rsid w:val="00217B8A"/>
    <w:rsid w:val="00275197"/>
    <w:rsid w:val="002865CC"/>
    <w:rsid w:val="00291E74"/>
    <w:rsid w:val="002A1A52"/>
    <w:rsid w:val="002A79B2"/>
    <w:rsid w:val="002B4829"/>
    <w:rsid w:val="00340D98"/>
    <w:rsid w:val="00365B2D"/>
    <w:rsid w:val="00374B50"/>
    <w:rsid w:val="0039247B"/>
    <w:rsid w:val="0039521A"/>
    <w:rsid w:val="00397EF0"/>
    <w:rsid w:val="003A578D"/>
    <w:rsid w:val="003A5CA8"/>
    <w:rsid w:val="003B2207"/>
    <w:rsid w:val="0042376E"/>
    <w:rsid w:val="00467485"/>
    <w:rsid w:val="004E29B3"/>
    <w:rsid w:val="00514B0A"/>
    <w:rsid w:val="005579A8"/>
    <w:rsid w:val="00590D07"/>
    <w:rsid w:val="00592903"/>
    <w:rsid w:val="005C02BA"/>
    <w:rsid w:val="005E0B47"/>
    <w:rsid w:val="0062494E"/>
    <w:rsid w:val="00642BD5"/>
    <w:rsid w:val="00693BFD"/>
    <w:rsid w:val="006B678A"/>
    <w:rsid w:val="00784D58"/>
    <w:rsid w:val="007C355C"/>
    <w:rsid w:val="007C360B"/>
    <w:rsid w:val="00801F9B"/>
    <w:rsid w:val="00867E32"/>
    <w:rsid w:val="00880DF8"/>
    <w:rsid w:val="008A09F3"/>
    <w:rsid w:val="008B2115"/>
    <w:rsid w:val="008D6863"/>
    <w:rsid w:val="008E0671"/>
    <w:rsid w:val="009026DB"/>
    <w:rsid w:val="00951EDA"/>
    <w:rsid w:val="009B0940"/>
    <w:rsid w:val="009B0BF0"/>
    <w:rsid w:val="009F0D1F"/>
    <w:rsid w:val="009F361E"/>
    <w:rsid w:val="00A0585B"/>
    <w:rsid w:val="00A13F5A"/>
    <w:rsid w:val="00A3554B"/>
    <w:rsid w:val="00A66684"/>
    <w:rsid w:val="00AD15A0"/>
    <w:rsid w:val="00AE5F52"/>
    <w:rsid w:val="00B1002E"/>
    <w:rsid w:val="00B362ED"/>
    <w:rsid w:val="00B802A2"/>
    <w:rsid w:val="00B86B75"/>
    <w:rsid w:val="00BA4EAB"/>
    <w:rsid w:val="00BC48D5"/>
    <w:rsid w:val="00BE48E8"/>
    <w:rsid w:val="00C36279"/>
    <w:rsid w:val="00C75579"/>
    <w:rsid w:val="00C7564D"/>
    <w:rsid w:val="00C7716D"/>
    <w:rsid w:val="00CA4901"/>
    <w:rsid w:val="00CA4FB1"/>
    <w:rsid w:val="00CC60DA"/>
    <w:rsid w:val="00CC61EE"/>
    <w:rsid w:val="00CD3D0C"/>
    <w:rsid w:val="00CD454D"/>
    <w:rsid w:val="00D04492"/>
    <w:rsid w:val="00D1036C"/>
    <w:rsid w:val="00D12B88"/>
    <w:rsid w:val="00D25FCE"/>
    <w:rsid w:val="00DC5DA8"/>
    <w:rsid w:val="00E14025"/>
    <w:rsid w:val="00E315A3"/>
    <w:rsid w:val="00E34ED2"/>
    <w:rsid w:val="00E80CC1"/>
    <w:rsid w:val="00E8390B"/>
    <w:rsid w:val="00E9627E"/>
    <w:rsid w:val="00EE7AD6"/>
    <w:rsid w:val="00EF1531"/>
    <w:rsid w:val="00F768B6"/>
    <w:rsid w:val="48F4DE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0DB8"/>
  <w15:docId w15:val="{AD1571C7-D5FB-4742-9918-FEFBFC32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17B8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17B8A"/>
    <w:rPr>
      <w:rFonts w:ascii="Segoe UI" w:hAnsi="Segoe UI" w:cs="Segoe UI"/>
      <w:sz w:val="18"/>
      <w:szCs w:val="18"/>
    </w:rPr>
  </w:style>
  <w:style w:type="character" w:styleId="CommentReference">
    <w:name w:val="annotation reference"/>
    <w:basedOn w:val="DefaultParagraphFont"/>
    <w:semiHidden/>
    <w:unhideWhenUsed/>
    <w:rsid w:val="00F768B6"/>
    <w:rPr>
      <w:sz w:val="16"/>
      <w:szCs w:val="16"/>
    </w:rPr>
  </w:style>
  <w:style w:type="paragraph" w:styleId="CommentText">
    <w:name w:val="annotation text"/>
    <w:basedOn w:val="Normal"/>
    <w:link w:val="CommentTextChar"/>
    <w:semiHidden/>
    <w:unhideWhenUsed/>
    <w:rsid w:val="00F768B6"/>
    <w:rPr>
      <w:sz w:val="20"/>
      <w:szCs w:val="20"/>
    </w:rPr>
  </w:style>
  <w:style w:type="character" w:customStyle="1" w:styleId="CommentTextChar">
    <w:name w:val="Comment Text Char"/>
    <w:basedOn w:val="DefaultParagraphFont"/>
    <w:link w:val="CommentText"/>
    <w:semiHidden/>
    <w:rsid w:val="00F768B6"/>
    <w:rPr>
      <w:sz w:val="20"/>
      <w:szCs w:val="20"/>
    </w:rPr>
  </w:style>
  <w:style w:type="paragraph" w:styleId="CommentSubject">
    <w:name w:val="annotation subject"/>
    <w:basedOn w:val="CommentText"/>
    <w:next w:val="CommentText"/>
    <w:link w:val="CommentSubjectChar"/>
    <w:semiHidden/>
    <w:unhideWhenUsed/>
    <w:rsid w:val="00F768B6"/>
    <w:rPr>
      <w:b/>
      <w:bCs/>
    </w:rPr>
  </w:style>
  <w:style w:type="character" w:customStyle="1" w:styleId="CommentSubjectChar">
    <w:name w:val="Comment Subject Char"/>
    <w:basedOn w:val="CommentTextChar"/>
    <w:link w:val="CommentSubject"/>
    <w:semiHidden/>
    <w:rsid w:val="00F768B6"/>
    <w:rPr>
      <w:b/>
      <w:bCs/>
      <w:sz w:val="20"/>
      <w:szCs w:val="20"/>
    </w:rPr>
  </w:style>
  <w:style w:type="character" w:styleId="FollowedHyperlink">
    <w:name w:val="FollowedHyperlink"/>
    <w:basedOn w:val="DefaultParagraphFont"/>
    <w:semiHidden/>
    <w:unhideWhenUsed/>
    <w:rsid w:val="00CA4FB1"/>
    <w:rPr>
      <w:color w:val="800080" w:themeColor="followedHyperlink"/>
      <w:u w:val="single"/>
    </w:rPr>
  </w:style>
  <w:style w:type="character" w:customStyle="1" w:styleId="UnresolvedMention1">
    <w:name w:val="Unresolved Mention1"/>
    <w:basedOn w:val="DefaultParagraphFont"/>
    <w:uiPriority w:val="99"/>
    <w:semiHidden/>
    <w:unhideWhenUsed/>
    <w:rsid w:val="00A66684"/>
    <w:rPr>
      <w:color w:val="605E5C"/>
      <w:shd w:val="clear" w:color="auto" w:fill="E1DFDD"/>
    </w:rPr>
  </w:style>
  <w:style w:type="paragraph" w:styleId="NoSpacing">
    <w:name w:val="No Spacing"/>
    <w:link w:val="NoSpacingChar"/>
    <w:uiPriority w:val="1"/>
    <w:qFormat/>
    <w:rsid w:val="009F0D1F"/>
    <w:pPr>
      <w:spacing w:after="0"/>
    </w:pPr>
    <w:rPr>
      <w:rFonts w:eastAsiaTheme="minorEastAsia"/>
      <w:sz w:val="22"/>
      <w:szCs w:val="22"/>
    </w:rPr>
  </w:style>
  <w:style w:type="character" w:customStyle="1" w:styleId="NoSpacingChar">
    <w:name w:val="No Spacing Char"/>
    <w:basedOn w:val="DefaultParagraphFont"/>
    <w:link w:val="NoSpacing"/>
    <w:uiPriority w:val="1"/>
    <w:rsid w:val="009F0D1F"/>
    <w:rPr>
      <w:rFonts w:eastAsiaTheme="minorEastAsia"/>
      <w:sz w:val="22"/>
      <w:szCs w:val="22"/>
    </w:rPr>
  </w:style>
  <w:style w:type="character" w:customStyle="1" w:styleId="BodyTextChar">
    <w:name w:val="Body Text Char"/>
    <w:basedOn w:val="DefaultParagraphFont"/>
    <w:link w:val="BodyText"/>
    <w:rsid w:val="009F0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73201">
      <w:bodyDiv w:val="1"/>
      <w:marLeft w:val="0"/>
      <w:marRight w:val="0"/>
      <w:marTop w:val="0"/>
      <w:marBottom w:val="0"/>
      <w:divBdr>
        <w:top w:val="none" w:sz="0" w:space="0" w:color="auto"/>
        <w:left w:val="none" w:sz="0" w:space="0" w:color="auto"/>
        <w:bottom w:val="none" w:sz="0" w:space="0" w:color="auto"/>
        <w:right w:val="none" w:sz="0" w:space="0" w:color="auto"/>
      </w:divBdr>
      <w:divsChild>
        <w:div w:id="1304038235">
          <w:marLeft w:val="0"/>
          <w:marRight w:val="0"/>
          <w:marTop w:val="0"/>
          <w:marBottom w:val="0"/>
          <w:divBdr>
            <w:top w:val="none" w:sz="0" w:space="0" w:color="auto"/>
            <w:left w:val="none" w:sz="0" w:space="0" w:color="auto"/>
            <w:bottom w:val="none" w:sz="0" w:space="0" w:color="auto"/>
            <w:right w:val="none" w:sz="0" w:space="0" w:color="auto"/>
          </w:divBdr>
          <w:divsChild>
            <w:div w:id="1608191900">
              <w:marLeft w:val="0"/>
              <w:marRight w:val="0"/>
              <w:marTop w:val="0"/>
              <w:marBottom w:val="0"/>
              <w:divBdr>
                <w:top w:val="none" w:sz="0" w:space="0" w:color="auto"/>
                <w:left w:val="none" w:sz="0" w:space="0" w:color="auto"/>
                <w:bottom w:val="none" w:sz="0" w:space="0" w:color="auto"/>
                <w:right w:val="none" w:sz="0" w:space="0" w:color="auto"/>
              </w:divBdr>
              <w:divsChild>
                <w:div w:id="4166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835">
          <w:marLeft w:val="0"/>
          <w:marRight w:val="0"/>
          <w:marTop w:val="0"/>
          <w:marBottom w:val="0"/>
          <w:divBdr>
            <w:top w:val="none" w:sz="0" w:space="0" w:color="auto"/>
            <w:left w:val="none" w:sz="0" w:space="0" w:color="auto"/>
            <w:bottom w:val="none" w:sz="0" w:space="0" w:color="auto"/>
            <w:right w:val="none" w:sz="0" w:space="0" w:color="auto"/>
          </w:divBdr>
          <w:divsChild>
            <w:div w:id="772242628">
              <w:marLeft w:val="0"/>
              <w:marRight w:val="0"/>
              <w:marTop w:val="0"/>
              <w:marBottom w:val="0"/>
              <w:divBdr>
                <w:top w:val="none" w:sz="0" w:space="0" w:color="auto"/>
                <w:left w:val="none" w:sz="0" w:space="0" w:color="auto"/>
                <w:bottom w:val="none" w:sz="0" w:space="0" w:color="auto"/>
                <w:right w:val="none" w:sz="0" w:space="0" w:color="auto"/>
              </w:divBdr>
              <w:divsChild>
                <w:div w:id="1326277233">
                  <w:marLeft w:val="0"/>
                  <w:marRight w:val="0"/>
                  <w:marTop w:val="0"/>
                  <w:marBottom w:val="0"/>
                  <w:divBdr>
                    <w:top w:val="none" w:sz="0" w:space="0" w:color="auto"/>
                    <w:left w:val="none" w:sz="0" w:space="0" w:color="auto"/>
                    <w:bottom w:val="none" w:sz="0" w:space="0" w:color="auto"/>
                    <w:right w:val="none" w:sz="0" w:space="0" w:color="auto"/>
                  </w:divBdr>
                  <w:divsChild>
                    <w:div w:id="10429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65657">
          <w:marLeft w:val="0"/>
          <w:marRight w:val="0"/>
          <w:marTop w:val="0"/>
          <w:marBottom w:val="0"/>
          <w:divBdr>
            <w:top w:val="none" w:sz="0" w:space="0" w:color="auto"/>
            <w:left w:val="none" w:sz="0" w:space="0" w:color="auto"/>
            <w:bottom w:val="none" w:sz="0" w:space="0" w:color="auto"/>
            <w:right w:val="none" w:sz="0" w:space="0" w:color="auto"/>
          </w:divBdr>
          <w:divsChild>
            <w:div w:id="433325514">
              <w:marLeft w:val="0"/>
              <w:marRight w:val="0"/>
              <w:marTop w:val="0"/>
              <w:marBottom w:val="0"/>
              <w:divBdr>
                <w:top w:val="none" w:sz="0" w:space="0" w:color="auto"/>
                <w:left w:val="none" w:sz="0" w:space="0" w:color="auto"/>
                <w:bottom w:val="none" w:sz="0" w:space="0" w:color="auto"/>
                <w:right w:val="none" w:sz="0" w:space="0" w:color="auto"/>
              </w:divBdr>
              <w:divsChild>
                <w:div w:id="555548986">
                  <w:marLeft w:val="0"/>
                  <w:marRight w:val="0"/>
                  <w:marTop w:val="0"/>
                  <w:marBottom w:val="0"/>
                  <w:divBdr>
                    <w:top w:val="none" w:sz="0" w:space="0" w:color="auto"/>
                    <w:left w:val="none" w:sz="0" w:space="0" w:color="auto"/>
                    <w:bottom w:val="none" w:sz="0" w:space="0" w:color="auto"/>
                    <w:right w:val="none" w:sz="0" w:space="0" w:color="auto"/>
                  </w:divBdr>
                  <w:divsChild>
                    <w:div w:id="1185945747">
                      <w:marLeft w:val="0"/>
                      <w:marRight w:val="0"/>
                      <w:marTop w:val="0"/>
                      <w:marBottom w:val="0"/>
                      <w:divBdr>
                        <w:top w:val="none" w:sz="0" w:space="0" w:color="auto"/>
                        <w:left w:val="none" w:sz="0" w:space="0" w:color="auto"/>
                        <w:bottom w:val="none" w:sz="0" w:space="0" w:color="auto"/>
                        <w:right w:val="none" w:sz="0" w:space="0" w:color="auto"/>
                      </w:divBdr>
                      <w:divsChild>
                        <w:div w:id="656768915">
                          <w:marLeft w:val="0"/>
                          <w:marRight w:val="0"/>
                          <w:marTop w:val="0"/>
                          <w:marBottom w:val="0"/>
                          <w:divBdr>
                            <w:top w:val="none" w:sz="0" w:space="0" w:color="auto"/>
                            <w:left w:val="none" w:sz="0" w:space="0" w:color="auto"/>
                            <w:bottom w:val="none" w:sz="0" w:space="0" w:color="auto"/>
                            <w:right w:val="none" w:sz="0" w:space="0" w:color="auto"/>
                          </w:divBdr>
                        </w:div>
                      </w:divsChild>
                    </w:div>
                    <w:div w:id="304774816">
                      <w:marLeft w:val="0"/>
                      <w:marRight w:val="0"/>
                      <w:marTop w:val="0"/>
                      <w:marBottom w:val="0"/>
                      <w:divBdr>
                        <w:top w:val="none" w:sz="0" w:space="0" w:color="auto"/>
                        <w:left w:val="none" w:sz="0" w:space="0" w:color="auto"/>
                        <w:bottom w:val="none" w:sz="0" w:space="0" w:color="auto"/>
                        <w:right w:val="none" w:sz="0" w:space="0" w:color="auto"/>
                      </w:divBdr>
                      <w:divsChild>
                        <w:div w:id="1473988373">
                          <w:marLeft w:val="0"/>
                          <w:marRight w:val="0"/>
                          <w:marTop w:val="0"/>
                          <w:marBottom w:val="0"/>
                          <w:divBdr>
                            <w:top w:val="none" w:sz="0" w:space="0" w:color="auto"/>
                            <w:left w:val="none" w:sz="0" w:space="0" w:color="auto"/>
                            <w:bottom w:val="none" w:sz="0" w:space="0" w:color="auto"/>
                            <w:right w:val="none" w:sz="0" w:space="0" w:color="auto"/>
                          </w:divBdr>
                        </w:div>
                      </w:divsChild>
                    </w:div>
                    <w:div w:id="445586624">
                      <w:marLeft w:val="0"/>
                      <w:marRight w:val="0"/>
                      <w:marTop w:val="0"/>
                      <w:marBottom w:val="0"/>
                      <w:divBdr>
                        <w:top w:val="none" w:sz="0" w:space="0" w:color="auto"/>
                        <w:left w:val="none" w:sz="0" w:space="0" w:color="auto"/>
                        <w:bottom w:val="none" w:sz="0" w:space="0" w:color="auto"/>
                        <w:right w:val="none" w:sz="0" w:space="0" w:color="auto"/>
                      </w:divBdr>
                      <w:divsChild>
                        <w:div w:id="1652902424">
                          <w:marLeft w:val="0"/>
                          <w:marRight w:val="0"/>
                          <w:marTop w:val="0"/>
                          <w:marBottom w:val="0"/>
                          <w:divBdr>
                            <w:top w:val="none" w:sz="0" w:space="0" w:color="auto"/>
                            <w:left w:val="none" w:sz="0" w:space="0" w:color="auto"/>
                            <w:bottom w:val="none" w:sz="0" w:space="0" w:color="auto"/>
                            <w:right w:val="none" w:sz="0" w:space="0" w:color="auto"/>
                          </w:divBdr>
                        </w:div>
                      </w:divsChild>
                    </w:div>
                    <w:div w:id="31154185">
                      <w:marLeft w:val="0"/>
                      <w:marRight w:val="0"/>
                      <w:marTop w:val="0"/>
                      <w:marBottom w:val="0"/>
                      <w:divBdr>
                        <w:top w:val="none" w:sz="0" w:space="0" w:color="auto"/>
                        <w:left w:val="none" w:sz="0" w:space="0" w:color="auto"/>
                        <w:bottom w:val="none" w:sz="0" w:space="0" w:color="auto"/>
                        <w:right w:val="none" w:sz="0" w:space="0" w:color="auto"/>
                      </w:divBdr>
                      <w:divsChild>
                        <w:div w:id="2136439850">
                          <w:marLeft w:val="0"/>
                          <w:marRight w:val="0"/>
                          <w:marTop w:val="0"/>
                          <w:marBottom w:val="0"/>
                          <w:divBdr>
                            <w:top w:val="none" w:sz="0" w:space="0" w:color="auto"/>
                            <w:left w:val="none" w:sz="0" w:space="0" w:color="auto"/>
                            <w:bottom w:val="none" w:sz="0" w:space="0" w:color="auto"/>
                            <w:right w:val="none" w:sz="0" w:space="0" w:color="auto"/>
                          </w:divBdr>
                        </w:div>
                      </w:divsChild>
                    </w:div>
                    <w:div w:id="547497221">
                      <w:marLeft w:val="0"/>
                      <w:marRight w:val="0"/>
                      <w:marTop w:val="0"/>
                      <w:marBottom w:val="0"/>
                      <w:divBdr>
                        <w:top w:val="none" w:sz="0" w:space="0" w:color="auto"/>
                        <w:left w:val="none" w:sz="0" w:space="0" w:color="auto"/>
                        <w:bottom w:val="none" w:sz="0" w:space="0" w:color="auto"/>
                        <w:right w:val="none" w:sz="0" w:space="0" w:color="auto"/>
                      </w:divBdr>
                      <w:divsChild>
                        <w:div w:id="1506551228">
                          <w:marLeft w:val="0"/>
                          <w:marRight w:val="0"/>
                          <w:marTop w:val="0"/>
                          <w:marBottom w:val="0"/>
                          <w:divBdr>
                            <w:top w:val="none" w:sz="0" w:space="0" w:color="auto"/>
                            <w:left w:val="none" w:sz="0" w:space="0" w:color="auto"/>
                            <w:bottom w:val="none" w:sz="0" w:space="0" w:color="auto"/>
                            <w:right w:val="none" w:sz="0" w:space="0" w:color="auto"/>
                          </w:divBdr>
                        </w:div>
                      </w:divsChild>
                    </w:div>
                    <w:div w:id="544101603">
                      <w:marLeft w:val="0"/>
                      <w:marRight w:val="0"/>
                      <w:marTop w:val="0"/>
                      <w:marBottom w:val="0"/>
                      <w:divBdr>
                        <w:top w:val="none" w:sz="0" w:space="0" w:color="auto"/>
                        <w:left w:val="none" w:sz="0" w:space="0" w:color="auto"/>
                        <w:bottom w:val="none" w:sz="0" w:space="0" w:color="auto"/>
                        <w:right w:val="none" w:sz="0" w:space="0" w:color="auto"/>
                      </w:divBdr>
                      <w:divsChild>
                        <w:div w:id="9835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2674</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Industry Survey Analysis</vt:lpstr>
    </vt:vector>
  </TitlesOfParts>
  <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Survey Analysis</dc:title>
  <dc:creator>TA</dc:creator>
  <cp:lastModifiedBy>Caitlin Jeffrey</cp:lastModifiedBy>
  <cp:revision>4</cp:revision>
  <dcterms:created xsi:type="dcterms:W3CDTF">2019-03-13T18:43:00Z</dcterms:created>
  <dcterms:modified xsi:type="dcterms:W3CDTF">2019-04-08T20:06:00Z</dcterms:modified>
</cp:coreProperties>
</file>