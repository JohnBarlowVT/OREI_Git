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D2D59" w14:textId="77777777" w:rsidR="001D2127" w:rsidRPr="007A2A4E" w:rsidRDefault="00FF3B85" w:rsidP="00901164">
      <w:pPr>
        <w:jc w:val="both"/>
        <w:rPr>
          <w:rFonts w:ascii="Arial" w:hAnsi="Arial" w:cs="Arial"/>
          <w:b/>
          <w:sz w:val="24"/>
          <w:szCs w:val="24"/>
        </w:rPr>
      </w:pPr>
      <w:r w:rsidRPr="007A2A4E">
        <w:rPr>
          <w:rFonts w:ascii="Arial" w:hAnsi="Arial" w:cs="Arial"/>
          <w:b/>
          <w:sz w:val="24"/>
          <w:szCs w:val="24"/>
        </w:rPr>
        <w:t>Herd Management Questionnaire</w:t>
      </w:r>
    </w:p>
    <w:p w14:paraId="4E1156AB" w14:textId="7DA53AE4" w:rsidR="009C662F" w:rsidRPr="00C77674" w:rsidRDefault="007A2A4E" w:rsidP="009C662F">
      <w:pPr>
        <w:rPr>
          <w:rFonts w:ascii="Arial" w:hAnsi="Arial" w:cs="Arial"/>
          <w:i/>
          <w:color w:val="1F497D" w:themeColor="text2"/>
          <w:sz w:val="20"/>
          <w:szCs w:val="20"/>
        </w:rPr>
      </w:pPr>
      <w:r>
        <w:rPr>
          <w:rFonts w:ascii="Arial" w:hAnsi="Arial" w:cs="Arial"/>
          <w:i/>
          <w:sz w:val="20"/>
          <w:szCs w:val="20"/>
        </w:rPr>
        <w:br/>
      </w:r>
      <w:r w:rsidR="009C662F" w:rsidRPr="00C77674">
        <w:rPr>
          <w:rFonts w:ascii="Arial" w:hAnsi="Arial" w:cs="Arial"/>
          <w:i/>
          <w:color w:val="1F497D" w:themeColor="text2"/>
          <w:sz w:val="20"/>
          <w:szCs w:val="20"/>
        </w:rPr>
        <w:t xml:space="preserve">To be completed </w:t>
      </w:r>
      <w:r w:rsidR="00FF3B85" w:rsidRPr="00C77674">
        <w:rPr>
          <w:rFonts w:ascii="Arial" w:hAnsi="Arial" w:cs="Arial"/>
          <w:i/>
          <w:color w:val="1F497D" w:themeColor="text2"/>
          <w:sz w:val="20"/>
          <w:szCs w:val="20"/>
        </w:rPr>
        <w:t xml:space="preserve">once </w:t>
      </w:r>
      <w:r w:rsidR="009C662F" w:rsidRPr="00C77674">
        <w:rPr>
          <w:rFonts w:ascii="Arial" w:hAnsi="Arial" w:cs="Arial"/>
          <w:i/>
          <w:color w:val="1F497D" w:themeColor="text2"/>
          <w:sz w:val="20"/>
          <w:szCs w:val="20"/>
        </w:rPr>
        <w:t>by</w:t>
      </w:r>
      <w:r w:rsidR="00FF3B85" w:rsidRPr="00C77674">
        <w:rPr>
          <w:rFonts w:ascii="Arial" w:hAnsi="Arial" w:cs="Arial"/>
          <w:i/>
          <w:color w:val="1F497D" w:themeColor="text2"/>
          <w:sz w:val="20"/>
          <w:szCs w:val="20"/>
        </w:rPr>
        <w:t xml:space="preserve"> the</w:t>
      </w:r>
      <w:r w:rsidR="009C662F" w:rsidRPr="00C77674">
        <w:rPr>
          <w:rFonts w:ascii="Arial" w:hAnsi="Arial" w:cs="Arial"/>
          <w:i/>
          <w:color w:val="1F497D" w:themeColor="text2"/>
          <w:sz w:val="20"/>
          <w:szCs w:val="20"/>
        </w:rPr>
        <w:t xml:space="preserve"> </w:t>
      </w:r>
      <w:r w:rsidR="001A5F1F" w:rsidRPr="00C77674">
        <w:rPr>
          <w:rFonts w:ascii="Arial" w:hAnsi="Arial" w:cs="Arial"/>
          <w:i/>
          <w:color w:val="1F497D" w:themeColor="text2"/>
          <w:sz w:val="20"/>
          <w:szCs w:val="20"/>
        </w:rPr>
        <w:t>lab personnel interviewing the farmer (prompt language for interviewer are in</w:t>
      </w:r>
      <w:r w:rsidR="00D12CE3">
        <w:rPr>
          <w:rFonts w:ascii="Arial" w:hAnsi="Arial" w:cs="Arial"/>
          <w:i/>
          <w:color w:val="1F497D" w:themeColor="text2"/>
          <w:sz w:val="20"/>
          <w:szCs w:val="20"/>
        </w:rPr>
        <w:t xml:space="preserve"> blue</w:t>
      </w:r>
      <w:r w:rsidR="001A5F1F" w:rsidRPr="00C77674">
        <w:rPr>
          <w:rFonts w:ascii="Arial" w:hAnsi="Arial" w:cs="Arial"/>
          <w:i/>
          <w:color w:val="1F497D" w:themeColor="text2"/>
          <w:sz w:val="20"/>
          <w:szCs w:val="20"/>
        </w:rPr>
        <w:t xml:space="preserve"> italics)</w:t>
      </w:r>
      <w:r w:rsidR="00FF3B85" w:rsidRPr="00C77674">
        <w:rPr>
          <w:rFonts w:ascii="Arial" w:hAnsi="Arial" w:cs="Arial"/>
          <w:i/>
          <w:color w:val="1F497D" w:themeColor="text2"/>
          <w:sz w:val="20"/>
          <w:szCs w:val="20"/>
        </w:rPr>
        <w:br/>
      </w:r>
    </w:p>
    <w:p w14:paraId="244CB576" w14:textId="34D6C5E0" w:rsidR="001A5F1F" w:rsidRPr="00790BBE" w:rsidRDefault="001A5F1F" w:rsidP="009C662F">
      <w:pPr>
        <w:rPr>
          <w:rFonts w:ascii="Arial" w:hAnsi="Arial" w:cs="Arial"/>
          <w:sz w:val="20"/>
          <w:szCs w:val="20"/>
        </w:rPr>
      </w:pPr>
      <w:r w:rsidRPr="00790BBE">
        <w:rPr>
          <w:rFonts w:ascii="Arial" w:hAnsi="Arial" w:cs="Arial"/>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(_____)_______________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__________________________  Mobile: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2D0A629C" w14:textId="77777777" w:rsidR="00771178" w:rsidRDefault="00771178" w:rsidP="00DF5F51">
      <w:pPr>
        <w:pStyle w:val="ListParagraph"/>
        <w:spacing w:after="0" w:line="240" w:lineRule="auto"/>
        <w:ind w:left="360"/>
        <w:rPr>
          <w:rFonts w:ascii="Arial" w:hAnsi="Arial" w:cs="Arial"/>
          <w:b/>
          <w:sz w:val="20"/>
          <w:szCs w:val="20"/>
        </w:rPr>
      </w:pPr>
    </w:p>
    <w:p w14:paraId="40029D5E" w14:textId="205CDCA1" w:rsidR="00DF5F51" w:rsidRDefault="00BE2B4E" w:rsidP="00771178">
      <w:pPr>
        <w:pStyle w:val="ListParagraph"/>
        <w:numPr>
          <w:ilvl w:val="0"/>
          <w:numId w:val="14"/>
        </w:numPr>
        <w:spacing w:after="0" w:line="240" w:lineRule="auto"/>
        <w:rPr>
          <w:rFonts w:ascii="Arial" w:hAnsi="Arial" w:cs="Arial"/>
          <w:b/>
          <w:sz w:val="20"/>
          <w:szCs w:val="20"/>
        </w:rPr>
      </w:pPr>
      <w:r>
        <w:rPr>
          <w:rFonts w:ascii="Arial" w:hAnsi="Arial" w:cs="Arial"/>
          <w:b/>
          <w:sz w:val="20"/>
          <w:szCs w:val="20"/>
        </w:rPr>
        <w:t xml:space="preserve">**** </w:t>
      </w:r>
      <w:r w:rsidR="004D529E">
        <w:rPr>
          <w:rFonts w:ascii="Arial" w:hAnsi="Arial" w:cs="Arial"/>
          <w:b/>
          <w:sz w:val="20"/>
          <w:szCs w:val="20"/>
        </w:rPr>
        <w:t>“</w:t>
      </w:r>
      <w:r w:rsidR="0050257C" w:rsidRPr="0050257C">
        <w:rPr>
          <w:rFonts w:ascii="Arial" w:hAnsi="Arial" w:cs="Arial"/>
          <w:b/>
          <w:sz w:val="20"/>
          <w:szCs w:val="20"/>
        </w:rPr>
        <w:t>In this first series of questions</w:t>
      </w:r>
      <w:r w:rsidR="00771178">
        <w:rPr>
          <w:rFonts w:ascii="Arial" w:hAnsi="Arial" w:cs="Arial"/>
          <w:b/>
          <w:sz w:val="20"/>
          <w:szCs w:val="20"/>
        </w:rPr>
        <w:t>,</w:t>
      </w:r>
      <w:r w:rsidR="0050257C" w:rsidRPr="0050257C">
        <w:rPr>
          <w:rFonts w:ascii="Arial" w:hAnsi="Arial" w:cs="Arial"/>
          <w:b/>
          <w:sz w:val="20"/>
          <w:szCs w:val="20"/>
        </w:rPr>
        <w:t xml:space="preserve"> we want to learn about your mastitis issues or concerns.</w:t>
      </w:r>
      <w:r w:rsidR="00AA23E7">
        <w:rPr>
          <w:rFonts w:ascii="Arial" w:hAnsi="Arial" w:cs="Arial"/>
          <w:b/>
          <w:sz w:val="20"/>
          <w:szCs w:val="20"/>
        </w:rPr>
        <w:t xml:space="preserve"> We’re asking some more open-ended questions here at the beginning, and then we’ll ask some specific questions later on</w:t>
      </w:r>
      <w:r w:rsidR="00536882">
        <w:rPr>
          <w:rFonts w:ascii="Arial" w:hAnsi="Arial" w:cs="Arial"/>
          <w:b/>
          <w:sz w:val="20"/>
          <w:szCs w:val="20"/>
        </w:rPr>
        <w:t>. Just a heads-up that you may be repeating some information to us.</w:t>
      </w:r>
      <w:r w:rsidR="004D529E">
        <w:rPr>
          <w:rFonts w:ascii="Arial" w:hAnsi="Arial" w:cs="Arial"/>
          <w:b/>
          <w:sz w:val="20"/>
          <w:szCs w:val="20"/>
        </w:rPr>
        <w:t xml:space="preserve">” </w:t>
      </w:r>
      <w:r>
        <w:rPr>
          <w:rFonts w:ascii="Arial" w:hAnsi="Arial" w:cs="Arial"/>
          <w:b/>
          <w:sz w:val="20"/>
          <w:szCs w:val="20"/>
        </w:rPr>
        <w:t>****</w:t>
      </w:r>
    </w:p>
    <w:p w14:paraId="03510383" w14:textId="77777777" w:rsidR="00771178" w:rsidRDefault="00771178" w:rsidP="00DF5F51">
      <w:pPr>
        <w:pStyle w:val="ListParagraph"/>
        <w:spacing w:after="0" w:line="240" w:lineRule="auto"/>
        <w:ind w:left="360"/>
        <w:rPr>
          <w:rFonts w:ascii="Arial" w:hAnsi="Arial" w:cs="Arial"/>
          <w:sz w:val="20"/>
          <w:szCs w:val="20"/>
        </w:rPr>
      </w:pPr>
    </w:p>
    <w:p w14:paraId="5300E7AC" w14:textId="41747A6F" w:rsidR="00771178" w:rsidRDefault="00DF5F51" w:rsidP="00771178">
      <w:pPr>
        <w:pStyle w:val="ListParagraph"/>
        <w:spacing w:after="0" w:line="240" w:lineRule="auto"/>
        <w:ind w:left="360"/>
        <w:rPr>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a)</w:t>
      </w:r>
      <w:r w:rsidRPr="00DF5F51">
        <w:rPr>
          <w:rFonts w:ascii="Arial" w:hAnsi="Arial" w:cs="Arial"/>
          <w:sz w:val="20"/>
          <w:szCs w:val="20"/>
        </w:rPr>
        <w:t xml:space="preserve"> </w:t>
      </w:r>
      <w:r w:rsidR="00771178">
        <w:rPr>
          <w:rFonts w:ascii="Arial" w:hAnsi="Arial" w:cs="Arial"/>
          <w:sz w:val="20"/>
          <w:szCs w:val="20"/>
        </w:rPr>
        <w:t xml:space="preserve">How big </w:t>
      </w:r>
      <w:r w:rsidR="00555D24">
        <w:rPr>
          <w:rFonts w:ascii="Arial" w:hAnsi="Arial" w:cs="Arial"/>
          <w:sz w:val="20"/>
          <w:szCs w:val="20"/>
        </w:rPr>
        <w:t xml:space="preserve">of </w:t>
      </w:r>
      <w:r w:rsidR="00771178">
        <w:rPr>
          <w:rFonts w:ascii="Arial" w:hAnsi="Arial" w:cs="Arial"/>
          <w:sz w:val="20"/>
          <w:szCs w:val="20"/>
        </w:rPr>
        <w:t>a problem is mastitis on your farm?</w:t>
      </w:r>
    </w:p>
    <w:p w14:paraId="3E07EF09"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br/>
        <w:t>__________________________________________________________________________</w:t>
      </w:r>
    </w:p>
    <w:p w14:paraId="516A0B21"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C39C92D"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FE7BB87" w14:textId="77777777" w:rsidR="00771178" w:rsidRDefault="00771178" w:rsidP="00771178">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B6BABF4" w14:textId="77777777" w:rsidR="00771178" w:rsidRDefault="00771178" w:rsidP="00771178">
      <w:pPr>
        <w:pStyle w:val="ListParagraph"/>
        <w:spacing w:after="0" w:line="240" w:lineRule="auto"/>
        <w:ind w:left="360"/>
        <w:rPr>
          <w:rFonts w:ascii="Arial" w:hAnsi="Arial" w:cs="Arial"/>
          <w:sz w:val="20"/>
          <w:szCs w:val="20"/>
        </w:rPr>
      </w:pPr>
    </w:p>
    <w:p w14:paraId="6280C811" w14:textId="01880E2B" w:rsidR="00771178" w:rsidRDefault="00771178" w:rsidP="00771178">
      <w:pPr>
        <w:pStyle w:val="ListParagraph"/>
        <w:spacing w:after="0" w:line="240" w:lineRule="auto"/>
        <w:ind w:left="360"/>
        <w:rPr>
          <w:rFonts w:ascii="Arial" w:hAnsi="Arial" w:cs="Arial"/>
          <w:sz w:val="20"/>
          <w:szCs w:val="20"/>
        </w:rPr>
      </w:pPr>
    </w:p>
    <w:p w14:paraId="0FFB5FFB" w14:textId="6536458A" w:rsidR="00771178" w:rsidRDefault="00771178" w:rsidP="00771178">
      <w:pPr>
        <w:pStyle w:val="ListParagraph"/>
        <w:spacing w:after="0" w:line="240" w:lineRule="auto"/>
        <w:ind w:left="360"/>
        <w:rPr>
          <w:rFonts w:ascii="Arial" w:hAnsi="Arial" w:cs="Arial"/>
          <w:sz w:val="20"/>
          <w:szCs w:val="20"/>
        </w:rPr>
      </w:pPr>
      <w:r>
        <w:rPr>
          <w:rFonts w:ascii="Arial" w:hAnsi="Arial" w:cs="Arial"/>
          <w:sz w:val="20"/>
          <w:szCs w:val="20"/>
        </w:rPr>
        <w:t>6.b)</w:t>
      </w:r>
      <w:r w:rsidRPr="00771178">
        <w:rPr>
          <w:rFonts w:ascii="Arial" w:hAnsi="Arial" w:cs="Arial"/>
          <w:sz w:val="20"/>
          <w:szCs w:val="20"/>
        </w:rPr>
        <w:t xml:space="preserve"> </w:t>
      </w:r>
      <w:r>
        <w:rPr>
          <w:rFonts w:ascii="Arial" w:hAnsi="Arial" w:cs="Arial"/>
          <w:sz w:val="20"/>
          <w:szCs w:val="20"/>
        </w:rPr>
        <w:t xml:space="preserve">Do you have cows with chronic mastitis problems? </w:t>
      </w:r>
      <w:r>
        <w:rPr>
          <w:rFonts w:ascii="Arial" w:hAnsi="Arial" w:cs="Arial"/>
          <w:i/>
          <w:color w:val="1F497D" w:themeColor="text2"/>
          <w:sz w:val="20"/>
          <w:szCs w:val="20"/>
        </w:rPr>
        <w:t xml:space="preserve">If yes, say: </w:t>
      </w:r>
      <w:r w:rsidRPr="00771178">
        <w:rPr>
          <w:rFonts w:ascii="Arial" w:hAnsi="Arial" w:cs="Arial"/>
          <w:sz w:val="20"/>
          <w:szCs w:val="20"/>
        </w:rPr>
        <w:t>“Please describe.”</w:t>
      </w:r>
    </w:p>
    <w:p w14:paraId="5B9440DD" w14:textId="3635ADF1" w:rsidR="00771178" w:rsidRDefault="00771178" w:rsidP="00771178">
      <w:pPr>
        <w:pStyle w:val="ListParagraph"/>
        <w:spacing w:after="0" w:line="240" w:lineRule="auto"/>
        <w:ind w:left="360"/>
        <w:rPr>
          <w:rFonts w:ascii="Arial" w:hAnsi="Arial" w:cs="Arial"/>
          <w:sz w:val="20"/>
          <w:szCs w:val="20"/>
        </w:rPr>
      </w:pPr>
    </w:p>
    <w:p w14:paraId="6655E224"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07D17552"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98E7008"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01B6B2E3" w14:textId="5B4999C2" w:rsidR="00B15E19" w:rsidRPr="00536882" w:rsidRDefault="00771178" w:rsidP="00536882">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E408772" w14:textId="37F08D18" w:rsidR="00D156FA" w:rsidRDefault="00B15E19" w:rsidP="00DF5F51">
      <w:pPr>
        <w:pStyle w:val="ListParagraph"/>
        <w:spacing w:after="0" w:line="240" w:lineRule="auto"/>
        <w:ind w:left="360"/>
        <w:rPr>
          <w:rFonts w:ascii="Arial" w:hAnsi="Arial" w:cs="Arial"/>
          <w:i/>
          <w:color w:val="1F497D" w:themeColor="text2"/>
          <w:sz w:val="20"/>
          <w:szCs w:val="20"/>
        </w:rPr>
      </w:pPr>
      <w:r>
        <w:rPr>
          <w:rFonts w:ascii="Arial" w:hAnsi="Arial" w:cs="Arial"/>
          <w:i/>
          <w:color w:val="1F497D" w:themeColor="text2"/>
          <w:sz w:val="20"/>
          <w:szCs w:val="20"/>
        </w:rPr>
        <w:lastRenderedPageBreak/>
        <w:t>If answer to 6b was “Yes,” complete 6c through</w:t>
      </w:r>
      <w:r w:rsidR="00820FE1">
        <w:rPr>
          <w:rFonts w:ascii="Arial" w:hAnsi="Arial" w:cs="Arial"/>
          <w:i/>
          <w:color w:val="1F497D" w:themeColor="text2"/>
          <w:sz w:val="20"/>
          <w:szCs w:val="20"/>
        </w:rPr>
        <w:t xml:space="preserve"> 6.</w:t>
      </w:r>
      <w:r w:rsidR="007C567A">
        <w:rPr>
          <w:rFonts w:ascii="Arial" w:hAnsi="Arial" w:cs="Arial"/>
          <w:i/>
          <w:color w:val="1F497D" w:themeColor="text2"/>
          <w:sz w:val="20"/>
          <w:szCs w:val="20"/>
        </w:rPr>
        <w:t>f</w:t>
      </w:r>
      <w:r w:rsidR="00820FE1">
        <w:rPr>
          <w:rFonts w:ascii="Arial" w:hAnsi="Arial" w:cs="Arial"/>
          <w:i/>
          <w:color w:val="1F497D" w:themeColor="text2"/>
          <w:sz w:val="20"/>
          <w:szCs w:val="20"/>
        </w:rPr>
        <w:t>.iv</w:t>
      </w:r>
      <w:r>
        <w:rPr>
          <w:rFonts w:ascii="Arial" w:hAnsi="Arial" w:cs="Arial"/>
          <w:i/>
          <w:color w:val="1F497D" w:themeColor="text2"/>
          <w:sz w:val="20"/>
          <w:szCs w:val="20"/>
        </w:rPr>
        <w:t xml:space="preserve">. If </w:t>
      </w:r>
      <w:r w:rsidR="00820FE1">
        <w:rPr>
          <w:rFonts w:ascii="Arial" w:hAnsi="Arial" w:cs="Arial"/>
          <w:i/>
          <w:color w:val="1F497D" w:themeColor="text2"/>
          <w:sz w:val="20"/>
          <w:szCs w:val="20"/>
        </w:rPr>
        <w:t>“No</w:t>
      </w:r>
      <w:r>
        <w:rPr>
          <w:rFonts w:ascii="Arial" w:hAnsi="Arial" w:cs="Arial"/>
          <w:i/>
          <w:color w:val="1F497D" w:themeColor="text2"/>
          <w:sz w:val="20"/>
          <w:szCs w:val="20"/>
        </w:rPr>
        <w:t>,</w:t>
      </w:r>
      <w:r w:rsidR="00820FE1">
        <w:rPr>
          <w:rFonts w:ascii="Arial" w:hAnsi="Arial" w:cs="Arial"/>
          <w:i/>
          <w:color w:val="1F497D" w:themeColor="text2"/>
          <w:sz w:val="20"/>
          <w:szCs w:val="20"/>
        </w:rPr>
        <w:t>”</w:t>
      </w:r>
      <w:r>
        <w:rPr>
          <w:rFonts w:ascii="Arial" w:hAnsi="Arial" w:cs="Arial"/>
          <w:i/>
          <w:color w:val="1F497D" w:themeColor="text2"/>
          <w:sz w:val="20"/>
          <w:szCs w:val="20"/>
        </w:rPr>
        <w:t xml:space="preserve"> skip to </w:t>
      </w:r>
      <w:r w:rsidR="00820FE1">
        <w:rPr>
          <w:rFonts w:ascii="Arial" w:hAnsi="Arial" w:cs="Arial"/>
          <w:i/>
          <w:color w:val="1F497D" w:themeColor="text2"/>
          <w:sz w:val="20"/>
          <w:szCs w:val="20"/>
        </w:rPr>
        <w:t>6h.</w:t>
      </w:r>
    </w:p>
    <w:p w14:paraId="349E143C" w14:textId="77777777" w:rsidR="00B15E19" w:rsidRDefault="00B15E19" w:rsidP="00DF5F51">
      <w:pPr>
        <w:pStyle w:val="ListParagraph"/>
        <w:spacing w:after="0" w:line="240" w:lineRule="auto"/>
        <w:ind w:left="360"/>
        <w:rPr>
          <w:rFonts w:ascii="Arial" w:hAnsi="Arial" w:cs="Arial"/>
          <w:sz w:val="20"/>
          <w:szCs w:val="20"/>
        </w:rPr>
      </w:pPr>
    </w:p>
    <w:p w14:paraId="33806A3A" w14:textId="7BBAD18F" w:rsidR="00771178" w:rsidRDefault="00771178" w:rsidP="00B15E19">
      <w:pPr>
        <w:spacing w:after="0" w:line="240" w:lineRule="auto"/>
        <w:rPr>
          <w:rFonts w:ascii="Arial" w:hAnsi="Arial" w:cs="Arial"/>
          <w:sz w:val="20"/>
          <w:szCs w:val="20"/>
        </w:rPr>
      </w:pPr>
      <w:bookmarkStart w:id="0" w:name="_Hlk3350244"/>
      <w:r>
        <w:rPr>
          <w:rFonts w:ascii="Arial" w:hAnsi="Arial" w:cs="Arial"/>
          <w:sz w:val="20"/>
          <w:szCs w:val="20"/>
        </w:rPr>
        <w:t>6.c)</w:t>
      </w:r>
      <w:r w:rsidRPr="00771178">
        <w:rPr>
          <w:rFonts w:ascii="Arial" w:hAnsi="Arial" w:cs="Arial"/>
          <w:sz w:val="20"/>
          <w:szCs w:val="20"/>
        </w:rPr>
        <w:t xml:space="preserve"> </w:t>
      </w:r>
      <w:r w:rsidR="00B15E19">
        <w:rPr>
          <w:rFonts w:ascii="Arial" w:hAnsi="Arial" w:cs="Arial"/>
          <w:sz w:val="20"/>
          <w:szCs w:val="20"/>
        </w:rPr>
        <w:t>H</w:t>
      </w:r>
      <w:r w:rsidR="00B15E19" w:rsidRPr="00F21E87">
        <w:rPr>
          <w:rFonts w:ascii="Arial" w:hAnsi="Arial" w:cs="Arial"/>
          <w:sz w:val="20"/>
          <w:szCs w:val="20"/>
        </w:rPr>
        <w:t xml:space="preserve">ow do you identify </w:t>
      </w:r>
      <w:r w:rsidR="00536882">
        <w:rPr>
          <w:rFonts w:ascii="Arial" w:hAnsi="Arial" w:cs="Arial"/>
          <w:sz w:val="20"/>
          <w:szCs w:val="20"/>
        </w:rPr>
        <w:t xml:space="preserve">these </w:t>
      </w:r>
      <w:r w:rsidR="00B15E19" w:rsidRPr="00F21E87">
        <w:rPr>
          <w:rFonts w:ascii="Arial" w:hAnsi="Arial" w:cs="Arial"/>
          <w:sz w:val="20"/>
          <w:szCs w:val="20"/>
        </w:rPr>
        <w:t>cows</w:t>
      </w:r>
      <w:r w:rsidR="00536882">
        <w:rPr>
          <w:rFonts w:ascii="Arial" w:hAnsi="Arial" w:cs="Arial"/>
          <w:sz w:val="20"/>
          <w:szCs w:val="20"/>
        </w:rPr>
        <w:t xml:space="preserve"> that may have chronic mastitis</w:t>
      </w:r>
      <w:r w:rsidR="00B15E19" w:rsidRPr="00F21E87">
        <w:rPr>
          <w:rFonts w:ascii="Arial" w:hAnsi="Arial" w:cs="Arial"/>
          <w:sz w:val="20"/>
          <w:szCs w:val="20"/>
        </w:rPr>
        <w:t>?</w:t>
      </w:r>
    </w:p>
    <w:p w14:paraId="52DDA6A3" w14:textId="77777777" w:rsidR="00B15E19" w:rsidRPr="00B15E19" w:rsidRDefault="00B15E19" w:rsidP="00B15E19">
      <w:pPr>
        <w:spacing w:after="0" w:line="240" w:lineRule="auto"/>
        <w:rPr>
          <w:rFonts w:ascii="Arial" w:hAnsi="Arial" w:cs="Arial"/>
          <w:sz w:val="20"/>
          <w:szCs w:val="20"/>
        </w:rPr>
      </w:pPr>
    </w:p>
    <w:p w14:paraId="607805B7"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778024BB"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A0DFF51"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60870C2" w14:textId="57A3C7FD"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413C1A4A" w14:textId="77777777" w:rsidR="008C0985" w:rsidRDefault="008C0985" w:rsidP="00771178">
      <w:pPr>
        <w:pStyle w:val="ListParagraph"/>
        <w:spacing w:line="240" w:lineRule="auto"/>
        <w:ind w:left="360"/>
        <w:rPr>
          <w:rFonts w:ascii="Arial" w:hAnsi="Arial" w:cs="Arial"/>
          <w:b/>
          <w:sz w:val="20"/>
          <w:szCs w:val="20"/>
        </w:rPr>
      </w:pPr>
    </w:p>
    <w:bookmarkEnd w:id="0"/>
    <w:p w14:paraId="1CDAB45F" w14:textId="2A72AC44" w:rsidR="00771178" w:rsidRDefault="00771178" w:rsidP="00771178">
      <w:pPr>
        <w:pStyle w:val="ListParagraph"/>
        <w:spacing w:after="0" w:line="240" w:lineRule="auto"/>
        <w:ind w:left="360"/>
        <w:rPr>
          <w:rFonts w:ascii="Arial" w:hAnsi="Arial" w:cs="Arial"/>
          <w:sz w:val="20"/>
          <w:szCs w:val="20"/>
        </w:rPr>
      </w:pPr>
    </w:p>
    <w:p w14:paraId="5E1E2247" w14:textId="4C0025EB" w:rsidR="00B15E19" w:rsidRDefault="00B15E19" w:rsidP="00B15E19">
      <w:pPr>
        <w:widowControl w:val="0"/>
        <w:spacing w:after="0" w:line="240" w:lineRule="auto"/>
        <w:rPr>
          <w:rFonts w:ascii="Arial" w:hAnsi="Arial" w:cs="Arial"/>
          <w:sz w:val="20"/>
          <w:szCs w:val="20"/>
        </w:rPr>
      </w:pPr>
      <w:r>
        <w:rPr>
          <w:rFonts w:ascii="Arial" w:hAnsi="Arial" w:cs="Arial"/>
          <w:sz w:val="20"/>
          <w:szCs w:val="20"/>
        </w:rPr>
        <w:t>6.d)</w:t>
      </w:r>
      <w:r w:rsidRPr="00771178">
        <w:rPr>
          <w:rFonts w:ascii="Arial" w:hAnsi="Arial" w:cs="Arial"/>
          <w:sz w:val="20"/>
          <w:szCs w:val="20"/>
        </w:rPr>
        <w:t xml:space="preserve"> </w:t>
      </w:r>
      <w:r>
        <w:rPr>
          <w:rFonts w:ascii="Arial" w:hAnsi="Arial" w:cs="Arial"/>
          <w:sz w:val="20"/>
          <w:szCs w:val="20"/>
        </w:rPr>
        <w:t>H</w:t>
      </w:r>
      <w:r w:rsidRPr="00F21E87">
        <w:rPr>
          <w:rFonts w:ascii="Arial" w:hAnsi="Arial" w:cs="Arial"/>
          <w:sz w:val="20"/>
          <w:szCs w:val="20"/>
        </w:rPr>
        <w:t xml:space="preserve">ow </w:t>
      </w:r>
      <w:r>
        <w:rPr>
          <w:rFonts w:ascii="Arial" w:hAnsi="Arial" w:cs="Arial"/>
          <w:sz w:val="20"/>
          <w:szCs w:val="20"/>
        </w:rPr>
        <w:t xml:space="preserve">many cows are you managing with chronic mastitis, as a percent of your milking  </w:t>
      </w:r>
    </w:p>
    <w:p w14:paraId="2CC82DC7" w14:textId="04557961" w:rsidR="00B15E19" w:rsidRDefault="00B15E19" w:rsidP="00B15E19">
      <w:pPr>
        <w:widowControl w:val="0"/>
        <w:spacing w:after="0" w:line="240" w:lineRule="auto"/>
        <w:ind w:firstLine="360"/>
        <w:rPr>
          <w:rFonts w:ascii="Arial" w:hAnsi="Arial" w:cs="Arial"/>
          <w:sz w:val="20"/>
          <w:szCs w:val="20"/>
        </w:rPr>
      </w:pPr>
      <w:r>
        <w:rPr>
          <w:rFonts w:ascii="Arial" w:hAnsi="Arial" w:cs="Arial"/>
          <w:sz w:val="20"/>
          <w:szCs w:val="20"/>
        </w:rPr>
        <w:t>herd?</w:t>
      </w:r>
    </w:p>
    <w:p w14:paraId="1690E8A9" w14:textId="77777777" w:rsidR="00B15E19" w:rsidRPr="00B15E19" w:rsidRDefault="00B15E19" w:rsidP="00B15E19">
      <w:pPr>
        <w:spacing w:after="0" w:line="240" w:lineRule="auto"/>
        <w:rPr>
          <w:rFonts w:ascii="Arial" w:hAnsi="Arial" w:cs="Arial"/>
          <w:sz w:val="20"/>
          <w:szCs w:val="20"/>
        </w:rPr>
      </w:pPr>
    </w:p>
    <w:p w14:paraId="503A6C2B"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6C54801D"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0C3D838"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0636716F" w14:textId="0DA20A60" w:rsidR="00771178" w:rsidRPr="002E2C0D" w:rsidRDefault="00B15E19"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2690F74" w14:textId="77777777" w:rsidR="00771178" w:rsidRDefault="00771178" w:rsidP="00DF5F51">
      <w:pPr>
        <w:pStyle w:val="ListParagraph"/>
        <w:spacing w:after="0" w:line="240" w:lineRule="auto"/>
        <w:ind w:left="360"/>
        <w:rPr>
          <w:rFonts w:ascii="Arial" w:hAnsi="Arial" w:cs="Arial"/>
          <w:sz w:val="20"/>
          <w:szCs w:val="20"/>
        </w:rPr>
      </w:pPr>
    </w:p>
    <w:p w14:paraId="006186D4" w14:textId="77777777" w:rsidR="00B15E19" w:rsidRDefault="00B15E19" w:rsidP="00B15E19">
      <w:pPr>
        <w:pStyle w:val="ListParagraph"/>
        <w:spacing w:after="0" w:line="240" w:lineRule="auto"/>
        <w:ind w:left="360"/>
        <w:rPr>
          <w:rFonts w:ascii="Arial" w:hAnsi="Arial" w:cs="Arial"/>
          <w:sz w:val="20"/>
          <w:szCs w:val="20"/>
        </w:rPr>
      </w:pPr>
    </w:p>
    <w:p w14:paraId="5B6F17BF" w14:textId="47E3626B" w:rsidR="00B15E19" w:rsidRDefault="00B15E19" w:rsidP="00B15E19">
      <w:pPr>
        <w:spacing w:after="0" w:line="240" w:lineRule="auto"/>
        <w:rPr>
          <w:rFonts w:ascii="Arial" w:hAnsi="Arial" w:cs="Arial"/>
          <w:sz w:val="20"/>
          <w:szCs w:val="20"/>
        </w:rPr>
      </w:pPr>
      <w:r>
        <w:rPr>
          <w:rFonts w:ascii="Arial" w:hAnsi="Arial" w:cs="Arial"/>
          <w:sz w:val="20"/>
          <w:szCs w:val="20"/>
        </w:rPr>
        <w:t>6.</w:t>
      </w:r>
      <w:r w:rsidR="002E2C0D">
        <w:rPr>
          <w:rFonts w:ascii="Arial" w:hAnsi="Arial" w:cs="Arial"/>
          <w:sz w:val="20"/>
          <w:szCs w:val="20"/>
        </w:rPr>
        <w:t>e</w:t>
      </w:r>
      <w:r>
        <w:rPr>
          <w:rFonts w:ascii="Arial" w:hAnsi="Arial" w:cs="Arial"/>
          <w:sz w:val="20"/>
          <w:szCs w:val="20"/>
        </w:rPr>
        <w:t>)</w:t>
      </w:r>
      <w:r w:rsidRPr="00771178">
        <w:rPr>
          <w:rFonts w:ascii="Arial" w:hAnsi="Arial" w:cs="Arial"/>
          <w:sz w:val="20"/>
          <w:szCs w:val="20"/>
        </w:rPr>
        <w:t xml:space="preserve"> </w:t>
      </w:r>
      <w:r w:rsidR="006F4CB5" w:rsidRPr="006F4CB5">
        <w:rPr>
          <w:rFonts w:ascii="Arial" w:hAnsi="Arial" w:cs="Arial"/>
          <w:sz w:val="20"/>
          <w:szCs w:val="20"/>
        </w:rPr>
        <w:t>Do you ever culture these cows?</w:t>
      </w:r>
      <w:r w:rsidR="006F4CB5">
        <w:rPr>
          <w:rFonts w:ascii="Arial" w:hAnsi="Arial" w:cs="Arial"/>
          <w:sz w:val="20"/>
          <w:szCs w:val="20"/>
        </w:rPr>
        <w:t xml:space="preserve"> </w:t>
      </w:r>
      <w:r w:rsidR="006F4CB5">
        <w:rPr>
          <w:rFonts w:ascii="Arial" w:hAnsi="Arial" w:cs="Arial"/>
          <w:i/>
          <w:color w:val="1F497D" w:themeColor="text2"/>
          <w:sz w:val="20"/>
          <w:szCs w:val="20"/>
        </w:rPr>
        <w:t xml:space="preserve">If yes, say: </w:t>
      </w:r>
      <w:r w:rsidR="006F4CB5" w:rsidRPr="00771178">
        <w:rPr>
          <w:rFonts w:ascii="Arial" w:hAnsi="Arial" w:cs="Arial"/>
          <w:sz w:val="20"/>
          <w:szCs w:val="20"/>
        </w:rPr>
        <w:t>“Please describe</w:t>
      </w:r>
      <w:r w:rsidR="006F4CB5">
        <w:rPr>
          <w:rFonts w:ascii="Arial" w:hAnsi="Arial" w:cs="Arial"/>
          <w:sz w:val="20"/>
          <w:szCs w:val="20"/>
        </w:rPr>
        <w:t xml:space="preserve"> what pathogens have been identified.”</w:t>
      </w:r>
    </w:p>
    <w:p w14:paraId="533DAE74" w14:textId="77777777" w:rsidR="006F4CB5" w:rsidRPr="00B15E19" w:rsidRDefault="006F4CB5" w:rsidP="00B15E19">
      <w:pPr>
        <w:spacing w:after="0" w:line="240" w:lineRule="auto"/>
        <w:rPr>
          <w:rFonts w:ascii="Arial" w:hAnsi="Arial" w:cs="Arial"/>
          <w:sz w:val="20"/>
          <w:szCs w:val="20"/>
        </w:rPr>
      </w:pPr>
    </w:p>
    <w:p w14:paraId="4FEEDFFD"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A13D271"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57CF140"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53FE092" w14:textId="77777777" w:rsidR="00B15E19" w:rsidRDefault="00B15E19" w:rsidP="00B15E19">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E96FCFC" w14:textId="77777777" w:rsidR="00B15E19" w:rsidRDefault="00B15E19" w:rsidP="00B15E19">
      <w:pPr>
        <w:pStyle w:val="ListParagraph"/>
        <w:spacing w:after="0" w:line="240" w:lineRule="auto"/>
        <w:ind w:left="360"/>
        <w:rPr>
          <w:rFonts w:ascii="Arial" w:hAnsi="Arial" w:cs="Arial"/>
          <w:sz w:val="20"/>
          <w:szCs w:val="20"/>
        </w:rPr>
      </w:pPr>
    </w:p>
    <w:p w14:paraId="56C1DE3A" w14:textId="07AFF2C8" w:rsidR="00756C1D" w:rsidRPr="002F42C6" w:rsidRDefault="00756C1D" w:rsidP="002F42C6">
      <w:pPr>
        <w:spacing w:after="0" w:line="240" w:lineRule="auto"/>
        <w:rPr>
          <w:rFonts w:ascii="Arial" w:hAnsi="Arial" w:cs="Arial"/>
          <w:sz w:val="20"/>
          <w:szCs w:val="20"/>
        </w:rPr>
      </w:pPr>
    </w:p>
    <w:p w14:paraId="37F6DF38" w14:textId="77777777" w:rsidR="002E2C0D" w:rsidRPr="005C7293" w:rsidRDefault="002E2C0D" w:rsidP="005C7293">
      <w:pPr>
        <w:spacing w:after="0" w:line="240" w:lineRule="auto"/>
        <w:rPr>
          <w:rFonts w:ascii="Arial" w:hAnsi="Arial" w:cs="Arial"/>
          <w:sz w:val="20"/>
          <w:szCs w:val="20"/>
        </w:rPr>
      </w:pPr>
    </w:p>
    <w:p w14:paraId="14DE49E1" w14:textId="21EAE5B6"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w:t>
      </w:r>
      <w:r w:rsidRPr="00771178">
        <w:rPr>
          <w:rFonts w:ascii="Arial" w:hAnsi="Arial" w:cs="Arial"/>
          <w:sz w:val="20"/>
          <w:szCs w:val="20"/>
        </w:rPr>
        <w:t xml:space="preserve"> </w:t>
      </w:r>
      <w:r>
        <w:rPr>
          <w:rFonts w:ascii="Arial" w:hAnsi="Arial" w:cs="Arial"/>
          <w:sz w:val="20"/>
          <w:szCs w:val="20"/>
        </w:rPr>
        <w:t xml:space="preserve">How do you manage these cows? </w:t>
      </w:r>
    </w:p>
    <w:p w14:paraId="2EC4EABF" w14:textId="77777777" w:rsidR="002E2C0D" w:rsidRPr="00B15E19" w:rsidRDefault="002E2C0D" w:rsidP="002E2C0D">
      <w:pPr>
        <w:spacing w:after="0" w:line="240" w:lineRule="auto"/>
        <w:rPr>
          <w:rFonts w:ascii="Arial" w:hAnsi="Arial" w:cs="Arial"/>
          <w:sz w:val="20"/>
          <w:szCs w:val="20"/>
        </w:rPr>
      </w:pPr>
    </w:p>
    <w:p w14:paraId="536E691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DC2910A"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C4305DF"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24522A9" w14:textId="26AC259D"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352BB5ED" w14:textId="5A6CA89B" w:rsidR="002E2C0D" w:rsidRDefault="002E2C0D" w:rsidP="002E2C0D">
      <w:pPr>
        <w:pStyle w:val="ListParagraph"/>
        <w:spacing w:line="240" w:lineRule="auto"/>
        <w:ind w:left="360"/>
        <w:rPr>
          <w:rFonts w:ascii="Arial" w:hAnsi="Arial" w:cs="Arial"/>
          <w:sz w:val="20"/>
          <w:szCs w:val="20"/>
        </w:rPr>
      </w:pPr>
    </w:p>
    <w:p w14:paraId="3E704C40" w14:textId="14A6626B" w:rsidR="00E15496" w:rsidRPr="00E15496" w:rsidRDefault="00F0488D" w:rsidP="00F0488D">
      <w:pPr>
        <w:spacing w:line="240" w:lineRule="auto"/>
        <w:rPr>
          <w:rFonts w:ascii="Arial" w:hAnsi="Arial" w:cs="Arial"/>
          <w:i/>
          <w:color w:val="1F497D" w:themeColor="text2"/>
          <w:sz w:val="20"/>
          <w:szCs w:val="20"/>
        </w:rPr>
      </w:pPr>
      <w:r>
        <w:rPr>
          <w:rFonts w:ascii="Arial" w:hAnsi="Arial" w:cs="Arial"/>
          <w:i/>
          <w:color w:val="1F497D" w:themeColor="text2"/>
          <w:sz w:val="20"/>
          <w:szCs w:val="20"/>
        </w:rPr>
        <w:lastRenderedPageBreak/>
        <w:t>Depending on their answer to 6.</w:t>
      </w:r>
      <w:r w:rsidR="00E15496">
        <w:rPr>
          <w:rFonts w:ascii="Arial" w:hAnsi="Arial" w:cs="Arial"/>
          <w:i/>
          <w:color w:val="1F497D" w:themeColor="text2"/>
          <w:sz w:val="20"/>
          <w:szCs w:val="20"/>
        </w:rPr>
        <w:t>f.i</w:t>
      </w:r>
      <w:r>
        <w:rPr>
          <w:rFonts w:ascii="Arial" w:hAnsi="Arial" w:cs="Arial"/>
          <w:i/>
          <w:color w:val="1F497D" w:themeColor="text2"/>
          <w:sz w:val="20"/>
          <w:szCs w:val="20"/>
        </w:rPr>
        <w:t>, the interviewer may need to ask questions 6.</w:t>
      </w:r>
      <w:r w:rsidR="00E15496">
        <w:rPr>
          <w:rFonts w:ascii="Arial" w:hAnsi="Arial" w:cs="Arial"/>
          <w:i/>
          <w:color w:val="1F497D" w:themeColor="text2"/>
          <w:sz w:val="20"/>
          <w:szCs w:val="20"/>
        </w:rPr>
        <w:t>f.i</w:t>
      </w:r>
      <w:r>
        <w:rPr>
          <w:rFonts w:ascii="Arial" w:hAnsi="Arial" w:cs="Arial"/>
          <w:i/>
          <w:color w:val="1F497D" w:themeColor="text2"/>
          <w:sz w:val="20"/>
          <w:szCs w:val="20"/>
        </w:rPr>
        <w:t>i through 6.</w:t>
      </w:r>
      <w:r w:rsidR="00E15496">
        <w:rPr>
          <w:rFonts w:ascii="Arial" w:hAnsi="Arial" w:cs="Arial"/>
          <w:i/>
          <w:color w:val="1F497D" w:themeColor="text2"/>
          <w:sz w:val="20"/>
          <w:szCs w:val="20"/>
        </w:rPr>
        <w:t>f.i</w:t>
      </w:r>
      <w:r>
        <w:rPr>
          <w:rFonts w:ascii="Arial" w:hAnsi="Arial" w:cs="Arial"/>
          <w:i/>
          <w:color w:val="1F497D" w:themeColor="text2"/>
          <w:sz w:val="20"/>
          <w:szCs w:val="20"/>
        </w:rPr>
        <w:t>v or may skip to 6.</w:t>
      </w:r>
      <w:r w:rsidR="00904366">
        <w:rPr>
          <w:rFonts w:ascii="Arial" w:hAnsi="Arial" w:cs="Arial"/>
          <w:i/>
          <w:color w:val="1F497D" w:themeColor="text2"/>
          <w:sz w:val="20"/>
          <w:szCs w:val="20"/>
        </w:rPr>
        <w:t>g</w:t>
      </w:r>
      <w:r>
        <w:rPr>
          <w:rFonts w:ascii="Arial" w:hAnsi="Arial" w:cs="Arial"/>
          <w:i/>
          <w:color w:val="1F497D" w:themeColor="text2"/>
          <w:sz w:val="20"/>
          <w:szCs w:val="20"/>
        </w:rPr>
        <w:t>.</w:t>
      </w:r>
    </w:p>
    <w:p w14:paraId="779EDC72" w14:textId="49D8025F"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Are these cows housed differently than the rest of the herd?</w:t>
      </w:r>
    </w:p>
    <w:p w14:paraId="247BF33B" w14:textId="77777777" w:rsidR="002E2C0D" w:rsidRPr="00B15E19" w:rsidRDefault="002E2C0D" w:rsidP="002E2C0D">
      <w:pPr>
        <w:spacing w:after="0" w:line="240" w:lineRule="auto"/>
        <w:rPr>
          <w:rFonts w:ascii="Arial" w:hAnsi="Arial" w:cs="Arial"/>
          <w:sz w:val="20"/>
          <w:szCs w:val="20"/>
        </w:rPr>
      </w:pPr>
    </w:p>
    <w:p w14:paraId="422EF4F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E78ECCB"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2020F6A6"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BA2FC0C"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79561CE1" w14:textId="05EAA34D" w:rsidR="002E2C0D" w:rsidRDefault="002E2C0D" w:rsidP="002E2C0D">
      <w:pPr>
        <w:pStyle w:val="ListParagraph"/>
        <w:spacing w:line="240" w:lineRule="auto"/>
        <w:ind w:left="360"/>
        <w:rPr>
          <w:rFonts w:ascii="Arial" w:hAnsi="Arial" w:cs="Arial"/>
          <w:b/>
          <w:sz w:val="20"/>
          <w:szCs w:val="20"/>
        </w:rPr>
      </w:pPr>
    </w:p>
    <w:p w14:paraId="5AB15F25" w14:textId="39C6A6A6"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Are these cows milked in a different way than the rest of the </w:t>
      </w:r>
    </w:p>
    <w:p w14:paraId="088B3174" w14:textId="7D2CD613" w:rsidR="002E2C0D" w:rsidRDefault="002E2C0D" w:rsidP="002E2C0D">
      <w:pPr>
        <w:spacing w:after="0" w:line="240" w:lineRule="auto"/>
        <w:ind w:firstLine="360"/>
        <w:rPr>
          <w:rFonts w:ascii="Arial" w:hAnsi="Arial" w:cs="Arial"/>
          <w:sz w:val="20"/>
          <w:szCs w:val="20"/>
        </w:rPr>
      </w:pPr>
      <w:r>
        <w:rPr>
          <w:rFonts w:ascii="Arial" w:hAnsi="Arial" w:cs="Arial"/>
          <w:sz w:val="20"/>
          <w:szCs w:val="20"/>
        </w:rPr>
        <w:t>herd?</w:t>
      </w:r>
    </w:p>
    <w:p w14:paraId="5EF4E22A" w14:textId="77777777" w:rsidR="002E2C0D" w:rsidRPr="00B15E19" w:rsidRDefault="002E2C0D" w:rsidP="002E2C0D">
      <w:pPr>
        <w:spacing w:after="0" w:line="240" w:lineRule="auto"/>
        <w:rPr>
          <w:rFonts w:ascii="Arial" w:hAnsi="Arial" w:cs="Arial"/>
          <w:sz w:val="20"/>
          <w:szCs w:val="20"/>
        </w:rPr>
      </w:pPr>
    </w:p>
    <w:p w14:paraId="739559D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3A4A596"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E71378C"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86CB758"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5877474" w14:textId="77777777" w:rsidR="002E2C0D" w:rsidRDefault="002E2C0D" w:rsidP="002E2C0D">
      <w:pPr>
        <w:pStyle w:val="ListParagraph"/>
        <w:spacing w:line="240" w:lineRule="auto"/>
        <w:ind w:left="360"/>
        <w:rPr>
          <w:rFonts w:ascii="Arial" w:hAnsi="Arial" w:cs="Arial"/>
          <w:b/>
          <w:sz w:val="20"/>
          <w:szCs w:val="20"/>
        </w:rPr>
      </w:pPr>
    </w:p>
    <w:p w14:paraId="4B762546" w14:textId="60469473"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v.)</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Is the milk from these cows handled in a different way than the </w:t>
      </w:r>
    </w:p>
    <w:p w14:paraId="07FF395B" w14:textId="7A3B2E8F" w:rsidR="002E2C0D" w:rsidRDefault="002E2C0D" w:rsidP="002E2C0D">
      <w:pPr>
        <w:spacing w:after="0" w:line="240" w:lineRule="auto"/>
        <w:ind w:firstLine="360"/>
        <w:rPr>
          <w:rFonts w:ascii="Arial" w:hAnsi="Arial" w:cs="Arial"/>
          <w:sz w:val="20"/>
          <w:szCs w:val="20"/>
        </w:rPr>
      </w:pPr>
      <w:r>
        <w:rPr>
          <w:rFonts w:ascii="Arial" w:hAnsi="Arial" w:cs="Arial"/>
          <w:sz w:val="20"/>
          <w:szCs w:val="20"/>
        </w:rPr>
        <w:t>rest of the herd?</w:t>
      </w:r>
    </w:p>
    <w:p w14:paraId="65480D1B" w14:textId="77777777" w:rsidR="002E2C0D" w:rsidRPr="00B15E19" w:rsidRDefault="002E2C0D" w:rsidP="002E2C0D">
      <w:pPr>
        <w:spacing w:after="0" w:line="240" w:lineRule="auto"/>
        <w:rPr>
          <w:rFonts w:ascii="Arial" w:hAnsi="Arial" w:cs="Arial"/>
          <w:sz w:val="20"/>
          <w:szCs w:val="20"/>
        </w:rPr>
      </w:pPr>
    </w:p>
    <w:p w14:paraId="182BB5B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5FE77024"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4CC61189"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59B834B" w14:textId="43B2165E"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210EA05" w14:textId="77777777" w:rsidR="00E15496" w:rsidRDefault="00E15496" w:rsidP="002E2C0D">
      <w:pPr>
        <w:pStyle w:val="ListParagraph"/>
        <w:spacing w:line="240" w:lineRule="auto"/>
        <w:ind w:left="360"/>
        <w:rPr>
          <w:rFonts w:ascii="Arial" w:hAnsi="Arial" w:cs="Arial"/>
          <w:sz w:val="20"/>
          <w:szCs w:val="20"/>
        </w:rPr>
      </w:pPr>
    </w:p>
    <w:p w14:paraId="6D9194A4" w14:textId="0367CD65" w:rsidR="00EA2DB2" w:rsidRPr="00E15496" w:rsidRDefault="00EA2DB2" w:rsidP="00E15496">
      <w:pPr>
        <w:spacing w:after="0" w:line="240" w:lineRule="auto"/>
        <w:rPr>
          <w:rFonts w:ascii="Arial" w:hAnsi="Arial" w:cs="Arial"/>
          <w:sz w:val="20"/>
          <w:szCs w:val="20"/>
        </w:rPr>
      </w:pPr>
      <w:r w:rsidRPr="00E15496">
        <w:rPr>
          <w:rFonts w:ascii="Arial" w:hAnsi="Arial" w:cs="Arial"/>
          <w:sz w:val="20"/>
          <w:szCs w:val="20"/>
        </w:rPr>
        <w:t>6.</w:t>
      </w:r>
      <w:r w:rsidR="00E15496">
        <w:rPr>
          <w:rFonts w:ascii="Arial" w:hAnsi="Arial" w:cs="Arial"/>
          <w:sz w:val="20"/>
          <w:szCs w:val="20"/>
        </w:rPr>
        <w:t>g</w:t>
      </w:r>
      <w:r w:rsidRPr="00E15496">
        <w:rPr>
          <w:rFonts w:ascii="Arial" w:hAnsi="Arial" w:cs="Arial"/>
          <w:sz w:val="20"/>
          <w:szCs w:val="20"/>
        </w:rPr>
        <w:t xml:space="preserve">) What </w:t>
      </w:r>
      <w:r w:rsidR="00740A71">
        <w:rPr>
          <w:rFonts w:ascii="Arial" w:hAnsi="Arial" w:cs="Arial"/>
          <w:sz w:val="20"/>
          <w:szCs w:val="20"/>
        </w:rPr>
        <w:t xml:space="preserve">kinds of things </w:t>
      </w:r>
      <w:r w:rsidRPr="00E15496">
        <w:rPr>
          <w:rFonts w:ascii="Arial" w:hAnsi="Arial" w:cs="Arial"/>
          <w:sz w:val="20"/>
          <w:szCs w:val="20"/>
        </w:rPr>
        <w:t>do you think affects a cow’s risk of getting mastitis?</w:t>
      </w:r>
    </w:p>
    <w:p w14:paraId="05005AB5" w14:textId="77777777" w:rsidR="00EA2DB2" w:rsidRPr="00B15E19" w:rsidRDefault="00EA2DB2" w:rsidP="00EA2DB2">
      <w:pPr>
        <w:spacing w:after="0" w:line="240" w:lineRule="auto"/>
        <w:rPr>
          <w:rFonts w:ascii="Arial" w:hAnsi="Arial" w:cs="Arial"/>
          <w:sz w:val="20"/>
          <w:szCs w:val="20"/>
        </w:rPr>
      </w:pPr>
    </w:p>
    <w:p w14:paraId="79A4806E" w14:textId="77777777" w:rsidR="00EA2DB2" w:rsidRPr="00771178" w:rsidRDefault="00EA2DB2" w:rsidP="00EA2DB2">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36E00262" w14:textId="77777777" w:rsidR="00EA2DB2"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4AC83E58" w14:textId="77777777" w:rsidR="00EA2DB2" w:rsidRPr="00DF5F51"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FA1FB84" w14:textId="3C889143" w:rsidR="00756C1D" w:rsidRDefault="00EA2DB2" w:rsidP="00E15496">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398CD5" w14:textId="77777777" w:rsidR="00E71405" w:rsidRPr="00E15496" w:rsidRDefault="00E71405" w:rsidP="00E15496">
      <w:pPr>
        <w:pStyle w:val="ListParagraph"/>
        <w:spacing w:line="240" w:lineRule="auto"/>
        <w:ind w:left="360"/>
        <w:rPr>
          <w:rFonts w:ascii="Arial" w:hAnsi="Arial" w:cs="Arial"/>
          <w:b/>
          <w:sz w:val="20"/>
          <w:szCs w:val="20"/>
        </w:rPr>
      </w:pPr>
    </w:p>
    <w:p w14:paraId="79400D2A" w14:textId="77AFB869" w:rsidR="00DF5F51" w:rsidRPr="00E15496" w:rsidRDefault="00EA2DB2" w:rsidP="00E15496">
      <w:pPr>
        <w:spacing w:after="0" w:line="240" w:lineRule="auto"/>
        <w:rPr>
          <w:rFonts w:ascii="Arial" w:hAnsi="Arial" w:cs="Arial"/>
          <w:sz w:val="20"/>
          <w:szCs w:val="20"/>
        </w:rPr>
      </w:pPr>
      <w:r w:rsidRPr="00E15496">
        <w:rPr>
          <w:rFonts w:ascii="Arial" w:hAnsi="Arial" w:cs="Arial"/>
          <w:sz w:val="20"/>
          <w:szCs w:val="20"/>
        </w:rPr>
        <w:lastRenderedPageBreak/>
        <w:t xml:space="preserve">6. </w:t>
      </w:r>
      <w:r w:rsidR="00E15496">
        <w:rPr>
          <w:rFonts w:ascii="Arial" w:hAnsi="Arial" w:cs="Arial"/>
          <w:sz w:val="20"/>
          <w:szCs w:val="20"/>
        </w:rPr>
        <w:t>h</w:t>
      </w:r>
      <w:r w:rsidRPr="00E15496">
        <w:rPr>
          <w:rFonts w:ascii="Arial" w:hAnsi="Arial" w:cs="Arial"/>
          <w:sz w:val="20"/>
          <w:szCs w:val="20"/>
        </w:rPr>
        <w:t xml:space="preserve">) </w:t>
      </w:r>
      <w:r w:rsidR="00DF5F51" w:rsidRPr="00E15496">
        <w:rPr>
          <w:rFonts w:ascii="Arial" w:hAnsi="Arial" w:cs="Arial"/>
          <w:sz w:val="20"/>
          <w:szCs w:val="20"/>
        </w:rPr>
        <w:t xml:space="preserve">What </w:t>
      </w:r>
      <w:r w:rsidR="003046D6" w:rsidRPr="00E15496">
        <w:rPr>
          <w:rFonts w:ascii="Arial" w:hAnsi="Arial" w:cs="Arial"/>
          <w:sz w:val="20"/>
          <w:szCs w:val="20"/>
        </w:rPr>
        <w:t xml:space="preserve">do you do on your farm to </w:t>
      </w:r>
      <w:r w:rsidR="003046D6" w:rsidRPr="00904366">
        <w:rPr>
          <w:rFonts w:ascii="Arial" w:hAnsi="Arial" w:cs="Arial"/>
          <w:sz w:val="20"/>
          <w:szCs w:val="20"/>
        </w:rPr>
        <w:t xml:space="preserve">reduce </w:t>
      </w:r>
      <w:r w:rsidR="00DF5F51" w:rsidRPr="00E15496">
        <w:rPr>
          <w:rFonts w:ascii="Arial" w:hAnsi="Arial" w:cs="Arial"/>
          <w:sz w:val="20"/>
          <w:szCs w:val="20"/>
        </w:rPr>
        <w:t>a cow’s risk of getting mastitis?</w:t>
      </w:r>
    </w:p>
    <w:p w14:paraId="2945EA03"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7A2F4256" w14:textId="444233DC" w:rsid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ACC4B20" w14:textId="067C0A7E" w:rsidR="00DF5F51" w:rsidRPr="00DF5F51" w:rsidRDefault="005D6546"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D394C05" w14:textId="6D81CC0B" w:rsidR="00DF5F51" w:rsidRDefault="00905E23" w:rsidP="00905E23">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C9CE7BB" w14:textId="12DE2013" w:rsidR="00905E23" w:rsidRDefault="00905E23" w:rsidP="00DF5F51">
      <w:pPr>
        <w:pStyle w:val="ListParagraph"/>
        <w:spacing w:line="240" w:lineRule="auto"/>
        <w:ind w:left="1080"/>
        <w:rPr>
          <w:rFonts w:ascii="Arial" w:hAnsi="Arial" w:cs="Arial"/>
          <w:b/>
          <w:sz w:val="20"/>
          <w:szCs w:val="20"/>
        </w:rPr>
      </w:pPr>
    </w:p>
    <w:p w14:paraId="6E8132AB" w14:textId="77777777" w:rsidR="00905E23" w:rsidRDefault="00905E23" w:rsidP="00DF5F51">
      <w:pPr>
        <w:pStyle w:val="ListParagraph"/>
        <w:spacing w:line="240" w:lineRule="auto"/>
        <w:ind w:left="1080"/>
        <w:rPr>
          <w:rFonts w:ascii="Arial" w:hAnsi="Arial" w:cs="Arial"/>
          <w:b/>
          <w:sz w:val="20"/>
          <w:szCs w:val="20"/>
        </w:rPr>
      </w:pPr>
    </w:p>
    <w:p w14:paraId="69341A28" w14:textId="1B17D6E2" w:rsidR="00DF5F51" w:rsidRPr="00E15496" w:rsidRDefault="00DF5F51" w:rsidP="00E15496">
      <w:pPr>
        <w:spacing w:after="0" w:line="240" w:lineRule="auto"/>
        <w:rPr>
          <w:rFonts w:ascii="Arial" w:hAnsi="Arial" w:cs="Arial"/>
          <w:sz w:val="20"/>
          <w:szCs w:val="20"/>
        </w:rPr>
      </w:pPr>
      <w:r w:rsidRPr="00E15496">
        <w:rPr>
          <w:rFonts w:ascii="Arial" w:hAnsi="Arial" w:cs="Arial"/>
          <w:sz w:val="20"/>
          <w:szCs w:val="20"/>
        </w:rPr>
        <w:t>6.</w:t>
      </w:r>
      <w:r w:rsidR="00E15496">
        <w:rPr>
          <w:rFonts w:ascii="Arial" w:hAnsi="Arial" w:cs="Arial"/>
          <w:sz w:val="20"/>
          <w:szCs w:val="20"/>
        </w:rPr>
        <w:t>i</w:t>
      </w:r>
      <w:r w:rsidRPr="00E15496">
        <w:rPr>
          <w:rFonts w:ascii="Arial" w:hAnsi="Arial" w:cs="Arial"/>
          <w:sz w:val="20"/>
          <w:szCs w:val="20"/>
        </w:rPr>
        <w:t xml:space="preserve">) How do you think bedding </w:t>
      </w:r>
      <w:r w:rsidR="00F1368C">
        <w:rPr>
          <w:rFonts w:ascii="Arial" w:hAnsi="Arial" w:cs="Arial"/>
          <w:sz w:val="20"/>
          <w:szCs w:val="20"/>
        </w:rPr>
        <w:t>material</w:t>
      </w:r>
      <w:r w:rsidRPr="00E15496">
        <w:rPr>
          <w:rFonts w:ascii="Arial" w:hAnsi="Arial" w:cs="Arial"/>
          <w:sz w:val="20"/>
          <w:szCs w:val="20"/>
        </w:rPr>
        <w:t xml:space="preserve"> on your farm might influence a cow’s risk of getting mastitis?</w:t>
      </w:r>
    </w:p>
    <w:p w14:paraId="0EDC51A4"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3534C3A4" w14:textId="77777777" w:rsidR="00DF5F51" w:rsidRP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117F664" w14:textId="77777777" w:rsidR="00905E23" w:rsidRDefault="005D6546" w:rsidP="00905E23">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2D43FC2" w14:textId="50381DCB" w:rsidR="00DF5F51" w:rsidRDefault="00905E23" w:rsidP="00905E23">
      <w:pPr>
        <w:pStyle w:val="ListParagraph"/>
        <w:spacing w:line="240" w:lineRule="auto"/>
        <w:ind w:left="360"/>
        <w:rPr>
          <w:rFonts w:ascii="Arial" w:hAnsi="Arial" w:cs="Arial"/>
          <w:sz w:val="20"/>
          <w:szCs w:val="20"/>
        </w:rPr>
      </w:pPr>
      <w:r w:rsidRPr="00905E23">
        <w:rPr>
          <w:rFonts w:ascii="Arial" w:hAnsi="Arial" w:cs="Arial"/>
          <w:sz w:val="20"/>
          <w:szCs w:val="20"/>
        </w:rPr>
        <w:br/>
        <w:t>__________________________________________________________________________</w:t>
      </w:r>
    </w:p>
    <w:p w14:paraId="13DBE07F" w14:textId="75402341" w:rsidR="00EA2DB2" w:rsidRDefault="00EA2DB2" w:rsidP="00905E23">
      <w:pPr>
        <w:pStyle w:val="ListParagraph"/>
        <w:spacing w:line="240" w:lineRule="auto"/>
        <w:ind w:left="360"/>
        <w:rPr>
          <w:rFonts w:ascii="Arial" w:hAnsi="Arial" w:cs="Arial"/>
          <w:sz w:val="20"/>
          <w:szCs w:val="20"/>
        </w:rPr>
      </w:pPr>
    </w:p>
    <w:p w14:paraId="38955A84" w14:textId="77777777" w:rsidR="00EA2DB2" w:rsidRDefault="00EA2DB2" w:rsidP="00905E23">
      <w:pPr>
        <w:pStyle w:val="ListParagraph"/>
        <w:spacing w:line="240" w:lineRule="auto"/>
        <w:ind w:left="360"/>
        <w:rPr>
          <w:rFonts w:ascii="Arial" w:hAnsi="Arial" w:cs="Arial"/>
          <w:sz w:val="20"/>
          <w:szCs w:val="20"/>
        </w:rPr>
      </w:pPr>
    </w:p>
    <w:p w14:paraId="0DD5ECE9" w14:textId="4E286B6D" w:rsidR="00EA2DB2" w:rsidRPr="00A82054" w:rsidRDefault="00EA2DB2" w:rsidP="00A82054">
      <w:pPr>
        <w:spacing w:after="0" w:line="240" w:lineRule="auto"/>
        <w:rPr>
          <w:rFonts w:ascii="Arial" w:hAnsi="Arial" w:cs="Arial"/>
          <w:sz w:val="20"/>
          <w:szCs w:val="20"/>
        </w:rPr>
      </w:pPr>
      <w:r w:rsidRPr="00A82054">
        <w:rPr>
          <w:rFonts w:ascii="Arial" w:hAnsi="Arial" w:cs="Arial"/>
          <w:sz w:val="20"/>
          <w:szCs w:val="20"/>
        </w:rPr>
        <w:t>6.</w:t>
      </w:r>
      <w:r w:rsidR="007C567A">
        <w:rPr>
          <w:rFonts w:ascii="Arial" w:hAnsi="Arial" w:cs="Arial"/>
          <w:sz w:val="20"/>
          <w:szCs w:val="20"/>
        </w:rPr>
        <w:t>j</w:t>
      </w:r>
      <w:r w:rsidRPr="00A82054">
        <w:rPr>
          <w:rFonts w:ascii="Arial" w:hAnsi="Arial" w:cs="Arial"/>
          <w:sz w:val="20"/>
          <w:szCs w:val="20"/>
        </w:rPr>
        <w:t xml:space="preserve">) </w:t>
      </w:r>
      <w:r w:rsidR="00A32CA4" w:rsidRPr="00A82054">
        <w:rPr>
          <w:rFonts w:ascii="Arial" w:hAnsi="Arial" w:cs="Arial"/>
          <w:sz w:val="20"/>
          <w:szCs w:val="20"/>
        </w:rPr>
        <w:t>How do you manage bedding on the farm to reduce a cow’s risk of mastitis?</w:t>
      </w:r>
    </w:p>
    <w:p w14:paraId="62EE4C7B" w14:textId="77777777" w:rsidR="00EA2DB2" w:rsidRPr="00DF5F51" w:rsidRDefault="00EA2DB2" w:rsidP="00EA2DB2">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6AF90078" w14:textId="77777777" w:rsidR="00EA2DB2" w:rsidRPr="00DF5F51"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D93EA1C" w14:textId="77777777" w:rsidR="00EA2DB2"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893160" w14:textId="77777777" w:rsidR="00EA2DB2" w:rsidRPr="00905E23" w:rsidRDefault="00EA2DB2" w:rsidP="00EA2DB2">
      <w:pPr>
        <w:pStyle w:val="ListParagraph"/>
        <w:spacing w:line="240" w:lineRule="auto"/>
        <w:ind w:left="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2DE03820" w14:textId="77777777" w:rsidR="00EA2DB2" w:rsidRPr="00905E23" w:rsidRDefault="00EA2DB2" w:rsidP="00905E23">
      <w:pPr>
        <w:pStyle w:val="ListParagraph"/>
        <w:spacing w:line="240" w:lineRule="auto"/>
        <w:ind w:left="360"/>
        <w:rPr>
          <w:rFonts w:ascii="Arial" w:hAnsi="Arial" w:cs="Arial"/>
          <w:b/>
          <w:sz w:val="20"/>
          <w:szCs w:val="20"/>
        </w:rPr>
      </w:pPr>
    </w:p>
    <w:p w14:paraId="01C002DB" w14:textId="44E7751B" w:rsidR="00DF5F51" w:rsidRDefault="00756C1D" w:rsidP="00DF5F51">
      <w:pPr>
        <w:pStyle w:val="ListParagraph"/>
        <w:spacing w:line="240" w:lineRule="auto"/>
        <w:ind w:left="360"/>
        <w:rPr>
          <w:rFonts w:ascii="Arial" w:hAnsi="Arial" w:cs="Arial"/>
          <w:b/>
          <w:sz w:val="20"/>
          <w:szCs w:val="20"/>
        </w:rPr>
      </w:pPr>
      <w:r>
        <w:rPr>
          <w:rFonts w:ascii="Arial" w:hAnsi="Arial" w:cs="Arial"/>
          <w:b/>
          <w:sz w:val="20"/>
          <w:szCs w:val="20"/>
        </w:rPr>
        <w:t xml:space="preserve"> </w:t>
      </w:r>
    </w:p>
    <w:p w14:paraId="7E8465D2" w14:textId="38432166" w:rsidR="00961709" w:rsidRDefault="00961709" w:rsidP="00DF5F51">
      <w:pPr>
        <w:pStyle w:val="ListParagraph"/>
        <w:spacing w:line="240" w:lineRule="auto"/>
        <w:ind w:left="360"/>
        <w:rPr>
          <w:rFonts w:ascii="Arial" w:hAnsi="Arial" w:cs="Arial"/>
          <w:b/>
          <w:sz w:val="20"/>
          <w:szCs w:val="20"/>
        </w:rPr>
      </w:pPr>
    </w:p>
    <w:p w14:paraId="0265267E" w14:textId="7D825A7B" w:rsidR="00961709" w:rsidRDefault="00961709" w:rsidP="00DF5F51">
      <w:pPr>
        <w:pStyle w:val="ListParagraph"/>
        <w:spacing w:line="240" w:lineRule="auto"/>
        <w:ind w:left="360"/>
        <w:rPr>
          <w:rFonts w:ascii="Arial" w:hAnsi="Arial" w:cs="Arial"/>
          <w:b/>
          <w:sz w:val="20"/>
          <w:szCs w:val="20"/>
        </w:rPr>
      </w:pPr>
    </w:p>
    <w:p w14:paraId="0CD60F0F" w14:textId="0B0C6BEC" w:rsidR="00961709" w:rsidRDefault="00961709" w:rsidP="00DF5F51">
      <w:pPr>
        <w:pStyle w:val="ListParagraph"/>
        <w:spacing w:line="240" w:lineRule="auto"/>
        <w:ind w:left="360"/>
        <w:rPr>
          <w:rFonts w:ascii="Arial" w:hAnsi="Arial" w:cs="Arial"/>
          <w:b/>
          <w:sz w:val="20"/>
          <w:szCs w:val="20"/>
        </w:rPr>
      </w:pPr>
    </w:p>
    <w:p w14:paraId="7694FC6C" w14:textId="4CA4A435" w:rsidR="00961709" w:rsidRDefault="00961709" w:rsidP="00DF5F51">
      <w:pPr>
        <w:pStyle w:val="ListParagraph"/>
        <w:spacing w:line="240" w:lineRule="auto"/>
        <w:ind w:left="360"/>
        <w:rPr>
          <w:rFonts w:ascii="Arial" w:hAnsi="Arial" w:cs="Arial"/>
          <w:b/>
          <w:sz w:val="20"/>
          <w:szCs w:val="20"/>
        </w:rPr>
      </w:pPr>
    </w:p>
    <w:p w14:paraId="633C7186" w14:textId="20DC0D94" w:rsidR="00961709" w:rsidRDefault="00961709" w:rsidP="00DF5F51">
      <w:pPr>
        <w:pStyle w:val="ListParagraph"/>
        <w:spacing w:line="240" w:lineRule="auto"/>
        <w:ind w:left="360"/>
        <w:rPr>
          <w:rFonts w:ascii="Arial" w:hAnsi="Arial" w:cs="Arial"/>
          <w:b/>
          <w:sz w:val="20"/>
          <w:szCs w:val="20"/>
        </w:rPr>
      </w:pPr>
    </w:p>
    <w:p w14:paraId="3501AFD2" w14:textId="1CC2E8F4" w:rsidR="00961709" w:rsidRDefault="00961709" w:rsidP="00DF5F51">
      <w:pPr>
        <w:pStyle w:val="ListParagraph"/>
        <w:spacing w:line="240" w:lineRule="auto"/>
        <w:ind w:left="360"/>
        <w:rPr>
          <w:rFonts w:ascii="Arial" w:hAnsi="Arial" w:cs="Arial"/>
          <w:b/>
          <w:sz w:val="20"/>
          <w:szCs w:val="20"/>
        </w:rPr>
      </w:pPr>
    </w:p>
    <w:p w14:paraId="7C6F8E10" w14:textId="5EA9E935" w:rsidR="00961709" w:rsidRDefault="00961709" w:rsidP="00DF5F51">
      <w:pPr>
        <w:pStyle w:val="ListParagraph"/>
        <w:spacing w:line="240" w:lineRule="auto"/>
        <w:ind w:left="360"/>
        <w:rPr>
          <w:rFonts w:ascii="Arial" w:hAnsi="Arial" w:cs="Arial"/>
          <w:b/>
          <w:sz w:val="20"/>
          <w:szCs w:val="20"/>
        </w:rPr>
      </w:pPr>
    </w:p>
    <w:p w14:paraId="37647796" w14:textId="244C8D76" w:rsidR="00961709" w:rsidRDefault="00961709" w:rsidP="00DF5F51">
      <w:pPr>
        <w:pStyle w:val="ListParagraph"/>
        <w:spacing w:line="240" w:lineRule="auto"/>
        <w:ind w:left="360"/>
        <w:rPr>
          <w:rFonts w:ascii="Arial" w:hAnsi="Arial" w:cs="Arial"/>
          <w:b/>
          <w:sz w:val="20"/>
          <w:szCs w:val="20"/>
        </w:rPr>
      </w:pPr>
    </w:p>
    <w:p w14:paraId="27DBA4C9" w14:textId="304D8059" w:rsidR="00961709" w:rsidRDefault="00961709" w:rsidP="00DF5F51">
      <w:pPr>
        <w:pStyle w:val="ListParagraph"/>
        <w:spacing w:line="240" w:lineRule="auto"/>
        <w:ind w:left="360"/>
        <w:rPr>
          <w:rFonts w:ascii="Arial" w:hAnsi="Arial" w:cs="Arial"/>
          <w:b/>
          <w:sz w:val="20"/>
          <w:szCs w:val="20"/>
        </w:rPr>
      </w:pPr>
    </w:p>
    <w:p w14:paraId="28419B31" w14:textId="77EB7DDD" w:rsidR="00961709" w:rsidRDefault="00961709" w:rsidP="00DF5F51">
      <w:pPr>
        <w:pStyle w:val="ListParagraph"/>
        <w:spacing w:line="240" w:lineRule="auto"/>
        <w:ind w:left="360"/>
        <w:rPr>
          <w:rFonts w:ascii="Arial" w:hAnsi="Arial" w:cs="Arial"/>
          <w:b/>
          <w:sz w:val="20"/>
          <w:szCs w:val="20"/>
        </w:rPr>
      </w:pPr>
    </w:p>
    <w:p w14:paraId="20488A0A" w14:textId="19E453C3" w:rsidR="00961709" w:rsidRDefault="00961709" w:rsidP="00DF5F51">
      <w:pPr>
        <w:pStyle w:val="ListParagraph"/>
        <w:spacing w:line="240" w:lineRule="auto"/>
        <w:ind w:left="360"/>
        <w:rPr>
          <w:rFonts w:ascii="Arial" w:hAnsi="Arial" w:cs="Arial"/>
          <w:b/>
          <w:sz w:val="20"/>
          <w:szCs w:val="20"/>
        </w:rPr>
      </w:pPr>
    </w:p>
    <w:p w14:paraId="676E272B" w14:textId="07E199D4" w:rsidR="00961709" w:rsidRDefault="00961709" w:rsidP="00DF5F51">
      <w:pPr>
        <w:pStyle w:val="ListParagraph"/>
        <w:spacing w:line="240" w:lineRule="auto"/>
        <w:ind w:left="360"/>
        <w:rPr>
          <w:rFonts w:ascii="Arial" w:hAnsi="Arial" w:cs="Arial"/>
          <w:b/>
          <w:sz w:val="20"/>
          <w:szCs w:val="20"/>
        </w:rPr>
      </w:pPr>
    </w:p>
    <w:p w14:paraId="74D7217F" w14:textId="7C2CE9E9" w:rsidR="00961709" w:rsidRDefault="00961709" w:rsidP="00DF5F51">
      <w:pPr>
        <w:pStyle w:val="ListParagraph"/>
        <w:spacing w:line="240" w:lineRule="auto"/>
        <w:ind w:left="360"/>
        <w:rPr>
          <w:rFonts w:ascii="Arial" w:hAnsi="Arial" w:cs="Arial"/>
          <w:b/>
          <w:sz w:val="20"/>
          <w:szCs w:val="20"/>
        </w:rPr>
      </w:pPr>
    </w:p>
    <w:p w14:paraId="62169BAF" w14:textId="185F7526" w:rsidR="00961709" w:rsidRDefault="00961709" w:rsidP="00DF5F51">
      <w:pPr>
        <w:pStyle w:val="ListParagraph"/>
        <w:spacing w:line="240" w:lineRule="auto"/>
        <w:ind w:left="360"/>
        <w:rPr>
          <w:rFonts w:ascii="Arial" w:hAnsi="Arial" w:cs="Arial"/>
          <w:b/>
          <w:sz w:val="20"/>
          <w:szCs w:val="20"/>
        </w:rPr>
      </w:pPr>
    </w:p>
    <w:p w14:paraId="211DEDDA" w14:textId="77777777" w:rsidR="00961709" w:rsidRDefault="00961709" w:rsidP="00DF5F51">
      <w:pPr>
        <w:pStyle w:val="ListParagraph"/>
        <w:spacing w:line="240" w:lineRule="auto"/>
        <w:ind w:left="360"/>
        <w:rPr>
          <w:rFonts w:ascii="Arial" w:hAnsi="Arial" w:cs="Arial"/>
          <w:b/>
          <w:sz w:val="20"/>
          <w:szCs w:val="20"/>
        </w:rPr>
      </w:pPr>
    </w:p>
    <w:p w14:paraId="26CB1A12" w14:textId="77777777" w:rsidR="00CB6FC6" w:rsidRPr="007C2855"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 xml:space="preserve">Classification </w:t>
      </w:r>
      <w:r w:rsidRPr="007C2855">
        <w:rPr>
          <w:rFonts w:ascii="Arial" w:hAnsi="Arial" w:cs="Arial"/>
          <w:b/>
          <w:sz w:val="20"/>
          <w:szCs w:val="20"/>
        </w:rPr>
        <w:t>of clinical mastitis</w:t>
      </w:r>
    </w:p>
    <w:p w14:paraId="58B3F2D7" w14:textId="77777777" w:rsidR="00CB6FC6" w:rsidRPr="007C2855" w:rsidRDefault="00CB6FC6" w:rsidP="00CB6FC6">
      <w:pPr>
        <w:pStyle w:val="ListParagraph"/>
        <w:spacing w:line="240" w:lineRule="auto"/>
        <w:ind w:left="990"/>
        <w:rPr>
          <w:rFonts w:ascii="Arial" w:hAnsi="Arial" w:cs="Arial"/>
          <w:sz w:val="20"/>
          <w:szCs w:val="20"/>
        </w:rPr>
      </w:pPr>
    </w:p>
    <w:p w14:paraId="36F830DF" w14:textId="449A423C" w:rsidR="00CB6FC6" w:rsidRDefault="008F0650" w:rsidP="00961709">
      <w:pPr>
        <w:pStyle w:val="ListParagraph"/>
        <w:spacing w:line="240" w:lineRule="auto"/>
        <w:ind w:left="1080"/>
        <w:rPr>
          <w:rFonts w:ascii="Arial" w:hAnsi="Arial" w:cs="Arial"/>
          <w:i/>
          <w:color w:val="1F497D" w:themeColor="text2"/>
          <w:sz w:val="20"/>
          <w:szCs w:val="20"/>
        </w:rPr>
      </w:pPr>
      <w:r>
        <w:rPr>
          <w:rFonts w:ascii="Arial" w:hAnsi="Arial" w:cs="Arial"/>
          <w:sz w:val="20"/>
          <w:szCs w:val="20"/>
        </w:rPr>
        <w:t>7</w:t>
      </w:r>
      <w:r w:rsidR="00CB6FC6">
        <w:rPr>
          <w:rFonts w:ascii="Arial" w:hAnsi="Arial" w:cs="Arial"/>
          <w:sz w:val="20"/>
          <w:szCs w:val="20"/>
        </w:rPr>
        <w:t>.a)</w:t>
      </w:r>
      <w:r w:rsidR="00CB6FC6" w:rsidRPr="006963A0">
        <w:rPr>
          <w:rFonts w:ascii="Arial" w:hAnsi="Arial" w:cs="Arial"/>
          <w:sz w:val="20"/>
          <w:szCs w:val="20"/>
        </w:rPr>
        <w:t xml:space="preserve"> How do you recognize </w:t>
      </w:r>
      <w:r w:rsidR="00E34C06">
        <w:rPr>
          <w:rFonts w:ascii="Arial" w:hAnsi="Arial" w:cs="Arial"/>
          <w:sz w:val="20"/>
          <w:szCs w:val="20"/>
        </w:rPr>
        <w:t xml:space="preserve">a cow with </w:t>
      </w:r>
      <w:r w:rsidR="00CB6FC6" w:rsidRPr="00245D86">
        <w:rPr>
          <w:rFonts w:ascii="Arial" w:hAnsi="Arial" w:cs="Arial"/>
          <w:b/>
          <w:sz w:val="20"/>
          <w:szCs w:val="20"/>
        </w:rPr>
        <w:t>clinical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C77674">
        <w:rPr>
          <w:rFonts w:ascii="Arial" w:hAnsi="Arial" w:cs="Arial"/>
          <w:i/>
          <w:color w:val="1F497D" w:themeColor="text2"/>
          <w:sz w:val="20"/>
          <w:szCs w:val="20"/>
        </w:rPr>
        <w:t>(Interviewer: do not read responses. Circle all appropriate to code response)</w:t>
      </w:r>
    </w:p>
    <w:p w14:paraId="6CEBC50C" w14:textId="77777777" w:rsidR="00961709" w:rsidRPr="00961709" w:rsidRDefault="00961709" w:rsidP="00961709">
      <w:pPr>
        <w:pStyle w:val="ListParagraph"/>
        <w:spacing w:line="240" w:lineRule="auto"/>
        <w:ind w:left="1080"/>
        <w:rPr>
          <w:rFonts w:ascii="Arial" w:hAnsi="Arial" w:cs="Arial"/>
          <w:i/>
          <w:color w:val="1F497D" w:themeColor="text2"/>
          <w:sz w:val="20"/>
          <w:szCs w:val="20"/>
        </w:rPr>
      </w:pPr>
    </w:p>
    <w:p w14:paraId="6A77BC44"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Check for abnormal milk once per day or less often</w:t>
      </w:r>
    </w:p>
    <w:p w14:paraId="0E7E7411"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Check for abnormal milk</w:t>
      </w:r>
      <w:r w:rsidRPr="006963A0">
        <w:rPr>
          <w:rFonts w:ascii="Arial" w:hAnsi="Arial" w:cs="Arial"/>
          <w:sz w:val="20"/>
          <w:szCs w:val="20"/>
        </w:rPr>
        <w:t xml:space="preserve"> </w:t>
      </w:r>
      <w:r>
        <w:rPr>
          <w:rFonts w:ascii="Arial" w:hAnsi="Arial" w:cs="Arial"/>
          <w:sz w:val="20"/>
          <w:szCs w:val="20"/>
        </w:rPr>
        <w:t>every milking</w:t>
      </w:r>
    </w:p>
    <w:p w14:paraId="2437713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See abnormal milk on milk filter</w:t>
      </w:r>
    </w:p>
    <w:p w14:paraId="7DFF17EE"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CMT positive</w:t>
      </w:r>
    </w:p>
    <w:p w14:paraId="3E45F435"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E. </w:t>
      </w:r>
      <w:r>
        <w:rPr>
          <w:rFonts w:ascii="Arial" w:hAnsi="Arial" w:cs="Arial"/>
          <w:sz w:val="20"/>
          <w:szCs w:val="20"/>
        </w:rPr>
        <w:t>Swollen quarter</w:t>
      </w:r>
    </w:p>
    <w:p w14:paraId="1CB65AB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Decreased milk yield and sick cow</w:t>
      </w:r>
    </w:p>
    <w:p w14:paraId="1AC2E092" w14:textId="138B0BC7" w:rsidR="00CB6FC6"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G. </w:t>
      </w:r>
      <w:r>
        <w:rPr>
          <w:rFonts w:ascii="Arial" w:hAnsi="Arial" w:cs="Arial"/>
          <w:sz w:val="20"/>
          <w:szCs w:val="20"/>
        </w:rPr>
        <w:t>Veterinarian diagnoses</w:t>
      </w:r>
    </w:p>
    <w:p w14:paraId="584F8BE3" w14:textId="4829833A" w:rsidR="00464E33" w:rsidRPr="006963A0" w:rsidRDefault="00464E33" w:rsidP="00CB6FC6">
      <w:pPr>
        <w:pStyle w:val="ListParagraph"/>
        <w:spacing w:line="240" w:lineRule="auto"/>
        <w:ind w:left="1080"/>
        <w:rPr>
          <w:rFonts w:ascii="Arial" w:hAnsi="Arial" w:cs="Arial"/>
          <w:sz w:val="20"/>
          <w:szCs w:val="20"/>
        </w:rPr>
      </w:pPr>
      <w:r>
        <w:rPr>
          <w:rFonts w:ascii="Arial" w:hAnsi="Arial" w:cs="Arial"/>
          <w:sz w:val="20"/>
          <w:szCs w:val="20"/>
        </w:rPr>
        <w:t>H. Milk tester results from co-op or testing company (DHIA)</w:t>
      </w:r>
    </w:p>
    <w:p w14:paraId="412DFC75" w14:textId="181F42BB" w:rsidR="00CB6FC6" w:rsidRPr="00E249B1" w:rsidRDefault="00464E33" w:rsidP="00CB6FC6">
      <w:pPr>
        <w:pStyle w:val="ListParagraph"/>
        <w:spacing w:after="0" w:line="240" w:lineRule="auto"/>
        <w:ind w:left="1080"/>
        <w:rPr>
          <w:rFonts w:ascii="Arial" w:hAnsi="Arial" w:cs="Arial"/>
          <w:sz w:val="20"/>
          <w:szCs w:val="20"/>
        </w:rPr>
      </w:pPr>
      <w:r>
        <w:rPr>
          <w:rFonts w:ascii="Arial" w:hAnsi="Arial" w:cs="Arial"/>
          <w:sz w:val="20"/>
          <w:szCs w:val="20"/>
        </w:rPr>
        <w:t>I</w:t>
      </w:r>
      <w:r w:rsidR="00CB6FC6" w:rsidRPr="006963A0">
        <w:rPr>
          <w:rFonts w:ascii="Arial" w:hAnsi="Arial" w:cs="Arial"/>
          <w:sz w:val="20"/>
          <w:szCs w:val="20"/>
        </w:rPr>
        <w:t>. O</w:t>
      </w:r>
      <w:r w:rsidR="00CB6FC6">
        <w:rPr>
          <w:rFonts w:ascii="Arial" w:hAnsi="Arial" w:cs="Arial"/>
          <w:sz w:val="20"/>
          <w:szCs w:val="20"/>
        </w:rPr>
        <w:t>ther</w:t>
      </w:r>
      <w:r w:rsidR="00CB6FC6" w:rsidRPr="006963A0">
        <w:rPr>
          <w:rFonts w:ascii="Arial" w:hAnsi="Arial" w:cs="Arial"/>
          <w:sz w:val="20"/>
          <w:szCs w:val="20"/>
        </w:rPr>
        <w:t>:_________________________________</w:t>
      </w:r>
      <w:r w:rsidR="00CB6FC6" w:rsidRPr="00E249B1">
        <w:rPr>
          <w:rFonts w:ascii="Arial" w:hAnsi="Arial" w:cs="Arial"/>
          <w:sz w:val="20"/>
          <w:szCs w:val="20"/>
        </w:rPr>
        <w:t>________________________</w:t>
      </w:r>
      <w:r w:rsidR="00CB6FC6">
        <w:rPr>
          <w:rFonts w:ascii="Arial" w:hAnsi="Arial" w:cs="Arial"/>
          <w:sz w:val="20"/>
          <w:szCs w:val="20"/>
        </w:rPr>
        <w:t>__________</w:t>
      </w:r>
    </w:p>
    <w:p w14:paraId="1C3AEFEB" w14:textId="77777777" w:rsidR="00CB6FC6" w:rsidRDefault="00CB6FC6" w:rsidP="00CB6FC6">
      <w:pPr>
        <w:spacing w:after="0" w:line="240" w:lineRule="auto"/>
        <w:ind w:left="1440"/>
        <w:rPr>
          <w:rFonts w:ascii="Arial" w:hAnsi="Arial" w:cs="Arial"/>
          <w:sz w:val="20"/>
          <w:szCs w:val="20"/>
        </w:rPr>
      </w:pPr>
    </w:p>
    <w:p w14:paraId="1C12D4ED" w14:textId="77777777" w:rsidR="00CB6FC6" w:rsidRDefault="00CB6FC6" w:rsidP="00CB6FC6">
      <w:pPr>
        <w:spacing w:after="0" w:line="240" w:lineRule="auto"/>
        <w:ind w:left="144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197F57AD" w14:textId="77777777" w:rsidR="00CB6FC6" w:rsidRPr="005E3E67" w:rsidRDefault="00CB6FC6" w:rsidP="00CB6FC6">
      <w:pPr>
        <w:spacing w:after="0" w:line="240" w:lineRule="auto"/>
        <w:ind w:left="1440"/>
        <w:rPr>
          <w:rFonts w:ascii="Arial" w:hAnsi="Arial" w:cs="Arial"/>
          <w:sz w:val="20"/>
          <w:szCs w:val="20"/>
        </w:rPr>
      </w:pPr>
      <w:r>
        <w:rPr>
          <w:rFonts w:ascii="Arial" w:hAnsi="Arial" w:cs="Arial"/>
          <w:sz w:val="20"/>
          <w:szCs w:val="20"/>
        </w:rPr>
        <w:t>_______________________________________________________________________</w:t>
      </w:r>
    </w:p>
    <w:p w14:paraId="45533794"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2487F74B" w14:textId="77777777" w:rsidR="00CB6FC6" w:rsidRDefault="00CB6FC6" w:rsidP="00CB6FC6">
      <w:pPr>
        <w:pStyle w:val="ListParagraph"/>
        <w:spacing w:line="240" w:lineRule="auto"/>
        <w:ind w:left="1080"/>
        <w:rPr>
          <w:rFonts w:ascii="Arial" w:hAnsi="Arial" w:cs="Arial"/>
          <w:sz w:val="20"/>
          <w:szCs w:val="20"/>
        </w:rPr>
      </w:pPr>
    </w:p>
    <w:p w14:paraId="0F26B983" w14:textId="6C7B3F19"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.b</w:t>
      </w:r>
      <w:r w:rsidR="00E803B4">
        <w:rPr>
          <w:rFonts w:ascii="Arial" w:hAnsi="Arial" w:cs="Arial"/>
          <w:sz w:val="20"/>
          <w:szCs w:val="20"/>
        </w:rPr>
        <w:t>.i</w:t>
      </w:r>
      <w:r w:rsidR="00CB6FC6">
        <w:rPr>
          <w:rFonts w:ascii="Arial" w:hAnsi="Arial" w:cs="Arial"/>
          <w:sz w:val="20"/>
          <w:szCs w:val="20"/>
        </w:rPr>
        <w:t>)</w:t>
      </w:r>
      <w:r w:rsidR="00CB6FC6" w:rsidRPr="006963A0">
        <w:rPr>
          <w:rFonts w:ascii="Arial" w:hAnsi="Arial" w:cs="Arial"/>
          <w:sz w:val="20"/>
          <w:szCs w:val="20"/>
        </w:rPr>
        <w:t xml:space="preserve"> How do you recognize </w:t>
      </w:r>
      <w:r w:rsidR="00CB6FC6" w:rsidRPr="006B1DDF">
        <w:rPr>
          <w:rFonts w:ascii="Arial" w:hAnsi="Arial" w:cs="Arial"/>
          <w:b/>
          <w:sz w:val="20"/>
          <w:szCs w:val="20"/>
        </w:rPr>
        <w:t>subc</w:t>
      </w:r>
      <w:r w:rsidR="00CB6FC6" w:rsidRPr="00245D86">
        <w:rPr>
          <w:rFonts w:ascii="Arial" w:hAnsi="Arial" w:cs="Arial"/>
          <w:b/>
          <w:sz w:val="20"/>
          <w:szCs w:val="20"/>
        </w:rPr>
        <w:t>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DA1438">
        <w:rPr>
          <w:rFonts w:ascii="Arial" w:hAnsi="Arial" w:cs="Arial"/>
          <w:i/>
          <w:color w:val="1F497D" w:themeColor="text2"/>
          <w:sz w:val="20"/>
          <w:szCs w:val="20"/>
        </w:rPr>
        <w:t>(Interviewer: do not read responses. Circle all appropriate to code response)</w:t>
      </w:r>
    </w:p>
    <w:p w14:paraId="5BA79215" w14:textId="77777777" w:rsidR="00CB6FC6" w:rsidRDefault="00CB6FC6" w:rsidP="00CB6FC6">
      <w:pPr>
        <w:pStyle w:val="ListParagraph"/>
        <w:spacing w:line="240" w:lineRule="auto"/>
        <w:ind w:left="1080"/>
        <w:rPr>
          <w:rFonts w:ascii="Arial" w:hAnsi="Arial" w:cs="Arial"/>
          <w:sz w:val="20"/>
          <w:szCs w:val="20"/>
        </w:rPr>
      </w:pPr>
    </w:p>
    <w:p w14:paraId="6C6BC385" w14:textId="55D7F63A" w:rsidR="00CB6FC6" w:rsidRPr="001E0961" w:rsidRDefault="008F0650" w:rsidP="001E0961">
      <w:pPr>
        <w:pStyle w:val="ListParagraph"/>
        <w:spacing w:line="240" w:lineRule="auto"/>
        <w:ind w:left="1080" w:firstLine="180"/>
        <w:rPr>
          <w:rFonts w:ascii="Arial" w:hAnsi="Arial" w:cs="Arial"/>
          <w:sz w:val="20"/>
          <w:szCs w:val="20"/>
        </w:rPr>
      </w:pPr>
      <w:r>
        <w:rPr>
          <w:rFonts w:ascii="Arial" w:hAnsi="Arial" w:cs="Arial"/>
          <w:sz w:val="20"/>
          <w:szCs w:val="20"/>
        </w:rPr>
        <w:t>7</w:t>
      </w:r>
      <w:r w:rsidR="00CB6FC6">
        <w:rPr>
          <w:rFonts w:ascii="Arial" w:hAnsi="Arial" w:cs="Arial"/>
          <w:sz w:val="20"/>
          <w:szCs w:val="20"/>
        </w:rPr>
        <w:t>.b.i</w:t>
      </w:r>
    </w:p>
    <w:p w14:paraId="7D38BBA0"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CMT positive</w:t>
      </w:r>
    </w:p>
    <w:p w14:paraId="0482E223"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Other cowside somatic cell count test</w:t>
      </w:r>
    </w:p>
    <w:p w14:paraId="4AC10CF5" w14:textId="619DB23A" w:rsidR="007C14ED" w:rsidRPr="007C14ED" w:rsidRDefault="00CB6FC6" w:rsidP="007C14ED">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Monthly DHIA somatic cell count scores</w:t>
      </w:r>
    </w:p>
    <w:p w14:paraId="6627EE31" w14:textId="7D2739D9"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 xml:space="preserve">Don’t know what subclinical mastitis is </w:t>
      </w:r>
      <w:r w:rsidRPr="00926B0D">
        <w:rPr>
          <w:rFonts w:ascii="Arial" w:hAnsi="Arial" w:cs="Arial"/>
          <w:i/>
          <w:sz w:val="20"/>
          <w:szCs w:val="20"/>
        </w:rPr>
        <w:t xml:space="preserve">(go to part </w:t>
      </w:r>
      <w:r w:rsidR="008F0650">
        <w:rPr>
          <w:rFonts w:ascii="Arial" w:hAnsi="Arial" w:cs="Arial"/>
          <w:i/>
          <w:sz w:val="20"/>
          <w:szCs w:val="20"/>
        </w:rPr>
        <w:t>7</w:t>
      </w:r>
      <w:r w:rsidRPr="00926B0D">
        <w:rPr>
          <w:rFonts w:ascii="Arial" w:hAnsi="Arial" w:cs="Arial"/>
          <w:i/>
          <w:sz w:val="20"/>
          <w:szCs w:val="20"/>
        </w:rPr>
        <w:t>.b.ii.)</w:t>
      </w:r>
    </w:p>
    <w:p w14:paraId="24E9C0AB"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E</w:t>
      </w:r>
      <w:r>
        <w:rPr>
          <w:rFonts w:ascii="Arial" w:hAnsi="Arial" w:cs="Arial"/>
          <w:sz w:val="20"/>
          <w:szCs w:val="20"/>
        </w:rPr>
        <w:t>. Never have subclinical mastitis</w:t>
      </w:r>
    </w:p>
    <w:p w14:paraId="3691250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Do not check for subclinical mastitis</w:t>
      </w:r>
    </w:p>
    <w:p w14:paraId="7947681E" w14:textId="77777777" w:rsidR="00CB6FC6" w:rsidRDefault="00CB6FC6" w:rsidP="00CB6FC6">
      <w:pPr>
        <w:pStyle w:val="ListParagraph"/>
        <w:spacing w:after="0" w:line="240" w:lineRule="auto"/>
        <w:ind w:left="1260"/>
        <w:rPr>
          <w:rFonts w:ascii="Arial" w:hAnsi="Arial" w:cs="Arial"/>
          <w:sz w:val="20"/>
          <w:szCs w:val="20"/>
        </w:rPr>
      </w:pPr>
      <w:bookmarkStart w:id="1" w:name="_Hlk1631932"/>
      <w:r>
        <w:rPr>
          <w:rFonts w:ascii="Arial" w:hAnsi="Arial" w:cs="Arial"/>
          <w:sz w:val="20"/>
          <w:szCs w:val="20"/>
        </w:rPr>
        <w:t>G</w:t>
      </w:r>
      <w:r w:rsidRPr="006963A0">
        <w:rPr>
          <w:rFonts w:ascii="Arial" w:hAnsi="Arial" w:cs="Arial"/>
          <w:sz w:val="20"/>
          <w:szCs w:val="20"/>
        </w:rPr>
        <w:t>.</w:t>
      </w:r>
      <w:r>
        <w:rPr>
          <w:rFonts w:ascii="Arial" w:hAnsi="Arial" w:cs="Arial"/>
          <w:sz w:val="20"/>
          <w:szCs w:val="20"/>
        </w:rPr>
        <w:t xml:space="preserve"> </w:t>
      </w:r>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:_________________________________</w:t>
      </w:r>
      <w:r w:rsidRPr="00E249B1">
        <w:rPr>
          <w:rFonts w:ascii="Arial" w:hAnsi="Arial" w:cs="Arial"/>
          <w:sz w:val="20"/>
          <w:szCs w:val="20"/>
        </w:rPr>
        <w:t>________________________</w:t>
      </w:r>
      <w:r>
        <w:rPr>
          <w:rFonts w:ascii="Arial" w:hAnsi="Arial" w:cs="Arial"/>
          <w:sz w:val="20"/>
          <w:szCs w:val="20"/>
        </w:rPr>
        <w:t>______</w:t>
      </w:r>
    </w:p>
    <w:p w14:paraId="43724587" w14:textId="77777777" w:rsidR="00CB6FC6" w:rsidRDefault="00CB6FC6" w:rsidP="00CB6FC6">
      <w:pPr>
        <w:pStyle w:val="ListParagraph"/>
        <w:spacing w:after="0" w:line="240" w:lineRule="auto"/>
        <w:ind w:left="1260"/>
        <w:rPr>
          <w:rFonts w:ascii="Arial" w:hAnsi="Arial" w:cs="Arial"/>
          <w:sz w:val="20"/>
          <w:szCs w:val="20"/>
        </w:rPr>
      </w:pPr>
    </w:p>
    <w:p w14:paraId="11E224FC" w14:textId="77777777" w:rsidR="00CB6FC6" w:rsidRDefault="00CB6FC6" w:rsidP="00CB6FC6">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2BB1A254" w14:textId="77777777" w:rsidR="00CB6FC6" w:rsidRPr="005E3E67" w:rsidRDefault="00CB6FC6" w:rsidP="00CB6FC6">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bookmarkEnd w:id="1"/>
    <w:p w14:paraId="58AD2EA1"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06E2C696" w14:textId="77777777" w:rsidR="00CB6FC6" w:rsidRDefault="00CB6FC6" w:rsidP="00CB6FC6">
      <w:pPr>
        <w:pStyle w:val="ListParagraph"/>
        <w:spacing w:line="240" w:lineRule="auto"/>
        <w:ind w:left="1260" w:firstLine="180"/>
        <w:rPr>
          <w:rFonts w:ascii="Arial" w:hAnsi="Arial" w:cs="Arial"/>
          <w:sz w:val="20"/>
          <w:szCs w:val="20"/>
        </w:rPr>
      </w:pPr>
    </w:p>
    <w:p w14:paraId="44E911C7" w14:textId="7A3C53C6" w:rsidR="00CB6FC6" w:rsidRPr="00680A21" w:rsidRDefault="008F0650" w:rsidP="00CB6FC6">
      <w:pPr>
        <w:pStyle w:val="ListParagraph"/>
        <w:spacing w:line="240" w:lineRule="auto"/>
        <w:ind w:left="1530" w:hanging="270"/>
        <w:rPr>
          <w:rFonts w:ascii="Arial" w:hAnsi="Arial" w:cs="Arial"/>
          <w:sz w:val="20"/>
          <w:szCs w:val="20"/>
        </w:rPr>
      </w:pPr>
      <w:r w:rsidRPr="00DA1438">
        <w:rPr>
          <w:rFonts w:ascii="Arial" w:hAnsi="Arial" w:cs="Arial"/>
          <w:sz w:val="20"/>
          <w:szCs w:val="20"/>
        </w:rPr>
        <w:t>7</w:t>
      </w:r>
      <w:r w:rsidR="00CB6FC6" w:rsidRPr="00DA1438">
        <w:rPr>
          <w:rFonts w:ascii="Arial" w:hAnsi="Arial" w:cs="Arial"/>
          <w:sz w:val="20"/>
          <w:szCs w:val="20"/>
        </w:rPr>
        <w:t xml:space="preserve">.b.ii. </w:t>
      </w:r>
      <w:r w:rsidR="00CB6FC6" w:rsidRPr="00DA1438">
        <w:rPr>
          <w:rFonts w:ascii="Arial" w:hAnsi="Arial" w:cs="Arial"/>
          <w:i/>
          <w:color w:val="1F497D" w:themeColor="text2"/>
          <w:sz w:val="20"/>
          <w:szCs w:val="20"/>
        </w:rPr>
        <w:t xml:space="preserve">If they don’t know what subclinical mastitis is, say: </w:t>
      </w:r>
      <w:r w:rsidR="00CB6FC6" w:rsidRPr="00680A21">
        <w:rPr>
          <w:rFonts w:ascii="Arial" w:hAnsi="Arial" w:cs="Arial"/>
          <w:sz w:val="20"/>
          <w:szCs w:val="20"/>
        </w:rPr>
        <w:t>“Some ways you might identify</w:t>
      </w:r>
    </w:p>
    <w:p w14:paraId="3C5BDC5B" w14:textId="77777777" w:rsidR="00CB6FC6" w:rsidRPr="00680A21" w:rsidRDefault="00CB6FC6" w:rsidP="00CB6FC6">
      <w:pPr>
        <w:pStyle w:val="ListParagraph"/>
        <w:spacing w:line="240" w:lineRule="auto"/>
        <w:ind w:left="1530" w:hanging="90"/>
        <w:rPr>
          <w:rFonts w:ascii="Arial" w:hAnsi="Arial" w:cs="Arial"/>
          <w:sz w:val="20"/>
          <w:szCs w:val="20"/>
        </w:rPr>
      </w:pPr>
      <w:r w:rsidRPr="00680A21">
        <w:rPr>
          <w:rFonts w:ascii="Arial" w:hAnsi="Arial" w:cs="Arial"/>
          <w:sz w:val="20"/>
          <w:szCs w:val="20"/>
        </w:rPr>
        <w:t>subclinical mastitis include CMT test, other cowside somatic cell count test, or monthly DHIA somatic cell count scores. Do you use any of these to recognize subclinical mastitis?</w:t>
      </w:r>
    </w:p>
    <w:p w14:paraId="2B215977"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H. CMT positive</w:t>
      </w:r>
    </w:p>
    <w:p w14:paraId="3971EBD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I. Other cowside SCC test</w:t>
      </w:r>
    </w:p>
    <w:p w14:paraId="627281FB"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J. Monthly DHIA SCC scores</w:t>
      </w:r>
    </w:p>
    <w:p w14:paraId="5DF16E52"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K. Never have subclinical mastitis </w:t>
      </w:r>
    </w:p>
    <w:p w14:paraId="12222E76"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L. Do not check for subclinical mastitis </w:t>
      </w:r>
    </w:p>
    <w:p w14:paraId="445D2335" w14:textId="77777777" w:rsidR="00CB6FC6" w:rsidRPr="00680A21" w:rsidRDefault="00CB6FC6" w:rsidP="00CB6FC6">
      <w:pPr>
        <w:spacing w:after="0"/>
        <w:ind w:left="1260"/>
        <w:rPr>
          <w:rFonts w:ascii="Arial" w:hAnsi="Arial" w:cs="Arial"/>
          <w:sz w:val="20"/>
          <w:szCs w:val="20"/>
        </w:rPr>
      </w:pPr>
      <w:r>
        <w:rPr>
          <w:rFonts w:ascii="Arial" w:hAnsi="Arial" w:cs="Arial"/>
          <w:sz w:val="20"/>
          <w:szCs w:val="20"/>
        </w:rPr>
        <w:t>M</w:t>
      </w:r>
      <w:r w:rsidRPr="00680A21">
        <w:rPr>
          <w:rFonts w:ascii="Arial" w:hAnsi="Arial" w:cs="Arial"/>
          <w:sz w:val="20"/>
          <w:szCs w:val="20"/>
        </w:rPr>
        <w:t>. Other:_______________________________________________________________</w:t>
      </w:r>
    </w:p>
    <w:p w14:paraId="441C86E3" w14:textId="77777777" w:rsidR="00CB6FC6" w:rsidRPr="00680A21" w:rsidRDefault="00CB6FC6" w:rsidP="00CB6FC6">
      <w:pPr>
        <w:spacing w:after="0"/>
        <w:ind w:left="1260"/>
        <w:rPr>
          <w:rFonts w:ascii="Arial" w:hAnsi="Arial" w:cs="Arial"/>
          <w:sz w:val="20"/>
          <w:szCs w:val="20"/>
        </w:rPr>
      </w:pPr>
    </w:p>
    <w:p w14:paraId="156F9C1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r w:rsidRPr="00680A21">
        <w:rPr>
          <w:rFonts w:ascii="Arial" w:hAnsi="Arial" w:cs="Arial"/>
          <w:sz w:val="20"/>
          <w:szCs w:val="20"/>
        </w:rPr>
        <w:br/>
      </w:r>
    </w:p>
    <w:p w14:paraId="75C4E2B8"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p>
    <w:p w14:paraId="1D3A930C" w14:textId="77777777" w:rsidR="00CB6FC6" w:rsidRPr="00680A21" w:rsidRDefault="00CB6FC6" w:rsidP="00CB6FC6">
      <w:pPr>
        <w:spacing w:after="0"/>
        <w:ind w:left="1260"/>
        <w:rPr>
          <w:rFonts w:ascii="Arial" w:hAnsi="Arial" w:cs="Arial"/>
          <w:sz w:val="20"/>
          <w:szCs w:val="20"/>
        </w:rPr>
      </w:pPr>
    </w:p>
    <w:p w14:paraId="0A9F4A11" w14:textId="5974327C" w:rsidR="00D427A9" w:rsidRPr="00162F89" w:rsidRDefault="00D427A9" w:rsidP="00162F89">
      <w:pPr>
        <w:spacing w:line="240" w:lineRule="auto"/>
        <w:rPr>
          <w:rFonts w:ascii="Arial" w:hAnsi="Arial" w:cs="Arial"/>
          <w:sz w:val="20"/>
          <w:szCs w:val="20"/>
        </w:rPr>
      </w:pPr>
    </w:p>
    <w:p w14:paraId="77A7D95E" w14:textId="31C7032A" w:rsidR="00D427A9" w:rsidRPr="00801BEA" w:rsidRDefault="00D427A9" w:rsidP="00D427A9">
      <w:pPr>
        <w:spacing w:after="0" w:line="240" w:lineRule="auto"/>
        <w:ind w:left="1080"/>
        <w:rPr>
          <w:rFonts w:ascii="Arial" w:hAnsi="Arial" w:cs="Arial"/>
          <w:sz w:val="20"/>
          <w:szCs w:val="20"/>
        </w:rPr>
      </w:pPr>
      <w:r>
        <w:rPr>
          <w:rFonts w:ascii="Arial" w:hAnsi="Arial" w:cs="Arial"/>
          <w:sz w:val="20"/>
          <w:szCs w:val="20"/>
        </w:rPr>
        <w:lastRenderedPageBreak/>
        <w:t>7.c</w:t>
      </w:r>
      <w:r w:rsidR="0015760D">
        <w:rPr>
          <w:rFonts w:ascii="Arial" w:hAnsi="Arial" w:cs="Arial"/>
          <w:sz w:val="20"/>
          <w:szCs w:val="20"/>
        </w:rPr>
        <w:t>.i</w:t>
      </w:r>
      <w:r>
        <w:rPr>
          <w:rFonts w:ascii="Arial" w:hAnsi="Arial" w:cs="Arial"/>
          <w:sz w:val="20"/>
          <w:szCs w:val="20"/>
        </w:rPr>
        <w:t xml:space="preserve">) </w:t>
      </w:r>
      <w:r w:rsidRPr="00801BEA">
        <w:rPr>
          <w:rFonts w:ascii="Arial" w:hAnsi="Arial" w:cs="Arial"/>
          <w:sz w:val="20"/>
          <w:szCs w:val="20"/>
        </w:rPr>
        <w:t xml:space="preserve">Do you </w:t>
      </w:r>
      <w:r>
        <w:rPr>
          <w:rFonts w:ascii="Arial" w:hAnsi="Arial" w:cs="Arial"/>
          <w:sz w:val="20"/>
          <w:szCs w:val="20"/>
        </w:rPr>
        <w:t>keep a record of</w:t>
      </w:r>
      <w:r w:rsidRPr="00801BEA">
        <w:rPr>
          <w:rFonts w:ascii="Arial" w:hAnsi="Arial" w:cs="Arial"/>
          <w:sz w:val="20"/>
          <w:szCs w:val="20"/>
        </w:rPr>
        <w:t xml:space="preserve"> clinical mastitis events on farm? (</w:t>
      </w:r>
      <w:r>
        <w:rPr>
          <w:rFonts w:ascii="Arial" w:hAnsi="Arial" w:cs="Arial"/>
          <w:sz w:val="20"/>
          <w:szCs w:val="20"/>
        </w:rPr>
        <w:t>c</w:t>
      </w:r>
      <w:r w:rsidRPr="00801BEA">
        <w:rPr>
          <w:rFonts w:ascii="Arial" w:hAnsi="Arial" w:cs="Arial"/>
          <w:sz w:val="20"/>
          <w:szCs w:val="20"/>
        </w:rPr>
        <w:t>heck one)</w:t>
      </w:r>
    </w:p>
    <w:p w14:paraId="7D4AF17E" w14:textId="77777777" w:rsidR="00D427A9" w:rsidRPr="007C2855"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Always</w:t>
      </w:r>
    </w:p>
    <w:p w14:paraId="3F1F62D6" w14:textId="77777777" w:rsidR="00D427A9"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p>
    <w:p w14:paraId="321F9385" w14:textId="77777777" w:rsidR="00D427A9"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Temporarily until milk is good</w:t>
      </w:r>
    </w:p>
    <w:p w14:paraId="006B1EC0" w14:textId="69BEEA06" w:rsidR="00D427A9" w:rsidRDefault="00D427A9" w:rsidP="00D427A9">
      <w:pPr>
        <w:pStyle w:val="ListParagraph"/>
        <w:spacing w:line="240" w:lineRule="auto"/>
        <w:ind w:left="1620"/>
        <w:rPr>
          <w:rFonts w:ascii="Arial" w:hAnsi="Arial" w:cs="Arial"/>
          <w:sz w:val="20"/>
          <w:szCs w:val="20"/>
        </w:rPr>
      </w:pPr>
      <w:r w:rsidRPr="003130A1">
        <w:rPr>
          <w:rFonts w:ascii="Arial" w:hAnsi="Arial" w:cs="Arial"/>
          <w:sz w:val="28"/>
          <w:szCs w:val="20"/>
        </w:rPr>
        <w:t>□</w:t>
      </w:r>
      <w:r w:rsidRPr="003130A1">
        <w:rPr>
          <w:rFonts w:ascii="Arial" w:hAnsi="Arial" w:cs="Arial"/>
          <w:sz w:val="20"/>
          <w:szCs w:val="20"/>
        </w:rPr>
        <w:t xml:space="preserve"> Never</w:t>
      </w:r>
    </w:p>
    <w:p w14:paraId="5C24CBFC" w14:textId="77777777" w:rsidR="00D427A9" w:rsidRDefault="00D427A9" w:rsidP="00D427A9">
      <w:pPr>
        <w:pStyle w:val="ListParagraph"/>
        <w:spacing w:line="240" w:lineRule="auto"/>
        <w:ind w:left="1620"/>
        <w:rPr>
          <w:rFonts w:ascii="Arial" w:hAnsi="Arial" w:cs="Arial"/>
          <w:sz w:val="20"/>
          <w:szCs w:val="20"/>
        </w:rPr>
      </w:pPr>
    </w:p>
    <w:p w14:paraId="35270D50" w14:textId="7486709D" w:rsidR="00D427A9" w:rsidRPr="00801BEA" w:rsidRDefault="00D427A9" w:rsidP="0015760D">
      <w:pPr>
        <w:spacing w:after="0" w:line="240" w:lineRule="auto"/>
        <w:ind w:left="1080" w:firstLine="360"/>
        <w:rPr>
          <w:rFonts w:ascii="Arial" w:hAnsi="Arial" w:cs="Arial"/>
          <w:sz w:val="20"/>
          <w:szCs w:val="20"/>
        </w:rPr>
      </w:pPr>
      <w:r>
        <w:rPr>
          <w:rFonts w:ascii="Arial" w:hAnsi="Arial" w:cs="Arial"/>
          <w:sz w:val="20"/>
          <w:szCs w:val="20"/>
        </w:rPr>
        <w:t>7.</w:t>
      </w:r>
      <w:r w:rsidR="0015760D">
        <w:rPr>
          <w:rFonts w:ascii="Arial" w:hAnsi="Arial" w:cs="Arial"/>
          <w:sz w:val="20"/>
          <w:szCs w:val="20"/>
        </w:rPr>
        <w:t>c.ii</w:t>
      </w:r>
      <w:r>
        <w:rPr>
          <w:rFonts w:ascii="Arial" w:hAnsi="Arial" w:cs="Arial"/>
          <w:sz w:val="20"/>
          <w:szCs w:val="20"/>
        </w:rPr>
        <w:t xml:space="preserve">) </w:t>
      </w:r>
      <w:r w:rsidRPr="00801BEA">
        <w:rPr>
          <w:rFonts w:ascii="Arial" w:hAnsi="Arial" w:cs="Arial"/>
          <w:sz w:val="20"/>
          <w:szCs w:val="20"/>
        </w:rPr>
        <w:t>If records are kept, how do you record clinical mastitis events? (</w:t>
      </w:r>
      <w:r>
        <w:rPr>
          <w:rFonts w:ascii="Arial" w:hAnsi="Arial" w:cs="Arial"/>
          <w:sz w:val="20"/>
          <w:szCs w:val="20"/>
        </w:rPr>
        <w:t>c</w:t>
      </w:r>
      <w:r w:rsidRPr="00801BEA">
        <w:rPr>
          <w:rFonts w:ascii="Arial" w:hAnsi="Arial" w:cs="Arial"/>
          <w:sz w:val="20"/>
          <w:szCs w:val="20"/>
        </w:rPr>
        <w:t>heck one)</w:t>
      </w:r>
    </w:p>
    <w:p w14:paraId="3636985F" w14:textId="77777777" w:rsidR="00D427A9" w:rsidRPr="007C2855"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Software</w:t>
      </w:r>
      <w:r>
        <w:rPr>
          <w:rFonts w:ascii="Arial" w:hAnsi="Arial" w:cs="Arial"/>
          <w:sz w:val="20"/>
          <w:szCs w:val="20"/>
        </w:rPr>
        <w:t xml:space="preserve"> (e.g. on-farm record keeping program)</w:t>
      </w:r>
    </w:p>
    <w:p w14:paraId="678033F9" w14:textId="77777777" w:rsidR="00D427A9"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Paper</w:t>
      </w:r>
    </w:p>
    <w:p w14:paraId="3C56D1E4" w14:textId="77777777" w:rsidR="00D427A9"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BE2B4E">
        <w:rPr>
          <w:rFonts w:ascii="Arial" w:hAnsi="Arial" w:cs="Arial"/>
          <w:b/>
          <w:i/>
          <w:caps/>
          <w:sz w:val="20"/>
          <w:szCs w:val="20"/>
          <w:u w:val="single"/>
        </w:rPr>
        <w:t>Other (describe):</w:t>
      </w:r>
      <w:r>
        <w:rPr>
          <w:rFonts w:ascii="Arial" w:hAnsi="Arial" w:cs="Arial"/>
          <w:sz w:val="20"/>
          <w:szCs w:val="20"/>
        </w:rPr>
        <w:t xml:space="preserve"> ________________________________________</w:t>
      </w:r>
    </w:p>
    <w:p w14:paraId="56FBA505" w14:textId="77777777" w:rsidR="001E16FE" w:rsidRDefault="001E16FE" w:rsidP="00985DC0">
      <w:pPr>
        <w:spacing w:after="0" w:line="240" w:lineRule="auto"/>
        <w:ind w:left="1620" w:hanging="540"/>
        <w:rPr>
          <w:rFonts w:ascii="Arial" w:hAnsi="Arial" w:cs="Arial"/>
          <w:sz w:val="20"/>
          <w:szCs w:val="20"/>
        </w:rPr>
      </w:pPr>
    </w:p>
    <w:p w14:paraId="1DF3C483" w14:textId="62587C05" w:rsidR="00985DC0" w:rsidRDefault="008F0650" w:rsidP="0015760D">
      <w:pPr>
        <w:spacing w:after="0" w:line="240" w:lineRule="auto"/>
        <w:ind w:left="1620" w:hanging="180"/>
        <w:rPr>
          <w:rFonts w:ascii="Arial" w:hAnsi="Arial" w:cs="Arial"/>
          <w:sz w:val="20"/>
          <w:szCs w:val="20"/>
        </w:rPr>
      </w:pPr>
      <w:r>
        <w:rPr>
          <w:rFonts w:ascii="Arial" w:hAnsi="Arial" w:cs="Arial"/>
          <w:sz w:val="20"/>
          <w:szCs w:val="20"/>
        </w:rPr>
        <w:t>7</w:t>
      </w:r>
      <w:r w:rsidR="00985DC0">
        <w:rPr>
          <w:rFonts w:ascii="Arial" w:hAnsi="Arial" w:cs="Arial"/>
          <w:sz w:val="20"/>
          <w:szCs w:val="20"/>
        </w:rPr>
        <w:t>.</w:t>
      </w:r>
      <w:r w:rsidR="0015760D">
        <w:rPr>
          <w:rFonts w:ascii="Arial" w:hAnsi="Arial" w:cs="Arial"/>
          <w:sz w:val="20"/>
          <w:szCs w:val="20"/>
        </w:rPr>
        <w:t>c.iii</w:t>
      </w:r>
      <w:r w:rsidR="00985DC0">
        <w:rPr>
          <w:rFonts w:ascii="Arial" w:hAnsi="Arial" w:cs="Arial"/>
          <w:sz w:val="20"/>
          <w:szCs w:val="20"/>
        </w:rPr>
        <w:t xml:space="preserve">) </w:t>
      </w:r>
      <w:r w:rsidR="00985DC0" w:rsidRPr="00801BEA">
        <w:rPr>
          <w:rFonts w:ascii="Arial" w:hAnsi="Arial" w:cs="Arial"/>
          <w:sz w:val="20"/>
          <w:szCs w:val="20"/>
        </w:rPr>
        <w:t xml:space="preserve">If </w:t>
      </w:r>
      <w:r w:rsidR="00985DC0">
        <w:rPr>
          <w:rFonts w:ascii="Arial" w:hAnsi="Arial" w:cs="Arial"/>
          <w:sz w:val="20"/>
          <w:szCs w:val="20"/>
        </w:rPr>
        <w:t xml:space="preserve">mastitis treatment </w:t>
      </w:r>
      <w:r w:rsidR="00985DC0" w:rsidRPr="00801BEA">
        <w:rPr>
          <w:rFonts w:ascii="Arial" w:hAnsi="Arial" w:cs="Arial"/>
          <w:sz w:val="20"/>
          <w:szCs w:val="20"/>
        </w:rPr>
        <w:t xml:space="preserve">records are kept, </w:t>
      </w:r>
      <w:r w:rsidR="00985DC0">
        <w:rPr>
          <w:rFonts w:ascii="Arial" w:hAnsi="Arial" w:cs="Arial"/>
          <w:sz w:val="20"/>
          <w:szCs w:val="20"/>
        </w:rPr>
        <w:t>what</w:t>
      </w:r>
      <w:r w:rsidR="00985DC0" w:rsidRPr="00801BEA">
        <w:rPr>
          <w:rFonts w:ascii="Arial" w:hAnsi="Arial" w:cs="Arial"/>
          <w:sz w:val="20"/>
          <w:szCs w:val="20"/>
        </w:rPr>
        <w:t xml:space="preserve"> </w:t>
      </w:r>
      <w:r w:rsidR="00985DC0">
        <w:rPr>
          <w:rFonts w:ascii="Arial" w:hAnsi="Arial" w:cs="Arial"/>
          <w:sz w:val="20"/>
          <w:szCs w:val="20"/>
        </w:rPr>
        <w:t xml:space="preserve">details </w:t>
      </w:r>
      <w:r w:rsidR="00985DC0" w:rsidRPr="00801BEA">
        <w:rPr>
          <w:rFonts w:ascii="Arial" w:hAnsi="Arial" w:cs="Arial"/>
          <w:sz w:val="20"/>
          <w:szCs w:val="20"/>
        </w:rPr>
        <w:t xml:space="preserve">do you record </w:t>
      </w:r>
      <w:r w:rsidR="00985DC0">
        <w:rPr>
          <w:rFonts w:ascii="Arial" w:hAnsi="Arial" w:cs="Arial"/>
          <w:sz w:val="20"/>
          <w:szCs w:val="20"/>
        </w:rPr>
        <w:t xml:space="preserve">about </w:t>
      </w:r>
      <w:r w:rsidR="005C0D63">
        <w:rPr>
          <w:rFonts w:ascii="Arial" w:hAnsi="Arial" w:cs="Arial"/>
          <w:sz w:val="20"/>
          <w:szCs w:val="20"/>
        </w:rPr>
        <w:t xml:space="preserve">a </w:t>
      </w:r>
      <w:r w:rsidR="00985DC0">
        <w:rPr>
          <w:rFonts w:ascii="Arial" w:hAnsi="Arial" w:cs="Arial"/>
          <w:sz w:val="20"/>
          <w:szCs w:val="20"/>
        </w:rPr>
        <w:t>clinical mastitis event? (E.g. cow, quarter, date, treatment given, culture result if available, days treated, other) Describe what you record:</w:t>
      </w:r>
    </w:p>
    <w:p w14:paraId="2BC69787" w14:textId="77777777" w:rsidR="00985DC0" w:rsidRDefault="00985DC0" w:rsidP="00985DC0">
      <w:pPr>
        <w:spacing w:after="0" w:line="240" w:lineRule="auto"/>
        <w:ind w:left="1080"/>
        <w:rPr>
          <w:rFonts w:ascii="Arial" w:hAnsi="Arial" w:cs="Arial"/>
          <w:sz w:val="20"/>
          <w:szCs w:val="20"/>
        </w:rPr>
      </w:pPr>
      <w:r>
        <w:rPr>
          <w:rFonts w:ascii="Arial" w:hAnsi="Arial" w:cs="Arial"/>
          <w:sz w:val="20"/>
          <w:szCs w:val="20"/>
        </w:rPr>
        <w:t xml:space="preserve"> </w:t>
      </w:r>
    </w:p>
    <w:p w14:paraId="7CAFE9E2" w14:textId="77777777" w:rsidR="00985DC0" w:rsidRDefault="00985DC0" w:rsidP="00985DC0">
      <w:pPr>
        <w:spacing w:after="0" w:line="240" w:lineRule="auto"/>
        <w:ind w:left="1620"/>
        <w:rPr>
          <w:rFonts w:ascii="Arial" w:hAnsi="Arial" w:cs="Arial"/>
          <w:sz w:val="20"/>
          <w:szCs w:val="20"/>
        </w:rPr>
      </w:pPr>
      <w:r>
        <w:rPr>
          <w:rFonts w:ascii="Arial" w:hAnsi="Arial" w:cs="Arial"/>
          <w:sz w:val="20"/>
          <w:szCs w:val="20"/>
        </w:rPr>
        <w:t>_____________________________________________________________________</w:t>
      </w:r>
    </w:p>
    <w:p w14:paraId="16A52ECC" w14:textId="5B4D3E47" w:rsidR="00BB1FB8" w:rsidRDefault="00985DC0" w:rsidP="00067A74">
      <w:pPr>
        <w:pStyle w:val="ListParagraph"/>
        <w:spacing w:line="240" w:lineRule="auto"/>
        <w:ind w:left="162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p w14:paraId="3D5B14DE" w14:textId="77777777" w:rsidR="00067A74" w:rsidRPr="00CB6FC6" w:rsidRDefault="00067A74" w:rsidP="00067A74">
      <w:pPr>
        <w:pStyle w:val="ListParagraph"/>
        <w:spacing w:line="240" w:lineRule="auto"/>
        <w:ind w:left="1620"/>
        <w:rPr>
          <w:rFonts w:ascii="Arial" w:hAnsi="Arial" w:cs="Arial"/>
          <w:sz w:val="20"/>
          <w:szCs w:val="20"/>
        </w:rPr>
      </w:pPr>
    </w:p>
    <w:p w14:paraId="321C1F5D" w14:textId="77777777" w:rsidR="007E2975" w:rsidRDefault="007E2975" w:rsidP="00985DC0">
      <w:pPr>
        <w:pStyle w:val="ListParagraph"/>
        <w:spacing w:line="240" w:lineRule="auto"/>
        <w:ind w:left="1620"/>
        <w:rPr>
          <w:rFonts w:ascii="Arial" w:hAnsi="Arial" w:cs="Arial"/>
          <w:sz w:val="20"/>
          <w:szCs w:val="20"/>
        </w:rPr>
      </w:pPr>
    </w:p>
    <w:p w14:paraId="77F7469F" w14:textId="64FF05BB"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9432C8">
        <w:rPr>
          <w:rFonts w:ascii="Arial" w:hAnsi="Arial" w:cs="Arial"/>
          <w:sz w:val="20"/>
          <w:szCs w:val="20"/>
        </w:rPr>
        <w:t>d</w:t>
      </w:r>
      <w:r w:rsidR="00CB6FC6">
        <w:rPr>
          <w:rFonts w:ascii="Arial" w:hAnsi="Arial" w:cs="Arial"/>
          <w:sz w:val="20"/>
          <w:szCs w:val="20"/>
        </w:rPr>
        <w:t>) Number of people identifying mastitis on the farm: _______</w:t>
      </w:r>
    </w:p>
    <w:p w14:paraId="03EDEA83" w14:textId="27456677" w:rsidR="00CB6FC6" w:rsidRDefault="00CB6FC6" w:rsidP="00CB6FC6">
      <w:pPr>
        <w:pStyle w:val="ListParagraph"/>
        <w:spacing w:line="240" w:lineRule="auto"/>
        <w:ind w:left="1080"/>
        <w:rPr>
          <w:rFonts w:ascii="Arial" w:hAnsi="Arial" w:cs="Arial"/>
          <w:sz w:val="20"/>
          <w:szCs w:val="20"/>
        </w:rPr>
      </w:pPr>
    </w:p>
    <w:p w14:paraId="2C78A698" w14:textId="77777777" w:rsidR="00067A74" w:rsidRDefault="00067A74" w:rsidP="00CB6FC6">
      <w:pPr>
        <w:pStyle w:val="ListParagraph"/>
        <w:spacing w:line="240" w:lineRule="auto"/>
        <w:ind w:left="1080"/>
        <w:rPr>
          <w:rFonts w:ascii="Arial" w:hAnsi="Arial" w:cs="Arial"/>
          <w:sz w:val="20"/>
          <w:szCs w:val="20"/>
        </w:rPr>
      </w:pPr>
    </w:p>
    <w:p w14:paraId="594A6527" w14:textId="5DED7044"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e</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mastiti</w:t>
      </w:r>
      <w:r w:rsidR="005C0D63">
        <w:rPr>
          <w:rFonts w:ascii="Arial" w:hAnsi="Arial" w:cs="Arial"/>
          <w:sz w:val="20"/>
          <w:szCs w:val="20"/>
        </w:rPr>
        <w:t>c</w:t>
      </w:r>
      <w:r w:rsidR="00CB6FC6" w:rsidRPr="007C2855">
        <w:rPr>
          <w:rFonts w:ascii="Arial" w:hAnsi="Arial" w:cs="Arial"/>
          <w:sz w:val="20"/>
          <w:szCs w:val="20"/>
        </w:rPr>
        <w:t xml:space="preserve"> milk?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617608A"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19DF39A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23B41D0E" w14:textId="77777777" w:rsidR="00CB6FC6" w:rsidRPr="00ED798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r>
        <w:rPr>
          <w:rFonts w:ascii="Arial" w:hAnsi="Arial" w:cs="Arial"/>
          <w:sz w:val="20"/>
          <w:szCs w:val="20"/>
        </w:rPr>
        <w:br/>
      </w:r>
    </w:p>
    <w:p w14:paraId="4FCB63F3" w14:textId="79BA30EC"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f</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r w:rsidR="00CB6FC6">
        <w:rPr>
          <w:rFonts w:ascii="Arial" w:hAnsi="Arial" w:cs="Arial"/>
          <w:sz w:val="20"/>
          <w:szCs w:val="20"/>
        </w:rPr>
        <w:t>high SCC cows</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8C62E27"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75E575F1"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7EEA8E57"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0763A01C" w14:textId="020DC37E" w:rsidR="00CB6FC6" w:rsidRPr="00801BEA" w:rsidRDefault="00CB6FC6" w:rsidP="00CB6FC6">
      <w:pPr>
        <w:spacing w:after="0" w:line="240" w:lineRule="auto"/>
        <w:ind w:left="720"/>
        <w:rPr>
          <w:rFonts w:ascii="Arial" w:hAnsi="Arial" w:cs="Arial"/>
          <w:sz w:val="20"/>
          <w:szCs w:val="20"/>
        </w:rPr>
      </w:pPr>
      <w:r>
        <w:rPr>
          <w:rFonts w:ascii="Arial" w:hAnsi="Arial" w:cs="Arial"/>
          <w:sz w:val="20"/>
          <w:szCs w:val="20"/>
        </w:rPr>
        <w:t xml:space="preserve">      </w:t>
      </w:r>
      <w:r w:rsidR="008F0650">
        <w:rPr>
          <w:rFonts w:ascii="Arial" w:hAnsi="Arial" w:cs="Arial"/>
          <w:sz w:val="20"/>
          <w:szCs w:val="20"/>
        </w:rPr>
        <w:t>7</w:t>
      </w:r>
      <w:r>
        <w:rPr>
          <w:rFonts w:ascii="Arial" w:hAnsi="Arial" w:cs="Arial"/>
          <w:sz w:val="20"/>
          <w:szCs w:val="20"/>
        </w:rPr>
        <w:t>.</w:t>
      </w:r>
      <w:r w:rsidR="00B7780A">
        <w:rPr>
          <w:rFonts w:ascii="Arial" w:hAnsi="Arial" w:cs="Arial"/>
          <w:sz w:val="20"/>
          <w:szCs w:val="20"/>
        </w:rPr>
        <w:t>g</w:t>
      </w:r>
      <w:r>
        <w:rPr>
          <w:rFonts w:ascii="Arial" w:hAnsi="Arial" w:cs="Arial"/>
          <w:sz w:val="20"/>
          <w:szCs w:val="20"/>
        </w:rPr>
        <w:t xml:space="preserve">) </w:t>
      </w:r>
      <w:r w:rsidRPr="00801BEA">
        <w:rPr>
          <w:rFonts w:ascii="Arial" w:hAnsi="Arial" w:cs="Arial"/>
          <w:sz w:val="20"/>
          <w:szCs w:val="20"/>
        </w:rPr>
        <w:t xml:space="preserve">Do you routinely perform bacteriological culture </w:t>
      </w:r>
      <w:r>
        <w:rPr>
          <w:rFonts w:ascii="Arial" w:hAnsi="Arial" w:cs="Arial"/>
          <w:sz w:val="20"/>
          <w:szCs w:val="20"/>
        </w:rPr>
        <w:t xml:space="preserve">of fresh </w:t>
      </w:r>
      <w:r w:rsidRPr="00801BEA">
        <w:rPr>
          <w:rFonts w:ascii="Arial" w:hAnsi="Arial" w:cs="Arial"/>
          <w:sz w:val="20"/>
          <w:szCs w:val="20"/>
        </w:rPr>
        <w:t>cows? (</w:t>
      </w:r>
      <w:r>
        <w:rPr>
          <w:rFonts w:ascii="Arial" w:hAnsi="Arial" w:cs="Arial"/>
          <w:sz w:val="20"/>
          <w:szCs w:val="20"/>
        </w:rPr>
        <w:t>c</w:t>
      </w:r>
      <w:r w:rsidRPr="00801BEA">
        <w:rPr>
          <w:rFonts w:ascii="Arial" w:hAnsi="Arial" w:cs="Arial"/>
          <w:sz w:val="20"/>
          <w:szCs w:val="20"/>
        </w:rPr>
        <w:t>heck one)</w:t>
      </w:r>
    </w:p>
    <w:p w14:paraId="1402196F"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2F9660D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370DBD59" w14:textId="62E9D25A"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2EBFBAEB" w14:textId="77777777" w:rsidR="007C14ED" w:rsidRDefault="007C14ED" w:rsidP="007C14ED">
      <w:pPr>
        <w:spacing w:after="0" w:line="240" w:lineRule="auto"/>
        <w:ind w:left="1050"/>
        <w:rPr>
          <w:rFonts w:ascii="Arial" w:hAnsi="Arial" w:cs="Arial"/>
          <w:sz w:val="20"/>
          <w:szCs w:val="20"/>
        </w:rPr>
      </w:pPr>
      <w:r>
        <w:rPr>
          <w:rFonts w:ascii="Arial" w:hAnsi="Arial" w:cs="Arial"/>
          <w:sz w:val="20"/>
          <w:szCs w:val="20"/>
        </w:rPr>
        <w:t xml:space="preserve">7.h) </w:t>
      </w:r>
      <w:r w:rsidRPr="00801BEA">
        <w:rPr>
          <w:rFonts w:ascii="Arial" w:hAnsi="Arial" w:cs="Arial"/>
          <w:sz w:val="20"/>
          <w:szCs w:val="20"/>
        </w:rPr>
        <w:t xml:space="preserve">Do you routinely perform bacteriological culture </w:t>
      </w:r>
      <w:r>
        <w:rPr>
          <w:rFonts w:ascii="Arial" w:hAnsi="Arial" w:cs="Arial"/>
          <w:sz w:val="20"/>
          <w:szCs w:val="20"/>
        </w:rPr>
        <w:t xml:space="preserve">of </w:t>
      </w:r>
      <w:r w:rsidRPr="00801BEA">
        <w:rPr>
          <w:rFonts w:ascii="Arial" w:hAnsi="Arial" w:cs="Arial"/>
          <w:sz w:val="20"/>
          <w:szCs w:val="20"/>
        </w:rPr>
        <w:t>cows</w:t>
      </w:r>
      <w:r>
        <w:rPr>
          <w:rFonts w:ascii="Arial" w:hAnsi="Arial" w:cs="Arial"/>
          <w:sz w:val="20"/>
          <w:szCs w:val="20"/>
        </w:rPr>
        <w:t xml:space="preserve"> immediately before dry-off</w:t>
      </w:r>
      <w:r w:rsidRPr="00801BEA">
        <w:rPr>
          <w:rFonts w:ascii="Arial" w:hAnsi="Arial" w:cs="Arial"/>
          <w:sz w:val="20"/>
          <w:szCs w:val="20"/>
        </w:rPr>
        <w:t xml:space="preserve">? </w:t>
      </w:r>
    </w:p>
    <w:p w14:paraId="4C5287A5" w14:textId="3E0707B7" w:rsidR="007C14ED" w:rsidRPr="00801BEA" w:rsidRDefault="007C14ED" w:rsidP="007C14ED">
      <w:pPr>
        <w:spacing w:after="0" w:line="240" w:lineRule="auto"/>
        <w:ind w:left="1050" w:firstLine="390"/>
        <w:rPr>
          <w:rFonts w:ascii="Arial" w:hAnsi="Arial" w:cs="Arial"/>
          <w:sz w:val="20"/>
          <w:szCs w:val="20"/>
        </w:rPr>
      </w:pPr>
      <w:r w:rsidRPr="00801BEA">
        <w:rPr>
          <w:rFonts w:ascii="Arial" w:hAnsi="Arial" w:cs="Arial"/>
          <w:sz w:val="20"/>
          <w:szCs w:val="20"/>
        </w:rPr>
        <w:t>(</w:t>
      </w:r>
      <w:r>
        <w:rPr>
          <w:rFonts w:ascii="Arial" w:hAnsi="Arial" w:cs="Arial"/>
          <w:sz w:val="20"/>
          <w:szCs w:val="20"/>
        </w:rPr>
        <w:t>c</w:t>
      </w:r>
      <w:r w:rsidRPr="00801BEA">
        <w:rPr>
          <w:rFonts w:ascii="Arial" w:hAnsi="Arial" w:cs="Arial"/>
          <w:sz w:val="20"/>
          <w:szCs w:val="20"/>
        </w:rPr>
        <w:t>heck one)</w:t>
      </w:r>
    </w:p>
    <w:p w14:paraId="152A911C" w14:textId="77777777" w:rsidR="007C14ED" w:rsidRPr="007C2855"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1D0D97F8" w14:textId="77777777" w:rsidR="007C14ED" w:rsidRPr="007C2855"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2D8BD2CC" w14:textId="77777777" w:rsidR="007C14ED"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3F37BE22" w14:textId="77777777" w:rsidR="007C14ED" w:rsidRPr="007C14ED" w:rsidRDefault="007C14ED" w:rsidP="007C14ED">
      <w:pPr>
        <w:spacing w:line="240" w:lineRule="auto"/>
        <w:rPr>
          <w:rFonts w:ascii="Arial" w:hAnsi="Arial" w:cs="Arial"/>
          <w:sz w:val="20"/>
          <w:szCs w:val="20"/>
        </w:rPr>
      </w:pPr>
    </w:p>
    <w:p w14:paraId="2525BD60" w14:textId="6559489E"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lastRenderedPageBreak/>
        <w:t>7</w:t>
      </w:r>
      <w:r w:rsidR="00CB6FC6">
        <w:rPr>
          <w:rFonts w:ascii="Arial" w:hAnsi="Arial" w:cs="Arial"/>
          <w:sz w:val="20"/>
          <w:szCs w:val="20"/>
        </w:rPr>
        <w:t>.</w:t>
      </w:r>
      <w:r w:rsidR="00B7780A">
        <w:rPr>
          <w:rFonts w:ascii="Arial" w:hAnsi="Arial" w:cs="Arial"/>
          <w:sz w:val="20"/>
          <w:szCs w:val="20"/>
        </w:rPr>
        <w:t>h</w:t>
      </w:r>
      <w:r w:rsidR="00CB6FC6">
        <w:rPr>
          <w:rFonts w:ascii="Arial" w:hAnsi="Arial" w:cs="Arial"/>
          <w:sz w:val="20"/>
          <w:szCs w:val="20"/>
        </w:rPr>
        <w:t xml:space="preserve">) </w:t>
      </w:r>
      <w:r w:rsidR="00CB6FC6" w:rsidRPr="00801BEA">
        <w:rPr>
          <w:rFonts w:ascii="Arial" w:hAnsi="Arial" w:cs="Arial"/>
          <w:sz w:val="20"/>
          <w:szCs w:val="20"/>
        </w:rPr>
        <w:t>If you culture milk from mastitic cows, where is this done (</w:t>
      </w:r>
      <w:r w:rsidR="00CB6FC6">
        <w:rPr>
          <w:rFonts w:ascii="Arial" w:hAnsi="Arial" w:cs="Arial"/>
          <w:sz w:val="20"/>
          <w:szCs w:val="20"/>
        </w:rPr>
        <w:t>c</w:t>
      </w:r>
      <w:r w:rsidR="00CB6FC6" w:rsidRPr="00801BEA">
        <w:rPr>
          <w:rFonts w:ascii="Arial" w:hAnsi="Arial" w:cs="Arial"/>
          <w:sz w:val="20"/>
          <w:szCs w:val="20"/>
        </w:rPr>
        <w:t>heck one):</w:t>
      </w:r>
    </w:p>
    <w:p w14:paraId="33DECEA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Reference lab (</w:t>
      </w:r>
      <w:r>
        <w:rPr>
          <w:rFonts w:ascii="Arial" w:hAnsi="Arial" w:cs="Arial"/>
          <w:sz w:val="20"/>
          <w:szCs w:val="20"/>
        </w:rPr>
        <w:t xml:space="preserve">e.g. </w:t>
      </w:r>
      <w:r w:rsidRPr="007C2855">
        <w:rPr>
          <w:rFonts w:ascii="Arial" w:hAnsi="Arial" w:cs="Arial"/>
          <w:sz w:val="20"/>
          <w:szCs w:val="20"/>
        </w:rPr>
        <w:t>State or University Diagnostic lab)</w:t>
      </w:r>
    </w:p>
    <w:p w14:paraId="05AA16F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Local vet clinic</w:t>
      </w:r>
    </w:p>
    <w:p w14:paraId="69409E3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On</w:t>
      </w:r>
      <w:r>
        <w:rPr>
          <w:rFonts w:ascii="Arial" w:hAnsi="Arial" w:cs="Arial"/>
          <w:sz w:val="20"/>
          <w:szCs w:val="20"/>
        </w:rPr>
        <w:t>-</w:t>
      </w:r>
      <w:r w:rsidRPr="007C2855">
        <w:rPr>
          <w:rFonts w:ascii="Arial" w:hAnsi="Arial" w:cs="Arial"/>
          <w:sz w:val="20"/>
          <w:szCs w:val="20"/>
        </w:rPr>
        <w:t>farm culture</w:t>
      </w:r>
    </w:p>
    <w:p w14:paraId="68975C73" w14:textId="75FD8C3C" w:rsidR="00CB6FC6" w:rsidRPr="007E2975" w:rsidRDefault="00CB6FC6" w:rsidP="007E297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_________________________________________</w:t>
      </w:r>
    </w:p>
    <w:p w14:paraId="3433070E" w14:textId="77777777" w:rsidR="00067A74" w:rsidRPr="005E3E67" w:rsidRDefault="00067A74" w:rsidP="005C0D63">
      <w:pPr>
        <w:pStyle w:val="ListParagraph"/>
        <w:spacing w:line="240" w:lineRule="auto"/>
        <w:ind w:left="1620"/>
        <w:rPr>
          <w:rFonts w:ascii="Arial" w:hAnsi="Arial" w:cs="Arial"/>
          <w:sz w:val="20"/>
          <w:szCs w:val="20"/>
        </w:rPr>
      </w:pPr>
      <w:bookmarkStart w:id="2" w:name="_Hlk1578660"/>
    </w:p>
    <w:bookmarkEnd w:id="2"/>
    <w:p w14:paraId="2963E68A" w14:textId="1A025930" w:rsidR="00CB6FC6" w:rsidRPr="00801BEA"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i</w:t>
      </w:r>
      <w:r w:rsidR="00CB6FC6">
        <w:rPr>
          <w:rFonts w:ascii="Arial" w:hAnsi="Arial" w:cs="Arial"/>
          <w:sz w:val="20"/>
          <w:szCs w:val="20"/>
        </w:rPr>
        <w:t xml:space="preserve">) Which lactation would you say the majority of </w:t>
      </w:r>
      <w:r w:rsidR="00CB6FC6">
        <w:rPr>
          <w:rFonts w:ascii="Arial" w:hAnsi="Arial" w:cs="Arial"/>
          <w:b/>
          <w:sz w:val="20"/>
          <w:szCs w:val="20"/>
        </w:rPr>
        <w:t xml:space="preserve">clinical </w:t>
      </w:r>
      <w:r w:rsidR="00CB6FC6">
        <w:rPr>
          <w:rFonts w:ascii="Arial" w:hAnsi="Arial" w:cs="Arial"/>
          <w:sz w:val="20"/>
          <w:szCs w:val="20"/>
        </w:rPr>
        <w:t>mastitis cases occur in? (check one)</w:t>
      </w:r>
    </w:p>
    <w:p w14:paraId="7890024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47B3C524"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569ED935"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26FFAC02"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397695D4" w14:textId="79F15493"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155EBC56" w14:textId="77777777" w:rsidR="00CB6FC6" w:rsidRDefault="00CB6FC6" w:rsidP="00CB6FC6">
      <w:pPr>
        <w:pStyle w:val="ListParagraph"/>
        <w:spacing w:line="240" w:lineRule="auto"/>
        <w:ind w:left="1530"/>
        <w:rPr>
          <w:rFonts w:ascii="Arial" w:hAnsi="Arial" w:cs="Arial"/>
          <w:sz w:val="20"/>
          <w:szCs w:val="20"/>
        </w:rPr>
      </w:pPr>
    </w:p>
    <w:p w14:paraId="6E6BEC4E" w14:textId="73C03853" w:rsidR="00CB6FC6" w:rsidRPr="00801BEA" w:rsidRDefault="008F0650" w:rsidP="00CB6FC6">
      <w:pPr>
        <w:spacing w:after="0" w:line="240" w:lineRule="auto"/>
        <w:ind w:left="1620" w:hanging="45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j</w:t>
      </w:r>
      <w:r w:rsidR="00CB6FC6">
        <w:rPr>
          <w:rFonts w:ascii="Arial" w:hAnsi="Arial" w:cs="Arial"/>
          <w:sz w:val="20"/>
          <w:szCs w:val="20"/>
        </w:rPr>
        <w:t xml:space="preserve">) Which lactation would you say the majority of </w:t>
      </w:r>
      <w:r w:rsidR="00CB6FC6">
        <w:rPr>
          <w:rFonts w:ascii="Arial" w:hAnsi="Arial" w:cs="Arial"/>
          <w:b/>
          <w:sz w:val="20"/>
          <w:szCs w:val="20"/>
        </w:rPr>
        <w:t xml:space="preserve">subclinical </w:t>
      </w:r>
      <w:r w:rsidR="00CB6FC6">
        <w:rPr>
          <w:rFonts w:ascii="Arial" w:hAnsi="Arial" w:cs="Arial"/>
          <w:sz w:val="20"/>
          <w:szCs w:val="20"/>
        </w:rPr>
        <w:t>mastitis cases occur in? (check one)</w:t>
      </w:r>
    </w:p>
    <w:p w14:paraId="3D556DF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116859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6B3E42E3"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4E98F1EE"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5C860DDA" w14:textId="3E893517"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1DCE4E99" w14:textId="77777777" w:rsidR="00CB6FC6" w:rsidRPr="007556BD" w:rsidRDefault="00CB6FC6" w:rsidP="00CB6FC6">
      <w:pPr>
        <w:pStyle w:val="ListParagraph"/>
        <w:spacing w:line="240" w:lineRule="auto"/>
        <w:ind w:left="1530"/>
        <w:rPr>
          <w:rFonts w:ascii="Arial" w:hAnsi="Arial" w:cs="Arial"/>
          <w:sz w:val="20"/>
          <w:szCs w:val="20"/>
        </w:rPr>
      </w:pPr>
    </w:p>
    <w:p w14:paraId="0EA9F45D" w14:textId="4A819C28"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k</w:t>
      </w:r>
      <w:r w:rsidR="00CB6FC6">
        <w:rPr>
          <w:rFonts w:ascii="Arial" w:hAnsi="Arial" w:cs="Arial"/>
          <w:sz w:val="20"/>
          <w:szCs w:val="20"/>
        </w:rPr>
        <w:t xml:space="preserve">) Would you say the majority of the </w:t>
      </w:r>
      <w:r w:rsidR="00CB6FC6">
        <w:rPr>
          <w:rFonts w:ascii="Arial" w:hAnsi="Arial" w:cs="Arial"/>
          <w:b/>
          <w:sz w:val="20"/>
          <w:szCs w:val="20"/>
        </w:rPr>
        <w:t xml:space="preserve">clinical </w:t>
      </w:r>
      <w:r w:rsidR="00CB6FC6">
        <w:rPr>
          <w:rFonts w:ascii="Arial" w:hAnsi="Arial" w:cs="Arial"/>
          <w:sz w:val="20"/>
          <w:szCs w:val="20"/>
        </w:rPr>
        <w:t>mastitis cases you see each year on your farm are first-time infections or chronic infections? (check one)</w:t>
      </w:r>
    </w:p>
    <w:p w14:paraId="291050C7" w14:textId="77777777" w:rsidR="00CB6FC6" w:rsidRPr="00801BEA" w:rsidRDefault="00CB6FC6" w:rsidP="00CB6FC6">
      <w:pPr>
        <w:spacing w:after="0" w:line="240" w:lineRule="auto"/>
        <w:ind w:left="1620" w:hanging="540"/>
        <w:rPr>
          <w:rFonts w:ascii="Arial" w:hAnsi="Arial" w:cs="Arial"/>
          <w:sz w:val="20"/>
          <w:szCs w:val="20"/>
        </w:rPr>
      </w:pPr>
    </w:p>
    <w:p w14:paraId="71F7B69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47247F98"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5E3FC1A9" w14:textId="49F8C1CC"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4EF54942" w14:textId="77777777" w:rsidR="00CB6FC6" w:rsidRDefault="00CB6FC6" w:rsidP="00CB6FC6">
      <w:pPr>
        <w:pStyle w:val="ListParagraph"/>
        <w:spacing w:line="240" w:lineRule="auto"/>
        <w:ind w:left="1620"/>
        <w:rPr>
          <w:rFonts w:ascii="Arial" w:hAnsi="Arial" w:cs="Arial"/>
          <w:sz w:val="20"/>
          <w:szCs w:val="20"/>
        </w:rPr>
      </w:pPr>
    </w:p>
    <w:p w14:paraId="33085327" w14:textId="517A1C1B"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l</w:t>
      </w:r>
      <w:r w:rsidR="00CB6FC6">
        <w:rPr>
          <w:rFonts w:ascii="Arial" w:hAnsi="Arial" w:cs="Arial"/>
          <w:sz w:val="20"/>
          <w:szCs w:val="20"/>
        </w:rPr>
        <w:t xml:space="preserve">) Would you say the majority of the </w:t>
      </w:r>
      <w:r w:rsidR="00CB6FC6">
        <w:rPr>
          <w:rFonts w:ascii="Arial" w:hAnsi="Arial" w:cs="Arial"/>
          <w:b/>
          <w:sz w:val="20"/>
          <w:szCs w:val="20"/>
        </w:rPr>
        <w:t xml:space="preserve">subclinical </w:t>
      </w:r>
      <w:r w:rsidR="00CB6FC6">
        <w:rPr>
          <w:rFonts w:ascii="Arial" w:hAnsi="Arial" w:cs="Arial"/>
          <w:sz w:val="20"/>
          <w:szCs w:val="20"/>
        </w:rPr>
        <w:t>mastitis cases you see each year on your farm are first-time infections or chronic infections? (check one)</w:t>
      </w:r>
    </w:p>
    <w:p w14:paraId="616AC167" w14:textId="77777777" w:rsidR="00CB6FC6" w:rsidRPr="00801BEA" w:rsidRDefault="00CB6FC6" w:rsidP="00CB6FC6">
      <w:pPr>
        <w:spacing w:after="0" w:line="240" w:lineRule="auto"/>
        <w:ind w:left="1620" w:hanging="540"/>
        <w:rPr>
          <w:rFonts w:ascii="Arial" w:hAnsi="Arial" w:cs="Arial"/>
          <w:sz w:val="20"/>
          <w:szCs w:val="20"/>
        </w:rPr>
      </w:pPr>
    </w:p>
    <w:p w14:paraId="578A7C2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76C91D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61020D75" w14:textId="240A9672" w:rsidR="00CB6FC6" w:rsidRDefault="00CB6FC6" w:rsidP="0019580A">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66DCF1BD" w14:textId="4532CA6F" w:rsidR="0019580A" w:rsidRDefault="0019580A" w:rsidP="0019580A">
      <w:pPr>
        <w:pStyle w:val="ListParagraph"/>
        <w:spacing w:line="240" w:lineRule="auto"/>
        <w:ind w:left="1620"/>
        <w:rPr>
          <w:rFonts w:ascii="Arial" w:hAnsi="Arial" w:cs="Arial"/>
          <w:sz w:val="20"/>
          <w:szCs w:val="20"/>
        </w:rPr>
      </w:pPr>
    </w:p>
    <w:p w14:paraId="488CD7F2" w14:textId="77777777" w:rsidR="0019580A" w:rsidRPr="00CB6FC6" w:rsidRDefault="0019580A" w:rsidP="0019580A">
      <w:pPr>
        <w:pStyle w:val="ListParagraph"/>
        <w:spacing w:line="240" w:lineRule="auto"/>
        <w:ind w:left="1620"/>
        <w:rPr>
          <w:rFonts w:ascii="Arial" w:hAnsi="Arial" w:cs="Arial"/>
          <w:sz w:val="20"/>
          <w:szCs w:val="20"/>
        </w:rPr>
      </w:pPr>
    </w:p>
    <w:p w14:paraId="7EAA25B9" w14:textId="5C2A6218" w:rsidR="00CB6FC6" w:rsidRPr="007C2855" w:rsidRDefault="00CB6FC6" w:rsidP="00CB6FC6">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t>Milking procedures</w:t>
      </w:r>
      <w:r w:rsidRPr="007C2855">
        <w:rPr>
          <w:rFonts w:ascii="Arial" w:hAnsi="Arial" w:cs="Arial"/>
          <w:sz w:val="20"/>
          <w:szCs w:val="20"/>
        </w:rPr>
        <w:t>:</w:t>
      </w:r>
    </w:p>
    <w:p w14:paraId="60762370" w14:textId="44BA066D" w:rsidR="00CB6FC6" w:rsidRPr="007C2855" w:rsidRDefault="00A52155" w:rsidP="00CB6FC6">
      <w:pPr>
        <w:pStyle w:val="ListParagraph"/>
        <w:spacing w:line="36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.a) </w:t>
      </w:r>
      <w:r w:rsidR="00CB6FC6" w:rsidRPr="007C2855">
        <w:rPr>
          <w:rFonts w:ascii="Arial" w:hAnsi="Arial" w:cs="Arial"/>
          <w:sz w:val="20"/>
          <w:szCs w:val="20"/>
        </w:rPr>
        <w:t>Milking schedule</w:t>
      </w:r>
      <w:r w:rsidR="00CB6FC6">
        <w:rPr>
          <w:rFonts w:ascii="Arial" w:hAnsi="Arial" w:cs="Arial"/>
          <w:sz w:val="20"/>
          <w:szCs w:val="20"/>
        </w:rPr>
        <w:t xml:space="preserve"> for the majority of the herd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Pr>
          <w:rFonts w:ascii="Arial" w:hAnsi="Arial" w:cs="Arial"/>
          <w:sz w:val="20"/>
          <w:szCs w:val="20"/>
        </w:rPr>
        <w:t>:</w:t>
      </w:r>
    </w:p>
    <w:p w14:paraId="2F3A7BFF"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2X</w:t>
      </w:r>
    </w:p>
    <w:p w14:paraId="71B3A639"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3X</w:t>
      </w:r>
    </w:p>
    <w:p w14:paraId="13FCC894" w14:textId="2A449452" w:rsidR="00CB6FC6" w:rsidRPr="00A52155" w:rsidRDefault="00533249"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8"/>
          <w:szCs w:val="20"/>
        </w:rPr>
        <w:t xml:space="preserve"> </w:t>
      </w:r>
      <w:r w:rsidR="00BE2B4E" w:rsidRPr="00BE2B4E">
        <w:rPr>
          <w:rFonts w:ascii="Arial" w:hAnsi="Arial" w:cs="Arial"/>
          <w:b/>
          <w:i/>
          <w:caps/>
          <w:sz w:val="20"/>
          <w:szCs w:val="20"/>
          <w:u w:val="single"/>
        </w:rPr>
        <w:t>Other (describe):</w:t>
      </w:r>
      <w:r w:rsidR="00CB6FC6" w:rsidRPr="00A52155">
        <w:rPr>
          <w:rFonts w:ascii="Arial" w:hAnsi="Arial" w:cs="Arial"/>
          <w:sz w:val="20"/>
          <w:szCs w:val="20"/>
        </w:rPr>
        <w:t>___________________________________________</w:t>
      </w:r>
    </w:p>
    <w:p w14:paraId="63A79095" w14:textId="77777777" w:rsidR="00CB6FC6" w:rsidRPr="00A52155" w:rsidRDefault="00CB6FC6" w:rsidP="00CB6FC6">
      <w:pPr>
        <w:pStyle w:val="ListParagraph"/>
        <w:spacing w:line="240" w:lineRule="auto"/>
        <w:ind w:left="1800"/>
        <w:rPr>
          <w:rFonts w:ascii="Arial" w:hAnsi="Arial" w:cs="Arial"/>
          <w:sz w:val="20"/>
          <w:szCs w:val="20"/>
        </w:rPr>
      </w:pPr>
    </w:p>
    <w:p w14:paraId="2E629486" w14:textId="11CAD3C1"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.b</w:t>
      </w:r>
      <w:r w:rsidR="00FC3A4E">
        <w:rPr>
          <w:rFonts w:ascii="Arial" w:hAnsi="Arial" w:cs="Arial"/>
          <w:sz w:val="20"/>
          <w:szCs w:val="20"/>
        </w:rPr>
        <w:t>.</w:t>
      </w:r>
      <w:r w:rsidR="0046425F">
        <w:rPr>
          <w:rFonts w:ascii="Arial" w:hAnsi="Arial" w:cs="Arial"/>
          <w:sz w:val="20"/>
          <w:szCs w:val="20"/>
        </w:rPr>
        <w:t>i</w:t>
      </w:r>
      <w:r w:rsidR="00CB6FC6" w:rsidRPr="00A52155">
        <w:rPr>
          <w:rFonts w:ascii="Arial" w:hAnsi="Arial" w:cs="Arial"/>
          <w:sz w:val="20"/>
          <w:szCs w:val="20"/>
        </w:rPr>
        <w:t>) Milking System (check one):</w:t>
      </w:r>
    </w:p>
    <w:p w14:paraId="16E89DD7"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sidRPr="00A52155">
        <w:rPr>
          <w:rFonts w:ascii="Arial" w:hAnsi="Arial" w:cs="Arial"/>
          <w:sz w:val="20"/>
          <w:szCs w:val="20"/>
        </w:rPr>
        <w:t>Robot (Automated milking system)</w:t>
      </w:r>
    </w:p>
    <w:p w14:paraId="74FC0DAE" w14:textId="56916B9E"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Parlor</w:t>
      </w:r>
    </w:p>
    <w:p w14:paraId="04A5BE7B"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Tie stall</w:t>
      </w:r>
      <w:r w:rsidRPr="00A52155">
        <w:rPr>
          <w:rFonts w:ascii="Arial" w:hAnsi="Arial" w:cs="Arial"/>
          <w:sz w:val="20"/>
          <w:szCs w:val="20"/>
        </w:rPr>
        <w:br/>
      </w:r>
    </w:p>
    <w:p w14:paraId="4E8679E2" w14:textId="77777777" w:rsidR="00223549" w:rsidRDefault="00223549" w:rsidP="00CE1B40">
      <w:pPr>
        <w:pStyle w:val="ListParagraph"/>
        <w:shd w:val="clear" w:color="auto" w:fill="FFFFFF"/>
        <w:spacing w:after="0" w:line="240" w:lineRule="auto"/>
        <w:ind w:left="1530" w:hanging="90"/>
        <w:rPr>
          <w:rFonts w:ascii="Arial" w:eastAsia="Times New Roman" w:hAnsi="Arial" w:cs="Arial"/>
          <w:color w:val="222222"/>
          <w:sz w:val="20"/>
          <w:szCs w:val="20"/>
        </w:rPr>
      </w:pPr>
    </w:p>
    <w:p w14:paraId="463C6742" w14:textId="3757F812" w:rsidR="00FC3A4E" w:rsidRDefault="008D20D8" w:rsidP="00CE1B40">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8.b.i</w:t>
      </w:r>
      <w:r>
        <w:rPr>
          <w:rFonts w:ascii="Arial" w:eastAsia="Times New Roman" w:hAnsi="Arial" w:cs="Arial"/>
          <w:color w:val="222222"/>
          <w:sz w:val="20"/>
          <w:szCs w:val="20"/>
        </w:rPr>
        <w:t>i</w:t>
      </w:r>
      <w:r w:rsidRPr="00A52155">
        <w:rPr>
          <w:rFonts w:ascii="Arial" w:eastAsia="Times New Roman" w:hAnsi="Arial" w:cs="Arial"/>
          <w:color w:val="222222"/>
          <w:sz w:val="20"/>
          <w:szCs w:val="20"/>
        </w:rPr>
        <w:t>) If milked in a parlor</w:t>
      </w:r>
      <w:r>
        <w:rPr>
          <w:rFonts w:ascii="Arial" w:eastAsia="Times New Roman" w:hAnsi="Arial" w:cs="Arial"/>
          <w:color w:val="222222"/>
          <w:sz w:val="20"/>
          <w:szCs w:val="20"/>
        </w:rPr>
        <w:t>, what kind</w:t>
      </w:r>
      <w:r w:rsidR="00FC3A4E">
        <w:rPr>
          <w:rFonts w:ascii="Arial" w:eastAsia="Times New Roman" w:hAnsi="Arial" w:cs="Arial"/>
          <w:color w:val="222222"/>
          <w:sz w:val="20"/>
          <w:szCs w:val="20"/>
        </w:rPr>
        <w:t xml:space="preserve"> of parlor?</w:t>
      </w:r>
      <w:ins w:id="3" w:author="John Barlow" w:date="2019-03-23T08:30:00Z">
        <w:r w:rsidR="007C14ED">
          <w:rPr>
            <w:rFonts w:ascii="Arial" w:eastAsia="Times New Roman" w:hAnsi="Arial" w:cs="Arial"/>
            <w:color w:val="222222"/>
            <w:sz w:val="20"/>
            <w:szCs w:val="20"/>
          </w:rPr>
          <w:t xml:space="preserve"> (check all that apply)</w:t>
        </w:r>
      </w:ins>
    </w:p>
    <w:p w14:paraId="644690B4" w14:textId="77777777" w:rsidR="00CE1B40" w:rsidRPr="00CE1B40" w:rsidRDefault="00CE1B40" w:rsidP="00CE1B40">
      <w:pPr>
        <w:pStyle w:val="ListParagraph"/>
        <w:shd w:val="clear" w:color="auto" w:fill="FFFFFF"/>
        <w:spacing w:after="0" w:line="240" w:lineRule="auto"/>
        <w:ind w:left="1530" w:hanging="90"/>
        <w:rPr>
          <w:rFonts w:ascii="Arial" w:eastAsia="Times New Roman" w:hAnsi="Arial" w:cs="Arial"/>
          <w:color w:val="222222"/>
          <w:sz w:val="20"/>
          <w:szCs w:val="20"/>
        </w:rPr>
      </w:pPr>
    </w:p>
    <w:p w14:paraId="38A8E077" w14:textId="08CA737B" w:rsidR="00FC3A4E" w:rsidRPr="00A52155" w:rsidRDefault="00FC3A4E" w:rsidP="00FC3A4E">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Rotary</w:t>
      </w:r>
    </w:p>
    <w:p w14:paraId="41B80960" w14:textId="7F2294A9" w:rsidR="00FC3A4E" w:rsidRPr="00A52155" w:rsidRDefault="00FC3A4E" w:rsidP="00FC3A4E">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Parallel        </w:t>
      </w:r>
    </w:p>
    <w:p w14:paraId="158A3924" w14:textId="03E9E5F8" w:rsidR="0046425F" w:rsidRDefault="00FC3A4E" w:rsidP="00FC3A4E">
      <w:pPr>
        <w:pStyle w:val="ListParagraph"/>
        <w:shd w:val="clear" w:color="auto" w:fill="FFFFFF"/>
        <w:spacing w:after="0" w:line="240" w:lineRule="auto"/>
        <w:ind w:left="1530" w:firstLine="90"/>
        <w:rPr>
          <w:ins w:id="4" w:author="John Barlow" w:date="2019-03-23T08:30:00Z"/>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Herringbone</w:t>
      </w:r>
    </w:p>
    <w:p w14:paraId="55A05B70" w14:textId="3ED1F7B1" w:rsidR="007C14ED" w:rsidRPr="007C14ED" w:rsidRDefault="007C14ED" w:rsidP="007C14ED">
      <w:pPr>
        <w:pStyle w:val="ListParagraph"/>
        <w:shd w:val="clear" w:color="auto" w:fill="FFFFFF"/>
        <w:spacing w:after="0" w:line="240" w:lineRule="auto"/>
        <w:ind w:left="1530" w:firstLine="90"/>
        <w:rPr>
          <w:ins w:id="5" w:author="John Barlow" w:date="2019-03-23T08:30:00Z"/>
          <w:rFonts w:ascii="Arial" w:hAnsi="Arial" w:cs="Arial"/>
          <w:sz w:val="20"/>
          <w:szCs w:val="20"/>
          <w:rPrChange w:id="6" w:author="John Barlow" w:date="2019-03-23T08:31:00Z">
            <w:rPr>
              <w:ins w:id="7" w:author="John Barlow" w:date="2019-03-23T08:30:00Z"/>
            </w:rPr>
          </w:rPrChange>
        </w:rPr>
      </w:pPr>
      <w:ins w:id="8" w:author="John Barlow" w:date="2019-03-23T08:30:00Z">
        <w:r w:rsidRPr="00712370">
          <w:rPr>
            <w:rFonts w:ascii="Arial" w:hAnsi="Arial" w:cs="Arial"/>
            <w:sz w:val="28"/>
            <w:szCs w:val="28"/>
          </w:rPr>
          <w:t>□</w:t>
        </w:r>
        <w:r w:rsidRPr="00A52155">
          <w:rPr>
            <w:rFonts w:ascii="Arial" w:hAnsi="Arial" w:cs="Arial"/>
            <w:sz w:val="20"/>
            <w:szCs w:val="20"/>
          </w:rPr>
          <w:t xml:space="preserve"> </w:t>
        </w:r>
        <w:r>
          <w:rPr>
            <w:rFonts w:ascii="Arial" w:hAnsi="Arial" w:cs="Arial"/>
            <w:sz w:val="20"/>
            <w:szCs w:val="20"/>
          </w:rPr>
          <w:t>Swing</w:t>
        </w:r>
      </w:ins>
    </w:p>
    <w:p w14:paraId="2B399206" w14:textId="4F7BF5C4" w:rsidR="007C14ED" w:rsidRDefault="007C14ED" w:rsidP="007C14ED">
      <w:pPr>
        <w:pStyle w:val="ListParagraph"/>
        <w:shd w:val="clear" w:color="auto" w:fill="FFFFFF"/>
        <w:spacing w:after="0" w:line="240" w:lineRule="auto"/>
        <w:ind w:left="1530" w:firstLine="90"/>
        <w:rPr>
          <w:ins w:id="9" w:author="John Barlow" w:date="2019-03-23T08:31:00Z"/>
          <w:rFonts w:ascii="Arial" w:hAnsi="Arial" w:cs="Arial"/>
          <w:sz w:val="20"/>
          <w:szCs w:val="20"/>
        </w:rPr>
      </w:pPr>
      <w:ins w:id="10" w:author="John Barlow" w:date="2019-03-23T08:31:00Z">
        <w:r w:rsidRPr="00712370">
          <w:rPr>
            <w:rFonts w:ascii="Arial" w:hAnsi="Arial" w:cs="Arial"/>
            <w:sz w:val="28"/>
            <w:szCs w:val="28"/>
          </w:rPr>
          <w:t>□</w:t>
        </w:r>
        <w:r w:rsidRPr="00A52155">
          <w:rPr>
            <w:rFonts w:ascii="Arial" w:hAnsi="Arial" w:cs="Arial"/>
            <w:sz w:val="20"/>
            <w:szCs w:val="20"/>
          </w:rPr>
          <w:t xml:space="preserve"> </w:t>
        </w:r>
        <w:r>
          <w:rPr>
            <w:rFonts w:ascii="Arial" w:hAnsi="Arial" w:cs="Arial"/>
            <w:sz w:val="20"/>
            <w:szCs w:val="20"/>
          </w:rPr>
          <w:t>Other (describe) _____________________________________________________</w:t>
        </w:r>
      </w:ins>
    </w:p>
    <w:p w14:paraId="3F281B4F" w14:textId="77777777" w:rsidR="007C14ED" w:rsidRDefault="007C14ED" w:rsidP="00FC3A4E">
      <w:pPr>
        <w:pStyle w:val="ListParagraph"/>
        <w:shd w:val="clear" w:color="auto" w:fill="FFFFFF"/>
        <w:spacing w:after="0" w:line="240" w:lineRule="auto"/>
        <w:ind w:left="1530" w:firstLine="90"/>
        <w:rPr>
          <w:rFonts w:ascii="Arial" w:hAnsi="Arial" w:cs="Arial"/>
          <w:sz w:val="20"/>
          <w:szCs w:val="20"/>
        </w:rPr>
      </w:pPr>
    </w:p>
    <w:p w14:paraId="31B343C8" w14:textId="77777777" w:rsidR="00FC3A4E" w:rsidRDefault="00FC3A4E" w:rsidP="00FC3A4E">
      <w:pPr>
        <w:pStyle w:val="ListParagraph"/>
        <w:shd w:val="clear" w:color="auto" w:fill="FFFFFF"/>
        <w:spacing w:after="0" w:line="240" w:lineRule="auto"/>
        <w:ind w:left="1530"/>
        <w:rPr>
          <w:rFonts w:ascii="Arial" w:eastAsia="Times New Roman" w:hAnsi="Arial" w:cs="Arial"/>
          <w:color w:val="222222"/>
          <w:sz w:val="20"/>
          <w:szCs w:val="20"/>
        </w:rPr>
      </w:pPr>
    </w:p>
    <w:p w14:paraId="6589284F" w14:textId="1B5D7966" w:rsidR="00CB6FC6" w:rsidRPr="00A52155" w:rsidRDefault="00A52155" w:rsidP="00CB6FC6">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w:t>
      </w:r>
      <w:r w:rsidR="0046425F">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i</w:t>
      </w:r>
      <w:r w:rsidR="00B1519E">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 If milked in a parlor, are milking units routinely washed/sprayed off between uses?</w:t>
      </w:r>
      <w:r w:rsidR="00CB6FC6" w:rsidRPr="00A52155">
        <w:rPr>
          <w:rFonts w:ascii="Arial" w:hAnsi="Arial" w:cs="Arial"/>
          <w:sz w:val="20"/>
          <w:szCs w:val="20"/>
        </w:rPr>
        <w:t xml:space="preserve"> (check one)</w:t>
      </w:r>
    </w:p>
    <w:p w14:paraId="59DC3E4E" w14:textId="1C09067F"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Yes, routinely between milking individual cows</w:t>
      </w:r>
      <w:r w:rsidRPr="00A52155">
        <w:rPr>
          <w:rFonts w:ascii="Arial" w:hAnsi="Arial" w:cs="Arial"/>
          <w:sz w:val="20"/>
          <w:szCs w:val="20"/>
        </w:rPr>
        <w:br/>
      </w:r>
      <w:r w:rsidRPr="00712370">
        <w:rPr>
          <w:rFonts w:ascii="Arial" w:hAnsi="Arial" w:cs="Arial"/>
          <w:sz w:val="28"/>
          <w:szCs w:val="28"/>
        </w:rPr>
        <w:t>□</w:t>
      </w:r>
      <w:r w:rsidRPr="00A52155">
        <w:rPr>
          <w:rFonts w:ascii="Arial" w:hAnsi="Arial" w:cs="Arial"/>
          <w:sz w:val="20"/>
          <w:szCs w:val="20"/>
        </w:rPr>
        <w:t xml:space="preserve"> Yes, routinely between milking individual pens</w:t>
      </w:r>
      <w:ins w:id="11" w:author="John Barlow" w:date="2019-03-23T08:32:00Z">
        <w:r w:rsidR="007C14ED">
          <w:rPr>
            <w:rFonts w:ascii="Arial" w:hAnsi="Arial" w:cs="Arial"/>
            <w:sz w:val="20"/>
            <w:szCs w:val="20"/>
          </w:rPr>
          <w:t xml:space="preserve"> or groups</w:t>
        </w:r>
      </w:ins>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Occasionally, if the milking unit gets very dirty (e.g. splattered with manure)</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No, only at the completion of milking</w:t>
      </w:r>
    </w:p>
    <w:p w14:paraId="714F2DD8" w14:textId="77777777" w:rsidR="00CB6FC6" w:rsidRPr="00A52155" w:rsidRDefault="00CB6FC6" w:rsidP="00CB6FC6">
      <w:pPr>
        <w:pStyle w:val="ListParagraph"/>
        <w:spacing w:line="240" w:lineRule="auto"/>
        <w:ind w:left="1800"/>
        <w:rPr>
          <w:rFonts w:ascii="Arial" w:hAnsi="Arial" w:cs="Arial"/>
          <w:sz w:val="20"/>
          <w:szCs w:val="20"/>
        </w:rPr>
      </w:pPr>
    </w:p>
    <w:p w14:paraId="059EACCF" w14:textId="2D2A9716" w:rsidR="00CB6FC6" w:rsidRPr="00A52155" w:rsidRDefault="00A52155" w:rsidP="00CB6FC6">
      <w:pPr>
        <w:pStyle w:val="ListParagraph"/>
        <w:shd w:val="clear" w:color="auto" w:fill="FFFFFF"/>
        <w:spacing w:after="0" w:line="240" w:lineRule="auto"/>
        <w:ind w:left="1530" w:hanging="90"/>
        <w:rPr>
          <w:rFonts w:ascii="Arial" w:hAnsi="Arial" w:cs="Arial"/>
          <w:sz w:val="20"/>
          <w:szCs w:val="20"/>
        </w:rPr>
      </w:pPr>
      <w:commentRangeStart w:id="12"/>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w:t>
      </w:r>
      <w:r w:rsidR="00FC3A4E">
        <w:rPr>
          <w:rFonts w:ascii="Arial" w:eastAsia="Times New Roman" w:hAnsi="Arial" w:cs="Arial"/>
          <w:color w:val="222222"/>
          <w:sz w:val="20"/>
          <w:szCs w:val="20"/>
        </w:rPr>
        <w:t>v</w:t>
      </w:r>
      <w:r w:rsidR="00B1519E">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 If milked in a parlor, do you spray the deck during milking?</w:t>
      </w:r>
      <w:r w:rsidR="00CB6FC6" w:rsidRPr="00A52155">
        <w:rPr>
          <w:rFonts w:ascii="Arial" w:hAnsi="Arial" w:cs="Arial"/>
          <w:sz w:val="20"/>
          <w:szCs w:val="20"/>
        </w:rPr>
        <w:t xml:space="preserve"> (check one)</w:t>
      </w:r>
    </w:p>
    <w:p w14:paraId="3859620B" w14:textId="32EE2C1A" w:rsidR="00E206D5" w:rsidRPr="00B8512B" w:rsidRDefault="00CB6FC6" w:rsidP="00E206D5">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sidR="00C45CF3">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commentRangeEnd w:id="12"/>
      <w:r w:rsidR="00C45CF3">
        <w:rPr>
          <w:rStyle w:val="CommentReference"/>
        </w:rPr>
        <w:commentReference w:id="12"/>
      </w:r>
    </w:p>
    <w:p w14:paraId="212B3087" w14:textId="3F34DD25" w:rsidR="00480566" w:rsidRDefault="00480566" w:rsidP="0048056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Never spray the deck</w:t>
      </w:r>
      <w:r w:rsidR="00724737">
        <w:rPr>
          <w:rFonts w:ascii="Arial" w:hAnsi="Arial" w:cs="Arial"/>
          <w:sz w:val="20"/>
          <w:szCs w:val="20"/>
        </w:rPr>
        <w:t>, even after milking</w:t>
      </w:r>
    </w:p>
    <w:p w14:paraId="52AE298E" w14:textId="77777777" w:rsidR="00724737" w:rsidRPr="00A52155" w:rsidRDefault="00724737" w:rsidP="00480566">
      <w:pPr>
        <w:pStyle w:val="ListParagraph"/>
        <w:spacing w:line="240" w:lineRule="auto"/>
        <w:ind w:left="1620"/>
        <w:rPr>
          <w:rFonts w:ascii="Arial" w:hAnsi="Arial" w:cs="Arial"/>
          <w:sz w:val="20"/>
          <w:szCs w:val="20"/>
        </w:rPr>
      </w:pPr>
    </w:p>
    <w:p w14:paraId="6436E179" w14:textId="75852E74" w:rsidR="00724737" w:rsidRPr="00A52155" w:rsidRDefault="00724737" w:rsidP="00724737">
      <w:pPr>
        <w:pStyle w:val="ListParagraph"/>
        <w:shd w:val="clear" w:color="auto" w:fill="FFFFFF"/>
        <w:spacing w:after="0" w:line="240" w:lineRule="auto"/>
        <w:ind w:left="1530" w:hanging="90"/>
        <w:rPr>
          <w:rFonts w:ascii="Arial" w:hAnsi="Arial" w:cs="Arial"/>
          <w:sz w:val="20"/>
          <w:szCs w:val="20"/>
        </w:rPr>
      </w:pPr>
      <w:r w:rsidRPr="00A52155">
        <w:rPr>
          <w:rFonts w:ascii="Arial" w:eastAsia="Times New Roman" w:hAnsi="Arial" w:cs="Arial"/>
          <w:color w:val="222222"/>
          <w:sz w:val="20"/>
          <w:szCs w:val="20"/>
        </w:rPr>
        <w:t>8.b.</w:t>
      </w:r>
      <w:r>
        <w:rPr>
          <w:rFonts w:ascii="Arial" w:eastAsia="Times New Roman" w:hAnsi="Arial" w:cs="Arial"/>
          <w:color w:val="222222"/>
          <w:sz w:val="20"/>
          <w:szCs w:val="20"/>
        </w:rPr>
        <w:t>v</w:t>
      </w:r>
      <w:r w:rsidRPr="00A52155">
        <w:rPr>
          <w:rFonts w:ascii="Arial" w:eastAsia="Times New Roman" w:hAnsi="Arial" w:cs="Arial"/>
          <w:color w:val="222222"/>
          <w:sz w:val="20"/>
          <w:szCs w:val="20"/>
        </w:rPr>
        <w:t>) If milked in a parlor, do you s</w:t>
      </w:r>
      <w:r>
        <w:rPr>
          <w:rFonts w:ascii="Arial" w:eastAsia="Times New Roman" w:hAnsi="Arial" w:cs="Arial"/>
          <w:color w:val="222222"/>
          <w:sz w:val="20"/>
          <w:szCs w:val="20"/>
        </w:rPr>
        <w:t>crape</w:t>
      </w:r>
      <w:r w:rsidRPr="00A52155">
        <w:rPr>
          <w:rFonts w:ascii="Arial" w:eastAsia="Times New Roman" w:hAnsi="Arial" w:cs="Arial"/>
          <w:color w:val="222222"/>
          <w:sz w:val="20"/>
          <w:szCs w:val="20"/>
        </w:rPr>
        <w:t xml:space="preserve"> the deck during milking?</w:t>
      </w:r>
      <w:r w:rsidRPr="00A52155">
        <w:rPr>
          <w:rFonts w:ascii="Arial" w:hAnsi="Arial" w:cs="Arial"/>
          <w:sz w:val="20"/>
          <w:szCs w:val="20"/>
        </w:rPr>
        <w:t xml:space="preserve"> (check one)</w:t>
      </w:r>
    </w:p>
    <w:p w14:paraId="2874C60F" w14:textId="77777777" w:rsidR="00724737" w:rsidRPr="00B8512B" w:rsidRDefault="00724737" w:rsidP="00724737">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p>
    <w:p w14:paraId="22DF04E5" w14:textId="758BED63" w:rsidR="00724737" w:rsidRPr="00A52155" w:rsidRDefault="00724737" w:rsidP="00724737">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Never scrape the deck, even after milking</w:t>
      </w:r>
    </w:p>
    <w:p w14:paraId="5C848484" w14:textId="77777777" w:rsidR="00CB6FC6" w:rsidRPr="00A52155" w:rsidRDefault="00CB6FC6" w:rsidP="00CB6FC6">
      <w:pPr>
        <w:pStyle w:val="ListParagraph"/>
        <w:shd w:val="clear" w:color="auto" w:fill="FFFFFF"/>
        <w:spacing w:after="0" w:line="240" w:lineRule="auto"/>
        <w:ind w:left="1530" w:hanging="90"/>
        <w:rPr>
          <w:rFonts w:ascii="Arial" w:eastAsia="Times New Roman" w:hAnsi="Arial" w:cs="Arial"/>
          <w:color w:val="222222"/>
          <w:sz w:val="20"/>
          <w:szCs w:val="20"/>
        </w:rPr>
      </w:pPr>
    </w:p>
    <w:p w14:paraId="62DC9857" w14:textId="77777777" w:rsidR="00CB6FC6" w:rsidRPr="00A52155" w:rsidRDefault="00CB6FC6" w:rsidP="00CB6FC6">
      <w:pPr>
        <w:pStyle w:val="ListParagraph"/>
        <w:spacing w:line="240" w:lineRule="auto"/>
        <w:ind w:left="1800"/>
        <w:rPr>
          <w:rFonts w:ascii="Arial" w:hAnsi="Arial" w:cs="Arial"/>
          <w:sz w:val="20"/>
          <w:szCs w:val="20"/>
        </w:rPr>
      </w:pPr>
    </w:p>
    <w:p w14:paraId="43CD1A05" w14:textId="492E9092"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.d</w:t>
      </w:r>
      <w:r w:rsidR="0047189C">
        <w:rPr>
          <w:rFonts w:ascii="Arial" w:hAnsi="Arial" w:cs="Arial"/>
          <w:sz w:val="20"/>
          <w:szCs w:val="20"/>
        </w:rPr>
        <w:t>.i</w:t>
      </w:r>
      <w:r w:rsidR="00CB6FC6" w:rsidRPr="00A52155">
        <w:rPr>
          <w:rFonts w:ascii="Arial" w:hAnsi="Arial" w:cs="Arial"/>
          <w:sz w:val="20"/>
          <w:szCs w:val="20"/>
        </w:rPr>
        <w:t>) Do you pre-dip teats with a chemical disinfectant before milking? (check one)</w:t>
      </w:r>
      <w:r w:rsidR="00CB6FC6" w:rsidRPr="00A52155">
        <w:rPr>
          <w:rFonts w:ascii="Arial" w:hAnsi="Arial" w:cs="Arial"/>
          <w:sz w:val="20"/>
          <w:szCs w:val="20"/>
        </w:rPr>
        <w:br/>
      </w:r>
    </w:p>
    <w:p w14:paraId="2E6C188B" w14:textId="77777777" w:rsidR="00CB6FC6" w:rsidRPr="00A52155" w:rsidRDefault="00CB6FC6" w:rsidP="00CB6FC6">
      <w:pPr>
        <w:pStyle w:val="ListParagraph"/>
        <w:spacing w:line="240" w:lineRule="auto"/>
        <w:ind w:left="1620"/>
        <w:rPr>
          <w:rFonts w:ascii="Arial" w:hAnsi="Arial" w:cs="Arial"/>
          <w:sz w:val="20"/>
          <w:szCs w:val="20"/>
        </w:rPr>
      </w:pPr>
      <w:r w:rsidRPr="00A52155">
        <w:rPr>
          <w:rFonts w:ascii="Arial" w:hAnsi="Arial" w:cs="Arial"/>
          <w:sz w:val="20"/>
          <w:szCs w:val="20"/>
        </w:rPr>
        <w:t xml:space="preserve"> </w:t>
      </w:r>
      <w:r w:rsidRPr="00A52155">
        <w:rPr>
          <w:rFonts w:ascii="Arial" w:hAnsi="Arial" w:cs="Arial"/>
          <w:sz w:val="20"/>
          <w:szCs w:val="20"/>
        </w:rPr>
        <w:tab/>
      </w:r>
      <w:r w:rsidRPr="00533249">
        <w:rPr>
          <w:rFonts w:ascii="Arial" w:hAnsi="Arial" w:cs="Arial"/>
          <w:sz w:val="28"/>
          <w:szCs w:val="28"/>
        </w:rPr>
        <w:t>□</w:t>
      </w:r>
      <w:r w:rsidRPr="00A52155">
        <w:rPr>
          <w:rFonts w:ascii="Arial" w:hAnsi="Arial" w:cs="Arial"/>
          <w:sz w:val="20"/>
          <w:szCs w:val="20"/>
        </w:rPr>
        <w:t xml:space="preserve"> Yes </w:t>
      </w:r>
      <w:r w:rsidRPr="00A52155">
        <w:rPr>
          <w:rFonts w:ascii="Arial" w:hAnsi="Arial" w:cs="Arial"/>
          <w:sz w:val="20"/>
          <w:szCs w:val="20"/>
        </w:rPr>
        <w:tab/>
      </w:r>
      <w:r w:rsidRPr="00A52155">
        <w:rPr>
          <w:rFonts w:ascii="Arial" w:hAnsi="Arial" w:cs="Arial"/>
          <w:sz w:val="20"/>
          <w:szCs w:val="20"/>
        </w:rPr>
        <w:tab/>
      </w:r>
      <w:r w:rsidRPr="00533249">
        <w:rPr>
          <w:rFonts w:ascii="Arial" w:hAnsi="Arial" w:cs="Arial"/>
          <w:sz w:val="28"/>
          <w:szCs w:val="28"/>
        </w:rPr>
        <w:t xml:space="preserve">□ </w:t>
      </w:r>
      <w:r w:rsidRPr="00A52155">
        <w:rPr>
          <w:rFonts w:ascii="Arial" w:hAnsi="Arial" w:cs="Arial"/>
          <w:sz w:val="20"/>
          <w:szCs w:val="20"/>
        </w:rPr>
        <w:t>No</w:t>
      </w:r>
    </w:p>
    <w:p w14:paraId="03F66777" w14:textId="77777777" w:rsidR="00CB6FC6" w:rsidRPr="002315D0" w:rsidRDefault="00CB6FC6" w:rsidP="00CB6FC6">
      <w:pPr>
        <w:pStyle w:val="ListParagraph"/>
        <w:spacing w:line="240" w:lineRule="auto"/>
        <w:ind w:left="1800"/>
        <w:rPr>
          <w:rFonts w:ascii="Arial" w:hAnsi="Arial" w:cs="Arial"/>
          <w:sz w:val="20"/>
          <w:szCs w:val="20"/>
        </w:rPr>
      </w:pPr>
    </w:p>
    <w:p w14:paraId="1EEBE0FA" w14:textId="1A6D1DEA"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.d.i</w:t>
      </w:r>
      <w:r w:rsidR="0047189C">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If yes, type of pre-dip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5A2298C2"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Iodine</w:t>
      </w:r>
    </w:p>
    <w:p w14:paraId="7C4B1E51"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68D71371"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1E11C65F"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Other (name): _______________________</w:t>
      </w:r>
      <w:r>
        <w:rPr>
          <w:rFonts w:ascii="Arial" w:hAnsi="Arial" w:cs="Arial"/>
          <w:sz w:val="20"/>
          <w:szCs w:val="20"/>
        </w:rPr>
        <w:br/>
      </w:r>
    </w:p>
    <w:p w14:paraId="2AF3E8B4" w14:textId="15966D14" w:rsidR="00CB6FC6" w:rsidRPr="00B47FCA" w:rsidRDefault="00A52155" w:rsidP="00CB6FC6">
      <w:pPr>
        <w:spacing w:line="240" w:lineRule="auto"/>
        <w:ind w:left="1620"/>
        <w:rPr>
          <w:rFonts w:ascii="Arial" w:hAnsi="Arial" w:cs="Arial"/>
          <w:sz w:val="20"/>
          <w:szCs w:val="20"/>
        </w:rPr>
      </w:pPr>
      <w:r>
        <w:rPr>
          <w:rFonts w:ascii="Arial" w:hAnsi="Arial" w:cs="Arial"/>
          <w:sz w:val="20"/>
          <w:szCs w:val="20"/>
        </w:rPr>
        <w:lastRenderedPageBreak/>
        <w:t>8</w:t>
      </w:r>
      <w:r w:rsidR="00CB6FC6">
        <w:rPr>
          <w:rFonts w:ascii="Arial" w:hAnsi="Arial" w:cs="Arial"/>
          <w:sz w:val="20"/>
          <w:szCs w:val="20"/>
        </w:rPr>
        <w:t>.d.ii) Please provide the name of the pre-dip product used: __________________</w:t>
      </w:r>
    </w:p>
    <w:p w14:paraId="6A331216" w14:textId="77777777" w:rsidR="00CB6FC6" w:rsidRPr="007C2855" w:rsidRDefault="00CB6FC6" w:rsidP="00CB6FC6">
      <w:pPr>
        <w:pStyle w:val="ListParagraph"/>
        <w:spacing w:line="240" w:lineRule="auto"/>
        <w:ind w:left="1800"/>
        <w:rPr>
          <w:rFonts w:ascii="Arial" w:hAnsi="Arial" w:cs="Arial"/>
          <w:sz w:val="20"/>
          <w:szCs w:val="20"/>
        </w:rPr>
      </w:pPr>
    </w:p>
    <w:p w14:paraId="4449C7E2" w14:textId="1939858F"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.e) </w:t>
      </w:r>
      <w:r w:rsidR="00CB6FC6" w:rsidRPr="007C2855">
        <w:rPr>
          <w:rFonts w:ascii="Arial" w:hAnsi="Arial" w:cs="Arial"/>
          <w:sz w:val="20"/>
          <w:szCs w:val="20"/>
        </w:rPr>
        <w:t xml:space="preserve">Do you post-dip teats with a </w:t>
      </w:r>
      <w:r w:rsidR="00CB6FC6">
        <w:rPr>
          <w:rFonts w:ascii="Arial" w:hAnsi="Arial" w:cs="Arial"/>
          <w:sz w:val="20"/>
          <w:szCs w:val="20"/>
        </w:rPr>
        <w:t xml:space="preserve">chemical </w:t>
      </w:r>
      <w:r w:rsidR="00CB6FC6" w:rsidRPr="007C2855">
        <w:rPr>
          <w:rFonts w:ascii="Arial" w:hAnsi="Arial" w:cs="Arial"/>
          <w:sz w:val="20"/>
          <w:szCs w:val="20"/>
        </w:rPr>
        <w:t>disinfectant after milking</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5D860689" w14:textId="77777777" w:rsidR="00CB6FC6" w:rsidRPr="0039351C" w:rsidRDefault="00CB6FC6" w:rsidP="00CB6FC6">
      <w:pPr>
        <w:spacing w:line="240" w:lineRule="auto"/>
        <w:ind w:left="720" w:firstLine="720"/>
        <w:rPr>
          <w:rFonts w:ascii="Arial" w:hAnsi="Arial" w:cs="Arial"/>
          <w:sz w:val="20"/>
          <w:szCs w:val="20"/>
        </w:rPr>
      </w:pPr>
      <w:r w:rsidRPr="0039351C">
        <w:rPr>
          <w:rFonts w:ascii="Arial" w:hAnsi="Arial" w:cs="Arial"/>
          <w:sz w:val="28"/>
          <w:szCs w:val="20"/>
        </w:rPr>
        <w:t xml:space="preserve">□ </w:t>
      </w:r>
      <w:r w:rsidRPr="0039351C">
        <w:rPr>
          <w:rFonts w:ascii="Arial" w:hAnsi="Arial" w:cs="Arial"/>
          <w:sz w:val="20"/>
          <w:szCs w:val="20"/>
        </w:rPr>
        <w:t>Yes</w:t>
      </w:r>
      <w:r w:rsidRPr="0039351C">
        <w:rPr>
          <w:rFonts w:ascii="Arial" w:hAnsi="Arial" w:cs="Arial"/>
          <w:sz w:val="20"/>
          <w:szCs w:val="20"/>
        </w:rPr>
        <w:tab/>
      </w:r>
      <w:r w:rsidRPr="0039351C">
        <w:rPr>
          <w:rFonts w:ascii="Arial" w:hAnsi="Arial" w:cs="Arial"/>
          <w:sz w:val="20"/>
          <w:szCs w:val="20"/>
        </w:rPr>
        <w:tab/>
      </w:r>
      <w:r w:rsidRPr="0039351C">
        <w:rPr>
          <w:rFonts w:ascii="Arial" w:hAnsi="Arial" w:cs="Arial"/>
          <w:sz w:val="28"/>
          <w:szCs w:val="20"/>
        </w:rPr>
        <w:t>□</w:t>
      </w:r>
      <w:r w:rsidRPr="0039351C">
        <w:rPr>
          <w:rFonts w:ascii="Arial" w:hAnsi="Arial" w:cs="Arial"/>
          <w:sz w:val="20"/>
          <w:szCs w:val="20"/>
        </w:rPr>
        <w:t xml:space="preserve"> No</w:t>
      </w:r>
    </w:p>
    <w:p w14:paraId="17DADD27" w14:textId="77777777" w:rsidR="00223549" w:rsidRDefault="00223549" w:rsidP="00CB6FC6">
      <w:pPr>
        <w:pStyle w:val="ListParagraph"/>
        <w:spacing w:line="240" w:lineRule="auto"/>
        <w:ind w:left="1620"/>
        <w:rPr>
          <w:rFonts w:ascii="Arial" w:hAnsi="Arial" w:cs="Arial"/>
          <w:sz w:val="20"/>
          <w:szCs w:val="20"/>
        </w:rPr>
      </w:pPr>
    </w:p>
    <w:p w14:paraId="483BA3D9" w14:textId="01FB117F"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.e.i) </w:t>
      </w:r>
      <w:r w:rsidR="00CB6FC6" w:rsidRPr="007C2855">
        <w:rPr>
          <w:rFonts w:ascii="Arial" w:hAnsi="Arial" w:cs="Arial"/>
          <w:sz w:val="20"/>
          <w:szCs w:val="20"/>
        </w:rPr>
        <w:t>If yes, type of p</w:t>
      </w:r>
      <w:r w:rsidR="00CB6FC6">
        <w:rPr>
          <w:rFonts w:ascii="Arial" w:hAnsi="Arial" w:cs="Arial"/>
          <w:sz w:val="20"/>
          <w:szCs w:val="20"/>
        </w:rPr>
        <w:t>ost</w:t>
      </w:r>
      <w:r w:rsidR="00CB6FC6" w:rsidRPr="007C2855">
        <w:rPr>
          <w:rFonts w:ascii="Arial" w:hAnsi="Arial" w:cs="Arial"/>
          <w:sz w:val="20"/>
          <w:szCs w:val="20"/>
        </w:rPr>
        <w:t>-dip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33099C1E"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Pr="007C2855">
        <w:rPr>
          <w:rFonts w:ascii="Arial" w:hAnsi="Arial" w:cs="Arial"/>
          <w:sz w:val="20"/>
          <w:szCs w:val="20"/>
        </w:rPr>
        <w:t>dine</w:t>
      </w:r>
    </w:p>
    <w:p w14:paraId="12B6EE0A"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0ED69F85"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5AB27965"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Pr>
          <w:rFonts w:ascii="Arial" w:hAnsi="Arial" w:cs="Arial"/>
          <w:sz w:val="20"/>
          <w:szCs w:val="20"/>
        </w:rPr>
        <w:t>Other (name): _______________________</w:t>
      </w:r>
    </w:p>
    <w:p w14:paraId="5FC0B5A0" w14:textId="672163E1" w:rsidR="00EE3602" w:rsidRPr="00B47FCA" w:rsidRDefault="00CB6FC6" w:rsidP="00BC2230">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A52155">
        <w:rPr>
          <w:rFonts w:ascii="Arial" w:hAnsi="Arial" w:cs="Arial"/>
          <w:sz w:val="20"/>
          <w:szCs w:val="20"/>
        </w:rPr>
        <w:t>8</w:t>
      </w:r>
      <w:r>
        <w:rPr>
          <w:rFonts w:ascii="Arial" w:hAnsi="Arial" w:cs="Arial"/>
          <w:sz w:val="20"/>
          <w:szCs w:val="20"/>
        </w:rPr>
        <w:t>.e.ii) Please provide the name of the post-dip product used: __________________</w:t>
      </w:r>
    </w:p>
    <w:p w14:paraId="60684F31" w14:textId="77777777" w:rsidR="00CB6FC6" w:rsidRPr="007C2855" w:rsidRDefault="00CB6FC6" w:rsidP="00CB6FC6">
      <w:pPr>
        <w:pStyle w:val="ListParagraph"/>
        <w:spacing w:line="240" w:lineRule="auto"/>
        <w:ind w:left="1440"/>
        <w:rPr>
          <w:rFonts w:ascii="Arial" w:hAnsi="Arial" w:cs="Arial"/>
          <w:sz w:val="20"/>
          <w:szCs w:val="20"/>
        </w:rPr>
      </w:pPr>
    </w:p>
    <w:p w14:paraId="1CB2F354" w14:textId="4E174803"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.f) </w:t>
      </w:r>
      <w:r w:rsidR="00CB6FC6" w:rsidRPr="007C2855">
        <w:rPr>
          <w:rFonts w:ascii="Arial" w:hAnsi="Arial" w:cs="Arial"/>
          <w:sz w:val="20"/>
          <w:szCs w:val="20"/>
        </w:rPr>
        <w:t xml:space="preserve">Do milkers </w:t>
      </w:r>
      <w:r w:rsidR="00CB6FC6">
        <w:rPr>
          <w:rFonts w:ascii="Arial" w:hAnsi="Arial" w:cs="Arial"/>
          <w:sz w:val="20"/>
          <w:szCs w:val="20"/>
        </w:rPr>
        <w:t xml:space="preserve">routinely </w:t>
      </w:r>
      <w:r w:rsidR="00CB6FC6" w:rsidRPr="007C2855">
        <w:rPr>
          <w:rFonts w:ascii="Arial" w:hAnsi="Arial" w:cs="Arial"/>
          <w:sz w:val="20"/>
          <w:szCs w:val="20"/>
        </w:rPr>
        <w:t>fore</w:t>
      </w:r>
      <w:r w:rsidR="00CB6FC6">
        <w:rPr>
          <w:rFonts w:ascii="Arial" w:hAnsi="Arial" w:cs="Arial"/>
          <w:sz w:val="20"/>
          <w:szCs w:val="20"/>
        </w:rPr>
        <w:t xml:space="preserve"> </w:t>
      </w:r>
      <w:r w:rsidR="00CB6FC6" w:rsidRPr="007C2855">
        <w:rPr>
          <w:rFonts w:ascii="Arial" w:hAnsi="Arial" w:cs="Arial"/>
          <w:sz w:val="20"/>
          <w:szCs w:val="20"/>
        </w:rPr>
        <w:t>strip teats as a part of udder prep?</w:t>
      </w:r>
      <w:r w:rsidR="00CB6FC6">
        <w:rPr>
          <w:rFonts w:ascii="Arial" w:hAnsi="Arial" w:cs="Arial"/>
          <w:sz w:val="20"/>
          <w:szCs w:val="20"/>
        </w:rPr>
        <w:t xml:space="preserve"> </w:t>
      </w:r>
      <w:r w:rsidR="00CB6FC6" w:rsidRPr="00AD6F11">
        <w:rPr>
          <w:rFonts w:ascii="Arial" w:hAnsi="Arial" w:cs="Arial"/>
          <w:sz w:val="20"/>
          <w:szCs w:val="20"/>
        </w:rPr>
        <w:t>(Check one)</w:t>
      </w:r>
      <w:ins w:id="13" w:author="John Barlow" w:date="2019-03-23T08:36:00Z">
        <w:r w:rsidR="00866B4C">
          <w:rPr>
            <w:rFonts w:ascii="Arial" w:hAnsi="Arial" w:cs="Arial"/>
            <w:sz w:val="20"/>
            <w:szCs w:val="20"/>
          </w:rPr>
          <w:t xml:space="preserve"> (might also know this as “starting a cow”)</w:t>
        </w:r>
      </w:ins>
    </w:p>
    <w:p w14:paraId="182D9FE8" w14:textId="77777777" w:rsidR="00CB6FC6" w:rsidRPr="006D4662" w:rsidRDefault="00CB6FC6" w:rsidP="00CB6FC6">
      <w:pPr>
        <w:pStyle w:val="ListParagraph"/>
        <w:spacing w:line="240" w:lineRule="auto"/>
        <w:ind w:left="1530"/>
        <w:rPr>
          <w:rFonts w:ascii="Arial" w:hAnsi="Arial" w:cs="Arial"/>
          <w:sz w:val="24"/>
          <w:szCs w:val="24"/>
        </w:rPr>
      </w:pPr>
    </w:p>
    <w:p w14:paraId="295C3836" w14:textId="3F785765" w:rsidR="00CB6FC6" w:rsidRDefault="00F03135"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Yes</w:t>
      </w:r>
      <w:r w:rsidR="00CB6FC6">
        <w:rPr>
          <w:rFonts w:ascii="Arial" w:hAnsi="Arial" w:cs="Arial"/>
          <w:sz w:val="20"/>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No</w:t>
      </w:r>
    </w:p>
    <w:p w14:paraId="51E53A8B" w14:textId="77777777" w:rsidR="00CB6FC6" w:rsidRPr="00744C37" w:rsidRDefault="00CB6FC6" w:rsidP="00CB6FC6">
      <w:pPr>
        <w:pStyle w:val="ListParagraph"/>
        <w:spacing w:line="240" w:lineRule="auto"/>
        <w:ind w:left="1980"/>
        <w:rPr>
          <w:rFonts w:ascii="Arial" w:hAnsi="Arial" w:cs="Arial"/>
          <w:sz w:val="20"/>
          <w:szCs w:val="20"/>
        </w:rPr>
      </w:pPr>
    </w:p>
    <w:p w14:paraId="6203D8E9" w14:textId="77777777" w:rsidR="00CB6FC6"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48A54A7F" w14:textId="1FCF5025" w:rsidR="00CB6FC6" w:rsidRPr="00695746" w:rsidRDefault="00A52155" w:rsidP="00CB6FC6">
      <w:pPr>
        <w:pStyle w:val="ListParagraph"/>
        <w:shd w:val="clear" w:color="auto" w:fill="FFFFFF"/>
        <w:spacing w:after="0" w:line="360" w:lineRule="auto"/>
        <w:ind w:left="162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 Are udders routinely wiped dry with a towel prior to attaching the milking unit?</w:t>
      </w:r>
      <w:r w:rsidR="00CB6FC6" w:rsidRPr="00695746">
        <w:rPr>
          <w:rFonts w:ascii="Arial" w:hAnsi="Arial" w:cs="Arial"/>
          <w:sz w:val="20"/>
          <w:szCs w:val="20"/>
        </w:rPr>
        <w:t xml:space="preserve"> (Check one)</w:t>
      </w:r>
    </w:p>
    <w:p w14:paraId="0827BA8A"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E565D9">
        <w:rPr>
          <w:rFonts w:ascii="Arial" w:eastAsia="Times New Roman" w:hAnsi="Arial" w:cs="Arial"/>
          <w:color w:val="222222"/>
          <w:sz w:val="20"/>
          <w:szCs w:val="20"/>
        </w:rPr>
        <w:t>Yes</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E565D9">
        <w:rPr>
          <w:rFonts w:ascii="Arial" w:eastAsia="Times New Roman" w:hAnsi="Arial" w:cs="Arial"/>
          <w:color w:val="222222"/>
          <w:sz w:val="20"/>
          <w:szCs w:val="20"/>
        </w:rPr>
        <w:t>No</w:t>
      </w:r>
    </w:p>
    <w:p w14:paraId="772BEFC9"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p>
    <w:p w14:paraId="6B9ADFF0" w14:textId="3A23FCFA"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w:t>
      </w:r>
      <w:r w:rsidR="00F50702" w:rsidRPr="00695746">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i) If yes, do you use paper (disposable) or cloth (reusable) towels?</w:t>
      </w:r>
      <w:r w:rsidR="00CB6FC6" w:rsidRPr="00695746">
        <w:rPr>
          <w:rFonts w:ascii="Arial" w:hAnsi="Arial" w:cs="Arial"/>
          <w:sz w:val="20"/>
          <w:szCs w:val="20"/>
        </w:rPr>
        <w:t xml:space="preserve"> (Check one)</w:t>
      </w:r>
    </w:p>
    <w:p w14:paraId="2F8DE603"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28"/>
          <w:szCs w:val="19"/>
        </w:rPr>
        <w:tab/>
      </w:r>
      <w:r w:rsidRPr="00744C37">
        <w:rPr>
          <w:rFonts w:ascii="Arial" w:eastAsia="Times New Roman" w:hAnsi="Arial" w:cs="Arial"/>
          <w:color w:val="222222"/>
          <w:sz w:val="28"/>
          <w:szCs w:val="19"/>
        </w:rPr>
        <w:t xml:space="preserve">□ </w:t>
      </w:r>
      <w:r w:rsidRPr="00E565D9">
        <w:rPr>
          <w:rFonts w:ascii="Arial" w:eastAsia="Times New Roman" w:hAnsi="Arial" w:cs="Arial"/>
          <w:color w:val="222222"/>
          <w:sz w:val="20"/>
          <w:szCs w:val="20"/>
        </w:rPr>
        <w:t xml:space="preserve">Paper </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sidRPr="00E565D9">
        <w:rPr>
          <w:rFonts w:ascii="Arial" w:eastAsia="Times New Roman" w:hAnsi="Arial" w:cs="Arial"/>
          <w:color w:val="222222"/>
          <w:sz w:val="20"/>
          <w:szCs w:val="20"/>
        </w:rPr>
        <w:t xml:space="preserve"> Cloth</w:t>
      </w:r>
    </w:p>
    <w:p w14:paraId="71BDC340" w14:textId="77777777" w:rsidR="00CB6FC6" w:rsidRDefault="00CB6FC6" w:rsidP="00CB6FC6">
      <w:pPr>
        <w:shd w:val="clear" w:color="auto" w:fill="FFFFFF"/>
        <w:tabs>
          <w:tab w:val="left" w:pos="2250"/>
        </w:tabs>
        <w:spacing w:after="0" w:line="240" w:lineRule="auto"/>
        <w:ind w:left="2250" w:hanging="540"/>
        <w:rPr>
          <w:rFonts w:ascii="Arial" w:eastAsia="Times New Roman" w:hAnsi="Arial" w:cs="Arial"/>
          <w:color w:val="222222"/>
          <w:sz w:val="19"/>
          <w:szCs w:val="19"/>
        </w:rPr>
      </w:pPr>
    </w:p>
    <w:p w14:paraId="17F85701" w14:textId="11ACC463"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.g.ii</w:t>
      </w:r>
      <w:r w:rsidR="00F50702" w:rsidRPr="00695746">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 If yes, how many cows are wiped with each towel? (check one)</w:t>
      </w:r>
    </w:p>
    <w:p w14:paraId="2D2E7271" w14:textId="6D3E210C" w:rsidR="00CB6FC6" w:rsidRPr="0069574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w:t>
      </w:r>
      <w:r w:rsidRPr="00695746">
        <w:rPr>
          <w:rFonts w:ascii="Arial" w:eastAsia="Times New Roman" w:hAnsi="Arial" w:cs="Arial"/>
          <w:color w:val="222222"/>
          <w:sz w:val="20"/>
          <w:szCs w:val="20"/>
        </w:rPr>
        <w:t xml:space="preserve"> One</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Two</w:t>
      </w:r>
      <w:r>
        <w:rPr>
          <w:rFonts w:ascii="Arial" w:eastAsia="Times New Roman" w:hAnsi="Arial" w:cs="Arial"/>
          <w:color w:val="222222"/>
          <w:sz w:val="19"/>
          <w:szCs w:val="19"/>
        </w:rPr>
        <w:tab/>
      </w:r>
      <w:r w:rsidR="00BC2230">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More than two</w:t>
      </w:r>
      <w:r w:rsidR="00BC2230">
        <w:rPr>
          <w:rFonts w:ascii="Arial" w:eastAsia="Times New Roman" w:hAnsi="Arial" w:cs="Arial"/>
          <w:color w:val="222222"/>
          <w:sz w:val="19"/>
          <w:szCs w:val="19"/>
        </w:rPr>
        <w:t xml:space="preserve"> </w:t>
      </w:r>
      <w:r w:rsidR="00695746">
        <w:rPr>
          <w:rFonts w:ascii="Arial" w:eastAsia="Times New Roman" w:hAnsi="Arial" w:cs="Arial"/>
          <w:color w:val="222222"/>
          <w:sz w:val="19"/>
          <w:szCs w:val="19"/>
        </w:rPr>
        <w:t xml:space="preserve">       </w:t>
      </w:r>
      <w:r w:rsidR="00BC2230" w:rsidRPr="00744C37">
        <w:rPr>
          <w:rFonts w:ascii="Arial" w:eastAsia="Times New Roman" w:hAnsi="Arial" w:cs="Arial"/>
          <w:color w:val="222222"/>
          <w:sz w:val="28"/>
          <w:szCs w:val="19"/>
        </w:rPr>
        <w:t xml:space="preserve">□ </w:t>
      </w:r>
      <w:r w:rsidR="00BC2230" w:rsidRPr="00695746">
        <w:rPr>
          <w:rFonts w:ascii="Arial" w:eastAsia="Times New Roman" w:hAnsi="Arial" w:cs="Arial"/>
          <w:color w:val="222222"/>
          <w:sz w:val="20"/>
          <w:szCs w:val="20"/>
        </w:rPr>
        <w:t>Depends how dirty the udder is</w:t>
      </w:r>
    </w:p>
    <w:p w14:paraId="69E931EA"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22CC82F" w14:textId="44B52661"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.g.i</w:t>
      </w:r>
      <w:r w:rsidR="00F50702" w:rsidRPr="00695746">
        <w:rPr>
          <w:rFonts w:ascii="Arial" w:eastAsia="Times New Roman" w:hAnsi="Arial" w:cs="Arial"/>
          <w:color w:val="222222"/>
          <w:sz w:val="20"/>
          <w:szCs w:val="20"/>
        </w:rPr>
        <w:t>v</w:t>
      </w:r>
      <w:r w:rsidR="00CB6FC6" w:rsidRPr="00695746">
        <w:rPr>
          <w:rFonts w:ascii="Arial" w:eastAsia="Times New Roman" w:hAnsi="Arial" w:cs="Arial"/>
          <w:color w:val="222222"/>
          <w:sz w:val="20"/>
          <w:szCs w:val="20"/>
        </w:rPr>
        <w:t xml:space="preserve">) If one </w:t>
      </w:r>
      <w:ins w:id="14" w:author="John Barlow" w:date="2019-03-23T08:37:00Z">
        <w:r w:rsidR="00866B4C">
          <w:rPr>
            <w:rFonts w:ascii="Arial" w:eastAsia="Times New Roman" w:hAnsi="Arial" w:cs="Arial"/>
            <w:color w:val="222222"/>
            <w:sz w:val="20"/>
            <w:szCs w:val="20"/>
          </w:rPr>
          <w:t xml:space="preserve">towel </w:t>
        </w:r>
      </w:ins>
      <w:r w:rsidR="00CB6FC6" w:rsidRPr="00695746">
        <w:rPr>
          <w:rFonts w:ascii="Arial" w:eastAsia="Times New Roman" w:hAnsi="Arial" w:cs="Arial"/>
          <w:color w:val="222222"/>
          <w:sz w:val="20"/>
          <w:szCs w:val="20"/>
        </w:rPr>
        <w:t>per cow, how many teats do you routinely wipe with each towel? (check one)</w:t>
      </w:r>
    </w:p>
    <w:p w14:paraId="7B08754F" w14:textId="629AB73E" w:rsidR="00CB6FC6" w:rsidRPr="00695746" w:rsidRDefault="00CB6FC6" w:rsidP="00BC2230">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 xml:space="preserve">One </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More than one</w:t>
      </w:r>
      <w:r w:rsidR="00BC2230">
        <w:rPr>
          <w:rFonts w:ascii="Arial" w:eastAsia="Times New Roman" w:hAnsi="Arial" w:cs="Arial"/>
          <w:color w:val="222222"/>
          <w:sz w:val="19"/>
          <w:szCs w:val="19"/>
        </w:rPr>
        <w:t xml:space="preserve"> </w:t>
      </w:r>
      <w:r w:rsidR="00BC2230">
        <w:rPr>
          <w:rFonts w:ascii="Arial" w:eastAsia="Times New Roman" w:hAnsi="Arial" w:cs="Arial"/>
          <w:color w:val="222222"/>
          <w:sz w:val="19"/>
          <w:szCs w:val="19"/>
        </w:rPr>
        <w:tab/>
      </w:r>
      <w:r w:rsidR="00BC2230" w:rsidRPr="00744C37">
        <w:rPr>
          <w:rFonts w:ascii="Arial" w:eastAsia="Times New Roman" w:hAnsi="Arial" w:cs="Arial"/>
          <w:color w:val="222222"/>
          <w:sz w:val="28"/>
          <w:szCs w:val="19"/>
        </w:rPr>
        <w:t xml:space="preserve">□ </w:t>
      </w:r>
      <w:r w:rsidR="00BC2230" w:rsidRPr="00695746">
        <w:rPr>
          <w:rFonts w:ascii="Arial" w:eastAsia="Times New Roman" w:hAnsi="Arial" w:cs="Arial"/>
          <w:color w:val="222222"/>
          <w:sz w:val="20"/>
          <w:szCs w:val="20"/>
        </w:rPr>
        <w:t>Depends how dirty the udder is</w:t>
      </w:r>
    </w:p>
    <w:p w14:paraId="0E89476C"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5EF0DC0B" w14:textId="77777777" w:rsidR="00F50702" w:rsidRPr="00695746" w:rsidRDefault="00A52155" w:rsidP="00F50702">
      <w:pPr>
        <w:pStyle w:val="ListParagraph"/>
        <w:shd w:val="clear" w:color="auto" w:fill="FFFFFF"/>
        <w:spacing w:after="0" w:line="360" w:lineRule="auto"/>
        <w:ind w:left="171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w:t>
      </w:r>
      <w:r w:rsidR="00F50702" w:rsidRPr="00695746">
        <w:rPr>
          <w:rFonts w:ascii="Arial" w:eastAsia="Times New Roman" w:hAnsi="Arial" w:cs="Arial"/>
          <w:color w:val="222222"/>
          <w:sz w:val="20"/>
          <w:szCs w:val="20"/>
        </w:rPr>
        <w:t>g.v</w:t>
      </w:r>
      <w:r w:rsidR="00CB6FC6" w:rsidRPr="00695746">
        <w:rPr>
          <w:rFonts w:ascii="Arial" w:eastAsia="Times New Roman" w:hAnsi="Arial" w:cs="Arial"/>
          <w:color w:val="222222"/>
          <w:sz w:val="20"/>
          <w:szCs w:val="20"/>
        </w:rPr>
        <w:t xml:space="preserve">) If you use cloth towels, describe how they are laundered (washed) and dried? </w:t>
      </w:r>
      <w:r w:rsidR="00F50702" w:rsidRPr="00695746">
        <w:rPr>
          <w:rFonts w:ascii="Arial" w:eastAsia="Times New Roman" w:hAnsi="Arial" w:cs="Arial"/>
          <w:color w:val="222222"/>
          <w:sz w:val="20"/>
          <w:szCs w:val="20"/>
        </w:rPr>
        <w:t xml:space="preserve"> </w:t>
      </w:r>
    </w:p>
    <w:p w14:paraId="4385A71E" w14:textId="4D29FD8D" w:rsidR="00CB6FC6" w:rsidRPr="00695746" w:rsidRDefault="00CB6FC6" w:rsidP="00F50702">
      <w:pPr>
        <w:pStyle w:val="ListParagraph"/>
        <w:shd w:val="clear" w:color="auto" w:fill="FFFFFF"/>
        <w:spacing w:after="0" w:line="360" w:lineRule="auto"/>
        <w:ind w:left="1710" w:firstLine="450"/>
        <w:rPr>
          <w:rFonts w:ascii="Arial" w:eastAsia="Times New Roman" w:hAnsi="Arial" w:cs="Arial"/>
          <w:color w:val="222222"/>
          <w:sz w:val="20"/>
          <w:szCs w:val="20"/>
        </w:rPr>
      </w:pPr>
      <w:r w:rsidRPr="00695746">
        <w:rPr>
          <w:rFonts w:ascii="Arial" w:hAnsi="Arial" w:cs="Arial"/>
          <w:sz w:val="20"/>
          <w:szCs w:val="20"/>
        </w:rPr>
        <w:t>(check one)</w:t>
      </w:r>
    </w:p>
    <w:p w14:paraId="7968FC2B" w14:textId="77777777"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Yes, washed and dried</w:t>
      </w:r>
      <w:r>
        <w:rPr>
          <w:rFonts w:ascii="Arial" w:eastAsia="Times New Roman" w:hAnsi="Arial" w:cs="Arial"/>
          <w:color w:val="222222"/>
          <w:sz w:val="19"/>
          <w:szCs w:val="19"/>
        </w:rPr>
        <w:t xml:space="preserve">              </w:t>
      </w:r>
    </w:p>
    <w:p w14:paraId="4B9EE865" w14:textId="77777777"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Washed and used damp</w:t>
      </w:r>
      <w:r>
        <w:rPr>
          <w:rFonts w:ascii="Arial" w:eastAsia="Times New Roman" w:hAnsi="Arial" w:cs="Arial"/>
          <w:color w:val="222222"/>
          <w:sz w:val="19"/>
          <w:szCs w:val="19"/>
        </w:rPr>
        <w:t xml:space="preserve"> </w:t>
      </w:r>
    </w:p>
    <w:p w14:paraId="2A463E63" w14:textId="09AC51BF"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eastAsia="Times New Roman" w:hAnsi="Arial" w:cs="Arial"/>
          <w:color w:val="222222"/>
          <w:sz w:val="19"/>
          <w:szCs w:val="19"/>
        </w:rPr>
        <w:t>_________________________________</w:t>
      </w:r>
    </w:p>
    <w:p w14:paraId="63D431AE" w14:textId="77777777" w:rsidR="00CB6FC6" w:rsidRPr="00371CE6" w:rsidRDefault="00CB6FC6" w:rsidP="00CB6FC6">
      <w:pPr>
        <w:shd w:val="clear" w:color="auto" w:fill="FFFFFF"/>
        <w:spacing w:after="0" w:line="240" w:lineRule="auto"/>
        <w:rPr>
          <w:rFonts w:ascii="Arial" w:eastAsia="Times New Roman" w:hAnsi="Arial" w:cs="Arial"/>
          <w:color w:val="222222"/>
          <w:sz w:val="19"/>
          <w:szCs w:val="19"/>
        </w:rPr>
      </w:pPr>
    </w:p>
    <w:p w14:paraId="5E82D89F" w14:textId="77777777" w:rsidR="00CB6FC6" w:rsidRPr="008D7613"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5CBD21A1" w14:textId="61D4DC30" w:rsidR="00CB6FC6" w:rsidRPr="00D17279" w:rsidRDefault="00A52155" w:rsidP="00CB6FC6">
      <w:pPr>
        <w:pStyle w:val="ListParagraph"/>
        <w:spacing w:line="240" w:lineRule="auto"/>
        <w:ind w:left="1080"/>
        <w:rPr>
          <w:rFonts w:ascii="Arial" w:hAnsi="Arial" w:cs="Arial"/>
          <w:sz w:val="20"/>
          <w:szCs w:val="20"/>
        </w:rPr>
      </w:pPr>
      <w:r w:rsidRPr="00D17279">
        <w:rPr>
          <w:rFonts w:ascii="Arial" w:hAnsi="Arial" w:cs="Arial"/>
          <w:color w:val="222222"/>
          <w:sz w:val="20"/>
          <w:szCs w:val="20"/>
          <w:shd w:val="clear" w:color="auto" w:fill="FFFFFF"/>
        </w:rPr>
        <w:t>8</w:t>
      </w:r>
      <w:r w:rsidR="00CB6FC6" w:rsidRPr="00D17279">
        <w:rPr>
          <w:rFonts w:ascii="Arial" w:hAnsi="Arial" w:cs="Arial"/>
          <w:color w:val="222222"/>
          <w:sz w:val="20"/>
          <w:szCs w:val="20"/>
          <w:shd w:val="clear" w:color="auto" w:fill="FFFFFF"/>
        </w:rPr>
        <w:t>.</w:t>
      </w:r>
      <w:r w:rsidR="00F50702" w:rsidRPr="00D17279">
        <w:rPr>
          <w:rFonts w:ascii="Arial" w:hAnsi="Arial" w:cs="Arial"/>
          <w:color w:val="222222"/>
          <w:sz w:val="20"/>
          <w:szCs w:val="20"/>
          <w:shd w:val="clear" w:color="auto" w:fill="FFFFFF"/>
        </w:rPr>
        <w:t>h.i</w:t>
      </w:r>
      <w:r w:rsidR="00CB6FC6" w:rsidRPr="00D17279">
        <w:rPr>
          <w:rFonts w:ascii="Arial" w:hAnsi="Arial" w:cs="Arial"/>
          <w:color w:val="222222"/>
          <w:sz w:val="20"/>
          <w:szCs w:val="20"/>
          <w:shd w:val="clear" w:color="auto" w:fill="FFFFFF"/>
        </w:rPr>
        <w:t>) Do you clip or flame udders one or more times per lactation?</w:t>
      </w:r>
      <w:r w:rsidR="00CB6FC6" w:rsidRPr="00D17279">
        <w:rPr>
          <w:rFonts w:ascii="Arial" w:hAnsi="Arial" w:cs="Arial"/>
          <w:sz w:val="20"/>
          <w:szCs w:val="20"/>
        </w:rPr>
        <w:t xml:space="preserve"> (check one)</w:t>
      </w:r>
    </w:p>
    <w:p w14:paraId="5EBFFD78" w14:textId="5E96C323"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Yes</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No</w:t>
      </w:r>
    </w:p>
    <w:p w14:paraId="41FE6654" w14:textId="77777777" w:rsidR="00F50702" w:rsidRDefault="00F50702" w:rsidP="00F50702">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32F94576" w14:textId="5B9C387C" w:rsidR="00F50702" w:rsidRPr="00D17279" w:rsidRDefault="00F50702" w:rsidP="00F50702">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8.h.ii) If yes, how often on average do you clip or flame a cow’s udder each year?</w:t>
      </w:r>
    </w:p>
    <w:p w14:paraId="58C90608" w14:textId="0D1982BB" w:rsidR="00F50702" w:rsidRPr="00D17279" w:rsidRDefault="00F50702" w:rsidP="00F50702">
      <w:pPr>
        <w:pStyle w:val="ListParagraph"/>
        <w:shd w:val="clear" w:color="auto" w:fill="FFFFFF"/>
        <w:tabs>
          <w:tab w:val="left" w:pos="2250"/>
        </w:tabs>
        <w:spacing w:after="0" w:line="240" w:lineRule="auto"/>
        <w:ind w:left="2250" w:hanging="540"/>
        <w:rPr>
          <w:rFonts w:ascii="Arial" w:hAnsi="Arial" w:cs="Arial"/>
          <w:sz w:val="20"/>
          <w:szCs w:val="20"/>
        </w:rPr>
      </w:pP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hAnsi="Arial" w:cs="Arial"/>
          <w:sz w:val="20"/>
          <w:szCs w:val="20"/>
        </w:rPr>
        <w:t>________ times per year</w:t>
      </w:r>
    </w:p>
    <w:p w14:paraId="066BD896" w14:textId="77777777" w:rsidR="00CB6FC6" w:rsidRPr="00D17279" w:rsidRDefault="00CB6FC6" w:rsidP="00CB6FC6">
      <w:pPr>
        <w:pStyle w:val="ListParagraph"/>
        <w:spacing w:line="240" w:lineRule="auto"/>
        <w:ind w:left="1800"/>
        <w:rPr>
          <w:rFonts w:ascii="Arial" w:hAnsi="Arial" w:cs="Arial"/>
          <w:sz w:val="20"/>
          <w:szCs w:val="20"/>
        </w:rPr>
      </w:pPr>
    </w:p>
    <w:p w14:paraId="7260ACDC" w14:textId="0258143C" w:rsidR="00CB6FC6" w:rsidRPr="00D17279" w:rsidRDefault="00A52155" w:rsidP="00CB6FC6">
      <w:pPr>
        <w:pStyle w:val="ListParagraph"/>
        <w:spacing w:line="240" w:lineRule="auto"/>
        <w:ind w:left="1080"/>
        <w:rPr>
          <w:rStyle w:val="apple-converted-space"/>
          <w:rFonts w:ascii="Arial" w:hAnsi="Arial" w:cs="Arial"/>
          <w:sz w:val="20"/>
          <w:szCs w:val="20"/>
        </w:rPr>
      </w:pPr>
      <w:r w:rsidRPr="00D17279">
        <w:rPr>
          <w:rFonts w:ascii="Arial" w:hAnsi="Arial" w:cs="Arial"/>
          <w:color w:val="222222"/>
          <w:sz w:val="20"/>
          <w:szCs w:val="20"/>
          <w:shd w:val="clear" w:color="auto" w:fill="FFFFFF"/>
        </w:rPr>
        <w:t>8</w:t>
      </w:r>
      <w:r w:rsidR="00CB6FC6" w:rsidRPr="00D17279">
        <w:rPr>
          <w:rFonts w:ascii="Arial" w:hAnsi="Arial" w:cs="Arial"/>
          <w:color w:val="222222"/>
          <w:sz w:val="20"/>
          <w:szCs w:val="20"/>
          <w:shd w:val="clear" w:color="auto" w:fill="FFFFFF"/>
        </w:rPr>
        <w:t>.</w:t>
      </w:r>
      <w:r w:rsidR="00F50702" w:rsidRPr="00D17279">
        <w:rPr>
          <w:rFonts w:ascii="Arial" w:hAnsi="Arial" w:cs="Arial"/>
          <w:color w:val="222222"/>
          <w:sz w:val="20"/>
          <w:szCs w:val="20"/>
          <w:shd w:val="clear" w:color="auto" w:fill="FFFFFF"/>
        </w:rPr>
        <w:t>i.i</w:t>
      </w:r>
      <w:r w:rsidR="00CB6FC6" w:rsidRPr="00D17279">
        <w:rPr>
          <w:rFonts w:ascii="Arial" w:hAnsi="Arial" w:cs="Arial"/>
          <w:color w:val="222222"/>
          <w:sz w:val="20"/>
          <w:szCs w:val="20"/>
          <w:shd w:val="clear" w:color="auto" w:fill="FFFFFF"/>
        </w:rPr>
        <w:t>) Do you have any cows with docked tails</w:t>
      </w:r>
      <w:r w:rsidR="00CB6FC6" w:rsidRPr="00D17279">
        <w:rPr>
          <w:rStyle w:val="apple-converted-space"/>
          <w:rFonts w:ascii="Arial" w:hAnsi="Arial" w:cs="Arial"/>
          <w:color w:val="222222"/>
          <w:sz w:val="20"/>
          <w:szCs w:val="20"/>
          <w:shd w:val="clear" w:color="auto" w:fill="FFFFFF"/>
        </w:rPr>
        <w:t>?</w:t>
      </w:r>
      <w:r w:rsidR="00CB6FC6" w:rsidRPr="00D17279">
        <w:rPr>
          <w:rFonts w:ascii="Arial" w:hAnsi="Arial" w:cs="Arial"/>
          <w:sz w:val="20"/>
          <w:szCs w:val="20"/>
        </w:rPr>
        <w:t xml:space="preserve"> (check one)</w:t>
      </w:r>
    </w:p>
    <w:p w14:paraId="01D460DF" w14:textId="77777777" w:rsidR="00CB6FC6" w:rsidRPr="00D17279" w:rsidRDefault="00CB6FC6" w:rsidP="00CB6FC6">
      <w:pPr>
        <w:pStyle w:val="ListParagraph"/>
        <w:spacing w:line="240" w:lineRule="auto"/>
        <w:ind w:left="1620"/>
        <w:rPr>
          <w:rFonts w:ascii="Arial" w:hAnsi="Arial" w:cs="Arial"/>
          <w:color w:val="222222"/>
          <w:sz w:val="20"/>
          <w:szCs w:val="20"/>
          <w:shd w:val="clear" w:color="auto" w:fill="FFFFFF"/>
        </w:rPr>
      </w:pP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Yes</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No</w:t>
      </w:r>
    </w:p>
    <w:p w14:paraId="4B9502AF"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2E94CBD8" w14:textId="43401A87" w:rsidR="00CB6FC6" w:rsidRPr="00D17279"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8</w:t>
      </w:r>
      <w:r w:rsidR="00CB6FC6" w:rsidRPr="00D17279">
        <w:rPr>
          <w:rFonts w:ascii="Arial" w:eastAsia="Times New Roman" w:hAnsi="Arial" w:cs="Arial"/>
          <w:color w:val="222222"/>
          <w:sz w:val="20"/>
          <w:szCs w:val="20"/>
        </w:rPr>
        <w:t>.</w:t>
      </w:r>
      <w:r w:rsidR="002E0E28" w:rsidRPr="00D17279">
        <w:rPr>
          <w:rFonts w:ascii="Arial" w:eastAsia="Times New Roman" w:hAnsi="Arial" w:cs="Arial"/>
          <w:color w:val="222222"/>
          <w:sz w:val="20"/>
          <w:szCs w:val="20"/>
        </w:rPr>
        <w:t>i</w:t>
      </w:r>
      <w:r w:rsidR="00CB6FC6" w:rsidRPr="00D17279">
        <w:rPr>
          <w:rFonts w:ascii="Arial" w:eastAsia="Times New Roman" w:hAnsi="Arial" w:cs="Arial"/>
          <w:color w:val="222222"/>
          <w:sz w:val="20"/>
          <w:szCs w:val="20"/>
        </w:rPr>
        <w:t>.i</w:t>
      </w:r>
      <w:r w:rsidR="00F50702" w:rsidRPr="00D17279">
        <w:rPr>
          <w:rFonts w:ascii="Arial" w:eastAsia="Times New Roman" w:hAnsi="Arial" w:cs="Arial"/>
          <w:color w:val="222222"/>
          <w:sz w:val="20"/>
          <w:szCs w:val="20"/>
        </w:rPr>
        <w:t>i</w:t>
      </w:r>
      <w:r w:rsidR="000217B6" w:rsidRPr="00D17279">
        <w:rPr>
          <w:rFonts w:ascii="Arial" w:eastAsia="Times New Roman" w:hAnsi="Arial" w:cs="Arial"/>
          <w:color w:val="222222"/>
          <w:sz w:val="20"/>
          <w:szCs w:val="20"/>
        </w:rPr>
        <w:t>)</w:t>
      </w:r>
      <w:r w:rsidR="00CB6FC6" w:rsidRPr="00D17279">
        <w:rPr>
          <w:rFonts w:ascii="Arial" w:eastAsia="Times New Roman" w:hAnsi="Arial" w:cs="Arial"/>
          <w:color w:val="222222"/>
          <w:sz w:val="20"/>
          <w:szCs w:val="20"/>
        </w:rPr>
        <w:t xml:space="preserve"> If yes, what percent of your adult cows would you estimate have docked tails?</w:t>
      </w:r>
    </w:p>
    <w:p w14:paraId="1D5CE6E7" w14:textId="77777777" w:rsidR="00CB6FC6" w:rsidRPr="00D17279" w:rsidRDefault="00CB6FC6" w:rsidP="00CB6FC6">
      <w:pPr>
        <w:pStyle w:val="ListParagraph"/>
        <w:shd w:val="clear" w:color="auto" w:fill="FFFFFF"/>
        <w:tabs>
          <w:tab w:val="left" w:pos="2250"/>
        </w:tabs>
        <w:spacing w:after="0" w:line="240" w:lineRule="auto"/>
        <w:ind w:left="2250" w:hanging="540"/>
        <w:rPr>
          <w:rFonts w:ascii="Arial" w:hAnsi="Arial" w:cs="Arial"/>
          <w:sz w:val="20"/>
          <w:szCs w:val="20"/>
        </w:rPr>
      </w:pP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hAnsi="Arial" w:cs="Arial"/>
          <w:sz w:val="20"/>
          <w:szCs w:val="20"/>
        </w:rPr>
        <w:t>_______ cows</w:t>
      </w:r>
    </w:p>
    <w:p w14:paraId="1012DFB2"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F1C76D9" w14:textId="511F1F7E" w:rsidR="00CB6FC6" w:rsidRPr="00811DAC" w:rsidRDefault="00A52155" w:rsidP="00CB6FC6">
      <w:pPr>
        <w:pStyle w:val="ListParagraph"/>
        <w:spacing w:line="240" w:lineRule="auto"/>
        <w:ind w:left="1080"/>
        <w:rPr>
          <w:rStyle w:val="apple-converted-space"/>
          <w:rFonts w:ascii="Arial" w:hAnsi="Arial" w:cs="Arial"/>
          <w:sz w:val="20"/>
          <w:szCs w:val="20"/>
        </w:rPr>
      </w:pPr>
      <w:r w:rsidRPr="00811DAC">
        <w:rPr>
          <w:rFonts w:ascii="Arial" w:hAnsi="Arial" w:cs="Arial"/>
          <w:color w:val="222222"/>
          <w:sz w:val="20"/>
          <w:szCs w:val="20"/>
          <w:shd w:val="clear" w:color="auto" w:fill="FFFFFF"/>
        </w:rPr>
        <w:t>8</w:t>
      </w:r>
      <w:r w:rsidR="00CB6FC6" w:rsidRPr="00811DAC">
        <w:rPr>
          <w:rFonts w:ascii="Arial" w:hAnsi="Arial" w:cs="Arial"/>
          <w:color w:val="222222"/>
          <w:sz w:val="20"/>
          <w:szCs w:val="20"/>
          <w:shd w:val="clear" w:color="auto" w:fill="FFFFFF"/>
        </w:rPr>
        <w:t>.</w:t>
      </w:r>
      <w:r w:rsidR="00F50702" w:rsidRPr="00811DAC">
        <w:rPr>
          <w:rFonts w:ascii="Arial" w:hAnsi="Arial" w:cs="Arial"/>
          <w:color w:val="222222"/>
          <w:sz w:val="20"/>
          <w:szCs w:val="20"/>
          <w:shd w:val="clear" w:color="auto" w:fill="FFFFFF"/>
        </w:rPr>
        <w:t>j</w:t>
      </w:r>
      <w:r w:rsidR="00AE0159" w:rsidRPr="00811DAC">
        <w:rPr>
          <w:rFonts w:ascii="Arial" w:hAnsi="Arial" w:cs="Arial"/>
          <w:color w:val="222222"/>
          <w:sz w:val="20"/>
          <w:szCs w:val="20"/>
          <w:shd w:val="clear" w:color="auto" w:fill="FFFFFF"/>
        </w:rPr>
        <w:t>.i</w:t>
      </w:r>
      <w:r w:rsidR="00CB6FC6" w:rsidRPr="00811DAC">
        <w:rPr>
          <w:rFonts w:ascii="Arial" w:hAnsi="Arial" w:cs="Arial"/>
          <w:color w:val="222222"/>
          <w:sz w:val="20"/>
          <w:szCs w:val="20"/>
          <w:shd w:val="clear" w:color="auto" w:fill="FFFFFF"/>
        </w:rPr>
        <w:t xml:space="preserve">) Do you trim switches on tails? </w:t>
      </w:r>
      <w:r w:rsidR="00CB6FC6" w:rsidRPr="00811DAC">
        <w:rPr>
          <w:rFonts w:ascii="Arial" w:hAnsi="Arial" w:cs="Arial"/>
          <w:sz w:val="20"/>
          <w:szCs w:val="20"/>
        </w:rPr>
        <w:t>(check one)</w:t>
      </w:r>
    </w:p>
    <w:p w14:paraId="42082BBD"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sidRPr="00811DAC">
        <w:rPr>
          <w:rFonts w:ascii="Arial" w:hAnsi="Arial" w:cs="Arial"/>
          <w:color w:val="222222"/>
          <w:sz w:val="20"/>
          <w:szCs w:val="20"/>
          <w:shd w:val="clear" w:color="auto" w:fill="FFFFFF"/>
        </w:rPr>
        <w:t xml:space="preserve">Yes </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811DAC">
        <w:rPr>
          <w:rFonts w:ascii="Arial" w:hAnsi="Arial" w:cs="Arial"/>
          <w:color w:val="222222"/>
          <w:sz w:val="20"/>
          <w:szCs w:val="20"/>
          <w:shd w:val="clear" w:color="auto" w:fill="FFFFFF"/>
        </w:rPr>
        <w:t>No</w:t>
      </w:r>
    </w:p>
    <w:p w14:paraId="4E82C162" w14:textId="77777777" w:rsidR="00CB6FC6" w:rsidRDefault="00CB6FC6" w:rsidP="00CB6FC6">
      <w:pPr>
        <w:pStyle w:val="ListParagraph"/>
        <w:spacing w:line="240" w:lineRule="auto"/>
        <w:ind w:left="1620"/>
        <w:rPr>
          <w:rFonts w:ascii="Arial" w:eastAsia="Times New Roman" w:hAnsi="Arial" w:cs="Arial"/>
          <w:color w:val="222222"/>
          <w:sz w:val="19"/>
          <w:szCs w:val="19"/>
        </w:rPr>
      </w:pPr>
    </w:p>
    <w:p w14:paraId="0941B0A2" w14:textId="3207F699" w:rsidR="00CB6FC6" w:rsidRPr="00811DAC" w:rsidRDefault="00A52155" w:rsidP="00CB6FC6">
      <w:pPr>
        <w:pStyle w:val="ListParagraph"/>
        <w:spacing w:after="0" w:line="240" w:lineRule="auto"/>
        <w:ind w:left="1620"/>
        <w:rPr>
          <w:rFonts w:ascii="Arial" w:hAnsi="Arial" w:cs="Arial"/>
          <w:sz w:val="20"/>
          <w:szCs w:val="20"/>
        </w:rPr>
      </w:pPr>
      <w:r w:rsidRPr="00811DAC">
        <w:rPr>
          <w:rFonts w:ascii="Arial" w:eastAsia="Times New Roman" w:hAnsi="Arial" w:cs="Arial"/>
          <w:color w:val="222222"/>
          <w:sz w:val="20"/>
          <w:szCs w:val="20"/>
        </w:rPr>
        <w:t>8</w:t>
      </w:r>
      <w:r w:rsidR="00AE0159" w:rsidRPr="00811DAC">
        <w:rPr>
          <w:rFonts w:ascii="Arial" w:eastAsia="Times New Roman" w:hAnsi="Arial" w:cs="Arial"/>
          <w:color w:val="222222"/>
          <w:sz w:val="20"/>
          <w:szCs w:val="20"/>
        </w:rPr>
        <w:t>.j</w:t>
      </w:r>
      <w:r w:rsidR="00CB6FC6" w:rsidRPr="00811DAC">
        <w:rPr>
          <w:rFonts w:ascii="Arial" w:eastAsia="Times New Roman" w:hAnsi="Arial" w:cs="Arial"/>
          <w:color w:val="222222"/>
          <w:sz w:val="20"/>
          <w:szCs w:val="20"/>
        </w:rPr>
        <w:t>.i</w:t>
      </w:r>
      <w:r w:rsidR="00AE0159" w:rsidRPr="00811DAC">
        <w:rPr>
          <w:rFonts w:ascii="Arial" w:eastAsia="Times New Roman" w:hAnsi="Arial" w:cs="Arial"/>
          <w:color w:val="222222"/>
          <w:sz w:val="20"/>
          <w:szCs w:val="20"/>
        </w:rPr>
        <w:t>i</w:t>
      </w:r>
      <w:r w:rsidR="00B15687" w:rsidRPr="00811DAC">
        <w:rPr>
          <w:rFonts w:ascii="Arial" w:eastAsia="Times New Roman" w:hAnsi="Arial" w:cs="Arial"/>
          <w:color w:val="222222"/>
          <w:sz w:val="20"/>
          <w:szCs w:val="20"/>
        </w:rPr>
        <w:t>)</w:t>
      </w:r>
      <w:r w:rsidR="00CB6FC6" w:rsidRPr="00811DAC">
        <w:rPr>
          <w:rFonts w:ascii="Arial" w:eastAsia="Times New Roman" w:hAnsi="Arial" w:cs="Arial"/>
          <w:color w:val="222222"/>
          <w:sz w:val="20"/>
          <w:szCs w:val="20"/>
        </w:rPr>
        <w:t xml:space="preserve"> If yes, how frequently do you trim switches? </w:t>
      </w:r>
      <w:r w:rsidR="00CB6FC6" w:rsidRPr="00811DAC">
        <w:rPr>
          <w:rFonts w:ascii="Arial" w:hAnsi="Arial" w:cs="Arial"/>
          <w:sz w:val="20"/>
          <w:szCs w:val="20"/>
        </w:rPr>
        <w:t>_______</w:t>
      </w:r>
    </w:p>
    <w:p w14:paraId="3821FD23" w14:textId="77777777" w:rsidR="00CB6FC6" w:rsidRPr="008C7CF5" w:rsidRDefault="00CB6FC6" w:rsidP="00CB6FC6">
      <w:pPr>
        <w:pStyle w:val="ListParagraph"/>
        <w:tabs>
          <w:tab w:val="left" w:pos="5122"/>
        </w:tabs>
        <w:spacing w:after="0" w:line="240" w:lineRule="auto"/>
        <w:ind w:left="1800"/>
        <w:rPr>
          <w:rFonts w:ascii="Arial" w:hAnsi="Arial" w:cs="Arial"/>
          <w:sz w:val="20"/>
          <w:szCs w:val="20"/>
        </w:rPr>
      </w:pPr>
      <w:r>
        <w:rPr>
          <w:rFonts w:ascii="Arial" w:hAnsi="Arial" w:cs="Arial"/>
          <w:sz w:val="20"/>
          <w:szCs w:val="20"/>
        </w:rPr>
        <w:tab/>
      </w:r>
      <w:r w:rsidRPr="008C7CF5">
        <w:rPr>
          <w:rFonts w:ascii="Arial" w:hAnsi="Arial" w:cs="Arial"/>
          <w:sz w:val="20"/>
          <w:szCs w:val="20"/>
        </w:rPr>
        <w:br/>
      </w:r>
    </w:p>
    <w:p w14:paraId="0AF8E9BB" w14:textId="6EB965EF" w:rsidR="00CB6FC6" w:rsidRPr="00811DAC" w:rsidRDefault="00A52155" w:rsidP="00CB6FC6">
      <w:pPr>
        <w:pStyle w:val="ListParagraph"/>
        <w:shd w:val="clear" w:color="auto" w:fill="FFFFFF"/>
        <w:spacing w:after="0" w:line="360" w:lineRule="auto"/>
        <w:ind w:left="1620" w:hanging="540"/>
        <w:rPr>
          <w:rFonts w:ascii="Arial" w:eastAsia="Times New Roman" w:hAnsi="Arial" w:cs="Arial"/>
          <w:color w:val="222222"/>
          <w:sz w:val="20"/>
          <w:szCs w:val="20"/>
        </w:rPr>
      </w:pPr>
      <w:r w:rsidRPr="00811DAC">
        <w:rPr>
          <w:rFonts w:ascii="Arial" w:eastAsia="Times New Roman" w:hAnsi="Arial" w:cs="Arial"/>
          <w:color w:val="222222"/>
          <w:sz w:val="20"/>
          <w:szCs w:val="20"/>
        </w:rPr>
        <w:t>8</w:t>
      </w:r>
      <w:r w:rsidR="00CB6FC6" w:rsidRPr="00811DAC">
        <w:rPr>
          <w:rFonts w:ascii="Arial" w:eastAsia="Times New Roman" w:hAnsi="Arial" w:cs="Arial"/>
          <w:color w:val="222222"/>
          <w:sz w:val="20"/>
          <w:szCs w:val="20"/>
        </w:rPr>
        <w:t>.</w:t>
      </w:r>
      <w:r w:rsidR="00F50702" w:rsidRPr="00811DAC">
        <w:rPr>
          <w:rFonts w:ascii="Arial" w:eastAsia="Times New Roman" w:hAnsi="Arial" w:cs="Arial"/>
          <w:color w:val="222222"/>
          <w:sz w:val="20"/>
          <w:szCs w:val="20"/>
        </w:rPr>
        <w:t>k</w:t>
      </w:r>
      <w:r w:rsidR="00CB6FC6" w:rsidRPr="00811DAC">
        <w:rPr>
          <w:rFonts w:ascii="Arial" w:eastAsia="Times New Roman" w:hAnsi="Arial" w:cs="Arial"/>
          <w:color w:val="222222"/>
          <w:sz w:val="20"/>
          <w:szCs w:val="20"/>
        </w:rPr>
        <w:t xml:space="preserve">) Do milkers wear gloves (e.g. nitrile gloves) during milking? </w:t>
      </w:r>
      <w:r w:rsidR="00CB6FC6" w:rsidRPr="00811DAC">
        <w:rPr>
          <w:rFonts w:ascii="Arial" w:hAnsi="Arial" w:cs="Arial"/>
          <w:sz w:val="20"/>
          <w:szCs w:val="20"/>
        </w:rPr>
        <w:t>(check one)</w:t>
      </w:r>
    </w:p>
    <w:p w14:paraId="0A2B5F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811DAC">
        <w:rPr>
          <w:rFonts w:ascii="Arial" w:eastAsia="Times New Roman" w:hAnsi="Arial" w:cs="Arial"/>
          <w:color w:val="222222"/>
          <w:sz w:val="20"/>
          <w:szCs w:val="20"/>
        </w:rPr>
        <w:t>Yes, all milkers, consistently</w:t>
      </w:r>
      <w:r>
        <w:rPr>
          <w:rFonts w:ascii="Arial" w:eastAsia="Times New Roman" w:hAnsi="Arial" w:cs="Arial"/>
          <w:color w:val="222222"/>
          <w:sz w:val="19"/>
          <w:szCs w:val="19"/>
        </w:rPr>
        <w:t xml:space="preserve">              </w:t>
      </w:r>
    </w:p>
    <w:p w14:paraId="3CF71223" w14:textId="77777777" w:rsidR="00CB6FC6" w:rsidRPr="00811DAC" w:rsidRDefault="00CB6FC6" w:rsidP="00CB6FC6">
      <w:pPr>
        <w:pStyle w:val="ListParagraph"/>
        <w:shd w:val="clear" w:color="auto" w:fill="FFFFFF"/>
        <w:spacing w:after="0" w:line="240" w:lineRule="auto"/>
        <w:ind w:left="1620"/>
        <w:rPr>
          <w:rFonts w:ascii="Arial" w:eastAsia="Times New Roman" w:hAnsi="Arial" w:cs="Arial"/>
          <w:color w:val="222222"/>
          <w:sz w:val="20"/>
          <w:szCs w:val="20"/>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811DAC">
        <w:rPr>
          <w:rFonts w:ascii="Arial" w:eastAsia="Times New Roman" w:hAnsi="Arial" w:cs="Arial"/>
          <w:color w:val="222222"/>
          <w:sz w:val="20"/>
          <w:szCs w:val="20"/>
        </w:rPr>
        <w:t xml:space="preserve">Yes, some milkers, but not all, or inconsistent use </w:t>
      </w:r>
    </w:p>
    <w:p w14:paraId="6D7F92E4"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811DAC">
        <w:rPr>
          <w:rFonts w:ascii="Arial" w:eastAsia="Times New Roman" w:hAnsi="Arial" w:cs="Arial"/>
          <w:color w:val="222222"/>
          <w:sz w:val="20"/>
          <w:szCs w:val="20"/>
        </w:rPr>
        <w:t>No, no one on our farm wears gloves during milking</w:t>
      </w:r>
      <w:r>
        <w:rPr>
          <w:rFonts w:ascii="Arial" w:eastAsia="Times New Roman" w:hAnsi="Arial" w:cs="Arial"/>
          <w:color w:val="222222"/>
          <w:sz w:val="19"/>
          <w:szCs w:val="19"/>
        </w:rPr>
        <w:t xml:space="preserve">  </w:t>
      </w:r>
    </w:p>
    <w:p w14:paraId="3A577B75" w14:textId="12380CBA" w:rsidR="00CB6FC6" w:rsidRPr="00180292" w:rsidRDefault="00CB6FC6" w:rsidP="00180292">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A64D96" w:rsidRPr="00811DAC">
        <w:rPr>
          <w:rFonts w:ascii="Arial" w:hAnsi="Arial" w:cs="Arial"/>
          <w:b/>
          <w:i/>
          <w:caps/>
          <w:sz w:val="20"/>
          <w:szCs w:val="20"/>
          <w:u w:val="single"/>
        </w:rPr>
        <w:t>Other (describe):</w:t>
      </w:r>
      <w:r w:rsidR="00A64D96" w:rsidRPr="00811DAC">
        <w:rPr>
          <w:rFonts w:ascii="Arial" w:hAnsi="Arial" w:cs="Arial"/>
          <w:sz w:val="20"/>
          <w:szCs w:val="20"/>
        </w:rPr>
        <w:t xml:space="preserve"> </w:t>
      </w:r>
      <w:r w:rsidRPr="00811DAC">
        <w:rPr>
          <w:rFonts w:ascii="Arial" w:eastAsia="Times New Roman" w:hAnsi="Arial" w:cs="Arial"/>
          <w:color w:val="222222"/>
          <w:sz w:val="20"/>
          <w:szCs w:val="20"/>
        </w:rPr>
        <w:t>_______________________________________</w:t>
      </w:r>
    </w:p>
    <w:p w14:paraId="49280787" w14:textId="77777777" w:rsidR="00CB6FC6" w:rsidRPr="00AA458A" w:rsidRDefault="00CB6FC6" w:rsidP="00CB6FC6">
      <w:pPr>
        <w:pStyle w:val="ListParagraph"/>
        <w:spacing w:line="240" w:lineRule="auto"/>
        <w:ind w:left="1620"/>
        <w:rPr>
          <w:rFonts w:ascii="Arial" w:hAnsi="Arial" w:cs="Arial"/>
          <w:sz w:val="20"/>
          <w:szCs w:val="20"/>
        </w:rPr>
      </w:pPr>
    </w:p>
    <w:p w14:paraId="1FB59F96" w14:textId="77777777" w:rsidR="00CB6FC6" w:rsidRPr="009F5B49" w:rsidRDefault="00CB6FC6" w:rsidP="00CB6FC6">
      <w:pPr>
        <w:pStyle w:val="ListParagraph"/>
        <w:ind w:left="1800"/>
        <w:rPr>
          <w:rFonts w:ascii="Arial" w:hAnsi="Arial" w:cs="Arial"/>
          <w:sz w:val="20"/>
          <w:szCs w:val="20"/>
        </w:rPr>
      </w:pPr>
    </w:p>
    <w:p w14:paraId="15B7F34B" w14:textId="77777777" w:rsidR="00CB6FC6" w:rsidRDefault="00CB6FC6" w:rsidP="00CB6FC6">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 xml:space="preserve">Dry cow mastitis </w:t>
      </w:r>
      <w:r>
        <w:rPr>
          <w:rFonts w:ascii="Arial" w:hAnsi="Arial" w:cs="Arial"/>
          <w:b/>
          <w:sz w:val="20"/>
          <w:szCs w:val="20"/>
        </w:rPr>
        <w:t xml:space="preserve">control </w:t>
      </w:r>
      <w:r w:rsidRPr="007C2855">
        <w:rPr>
          <w:rFonts w:ascii="Arial" w:hAnsi="Arial" w:cs="Arial"/>
          <w:b/>
          <w:sz w:val="20"/>
          <w:szCs w:val="20"/>
        </w:rPr>
        <w:t>program:</w:t>
      </w:r>
    </w:p>
    <w:p w14:paraId="4CFD47C2" w14:textId="77777777" w:rsidR="00CB6FC6" w:rsidRPr="007C2855" w:rsidRDefault="00CB6FC6" w:rsidP="00CB6FC6">
      <w:pPr>
        <w:pStyle w:val="ListParagraph"/>
        <w:spacing w:line="240" w:lineRule="auto"/>
        <w:ind w:left="990"/>
        <w:rPr>
          <w:rFonts w:ascii="Arial" w:hAnsi="Arial" w:cs="Arial"/>
          <w:b/>
          <w:sz w:val="20"/>
          <w:szCs w:val="20"/>
        </w:rPr>
      </w:pPr>
    </w:p>
    <w:p w14:paraId="2BB6AA34" w14:textId="77777777" w:rsidR="00CB6FC6" w:rsidRPr="007C2855" w:rsidRDefault="00CB6FC6" w:rsidP="00CB6FC6">
      <w:pPr>
        <w:pStyle w:val="ListParagraph"/>
        <w:spacing w:line="240" w:lineRule="auto"/>
        <w:ind w:left="1350"/>
        <w:rPr>
          <w:rFonts w:ascii="Arial" w:hAnsi="Arial" w:cs="Arial"/>
          <w:sz w:val="20"/>
          <w:szCs w:val="20"/>
        </w:rPr>
      </w:pPr>
    </w:p>
    <w:p w14:paraId="19AC66BB" w14:textId="7181209B"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.a</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 xml:space="preserve">routinely </w:t>
      </w:r>
      <w:r w:rsidR="00CB6FC6" w:rsidRPr="007C2855">
        <w:rPr>
          <w:rFonts w:ascii="Arial" w:hAnsi="Arial" w:cs="Arial"/>
          <w:sz w:val="20"/>
          <w:szCs w:val="20"/>
        </w:rPr>
        <w:t>use vaccines for mastitis</w:t>
      </w:r>
      <w:r w:rsidR="00CB6FC6">
        <w:rPr>
          <w:rFonts w:ascii="Arial" w:hAnsi="Arial" w:cs="Arial"/>
          <w:sz w:val="20"/>
          <w:szCs w:val="20"/>
        </w:rPr>
        <w:t xml:space="preserve"> control (e.g. </w:t>
      </w:r>
      <w:bookmarkStart w:id="15" w:name="_Hlk3972876"/>
      <w:r w:rsidR="00CB6FC6">
        <w:rPr>
          <w:rFonts w:ascii="Arial" w:hAnsi="Arial" w:cs="Arial"/>
          <w:sz w:val="20"/>
          <w:szCs w:val="20"/>
        </w:rPr>
        <w:t>J-5, J-VAC, or ENDOVAC-Bovi</w:t>
      </w:r>
      <w:bookmarkEnd w:id="15"/>
      <w:r w:rsidR="00CB6FC6">
        <w:rPr>
          <w:rFonts w:ascii="Arial" w:hAnsi="Arial" w:cs="Arial"/>
          <w:sz w:val="20"/>
          <w:szCs w:val="20"/>
        </w:rPr>
        <w:t>)</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5EDE59C"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28E44B3" w14:textId="77777777" w:rsidR="00CB6FC6" w:rsidRPr="007C2855" w:rsidRDefault="00CB6FC6" w:rsidP="00CB6FC6">
      <w:pPr>
        <w:pStyle w:val="ListParagraph"/>
        <w:spacing w:line="240" w:lineRule="auto"/>
        <w:ind w:left="1800"/>
        <w:rPr>
          <w:rFonts w:ascii="Arial" w:hAnsi="Arial" w:cs="Arial"/>
          <w:sz w:val="20"/>
          <w:szCs w:val="20"/>
        </w:rPr>
      </w:pPr>
    </w:p>
    <w:p w14:paraId="76EE5540" w14:textId="01CCC935"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.a.i</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0496A5E" w14:textId="77777777" w:rsidR="00CB6FC6" w:rsidRDefault="00CB6FC6" w:rsidP="00CB6FC6">
      <w:pPr>
        <w:pStyle w:val="ListParagraph"/>
        <w:spacing w:line="240" w:lineRule="auto"/>
        <w:ind w:left="1620"/>
        <w:rPr>
          <w:rFonts w:ascii="Arial" w:hAnsi="Arial" w:cs="Arial"/>
          <w:sz w:val="20"/>
          <w:szCs w:val="20"/>
        </w:rPr>
      </w:pPr>
    </w:p>
    <w:p w14:paraId="0B826434" w14:textId="2E009053" w:rsidR="00CB6FC6"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.b</w:t>
      </w:r>
      <w:r w:rsidR="00FC3A4E">
        <w:rPr>
          <w:rFonts w:ascii="Arial" w:hAnsi="Arial" w:cs="Arial"/>
          <w:sz w:val="20"/>
          <w:szCs w:val="20"/>
        </w:rPr>
        <w:t>.i</w:t>
      </w:r>
      <w:r w:rsidR="00CB6FC6">
        <w:rPr>
          <w:rFonts w:ascii="Arial" w:hAnsi="Arial" w:cs="Arial"/>
          <w:sz w:val="20"/>
          <w:szCs w:val="20"/>
        </w:rPr>
        <w:t>) Do you dry cows off between lactations? (check one)</w:t>
      </w:r>
    </w:p>
    <w:p w14:paraId="244AE061"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78EB9A2" w14:textId="77777777" w:rsidR="00CB6FC6" w:rsidRPr="007C2855" w:rsidRDefault="00CB6FC6" w:rsidP="00CB6FC6">
      <w:pPr>
        <w:pStyle w:val="ListParagraph"/>
        <w:spacing w:line="240" w:lineRule="auto"/>
        <w:ind w:left="1800"/>
        <w:rPr>
          <w:rFonts w:ascii="Arial" w:hAnsi="Arial" w:cs="Arial"/>
          <w:sz w:val="20"/>
          <w:szCs w:val="20"/>
        </w:rPr>
      </w:pPr>
    </w:p>
    <w:p w14:paraId="6974783B" w14:textId="1938999C"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.b.i</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w:t>
      </w:r>
      <w:r w:rsidR="00CB6FC6">
        <w:rPr>
          <w:rFonts w:ascii="Arial" w:hAnsi="Arial" w:cs="Arial"/>
          <w:sz w:val="20"/>
          <w:szCs w:val="20"/>
        </w:rPr>
        <w:t>how many days on average are they dry</w:t>
      </w:r>
      <w:r w:rsidR="00CB6FC6" w:rsidRPr="007C2855">
        <w:rPr>
          <w:rFonts w:ascii="Arial" w:hAnsi="Arial" w:cs="Arial"/>
          <w:sz w:val="20"/>
          <w:szCs w:val="20"/>
        </w:rPr>
        <w:t xml:space="preserve">? </w:t>
      </w:r>
      <w:r w:rsidR="00CB6FC6">
        <w:rPr>
          <w:rFonts w:ascii="Arial" w:hAnsi="Arial" w:cs="Arial"/>
          <w:sz w:val="20"/>
          <w:szCs w:val="20"/>
        </w:rPr>
        <w:t>________ days</w:t>
      </w:r>
    </w:p>
    <w:p w14:paraId="34355D5B" w14:textId="77777777" w:rsidR="00CB6FC6" w:rsidRPr="0032690F" w:rsidRDefault="00CB6FC6" w:rsidP="00CB6FC6">
      <w:pPr>
        <w:pStyle w:val="ListParagraph"/>
        <w:spacing w:line="240" w:lineRule="auto"/>
        <w:ind w:left="1620"/>
        <w:rPr>
          <w:rFonts w:ascii="Arial" w:hAnsi="Arial" w:cs="Arial"/>
          <w:sz w:val="20"/>
          <w:szCs w:val="20"/>
        </w:rPr>
      </w:pPr>
    </w:p>
    <w:p w14:paraId="7E4B3170" w14:textId="5C6DCE68"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.c</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 xml:space="preserve">use any sort of intramammary product at dry-off?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25B49D89" w14:textId="3D1BB41B"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D0C5063" w14:textId="77777777" w:rsidR="00CB6FC6" w:rsidRPr="007C2855" w:rsidRDefault="00CB6FC6" w:rsidP="00CB6FC6">
      <w:pPr>
        <w:pStyle w:val="ListParagraph"/>
        <w:spacing w:line="240" w:lineRule="auto"/>
        <w:ind w:left="1800"/>
        <w:rPr>
          <w:rFonts w:ascii="Arial" w:hAnsi="Arial" w:cs="Arial"/>
          <w:sz w:val="20"/>
          <w:szCs w:val="20"/>
        </w:rPr>
      </w:pPr>
    </w:p>
    <w:p w14:paraId="7C74A19B" w14:textId="6DD4C519"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.i</w:t>
      </w:r>
      <w:r w:rsidR="00A96689">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2168A7A1" w14:textId="77777777" w:rsidR="00CB6FC6" w:rsidRDefault="00CB6FC6" w:rsidP="00CB6FC6">
      <w:pPr>
        <w:pStyle w:val="ListParagraph"/>
        <w:spacing w:line="240" w:lineRule="auto"/>
        <w:ind w:left="1080"/>
        <w:rPr>
          <w:rFonts w:ascii="Arial" w:hAnsi="Arial" w:cs="Arial"/>
          <w:sz w:val="20"/>
          <w:szCs w:val="20"/>
        </w:rPr>
      </w:pPr>
    </w:p>
    <w:p w14:paraId="46F389C1" w14:textId="2A4F02E2"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 </w:t>
      </w:r>
      <w:r w:rsidR="00CB6FC6" w:rsidRPr="007C2855">
        <w:rPr>
          <w:rFonts w:ascii="Arial" w:hAnsi="Arial" w:cs="Arial"/>
          <w:sz w:val="20"/>
          <w:szCs w:val="20"/>
        </w:rPr>
        <w:t xml:space="preserve">Do </w:t>
      </w:r>
      <w:r w:rsidR="00CB6FC6">
        <w:rPr>
          <w:rFonts w:ascii="Arial" w:hAnsi="Arial" w:cs="Arial"/>
          <w:sz w:val="20"/>
          <w:szCs w:val="20"/>
        </w:rPr>
        <w:t xml:space="preserve">ever have cases of mastitis in your dry cows?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7F888C8"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4A42810" w14:textId="77777777" w:rsidR="00CB6FC6" w:rsidRPr="007C2855" w:rsidRDefault="00CB6FC6" w:rsidP="00CB6FC6">
      <w:pPr>
        <w:pStyle w:val="ListParagraph"/>
        <w:spacing w:line="240" w:lineRule="auto"/>
        <w:ind w:left="1800"/>
        <w:rPr>
          <w:rFonts w:ascii="Arial" w:hAnsi="Arial" w:cs="Arial"/>
          <w:sz w:val="20"/>
          <w:szCs w:val="20"/>
        </w:rPr>
      </w:pPr>
    </w:p>
    <w:p w14:paraId="08A1CBA0" w14:textId="13488017"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.d.</w:t>
      </w:r>
      <w:r w:rsidR="00A96689">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many cases on average per year</w:t>
      </w:r>
      <w:r w:rsidR="00CB6FC6" w:rsidRPr="007C2855">
        <w:rPr>
          <w:rFonts w:ascii="Arial" w:hAnsi="Arial" w:cs="Arial"/>
          <w:sz w:val="20"/>
          <w:szCs w:val="20"/>
        </w:rPr>
        <w:t xml:space="preserve">? </w:t>
      </w:r>
      <w:r w:rsidR="00CB6FC6">
        <w:rPr>
          <w:rFonts w:ascii="Arial" w:hAnsi="Arial" w:cs="Arial"/>
          <w:sz w:val="20"/>
          <w:szCs w:val="20"/>
        </w:rPr>
        <w:t>______</w:t>
      </w:r>
    </w:p>
    <w:p w14:paraId="0898616A" w14:textId="61390118" w:rsidR="00180292" w:rsidRDefault="00180292" w:rsidP="00CB6FC6">
      <w:pPr>
        <w:pStyle w:val="ListParagraph"/>
        <w:spacing w:line="240" w:lineRule="auto"/>
        <w:ind w:left="1620"/>
        <w:rPr>
          <w:ins w:id="16" w:author="John Barlow" w:date="2019-03-23T08:38:00Z"/>
          <w:rFonts w:ascii="Arial" w:hAnsi="Arial" w:cs="Arial"/>
          <w:sz w:val="20"/>
          <w:szCs w:val="20"/>
        </w:rPr>
      </w:pPr>
    </w:p>
    <w:p w14:paraId="62EBCFB5" w14:textId="261EFBCC" w:rsidR="00866B4C" w:rsidRDefault="00866B4C" w:rsidP="00CB6FC6">
      <w:pPr>
        <w:pStyle w:val="ListParagraph"/>
        <w:spacing w:line="240" w:lineRule="auto"/>
        <w:ind w:left="1620"/>
        <w:rPr>
          <w:ins w:id="17" w:author="John Barlow" w:date="2019-03-23T08:38:00Z"/>
          <w:rFonts w:ascii="Arial" w:hAnsi="Arial" w:cs="Arial"/>
          <w:sz w:val="20"/>
          <w:szCs w:val="20"/>
        </w:rPr>
      </w:pPr>
    </w:p>
    <w:p w14:paraId="0DAE9854" w14:textId="77777777" w:rsidR="00866B4C" w:rsidRDefault="00866B4C" w:rsidP="00CB6FC6">
      <w:pPr>
        <w:pStyle w:val="ListParagraph"/>
        <w:spacing w:line="240" w:lineRule="auto"/>
        <w:ind w:left="1620"/>
        <w:rPr>
          <w:rFonts w:ascii="Arial" w:hAnsi="Arial" w:cs="Arial"/>
          <w:sz w:val="20"/>
          <w:szCs w:val="20"/>
        </w:rPr>
      </w:pPr>
    </w:p>
    <w:p w14:paraId="3EE5FFBE" w14:textId="36BDB6F5" w:rsidR="00CB6FC6" w:rsidRPr="00790D42" w:rsidRDefault="00CB6FC6" w:rsidP="00790D42">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Diet:</w:t>
      </w:r>
    </w:p>
    <w:p w14:paraId="1890E408" w14:textId="37582A10"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.a</w:t>
      </w:r>
      <w:r w:rsidR="00F47FF5">
        <w:rPr>
          <w:rFonts w:ascii="Arial" w:hAnsi="Arial" w:cs="Arial"/>
          <w:sz w:val="20"/>
          <w:szCs w:val="20"/>
        </w:rPr>
        <w:t>.i</w:t>
      </w:r>
      <w:r w:rsidR="00CB6FC6">
        <w:rPr>
          <w:rFonts w:ascii="Arial" w:hAnsi="Arial" w:cs="Arial"/>
          <w:sz w:val="20"/>
          <w:szCs w:val="20"/>
        </w:rPr>
        <w:t xml:space="preserve">) </w:t>
      </w:r>
      <w:r w:rsidR="00F47FF5">
        <w:rPr>
          <w:rFonts w:ascii="Arial" w:hAnsi="Arial" w:cs="Arial"/>
          <w:sz w:val="20"/>
          <w:szCs w:val="20"/>
        </w:rPr>
        <w:t xml:space="preserve">What </w:t>
      </w:r>
      <w:r w:rsidR="00352686">
        <w:rPr>
          <w:rFonts w:ascii="Arial" w:hAnsi="Arial" w:cs="Arial"/>
          <w:sz w:val="20"/>
          <w:szCs w:val="20"/>
        </w:rPr>
        <w:t>do</w:t>
      </w:r>
      <w:r w:rsidR="00CB6FC6">
        <w:rPr>
          <w:rFonts w:ascii="Arial" w:hAnsi="Arial" w:cs="Arial"/>
          <w:sz w:val="20"/>
          <w:szCs w:val="20"/>
        </w:rPr>
        <w:t xml:space="preserve"> you primarily feed your lactating cows during the winter?</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 xml:space="preserve">heck </w:t>
      </w:r>
      <w:r w:rsidR="00623D85">
        <w:rPr>
          <w:rFonts w:ascii="Arial" w:hAnsi="Arial" w:cs="Arial"/>
          <w:sz w:val="20"/>
          <w:szCs w:val="20"/>
        </w:rPr>
        <w:t>any that apply</w:t>
      </w:r>
      <w:r w:rsidR="00CB6FC6" w:rsidRPr="00AD6F11">
        <w:rPr>
          <w:rFonts w:ascii="Arial" w:hAnsi="Arial" w:cs="Arial"/>
          <w:sz w:val="20"/>
          <w:szCs w:val="20"/>
        </w:rPr>
        <w:t>)</w:t>
      </w:r>
      <w:r w:rsidR="00BC4F7B">
        <w:rPr>
          <w:rFonts w:ascii="Arial" w:hAnsi="Arial" w:cs="Arial"/>
          <w:sz w:val="20"/>
          <w:szCs w:val="20"/>
        </w:rPr>
        <w:t xml:space="preserve"> </w:t>
      </w:r>
    </w:p>
    <w:p w14:paraId="0988CFBD" w14:textId="40A2140D"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60964E6A" w14:textId="7DAD5DE8"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Component fed</w:t>
      </w:r>
      <w:r w:rsidR="00E206D5">
        <w:rPr>
          <w:rFonts w:ascii="Arial" w:hAnsi="Arial" w:cs="Arial"/>
          <w:sz w:val="20"/>
          <w:szCs w:val="20"/>
        </w:rPr>
        <w:t xml:space="preserve"> </w:t>
      </w:r>
    </w:p>
    <w:p w14:paraId="014B20AA" w14:textId="6D08E4EF"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9F066E">
        <w:rPr>
          <w:rFonts w:ascii="Arial" w:hAnsi="Arial" w:cs="Arial"/>
          <w:sz w:val="20"/>
          <w:szCs w:val="20"/>
        </w:rPr>
        <w:t>Dried f</w:t>
      </w:r>
      <w:r>
        <w:rPr>
          <w:rFonts w:ascii="Arial" w:hAnsi="Arial" w:cs="Arial"/>
          <w:sz w:val="20"/>
          <w:szCs w:val="20"/>
        </w:rPr>
        <w:t>orage</w:t>
      </w:r>
      <w:r w:rsidR="009F066E">
        <w:rPr>
          <w:rFonts w:ascii="Arial" w:hAnsi="Arial" w:cs="Arial"/>
          <w:sz w:val="20"/>
          <w:szCs w:val="20"/>
        </w:rPr>
        <w:t>, not ensiled</w:t>
      </w:r>
    </w:p>
    <w:p w14:paraId="481F9B1C" w14:textId="091058B8" w:rsidR="009F066E" w:rsidRDefault="009F066E" w:rsidP="009F066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 forage</w:t>
      </w:r>
    </w:p>
    <w:p w14:paraId="2D7D03B1" w14:textId="22E8809C" w:rsidR="003763E3" w:rsidRPr="009F066E" w:rsidRDefault="00CB6FC6" w:rsidP="009F066E">
      <w:pPr>
        <w:pStyle w:val="ListParagraph"/>
        <w:spacing w:line="240" w:lineRule="auto"/>
        <w:ind w:left="1620"/>
        <w:rPr>
          <w:rFonts w:ascii="Arial" w:hAnsi="Arial" w:cs="Arial"/>
          <w:sz w:val="20"/>
          <w:szCs w:val="20"/>
        </w:rPr>
      </w:pPr>
      <w:r w:rsidRPr="009F066E">
        <w:rPr>
          <w:rFonts w:ascii="Arial" w:hAnsi="Arial" w:cs="Arial"/>
          <w:sz w:val="28"/>
          <w:szCs w:val="20"/>
        </w:rPr>
        <w:t>□</w:t>
      </w:r>
      <w:r w:rsidRPr="009F066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9F066E">
        <w:rPr>
          <w:rFonts w:ascii="Arial" w:hAnsi="Arial" w:cs="Arial"/>
          <w:sz w:val="20"/>
          <w:szCs w:val="20"/>
        </w:rPr>
        <w:t>__________________________________</w:t>
      </w:r>
    </w:p>
    <w:p w14:paraId="1B794416" w14:textId="2820B60B" w:rsidR="007A6063" w:rsidRPr="00743DAC" w:rsidRDefault="007A6063" w:rsidP="00D9026E">
      <w:pPr>
        <w:spacing w:line="240" w:lineRule="auto"/>
        <w:ind w:left="720" w:firstLine="720"/>
        <w:rPr>
          <w:rFonts w:ascii="Arial" w:hAnsi="Arial" w:cs="Arial"/>
          <w:sz w:val="20"/>
          <w:szCs w:val="20"/>
        </w:rPr>
      </w:pPr>
      <w:r w:rsidRPr="00743DAC">
        <w:rPr>
          <w:rFonts w:ascii="Arial" w:hAnsi="Arial" w:cs="Arial"/>
          <w:sz w:val="20"/>
          <w:szCs w:val="20"/>
        </w:rPr>
        <w:t xml:space="preserve">10.b.i) Do you work with a nutritionist </w:t>
      </w:r>
      <w:ins w:id="18" w:author="John Barlow" w:date="2019-03-23T08:39:00Z">
        <w:r w:rsidR="00866B4C">
          <w:rPr>
            <w:rFonts w:ascii="Arial" w:hAnsi="Arial" w:cs="Arial"/>
            <w:sz w:val="20"/>
            <w:szCs w:val="20"/>
          </w:rPr>
          <w:t xml:space="preserve">or other consultant </w:t>
        </w:r>
      </w:ins>
      <w:r w:rsidRPr="00743DAC">
        <w:rPr>
          <w:rFonts w:ascii="Arial" w:hAnsi="Arial" w:cs="Arial"/>
          <w:sz w:val="20"/>
          <w:szCs w:val="20"/>
        </w:rPr>
        <w:t>to analyze your ration? (check one)</w:t>
      </w:r>
    </w:p>
    <w:p w14:paraId="1635CAB3" w14:textId="77777777" w:rsidR="007A6063" w:rsidRPr="007C2855" w:rsidRDefault="007A6063" w:rsidP="00D9026E">
      <w:pPr>
        <w:pStyle w:val="ListParagraph"/>
        <w:spacing w:line="240" w:lineRule="auto"/>
        <w:ind w:left="1620" w:firstLine="54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28ADEC2D" w14:textId="77777777" w:rsidR="007A6063" w:rsidRDefault="007A6063" w:rsidP="00D9026E">
      <w:pPr>
        <w:pStyle w:val="ListParagraph"/>
        <w:spacing w:line="240" w:lineRule="auto"/>
        <w:ind w:left="1620" w:firstLine="54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334A4833" w14:textId="77777777" w:rsidR="007A6063" w:rsidRPr="007C2855" w:rsidRDefault="007A6063" w:rsidP="007A6063">
      <w:pPr>
        <w:pStyle w:val="ListParagraph"/>
        <w:spacing w:line="240" w:lineRule="auto"/>
        <w:ind w:left="1800"/>
        <w:rPr>
          <w:rFonts w:ascii="Arial" w:hAnsi="Arial" w:cs="Arial"/>
          <w:sz w:val="20"/>
          <w:szCs w:val="20"/>
        </w:rPr>
      </w:pPr>
    </w:p>
    <w:p w14:paraId="43C09BCD" w14:textId="546615F8" w:rsidR="007A6063" w:rsidRDefault="007A6063" w:rsidP="007A6063">
      <w:pPr>
        <w:pStyle w:val="ListParagraph"/>
        <w:spacing w:line="240" w:lineRule="auto"/>
        <w:ind w:left="1800" w:firstLine="360"/>
        <w:rPr>
          <w:rFonts w:ascii="Arial" w:hAnsi="Arial" w:cs="Arial"/>
          <w:sz w:val="20"/>
          <w:szCs w:val="20"/>
        </w:rPr>
      </w:pPr>
      <w:r>
        <w:rPr>
          <w:rFonts w:ascii="Arial" w:hAnsi="Arial" w:cs="Arial"/>
          <w:sz w:val="20"/>
          <w:szCs w:val="20"/>
        </w:rPr>
        <w:t xml:space="preserve">14.b.ii) </w:t>
      </w:r>
      <w:r w:rsidRPr="007C2855">
        <w:rPr>
          <w:rFonts w:ascii="Arial" w:hAnsi="Arial" w:cs="Arial"/>
          <w:sz w:val="20"/>
          <w:szCs w:val="20"/>
        </w:rPr>
        <w:t xml:space="preserve">If yes, </w:t>
      </w:r>
      <w:r>
        <w:rPr>
          <w:rFonts w:ascii="Arial" w:hAnsi="Arial" w:cs="Arial"/>
          <w:sz w:val="20"/>
          <w:szCs w:val="20"/>
        </w:rPr>
        <w:t>how often</w:t>
      </w:r>
      <w:r w:rsidRPr="007C2855">
        <w:rPr>
          <w:rFonts w:ascii="Arial" w:hAnsi="Arial" w:cs="Arial"/>
          <w:sz w:val="20"/>
          <w:szCs w:val="20"/>
        </w:rPr>
        <w:t xml:space="preserv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301AD678" w14:textId="77777777" w:rsidR="00CB6FC6" w:rsidRPr="00370C9B" w:rsidRDefault="00CB6FC6" w:rsidP="00CB6FC6">
      <w:pPr>
        <w:pStyle w:val="ListParagraph"/>
        <w:spacing w:line="240" w:lineRule="auto"/>
        <w:ind w:left="2880"/>
        <w:rPr>
          <w:rFonts w:ascii="Arial" w:hAnsi="Arial" w:cs="Arial"/>
          <w:sz w:val="20"/>
          <w:szCs w:val="20"/>
        </w:rPr>
      </w:pPr>
    </w:p>
    <w:p w14:paraId="10A28892" w14:textId="77777777" w:rsidR="00CB6FC6" w:rsidRDefault="00CB6FC6" w:rsidP="00CB6FC6">
      <w:pPr>
        <w:pStyle w:val="ListParagraph"/>
        <w:spacing w:line="240" w:lineRule="auto"/>
        <w:ind w:left="1080"/>
        <w:rPr>
          <w:rFonts w:ascii="Arial" w:hAnsi="Arial" w:cs="Arial"/>
          <w:sz w:val="20"/>
          <w:szCs w:val="20"/>
        </w:rPr>
      </w:pPr>
    </w:p>
    <w:p w14:paraId="4D3F2D7A" w14:textId="26EA95AC" w:rsidR="007A6063" w:rsidRDefault="00180292" w:rsidP="007A6063">
      <w:pPr>
        <w:pStyle w:val="ListParagraph"/>
        <w:spacing w:line="240" w:lineRule="auto"/>
        <w:ind w:firstLine="72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A6063">
        <w:rPr>
          <w:rFonts w:ascii="Arial" w:hAnsi="Arial" w:cs="Arial"/>
          <w:sz w:val="20"/>
          <w:szCs w:val="20"/>
        </w:rPr>
        <w:t>c.i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feed any supplemental minerals with your ration</w:t>
      </w:r>
      <w:r w:rsidR="00687410">
        <w:rPr>
          <w:rFonts w:ascii="Arial" w:hAnsi="Arial" w:cs="Arial"/>
          <w:sz w:val="20"/>
          <w:szCs w:val="20"/>
        </w:rPr>
        <w:t xml:space="preserve"> containing vitamin E and </w:t>
      </w:r>
      <w:r w:rsidR="007A6063">
        <w:rPr>
          <w:rFonts w:ascii="Arial" w:hAnsi="Arial" w:cs="Arial"/>
          <w:sz w:val="20"/>
          <w:szCs w:val="20"/>
        </w:rPr>
        <w:t xml:space="preserve"> </w:t>
      </w:r>
    </w:p>
    <w:p w14:paraId="465E0DC0" w14:textId="60933466" w:rsidR="00CB6FC6" w:rsidRDefault="00687410" w:rsidP="007A6063">
      <w:pPr>
        <w:pStyle w:val="ListParagraph"/>
        <w:spacing w:line="240" w:lineRule="auto"/>
        <w:ind w:left="1440" w:firstLine="720"/>
        <w:rPr>
          <w:rFonts w:ascii="Arial" w:hAnsi="Arial" w:cs="Arial"/>
          <w:sz w:val="20"/>
          <w:szCs w:val="20"/>
        </w:rPr>
      </w:pPr>
      <w:r>
        <w:rPr>
          <w:rFonts w:ascii="Arial" w:hAnsi="Arial" w:cs="Arial"/>
          <w:sz w:val="20"/>
          <w:szCs w:val="20"/>
        </w:rPr>
        <w:t>selenium</w:t>
      </w:r>
      <w:r w:rsidR="00CB6FC6">
        <w:rPr>
          <w:rFonts w:ascii="Arial" w:hAnsi="Arial" w:cs="Arial"/>
          <w:sz w:val="20"/>
          <w:szCs w:val="20"/>
        </w:rPr>
        <w:t>? (check one)</w:t>
      </w:r>
    </w:p>
    <w:p w14:paraId="0A4E04E0" w14:textId="77777777" w:rsidR="007A6063" w:rsidRPr="007C2855" w:rsidRDefault="007A6063" w:rsidP="007A6063">
      <w:pPr>
        <w:pStyle w:val="ListParagraph"/>
        <w:spacing w:line="240" w:lineRule="auto"/>
        <w:ind w:left="1440" w:firstLine="720"/>
        <w:rPr>
          <w:rFonts w:ascii="Arial" w:hAnsi="Arial" w:cs="Arial"/>
          <w:sz w:val="20"/>
          <w:szCs w:val="20"/>
        </w:rPr>
      </w:pPr>
    </w:p>
    <w:p w14:paraId="214247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49E0977E" w14:textId="269D86EE" w:rsidR="007A6063" w:rsidRDefault="00CB6FC6" w:rsidP="007A60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044E2DCF" w14:textId="74840E34" w:rsidR="007A6063" w:rsidRPr="007A6063" w:rsidRDefault="007A6063" w:rsidP="007A60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Unsure</w:t>
      </w:r>
    </w:p>
    <w:p w14:paraId="4FEA19B5" w14:textId="632F1096" w:rsidR="007A6063" w:rsidRPr="007A6063" w:rsidRDefault="007A6063" w:rsidP="007A6063">
      <w:pPr>
        <w:pStyle w:val="ListParagraph"/>
        <w:spacing w:line="240" w:lineRule="auto"/>
        <w:ind w:left="1620"/>
        <w:rPr>
          <w:rFonts w:ascii="Arial" w:hAnsi="Arial" w:cs="Arial"/>
          <w:sz w:val="20"/>
          <w:szCs w:val="20"/>
        </w:rPr>
      </w:pPr>
      <w:r w:rsidRPr="007A6063">
        <w:rPr>
          <w:rFonts w:ascii="Arial" w:hAnsi="Arial" w:cs="Arial"/>
          <w:sz w:val="28"/>
          <w:szCs w:val="20"/>
        </w:rPr>
        <w:t>□</w:t>
      </w:r>
      <w:r w:rsidRPr="007A6063">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7A6063">
        <w:rPr>
          <w:rFonts w:ascii="Arial" w:hAnsi="Arial" w:cs="Arial"/>
          <w:sz w:val="20"/>
          <w:szCs w:val="20"/>
        </w:rPr>
        <w:t>__________________________________</w:t>
      </w:r>
    </w:p>
    <w:p w14:paraId="122FD424" w14:textId="77777777" w:rsidR="007A6063" w:rsidRDefault="007A6063" w:rsidP="00CB6FC6">
      <w:pPr>
        <w:pStyle w:val="ListParagraph"/>
        <w:spacing w:line="240" w:lineRule="auto"/>
        <w:ind w:left="1620"/>
        <w:rPr>
          <w:rFonts w:ascii="Arial" w:hAnsi="Arial" w:cs="Arial"/>
          <w:sz w:val="20"/>
          <w:szCs w:val="20"/>
        </w:rPr>
      </w:pPr>
    </w:p>
    <w:p w14:paraId="6AA658D0" w14:textId="77777777" w:rsidR="00CB6FC6" w:rsidRPr="007C2855" w:rsidRDefault="00CB6FC6" w:rsidP="00CB6FC6">
      <w:pPr>
        <w:pStyle w:val="ListParagraph"/>
        <w:spacing w:line="240" w:lineRule="auto"/>
        <w:ind w:left="1800"/>
        <w:rPr>
          <w:rFonts w:ascii="Arial" w:hAnsi="Arial" w:cs="Arial"/>
          <w:sz w:val="20"/>
          <w:szCs w:val="20"/>
        </w:rPr>
      </w:pPr>
    </w:p>
    <w:p w14:paraId="1F03E6DF" w14:textId="6E450B7F" w:rsidR="00623D85" w:rsidRDefault="00180292" w:rsidP="007A6063">
      <w:pPr>
        <w:pStyle w:val="ListParagraph"/>
        <w:spacing w:line="240" w:lineRule="auto"/>
        <w:ind w:left="1620" w:firstLine="54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A6063">
        <w:rPr>
          <w:rFonts w:ascii="Arial" w:hAnsi="Arial" w:cs="Arial"/>
          <w:sz w:val="20"/>
          <w:szCs w:val="20"/>
        </w:rPr>
        <w:t>c</w:t>
      </w:r>
      <w:r w:rsidR="00CB6FC6">
        <w:rPr>
          <w:rFonts w:ascii="Arial" w:hAnsi="Arial" w:cs="Arial"/>
          <w:sz w:val="20"/>
          <w:szCs w:val="20"/>
        </w:rPr>
        <w:t>.</w:t>
      </w:r>
      <w:r w:rsidR="007A6063">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If yes, product name</w:t>
      </w:r>
      <w:r w:rsidR="00623D85">
        <w:rPr>
          <w:rFonts w:ascii="Arial" w:hAnsi="Arial" w:cs="Arial"/>
          <w:sz w:val="20"/>
          <w:szCs w:val="20"/>
        </w:rPr>
        <w:t xml:space="preserve"> or name of mill if product name not known</w:t>
      </w:r>
      <w:r w:rsidR="00CB6FC6" w:rsidRPr="007C2855">
        <w:rPr>
          <w:rFonts w:ascii="Arial" w:hAnsi="Arial" w:cs="Arial"/>
          <w:sz w:val="20"/>
          <w:szCs w:val="20"/>
        </w:rPr>
        <w:t xml:space="preserve">? </w:t>
      </w:r>
    </w:p>
    <w:p w14:paraId="2C3CDA87" w14:textId="77777777" w:rsidR="00623D85" w:rsidRDefault="00623D85" w:rsidP="00623D85">
      <w:pPr>
        <w:pStyle w:val="ListParagraph"/>
        <w:spacing w:line="240" w:lineRule="auto"/>
        <w:ind w:left="1620" w:firstLine="540"/>
        <w:rPr>
          <w:rFonts w:ascii="Arial" w:hAnsi="Arial" w:cs="Arial"/>
          <w:sz w:val="20"/>
          <w:szCs w:val="20"/>
        </w:rPr>
      </w:pPr>
    </w:p>
    <w:p w14:paraId="7C19203D" w14:textId="4DD816E9" w:rsidR="007A6063" w:rsidRPr="007A6063" w:rsidRDefault="009E620F" w:rsidP="00294E4E">
      <w:pPr>
        <w:ind w:left="1440" w:firstLine="720"/>
        <w:rPr>
          <w:rFonts w:ascii="Arial" w:hAnsi="Arial" w:cs="Arial"/>
          <w:sz w:val="20"/>
          <w:szCs w:val="20"/>
        </w:rPr>
      </w:pPr>
      <w:r>
        <w:rPr>
          <w:rFonts w:ascii="Arial" w:hAnsi="Arial" w:cs="Arial"/>
          <w:sz w:val="20"/>
          <w:szCs w:val="20"/>
        </w:rPr>
        <w:t>____________________________</w:t>
      </w:r>
    </w:p>
    <w:p w14:paraId="7C30B0AF" w14:textId="1D3D3629" w:rsidR="003763E3" w:rsidRDefault="003763E3" w:rsidP="003763E3">
      <w:pPr>
        <w:pStyle w:val="ListParagraph"/>
        <w:spacing w:line="240" w:lineRule="auto"/>
        <w:ind w:left="1620" w:hanging="540"/>
        <w:rPr>
          <w:rFonts w:ascii="Arial" w:hAnsi="Arial" w:cs="Arial"/>
          <w:sz w:val="20"/>
          <w:szCs w:val="20"/>
        </w:rPr>
      </w:pPr>
      <w:r>
        <w:rPr>
          <w:rFonts w:ascii="Arial" w:hAnsi="Arial" w:cs="Arial"/>
          <w:sz w:val="20"/>
          <w:szCs w:val="20"/>
        </w:rPr>
        <w:t>10.</w:t>
      </w:r>
      <w:r w:rsidR="000776F2">
        <w:rPr>
          <w:rFonts w:ascii="Arial" w:hAnsi="Arial" w:cs="Arial"/>
          <w:sz w:val="20"/>
          <w:szCs w:val="20"/>
        </w:rPr>
        <w:t>d</w:t>
      </w:r>
      <w:r w:rsidR="00687410">
        <w:rPr>
          <w:rFonts w:ascii="Arial" w:hAnsi="Arial" w:cs="Arial"/>
          <w:sz w:val="20"/>
          <w:szCs w:val="20"/>
        </w:rPr>
        <w:t>.i</w:t>
      </w:r>
      <w:r>
        <w:rPr>
          <w:rFonts w:ascii="Arial" w:hAnsi="Arial" w:cs="Arial"/>
          <w:sz w:val="20"/>
          <w:szCs w:val="20"/>
        </w:rPr>
        <w:t>) Do you</w:t>
      </w:r>
      <w:r w:rsidR="00687410">
        <w:rPr>
          <w:rFonts w:ascii="Arial" w:hAnsi="Arial" w:cs="Arial"/>
          <w:sz w:val="20"/>
          <w:szCs w:val="20"/>
        </w:rPr>
        <w:t xml:space="preserve"> regularly</w:t>
      </w:r>
      <w:r>
        <w:rPr>
          <w:rFonts w:ascii="Arial" w:hAnsi="Arial" w:cs="Arial"/>
          <w:sz w:val="20"/>
          <w:szCs w:val="20"/>
        </w:rPr>
        <w:t xml:space="preserve"> supplement </w:t>
      </w:r>
      <w:r w:rsidR="00F159EE">
        <w:rPr>
          <w:rFonts w:ascii="Arial" w:hAnsi="Arial" w:cs="Arial"/>
          <w:sz w:val="20"/>
          <w:szCs w:val="20"/>
        </w:rPr>
        <w:t>DRY COWS</w:t>
      </w:r>
      <w:r>
        <w:rPr>
          <w:rFonts w:ascii="Arial" w:hAnsi="Arial" w:cs="Arial"/>
          <w:sz w:val="20"/>
          <w:szCs w:val="20"/>
        </w:rPr>
        <w:t xml:space="preserve"> with an injectable vitamin supplement containing selenium and vitamin E, such as MuSe or Multimin?</w:t>
      </w:r>
    </w:p>
    <w:p w14:paraId="567088BF" w14:textId="77777777" w:rsidR="003763E3" w:rsidRPr="007C2855" w:rsidRDefault="003763E3" w:rsidP="003763E3">
      <w:pPr>
        <w:pStyle w:val="ListParagraph"/>
        <w:spacing w:line="240" w:lineRule="auto"/>
        <w:ind w:left="1620" w:hanging="540"/>
        <w:rPr>
          <w:rFonts w:ascii="Arial" w:hAnsi="Arial" w:cs="Arial"/>
          <w:sz w:val="20"/>
          <w:szCs w:val="20"/>
        </w:rPr>
      </w:pPr>
    </w:p>
    <w:p w14:paraId="72F71445" w14:textId="07AF2CF7" w:rsidR="003763E3" w:rsidRPr="007C2855" w:rsidRDefault="003763E3" w:rsidP="003763E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w:t>
      </w:r>
    </w:p>
    <w:p w14:paraId="0BD18E16" w14:textId="08E6DA7F" w:rsidR="003763E3" w:rsidRDefault="003763E3" w:rsidP="003763E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0D512E84" w14:textId="58414298" w:rsidR="00F159EE" w:rsidRDefault="00F159EE" w:rsidP="00F159E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As needed, if </w:t>
      </w:r>
      <w:r w:rsidR="00D440AB">
        <w:rPr>
          <w:rFonts w:ascii="Arial" w:hAnsi="Arial" w:cs="Arial"/>
          <w:sz w:val="20"/>
          <w:szCs w:val="20"/>
        </w:rPr>
        <w:t xml:space="preserve">animal is </w:t>
      </w:r>
      <w:r>
        <w:rPr>
          <w:rFonts w:ascii="Arial" w:hAnsi="Arial" w:cs="Arial"/>
          <w:sz w:val="20"/>
          <w:szCs w:val="20"/>
        </w:rPr>
        <w:t>sick</w:t>
      </w:r>
    </w:p>
    <w:p w14:paraId="01448E94" w14:textId="4405443B" w:rsidR="003763E3" w:rsidRDefault="003763E3" w:rsidP="00F159EE">
      <w:pPr>
        <w:pStyle w:val="ListParagraph"/>
        <w:spacing w:line="240" w:lineRule="auto"/>
        <w:ind w:left="1620"/>
        <w:rPr>
          <w:rFonts w:ascii="Arial" w:hAnsi="Arial" w:cs="Arial"/>
          <w:sz w:val="20"/>
          <w:szCs w:val="20"/>
        </w:rPr>
      </w:pPr>
      <w:r w:rsidRPr="00F159EE">
        <w:rPr>
          <w:rFonts w:ascii="Arial" w:hAnsi="Arial" w:cs="Arial"/>
          <w:sz w:val="28"/>
          <w:szCs w:val="20"/>
        </w:rPr>
        <w:t>□</w:t>
      </w:r>
      <w:r w:rsidRPr="00F159E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F159EE">
        <w:rPr>
          <w:rFonts w:ascii="Arial" w:hAnsi="Arial" w:cs="Arial"/>
          <w:sz w:val="20"/>
          <w:szCs w:val="20"/>
        </w:rPr>
        <w:t>__________________________________</w:t>
      </w:r>
    </w:p>
    <w:p w14:paraId="31A692D8" w14:textId="77777777" w:rsidR="00F159EE" w:rsidRPr="00F159EE" w:rsidRDefault="00F159EE" w:rsidP="00F159EE">
      <w:pPr>
        <w:pStyle w:val="ListParagraph"/>
        <w:spacing w:line="240" w:lineRule="auto"/>
        <w:ind w:left="1620"/>
        <w:rPr>
          <w:rFonts w:ascii="Arial" w:hAnsi="Arial" w:cs="Arial"/>
          <w:sz w:val="20"/>
          <w:szCs w:val="20"/>
        </w:rPr>
      </w:pPr>
    </w:p>
    <w:p w14:paraId="520EA770" w14:textId="173A66B5" w:rsidR="003763E3" w:rsidRDefault="003763E3" w:rsidP="003763E3">
      <w:pPr>
        <w:pStyle w:val="ListParagraph"/>
        <w:spacing w:line="240" w:lineRule="auto"/>
        <w:ind w:left="1620"/>
        <w:rPr>
          <w:rFonts w:ascii="Arial" w:hAnsi="Arial" w:cs="Arial"/>
          <w:sz w:val="20"/>
          <w:szCs w:val="20"/>
        </w:rPr>
      </w:pPr>
    </w:p>
    <w:p w14:paraId="54FC1222" w14:textId="2E32DDB3"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If yes, product name</w:t>
      </w:r>
      <w:r>
        <w:rPr>
          <w:rFonts w:ascii="Arial" w:hAnsi="Arial" w:cs="Arial"/>
          <w:sz w:val="20"/>
          <w:szCs w:val="20"/>
        </w:rPr>
        <w:t xml:space="preserve"> used:</w:t>
      </w:r>
      <w:r w:rsidRPr="007C2855">
        <w:rPr>
          <w:rFonts w:ascii="Arial" w:hAnsi="Arial" w:cs="Arial"/>
          <w:sz w:val="20"/>
          <w:szCs w:val="20"/>
        </w:rPr>
        <w:t xml:space="preserve"> </w:t>
      </w:r>
    </w:p>
    <w:p w14:paraId="65507B5D" w14:textId="77777777" w:rsidR="003763E3" w:rsidRDefault="003763E3" w:rsidP="003763E3">
      <w:pPr>
        <w:pStyle w:val="ListParagraph"/>
        <w:spacing w:line="240" w:lineRule="auto"/>
        <w:ind w:left="1620" w:firstLine="540"/>
        <w:rPr>
          <w:rFonts w:ascii="Arial" w:hAnsi="Arial" w:cs="Arial"/>
          <w:sz w:val="20"/>
          <w:szCs w:val="20"/>
        </w:rPr>
      </w:pPr>
    </w:p>
    <w:p w14:paraId="3682DA43" w14:textId="100CA589" w:rsidR="003763E3" w:rsidRDefault="003763E3" w:rsidP="003763E3">
      <w:pPr>
        <w:pStyle w:val="ListParagraph"/>
        <w:spacing w:line="240" w:lineRule="auto"/>
        <w:ind w:left="1620" w:firstLine="540"/>
        <w:rPr>
          <w:rFonts w:ascii="Arial" w:hAnsi="Arial" w:cs="Arial"/>
          <w:sz w:val="20"/>
          <w:szCs w:val="20"/>
        </w:rPr>
      </w:pPr>
      <w:r>
        <w:rPr>
          <w:rFonts w:ascii="Arial" w:hAnsi="Arial" w:cs="Arial"/>
          <w:sz w:val="20"/>
          <w:szCs w:val="20"/>
        </w:rPr>
        <w:t>____________________________</w:t>
      </w:r>
    </w:p>
    <w:p w14:paraId="50372580" w14:textId="311313A4" w:rsidR="003763E3" w:rsidRDefault="003763E3" w:rsidP="003763E3">
      <w:pPr>
        <w:pStyle w:val="ListParagraph"/>
        <w:spacing w:line="240" w:lineRule="auto"/>
        <w:ind w:left="1620" w:firstLine="540"/>
        <w:rPr>
          <w:rFonts w:ascii="Arial" w:hAnsi="Arial" w:cs="Arial"/>
          <w:sz w:val="20"/>
          <w:szCs w:val="20"/>
        </w:rPr>
      </w:pPr>
    </w:p>
    <w:p w14:paraId="3C0CE6DC" w14:textId="77777777" w:rsidR="003763E3" w:rsidRDefault="003763E3" w:rsidP="003763E3">
      <w:pPr>
        <w:pStyle w:val="ListParagraph"/>
        <w:spacing w:line="240" w:lineRule="auto"/>
        <w:ind w:left="1620"/>
        <w:rPr>
          <w:rFonts w:ascii="Arial" w:hAnsi="Arial" w:cs="Arial"/>
          <w:sz w:val="20"/>
          <w:szCs w:val="20"/>
        </w:rPr>
      </w:pPr>
    </w:p>
    <w:p w14:paraId="4EBC4BDD" w14:textId="11F8DA2B"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w:t>
      </w:r>
      <w:r>
        <w:rPr>
          <w:rFonts w:ascii="Arial" w:hAnsi="Arial" w:cs="Arial"/>
          <w:sz w:val="20"/>
          <w:szCs w:val="20"/>
        </w:rPr>
        <w:t xml:space="preserve">ii) </w:t>
      </w:r>
      <w:r w:rsidRPr="007C2855">
        <w:rPr>
          <w:rFonts w:ascii="Arial" w:hAnsi="Arial" w:cs="Arial"/>
          <w:sz w:val="20"/>
          <w:szCs w:val="20"/>
        </w:rPr>
        <w:t xml:space="preserve">If yes, </w:t>
      </w:r>
      <w:r>
        <w:rPr>
          <w:rFonts w:ascii="Arial" w:hAnsi="Arial" w:cs="Arial"/>
          <w:sz w:val="20"/>
          <w:szCs w:val="20"/>
        </w:rPr>
        <w:t>AMOUNT given to each animal:</w:t>
      </w:r>
      <w:r w:rsidRPr="007C2855">
        <w:rPr>
          <w:rFonts w:ascii="Arial" w:hAnsi="Arial" w:cs="Arial"/>
          <w:sz w:val="20"/>
          <w:szCs w:val="20"/>
        </w:rPr>
        <w:t xml:space="preserve"> </w:t>
      </w:r>
    </w:p>
    <w:p w14:paraId="28B73926" w14:textId="77777777" w:rsidR="003763E3" w:rsidRDefault="003763E3" w:rsidP="003763E3">
      <w:pPr>
        <w:pStyle w:val="ListParagraph"/>
        <w:spacing w:line="240" w:lineRule="auto"/>
        <w:ind w:left="1620" w:firstLine="540"/>
        <w:rPr>
          <w:rFonts w:ascii="Arial" w:hAnsi="Arial" w:cs="Arial"/>
          <w:sz w:val="20"/>
          <w:szCs w:val="20"/>
        </w:rPr>
      </w:pPr>
    </w:p>
    <w:p w14:paraId="39ABB939" w14:textId="77777777" w:rsidR="003763E3" w:rsidRDefault="003763E3" w:rsidP="003763E3">
      <w:pPr>
        <w:pStyle w:val="ListParagraph"/>
        <w:spacing w:line="240" w:lineRule="auto"/>
        <w:ind w:left="2340" w:firstLine="540"/>
        <w:rPr>
          <w:rFonts w:ascii="Arial" w:hAnsi="Arial" w:cs="Arial"/>
          <w:sz w:val="20"/>
          <w:szCs w:val="20"/>
        </w:rPr>
      </w:pPr>
    </w:p>
    <w:p w14:paraId="181834CF" w14:textId="4AF5257B" w:rsidR="003763E3" w:rsidRDefault="003763E3" w:rsidP="003763E3">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2E652FD8" w14:textId="07B1B650" w:rsidR="003763E3" w:rsidRDefault="003763E3" w:rsidP="003763E3">
      <w:pPr>
        <w:pStyle w:val="ListParagraph"/>
        <w:spacing w:line="240" w:lineRule="auto"/>
        <w:ind w:left="1620" w:firstLine="540"/>
        <w:rPr>
          <w:rFonts w:ascii="Arial" w:hAnsi="Arial" w:cs="Arial"/>
          <w:sz w:val="20"/>
          <w:szCs w:val="20"/>
        </w:rPr>
      </w:pPr>
    </w:p>
    <w:p w14:paraId="47ABD6DB" w14:textId="77777777" w:rsidR="003763E3" w:rsidRDefault="003763E3" w:rsidP="003763E3">
      <w:pPr>
        <w:pStyle w:val="ListParagraph"/>
        <w:spacing w:line="240" w:lineRule="auto"/>
        <w:ind w:left="1620" w:firstLine="540"/>
        <w:rPr>
          <w:rFonts w:ascii="Arial" w:hAnsi="Arial" w:cs="Arial"/>
          <w:sz w:val="20"/>
          <w:szCs w:val="20"/>
        </w:rPr>
      </w:pPr>
    </w:p>
    <w:p w14:paraId="60621A3B" w14:textId="45DD947A"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iv</w:t>
      </w:r>
      <w:r>
        <w:rPr>
          <w:rFonts w:ascii="Arial" w:hAnsi="Arial" w:cs="Arial"/>
          <w:sz w:val="20"/>
          <w:szCs w:val="20"/>
        </w:rPr>
        <w:t xml:space="preserve">) </w:t>
      </w:r>
      <w:r w:rsidRPr="007C2855">
        <w:rPr>
          <w:rFonts w:ascii="Arial" w:hAnsi="Arial" w:cs="Arial"/>
          <w:sz w:val="20"/>
          <w:szCs w:val="20"/>
        </w:rPr>
        <w:t xml:space="preserve">If yes, </w:t>
      </w:r>
      <w:r>
        <w:rPr>
          <w:rFonts w:ascii="Arial" w:hAnsi="Arial" w:cs="Arial"/>
          <w:sz w:val="20"/>
          <w:szCs w:val="20"/>
        </w:rPr>
        <w:t>FREQUENCY supplement is given to each animal:</w:t>
      </w:r>
      <w:r w:rsidRPr="007C2855">
        <w:rPr>
          <w:rFonts w:ascii="Arial" w:hAnsi="Arial" w:cs="Arial"/>
          <w:sz w:val="20"/>
          <w:szCs w:val="20"/>
        </w:rPr>
        <w:t xml:space="preserve"> </w:t>
      </w:r>
    </w:p>
    <w:p w14:paraId="75F4C9F8" w14:textId="5B10126F" w:rsidR="003763E3" w:rsidRDefault="003763E3" w:rsidP="003763E3">
      <w:pPr>
        <w:pStyle w:val="ListParagraph"/>
        <w:spacing w:line="240" w:lineRule="auto"/>
        <w:ind w:left="1620"/>
        <w:rPr>
          <w:rFonts w:ascii="Arial" w:hAnsi="Arial" w:cs="Arial"/>
          <w:sz w:val="20"/>
          <w:szCs w:val="20"/>
        </w:rPr>
      </w:pPr>
    </w:p>
    <w:p w14:paraId="12A005B7" w14:textId="77777777" w:rsidR="003763E3" w:rsidRDefault="003763E3" w:rsidP="003763E3">
      <w:pPr>
        <w:pStyle w:val="ListParagraph"/>
        <w:spacing w:line="240" w:lineRule="auto"/>
        <w:ind w:left="1620"/>
        <w:rPr>
          <w:rFonts w:ascii="Arial" w:hAnsi="Arial" w:cs="Arial"/>
          <w:sz w:val="20"/>
          <w:szCs w:val="20"/>
        </w:rPr>
      </w:pPr>
    </w:p>
    <w:p w14:paraId="0FF2107C" w14:textId="546F2FE6" w:rsidR="003763E3" w:rsidRDefault="003763E3" w:rsidP="003763E3">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35817D86" w14:textId="58F7CE18" w:rsidR="003763E3" w:rsidRDefault="003763E3" w:rsidP="00CB6FC6">
      <w:pPr>
        <w:pStyle w:val="ListParagraph"/>
        <w:spacing w:line="240" w:lineRule="auto"/>
        <w:ind w:left="1620"/>
        <w:rPr>
          <w:rFonts w:ascii="Arial" w:hAnsi="Arial" w:cs="Arial"/>
          <w:sz w:val="20"/>
          <w:szCs w:val="20"/>
        </w:rPr>
      </w:pPr>
    </w:p>
    <w:p w14:paraId="270C4308" w14:textId="79A057FD" w:rsidR="00687410" w:rsidRDefault="00687410" w:rsidP="00687410">
      <w:pPr>
        <w:pStyle w:val="ListParagraph"/>
        <w:spacing w:line="240" w:lineRule="auto"/>
        <w:ind w:left="1620" w:hanging="540"/>
        <w:rPr>
          <w:rFonts w:ascii="Arial" w:hAnsi="Arial" w:cs="Arial"/>
          <w:sz w:val="20"/>
          <w:szCs w:val="20"/>
        </w:rPr>
      </w:pPr>
    </w:p>
    <w:p w14:paraId="1239EFB8" w14:textId="77777777" w:rsidR="006B1013" w:rsidRDefault="006B1013" w:rsidP="00687410">
      <w:pPr>
        <w:pStyle w:val="ListParagraph"/>
        <w:spacing w:line="240" w:lineRule="auto"/>
        <w:ind w:left="1620" w:hanging="540"/>
        <w:rPr>
          <w:rFonts w:ascii="Arial" w:hAnsi="Arial" w:cs="Arial"/>
          <w:sz w:val="20"/>
          <w:szCs w:val="20"/>
        </w:rPr>
      </w:pPr>
    </w:p>
    <w:p w14:paraId="2402DA83" w14:textId="77777777" w:rsidR="00294E4E" w:rsidRDefault="00294E4E" w:rsidP="00687410">
      <w:pPr>
        <w:pStyle w:val="ListParagraph"/>
        <w:spacing w:line="240" w:lineRule="auto"/>
        <w:ind w:left="1620" w:hanging="540"/>
        <w:rPr>
          <w:rFonts w:ascii="Arial" w:hAnsi="Arial" w:cs="Arial"/>
          <w:sz w:val="20"/>
          <w:szCs w:val="20"/>
        </w:rPr>
      </w:pPr>
    </w:p>
    <w:p w14:paraId="4E69B17F" w14:textId="77777777" w:rsidR="00294E4E" w:rsidRDefault="00294E4E" w:rsidP="00687410">
      <w:pPr>
        <w:pStyle w:val="ListParagraph"/>
        <w:spacing w:line="240" w:lineRule="auto"/>
        <w:ind w:left="1620" w:hanging="540"/>
        <w:rPr>
          <w:rFonts w:ascii="Arial" w:hAnsi="Arial" w:cs="Arial"/>
          <w:sz w:val="20"/>
          <w:szCs w:val="20"/>
        </w:rPr>
      </w:pPr>
    </w:p>
    <w:p w14:paraId="693B9DB2" w14:textId="1C85A723" w:rsidR="00687410" w:rsidRDefault="00687410" w:rsidP="00687410">
      <w:pPr>
        <w:pStyle w:val="ListParagraph"/>
        <w:spacing w:line="240" w:lineRule="auto"/>
        <w:ind w:left="1620" w:hanging="54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.i) Do you regularly supplement CALVES at birth with an injectable vitamin supplement containing selenium and vitamin E, such as BoSe or Multimin?</w:t>
      </w:r>
    </w:p>
    <w:p w14:paraId="2E3A6738" w14:textId="77777777" w:rsidR="00687410" w:rsidRDefault="00687410" w:rsidP="00687410">
      <w:pPr>
        <w:pStyle w:val="ListParagraph"/>
        <w:spacing w:line="240" w:lineRule="auto"/>
        <w:ind w:left="1620"/>
        <w:rPr>
          <w:rFonts w:ascii="Arial" w:hAnsi="Arial" w:cs="Arial"/>
          <w:sz w:val="28"/>
          <w:szCs w:val="20"/>
        </w:rPr>
      </w:pPr>
    </w:p>
    <w:p w14:paraId="327E4328" w14:textId="5655A226" w:rsidR="00687410" w:rsidRPr="007C2855"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w:t>
      </w:r>
    </w:p>
    <w:p w14:paraId="30E32209" w14:textId="77777777" w:rsidR="00687410"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149D7835" w14:textId="2D854FE2" w:rsidR="00687410"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As needed, if </w:t>
      </w:r>
      <w:r w:rsidR="00D440AB">
        <w:rPr>
          <w:rFonts w:ascii="Arial" w:hAnsi="Arial" w:cs="Arial"/>
          <w:sz w:val="20"/>
          <w:szCs w:val="20"/>
        </w:rPr>
        <w:t xml:space="preserve">animal is </w:t>
      </w:r>
      <w:r>
        <w:rPr>
          <w:rFonts w:ascii="Arial" w:hAnsi="Arial" w:cs="Arial"/>
          <w:sz w:val="20"/>
          <w:szCs w:val="20"/>
        </w:rPr>
        <w:t>sick</w:t>
      </w:r>
    </w:p>
    <w:p w14:paraId="781940EC" w14:textId="33CB46A0" w:rsidR="00687410" w:rsidRDefault="00687410" w:rsidP="00687410">
      <w:pPr>
        <w:pStyle w:val="ListParagraph"/>
        <w:spacing w:line="240" w:lineRule="auto"/>
        <w:ind w:left="1620"/>
        <w:rPr>
          <w:rFonts w:ascii="Arial" w:hAnsi="Arial" w:cs="Arial"/>
          <w:sz w:val="20"/>
          <w:szCs w:val="20"/>
        </w:rPr>
      </w:pPr>
      <w:r w:rsidRPr="00F159EE">
        <w:rPr>
          <w:rFonts w:ascii="Arial" w:hAnsi="Arial" w:cs="Arial"/>
          <w:sz w:val="28"/>
          <w:szCs w:val="20"/>
        </w:rPr>
        <w:t>□</w:t>
      </w:r>
      <w:r w:rsidRPr="00F159E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F159EE">
        <w:rPr>
          <w:rFonts w:ascii="Arial" w:hAnsi="Arial" w:cs="Arial"/>
          <w:sz w:val="20"/>
          <w:szCs w:val="20"/>
        </w:rPr>
        <w:t>__________________________________</w:t>
      </w:r>
    </w:p>
    <w:p w14:paraId="7BDC9C5C" w14:textId="77777777" w:rsidR="00687410" w:rsidRPr="00F159EE" w:rsidRDefault="00687410" w:rsidP="00687410">
      <w:pPr>
        <w:pStyle w:val="ListParagraph"/>
        <w:spacing w:line="240" w:lineRule="auto"/>
        <w:ind w:left="1620"/>
        <w:rPr>
          <w:rFonts w:ascii="Arial" w:hAnsi="Arial" w:cs="Arial"/>
          <w:sz w:val="20"/>
          <w:szCs w:val="20"/>
        </w:rPr>
      </w:pPr>
    </w:p>
    <w:p w14:paraId="596774B9" w14:textId="77777777" w:rsidR="00687410" w:rsidRDefault="00687410" w:rsidP="00687410">
      <w:pPr>
        <w:pStyle w:val="ListParagraph"/>
        <w:spacing w:line="240" w:lineRule="auto"/>
        <w:ind w:left="1620"/>
        <w:rPr>
          <w:rFonts w:ascii="Arial" w:hAnsi="Arial" w:cs="Arial"/>
          <w:sz w:val="20"/>
          <w:szCs w:val="20"/>
        </w:rPr>
      </w:pPr>
    </w:p>
    <w:p w14:paraId="70F5CE6C" w14:textId="29A5FE63"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.ii) </w:t>
      </w:r>
      <w:r w:rsidRPr="007C2855">
        <w:rPr>
          <w:rFonts w:ascii="Arial" w:hAnsi="Arial" w:cs="Arial"/>
          <w:sz w:val="20"/>
          <w:szCs w:val="20"/>
        </w:rPr>
        <w:t>If yes, product name</w:t>
      </w:r>
      <w:r>
        <w:rPr>
          <w:rFonts w:ascii="Arial" w:hAnsi="Arial" w:cs="Arial"/>
          <w:sz w:val="20"/>
          <w:szCs w:val="20"/>
        </w:rPr>
        <w:t xml:space="preserve"> used:</w:t>
      </w:r>
      <w:r w:rsidRPr="007C2855">
        <w:rPr>
          <w:rFonts w:ascii="Arial" w:hAnsi="Arial" w:cs="Arial"/>
          <w:sz w:val="20"/>
          <w:szCs w:val="20"/>
        </w:rPr>
        <w:t xml:space="preserve"> </w:t>
      </w:r>
    </w:p>
    <w:p w14:paraId="20FCF0AF" w14:textId="77777777" w:rsidR="00687410" w:rsidRDefault="00687410" w:rsidP="00687410">
      <w:pPr>
        <w:pStyle w:val="ListParagraph"/>
        <w:spacing w:line="240" w:lineRule="auto"/>
        <w:ind w:left="1620" w:firstLine="540"/>
        <w:rPr>
          <w:rFonts w:ascii="Arial" w:hAnsi="Arial" w:cs="Arial"/>
          <w:sz w:val="20"/>
          <w:szCs w:val="20"/>
        </w:rPr>
      </w:pPr>
    </w:p>
    <w:p w14:paraId="22AA2F56" w14:textId="77777777" w:rsidR="00687410" w:rsidRDefault="00687410" w:rsidP="00687410">
      <w:pPr>
        <w:pStyle w:val="ListParagraph"/>
        <w:spacing w:line="240" w:lineRule="auto"/>
        <w:ind w:left="1620" w:firstLine="540"/>
        <w:rPr>
          <w:rFonts w:ascii="Arial" w:hAnsi="Arial" w:cs="Arial"/>
          <w:sz w:val="20"/>
          <w:szCs w:val="20"/>
        </w:rPr>
      </w:pPr>
      <w:r>
        <w:rPr>
          <w:rFonts w:ascii="Arial" w:hAnsi="Arial" w:cs="Arial"/>
          <w:sz w:val="20"/>
          <w:szCs w:val="20"/>
        </w:rPr>
        <w:t>____________________________</w:t>
      </w:r>
    </w:p>
    <w:p w14:paraId="75E6ADD6" w14:textId="77777777" w:rsidR="00687410" w:rsidRDefault="00687410" w:rsidP="00687410">
      <w:pPr>
        <w:pStyle w:val="ListParagraph"/>
        <w:spacing w:line="240" w:lineRule="auto"/>
        <w:ind w:left="1620" w:firstLine="540"/>
        <w:rPr>
          <w:rFonts w:ascii="Arial" w:hAnsi="Arial" w:cs="Arial"/>
          <w:sz w:val="20"/>
          <w:szCs w:val="20"/>
        </w:rPr>
      </w:pPr>
    </w:p>
    <w:p w14:paraId="2DA7E267" w14:textId="77777777" w:rsidR="00687410" w:rsidRDefault="00687410" w:rsidP="00687410">
      <w:pPr>
        <w:pStyle w:val="ListParagraph"/>
        <w:spacing w:line="240" w:lineRule="auto"/>
        <w:ind w:left="1620"/>
        <w:rPr>
          <w:rFonts w:ascii="Arial" w:hAnsi="Arial" w:cs="Arial"/>
          <w:sz w:val="20"/>
          <w:szCs w:val="20"/>
        </w:rPr>
      </w:pPr>
    </w:p>
    <w:p w14:paraId="1CA56668" w14:textId="4D320981"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.iii) </w:t>
      </w:r>
      <w:r w:rsidRPr="007C2855">
        <w:rPr>
          <w:rFonts w:ascii="Arial" w:hAnsi="Arial" w:cs="Arial"/>
          <w:sz w:val="20"/>
          <w:szCs w:val="20"/>
        </w:rPr>
        <w:t xml:space="preserve">If yes, </w:t>
      </w:r>
      <w:r>
        <w:rPr>
          <w:rFonts w:ascii="Arial" w:hAnsi="Arial" w:cs="Arial"/>
          <w:sz w:val="20"/>
          <w:szCs w:val="20"/>
        </w:rPr>
        <w:t>AMOUNT given to each animal:</w:t>
      </w:r>
      <w:r w:rsidRPr="007C2855">
        <w:rPr>
          <w:rFonts w:ascii="Arial" w:hAnsi="Arial" w:cs="Arial"/>
          <w:sz w:val="20"/>
          <w:szCs w:val="20"/>
        </w:rPr>
        <w:t xml:space="preserve"> </w:t>
      </w:r>
    </w:p>
    <w:p w14:paraId="10566738" w14:textId="77777777" w:rsidR="00687410" w:rsidRDefault="00687410" w:rsidP="00687410">
      <w:pPr>
        <w:pStyle w:val="ListParagraph"/>
        <w:spacing w:line="240" w:lineRule="auto"/>
        <w:ind w:left="1620" w:firstLine="540"/>
        <w:rPr>
          <w:rFonts w:ascii="Arial" w:hAnsi="Arial" w:cs="Arial"/>
          <w:sz w:val="20"/>
          <w:szCs w:val="20"/>
        </w:rPr>
      </w:pPr>
    </w:p>
    <w:p w14:paraId="5DC2951A" w14:textId="77777777" w:rsidR="00687410" w:rsidRDefault="00687410" w:rsidP="00687410">
      <w:pPr>
        <w:pStyle w:val="ListParagraph"/>
        <w:spacing w:line="240" w:lineRule="auto"/>
        <w:ind w:left="2340" w:firstLine="540"/>
        <w:rPr>
          <w:rFonts w:ascii="Arial" w:hAnsi="Arial" w:cs="Arial"/>
          <w:sz w:val="20"/>
          <w:szCs w:val="20"/>
        </w:rPr>
      </w:pPr>
    </w:p>
    <w:p w14:paraId="0CDEE469" w14:textId="77777777" w:rsidR="00687410" w:rsidRDefault="00687410" w:rsidP="00687410">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5DED3B14" w14:textId="77777777" w:rsidR="00687410" w:rsidRDefault="00687410" w:rsidP="00687410">
      <w:pPr>
        <w:pStyle w:val="ListParagraph"/>
        <w:spacing w:line="240" w:lineRule="auto"/>
        <w:ind w:left="1620" w:firstLine="540"/>
        <w:rPr>
          <w:rFonts w:ascii="Arial" w:hAnsi="Arial" w:cs="Arial"/>
          <w:sz w:val="20"/>
          <w:szCs w:val="20"/>
        </w:rPr>
      </w:pPr>
    </w:p>
    <w:p w14:paraId="71004B2D" w14:textId="77777777" w:rsidR="00687410" w:rsidRDefault="00687410" w:rsidP="00687410">
      <w:pPr>
        <w:pStyle w:val="ListParagraph"/>
        <w:spacing w:line="240" w:lineRule="auto"/>
        <w:ind w:left="1620" w:firstLine="540"/>
        <w:rPr>
          <w:rFonts w:ascii="Arial" w:hAnsi="Arial" w:cs="Arial"/>
          <w:sz w:val="20"/>
          <w:szCs w:val="20"/>
        </w:rPr>
      </w:pPr>
    </w:p>
    <w:p w14:paraId="3350E02E" w14:textId="037D50D4"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.iv) </w:t>
      </w:r>
      <w:r w:rsidRPr="007C2855">
        <w:rPr>
          <w:rFonts w:ascii="Arial" w:hAnsi="Arial" w:cs="Arial"/>
          <w:sz w:val="20"/>
          <w:szCs w:val="20"/>
        </w:rPr>
        <w:t xml:space="preserve">If yes, </w:t>
      </w:r>
      <w:r>
        <w:rPr>
          <w:rFonts w:ascii="Arial" w:hAnsi="Arial" w:cs="Arial"/>
          <w:sz w:val="20"/>
          <w:szCs w:val="20"/>
        </w:rPr>
        <w:t>FREQUENCY supplement is given to each animal:</w:t>
      </w:r>
      <w:r w:rsidRPr="007C2855">
        <w:rPr>
          <w:rFonts w:ascii="Arial" w:hAnsi="Arial" w:cs="Arial"/>
          <w:sz w:val="20"/>
          <w:szCs w:val="20"/>
        </w:rPr>
        <w:t xml:space="preserve"> </w:t>
      </w:r>
    </w:p>
    <w:p w14:paraId="40B50EAA" w14:textId="77777777" w:rsidR="00687410" w:rsidRDefault="00687410" w:rsidP="00687410">
      <w:pPr>
        <w:pStyle w:val="ListParagraph"/>
        <w:spacing w:line="240" w:lineRule="auto"/>
        <w:ind w:left="1620"/>
        <w:rPr>
          <w:rFonts w:ascii="Arial" w:hAnsi="Arial" w:cs="Arial"/>
          <w:sz w:val="20"/>
          <w:szCs w:val="20"/>
        </w:rPr>
      </w:pPr>
    </w:p>
    <w:p w14:paraId="7D00744F" w14:textId="77777777" w:rsidR="00687410" w:rsidRDefault="00687410" w:rsidP="00687410">
      <w:pPr>
        <w:pStyle w:val="ListParagraph"/>
        <w:spacing w:line="240" w:lineRule="auto"/>
        <w:ind w:left="1620"/>
        <w:rPr>
          <w:rFonts w:ascii="Arial" w:hAnsi="Arial" w:cs="Arial"/>
          <w:sz w:val="20"/>
          <w:szCs w:val="20"/>
        </w:rPr>
      </w:pPr>
    </w:p>
    <w:p w14:paraId="157AF1C3" w14:textId="77777777" w:rsidR="00687410" w:rsidRDefault="00687410" w:rsidP="00687410">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7A7803ED" w14:textId="77777777" w:rsidR="00687410" w:rsidRDefault="00687410" w:rsidP="00CB6FC6">
      <w:pPr>
        <w:pStyle w:val="ListParagraph"/>
        <w:spacing w:line="240" w:lineRule="auto"/>
        <w:ind w:left="1620" w:hanging="540"/>
        <w:rPr>
          <w:rFonts w:ascii="Arial" w:hAnsi="Arial" w:cs="Arial"/>
          <w:sz w:val="20"/>
          <w:szCs w:val="20"/>
        </w:rPr>
      </w:pPr>
    </w:p>
    <w:p w14:paraId="1F8C71B4" w14:textId="77777777" w:rsidR="00687410" w:rsidRDefault="00687410" w:rsidP="00CB6FC6">
      <w:pPr>
        <w:pStyle w:val="ListParagraph"/>
        <w:spacing w:line="240" w:lineRule="auto"/>
        <w:ind w:left="1620" w:hanging="540"/>
        <w:rPr>
          <w:rFonts w:ascii="Arial" w:hAnsi="Arial" w:cs="Arial"/>
          <w:sz w:val="20"/>
          <w:szCs w:val="20"/>
        </w:rPr>
      </w:pPr>
    </w:p>
    <w:p w14:paraId="25014F93" w14:textId="77777777" w:rsidR="00687410" w:rsidRDefault="00687410" w:rsidP="00CB6FC6">
      <w:pPr>
        <w:pStyle w:val="ListParagraph"/>
        <w:spacing w:line="240" w:lineRule="auto"/>
        <w:ind w:left="1620" w:hanging="540"/>
        <w:rPr>
          <w:rFonts w:ascii="Arial" w:hAnsi="Arial" w:cs="Arial"/>
          <w:sz w:val="20"/>
          <w:szCs w:val="20"/>
        </w:rPr>
      </w:pPr>
    </w:p>
    <w:p w14:paraId="5D6494A9" w14:textId="6B62AD21" w:rsidR="00CB6FC6" w:rsidRPr="007C2855" w:rsidRDefault="00180292" w:rsidP="00CB6FC6">
      <w:pPr>
        <w:pStyle w:val="ListParagraph"/>
        <w:spacing w:line="240" w:lineRule="auto"/>
        <w:ind w:left="1620" w:hanging="54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f</w:t>
      </w:r>
      <w:r w:rsidR="00CB6FC6">
        <w:rPr>
          <w:rFonts w:ascii="Arial" w:hAnsi="Arial" w:cs="Arial"/>
          <w:sz w:val="20"/>
          <w:szCs w:val="20"/>
        </w:rPr>
        <w:t xml:space="preserve">) How do </w:t>
      </w:r>
      <w:r w:rsidR="000C4619">
        <w:rPr>
          <w:rFonts w:ascii="Arial" w:hAnsi="Arial" w:cs="Arial"/>
          <w:sz w:val="20"/>
          <w:szCs w:val="20"/>
        </w:rPr>
        <w:t xml:space="preserve">lactating </w:t>
      </w:r>
      <w:r w:rsidR="00CB6FC6">
        <w:rPr>
          <w:rFonts w:ascii="Arial" w:hAnsi="Arial" w:cs="Arial"/>
          <w:sz w:val="20"/>
          <w:szCs w:val="20"/>
        </w:rPr>
        <w:t>animals get water when they are inside your winter housing system? (check one)</w:t>
      </w:r>
    </w:p>
    <w:p w14:paraId="76A7FC8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259068F1"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016B68D" w14:textId="652C9DE9"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367E7E">
        <w:rPr>
          <w:rFonts w:ascii="Arial" w:hAnsi="Arial" w:cs="Arial"/>
          <w:sz w:val="20"/>
          <w:szCs w:val="20"/>
        </w:rPr>
        <w:t>__________________________________</w:t>
      </w:r>
    </w:p>
    <w:p w14:paraId="72660042" w14:textId="77777777" w:rsidR="00CB6FC6" w:rsidRPr="00367E7E" w:rsidRDefault="00CB6FC6" w:rsidP="00CB6FC6">
      <w:pPr>
        <w:pStyle w:val="ListParagraph"/>
        <w:spacing w:line="240" w:lineRule="auto"/>
        <w:ind w:left="1620"/>
        <w:rPr>
          <w:rFonts w:ascii="Arial" w:hAnsi="Arial" w:cs="Arial"/>
          <w:sz w:val="20"/>
          <w:szCs w:val="20"/>
        </w:rPr>
      </w:pPr>
    </w:p>
    <w:p w14:paraId="4E24D74A" w14:textId="1BAA4D79"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g</w:t>
      </w:r>
      <w:r w:rsidR="00CB6FC6">
        <w:rPr>
          <w:rFonts w:ascii="Arial" w:hAnsi="Arial" w:cs="Arial"/>
          <w:sz w:val="20"/>
          <w:szCs w:val="20"/>
        </w:rPr>
        <w:t>) What is the source of drinking water for lactating cows? (check one)</w:t>
      </w:r>
    </w:p>
    <w:p w14:paraId="766420B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7A4765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201427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404276CE" w14:textId="18A99B62"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367E7E">
        <w:rPr>
          <w:rFonts w:ascii="Arial" w:hAnsi="Arial" w:cs="Arial"/>
          <w:sz w:val="20"/>
          <w:szCs w:val="20"/>
        </w:rPr>
        <w:t>__________________________________</w:t>
      </w:r>
    </w:p>
    <w:p w14:paraId="50D492B4" w14:textId="77777777" w:rsidR="00CB6FC6" w:rsidRPr="00367E7E" w:rsidRDefault="00CB6FC6" w:rsidP="00CB6FC6">
      <w:pPr>
        <w:pStyle w:val="ListParagraph"/>
        <w:spacing w:line="240" w:lineRule="auto"/>
        <w:ind w:left="1620"/>
        <w:rPr>
          <w:rFonts w:ascii="Arial" w:hAnsi="Arial" w:cs="Arial"/>
          <w:sz w:val="20"/>
          <w:szCs w:val="20"/>
        </w:rPr>
      </w:pPr>
    </w:p>
    <w:p w14:paraId="060CE361" w14:textId="6D70FC78" w:rsidR="00CB6FC6" w:rsidRPr="007C2855" w:rsidRDefault="00180292" w:rsidP="00CB6FC6">
      <w:pPr>
        <w:pStyle w:val="ListParagraph"/>
        <w:spacing w:line="240" w:lineRule="auto"/>
        <w:ind w:left="1530" w:hanging="450"/>
        <w:rPr>
          <w:rFonts w:ascii="Arial" w:hAnsi="Arial" w:cs="Arial"/>
          <w:sz w:val="20"/>
          <w:szCs w:val="20"/>
        </w:rPr>
      </w:pPr>
      <w:r>
        <w:rPr>
          <w:rFonts w:ascii="Arial" w:hAnsi="Arial" w:cs="Arial"/>
          <w:sz w:val="20"/>
          <w:szCs w:val="20"/>
        </w:rPr>
        <w:lastRenderedPageBreak/>
        <w:t>10</w:t>
      </w:r>
      <w:r w:rsidR="00CB6FC6">
        <w:rPr>
          <w:rFonts w:ascii="Arial" w:hAnsi="Arial" w:cs="Arial"/>
          <w:sz w:val="20"/>
          <w:szCs w:val="20"/>
        </w:rPr>
        <w:t>.</w:t>
      </w:r>
      <w:r w:rsidR="000776F2">
        <w:rPr>
          <w:rFonts w:ascii="Arial" w:hAnsi="Arial" w:cs="Arial"/>
          <w:sz w:val="20"/>
          <w:szCs w:val="20"/>
        </w:rPr>
        <w:t>h.i</w:t>
      </w:r>
      <w:r w:rsidR="00CB6FC6">
        <w:rPr>
          <w:rFonts w:ascii="Arial" w:hAnsi="Arial" w:cs="Arial"/>
          <w:sz w:val="20"/>
          <w:szCs w:val="20"/>
        </w:rPr>
        <w:t>) Do you ever test the water for lactating cows for levels of bacteria, nitrates, or other trace elements?</w:t>
      </w:r>
      <w:r w:rsidR="00CB6FC6" w:rsidRPr="00B00325">
        <w:rPr>
          <w:rFonts w:ascii="Arial" w:hAnsi="Arial" w:cs="Arial"/>
          <w:sz w:val="20"/>
          <w:szCs w:val="20"/>
        </w:rPr>
        <w:t xml:space="preserve"> </w:t>
      </w:r>
      <w:r w:rsidR="00CB6FC6">
        <w:rPr>
          <w:rFonts w:ascii="Arial" w:hAnsi="Arial" w:cs="Arial"/>
          <w:sz w:val="20"/>
          <w:szCs w:val="20"/>
        </w:rPr>
        <w:t>(check one)</w:t>
      </w:r>
    </w:p>
    <w:p w14:paraId="377BA7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1DD5BA3C"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2B565662" w14:textId="77777777" w:rsidR="00CB6FC6" w:rsidRPr="007C2855" w:rsidRDefault="00CB6FC6" w:rsidP="00CB6FC6">
      <w:pPr>
        <w:pStyle w:val="ListParagraph"/>
        <w:spacing w:line="240" w:lineRule="auto"/>
        <w:ind w:left="1800"/>
        <w:rPr>
          <w:rFonts w:ascii="Arial" w:hAnsi="Arial" w:cs="Arial"/>
          <w:sz w:val="20"/>
          <w:szCs w:val="20"/>
        </w:rPr>
      </w:pPr>
    </w:p>
    <w:p w14:paraId="2A3CA520" w14:textId="22926A0D"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10</w:t>
      </w:r>
      <w:r w:rsidR="00CB6FC6">
        <w:rPr>
          <w:rFonts w:ascii="Arial" w:hAnsi="Arial" w:cs="Arial"/>
          <w:sz w:val="20"/>
          <w:szCs w:val="20"/>
        </w:rPr>
        <w:t>.f.</w:t>
      </w:r>
      <w:r w:rsidR="000776F2">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often</w:t>
      </w:r>
      <w:r w:rsidR="00CB6FC6" w:rsidRPr="007C2855">
        <w:rPr>
          <w:rFonts w:ascii="Arial" w:hAnsi="Arial" w:cs="Arial"/>
          <w:sz w:val="20"/>
          <w:szCs w:val="20"/>
        </w:rPr>
        <w:t xml:space="preserv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739786F3" w14:textId="53AE235C" w:rsidR="00CB6FC6" w:rsidRDefault="00CB6FC6" w:rsidP="00CB6FC6">
      <w:pPr>
        <w:spacing w:line="240" w:lineRule="auto"/>
        <w:rPr>
          <w:rFonts w:ascii="Arial" w:hAnsi="Arial" w:cs="Arial"/>
          <w:b/>
          <w:sz w:val="20"/>
          <w:szCs w:val="20"/>
        </w:rPr>
      </w:pPr>
    </w:p>
    <w:p w14:paraId="5A8F5F21" w14:textId="4941659B" w:rsidR="006B1013" w:rsidRDefault="006B1013" w:rsidP="00CB6FC6">
      <w:pPr>
        <w:spacing w:line="240" w:lineRule="auto"/>
        <w:rPr>
          <w:rFonts w:ascii="Arial" w:hAnsi="Arial" w:cs="Arial"/>
          <w:b/>
          <w:sz w:val="20"/>
          <w:szCs w:val="20"/>
        </w:rPr>
      </w:pPr>
    </w:p>
    <w:p w14:paraId="6CE3C55F" w14:textId="77777777" w:rsidR="006B1013" w:rsidRDefault="006B1013" w:rsidP="00CB6FC6">
      <w:pPr>
        <w:spacing w:line="240" w:lineRule="auto"/>
        <w:rPr>
          <w:rFonts w:ascii="Arial" w:hAnsi="Arial" w:cs="Arial"/>
          <w:b/>
          <w:sz w:val="20"/>
          <w:szCs w:val="20"/>
        </w:rPr>
      </w:pPr>
    </w:p>
    <w:p w14:paraId="17211FAD" w14:textId="0F48461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Miscellaneous</w:t>
      </w:r>
      <w:r w:rsidR="00A5373E">
        <w:rPr>
          <w:rFonts w:ascii="Arial" w:hAnsi="Arial" w:cs="Arial"/>
          <w:b/>
          <w:sz w:val="20"/>
          <w:szCs w:val="20"/>
        </w:rPr>
        <w:t>:</w:t>
      </w:r>
    </w:p>
    <w:p w14:paraId="6CC8EC03" w14:textId="77777777" w:rsidR="00CB6FC6" w:rsidRPr="000B4C32" w:rsidRDefault="00CB6FC6" w:rsidP="00CB6FC6">
      <w:pPr>
        <w:pStyle w:val="ListParagraph"/>
        <w:rPr>
          <w:rFonts w:ascii="Arial" w:hAnsi="Arial" w:cs="Arial"/>
          <w:b/>
          <w:sz w:val="20"/>
          <w:szCs w:val="20"/>
        </w:rPr>
      </w:pPr>
    </w:p>
    <w:p w14:paraId="731329D2" w14:textId="070EEB28" w:rsidR="00CB6FC6" w:rsidRDefault="00CB6FC6" w:rsidP="00CB6FC6">
      <w:pPr>
        <w:pStyle w:val="ListParagraph"/>
        <w:spacing w:after="0" w:line="240" w:lineRule="auto"/>
        <w:ind w:left="1530" w:hanging="450"/>
        <w:rPr>
          <w:rFonts w:ascii="Arial" w:hAnsi="Arial" w:cs="Arial"/>
          <w:sz w:val="20"/>
          <w:szCs w:val="20"/>
        </w:rPr>
      </w:pPr>
      <w:r>
        <w:rPr>
          <w:rFonts w:ascii="Arial" w:hAnsi="Arial" w:cs="Arial"/>
          <w:b/>
          <w:sz w:val="20"/>
          <w:szCs w:val="20"/>
        </w:rPr>
        <w:t xml:space="preserve"> </w:t>
      </w:r>
      <w:r w:rsidR="00AD5608">
        <w:rPr>
          <w:rFonts w:ascii="Arial" w:hAnsi="Arial" w:cs="Arial"/>
          <w:sz w:val="20"/>
          <w:szCs w:val="20"/>
        </w:rPr>
        <w:t>11</w:t>
      </w:r>
      <w:r>
        <w:rPr>
          <w:rFonts w:ascii="Arial" w:hAnsi="Arial" w:cs="Arial"/>
          <w:sz w:val="20"/>
          <w:szCs w:val="20"/>
        </w:rPr>
        <w:t>.a</w:t>
      </w:r>
      <w:r w:rsidR="00FB5200">
        <w:rPr>
          <w:rFonts w:ascii="Arial" w:hAnsi="Arial" w:cs="Arial"/>
          <w:sz w:val="20"/>
          <w:szCs w:val="20"/>
        </w:rPr>
        <w:t>.i</w:t>
      </w:r>
      <w:r>
        <w:rPr>
          <w:rFonts w:ascii="Arial" w:hAnsi="Arial" w:cs="Arial"/>
          <w:sz w:val="20"/>
          <w:szCs w:val="20"/>
        </w:rPr>
        <w:t>) Do employ any fly control measures for lactating cows during the summer months? (check one)</w:t>
      </w:r>
    </w:p>
    <w:p w14:paraId="41384B82" w14:textId="77777777" w:rsidR="00CB6FC6" w:rsidRPr="00B00325" w:rsidRDefault="00CB6FC6" w:rsidP="00CB6FC6">
      <w:pPr>
        <w:pStyle w:val="ListParagraph"/>
        <w:spacing w:after="0" w:line="240" w:lineRule="auto"/>
        <w:ind w:left="1530" w:hanging="450"/>
        <w:rPr>
          <w:rFonts w:ascii="Arial" w:hAnsi="Arial" w:cs="Arial"/>
          <w:sz w:val="20"/>
          <w:szCs w:val="20"/>
        </w:rPr>
      </w:pPr>
    </w:p>
    <w:p w14:paraId="27B59B8F" w14:textId="77777777" w:rsidR="00CB6FC6" w:rsidRPr="00522795" w:rsidRDefault="00CB6FC6" w:rsidP="00CB6FC6">
      <w:pPr>
        <w:pStyle w:val="ListParagraph"/>
        <w:spacing w:after="0"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7D1D94E9" w14:textId="77777777" w:rsidR="00CB6FC6" w:rsidRDefault="00CB6FC6" w:rsidP="00CB6FC6">
      <w:pPr>
        <w:pStyle w:val="ListParagraph"/>
        <w:spacing w:line="240" w:lineRule="auto"/>
        <w:ind w:left="1620"/>
        <w:rPr>
          <w:rFonts w:ascii="Arial" w:hAnsi="Arial" w:cs="Arial"/>
          <w:sz w:val="20"/>
          <w:szCs w:val="20"/>
        </w:rPr>
      </w:pPr>
    </w:p>
    <w:p w14:paraId="72E6B849" w14:textId="570B98C3"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.a.i</w:t>
      </w:r>
      <w:r w:rsidR="00FB5200">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w:t>
      </w:r>
      <w:r w:rsidR="00CB6FC6">
        <w:rPr>
          <w:rFonts w:ascii="Arial" w:hAnsi="Arial" w:cs="Arial"/>
          <w:sz w:val="20"/>
          <w:szCs w:val="20"/>
        </w:rPr>
        <w:t>what kind? (check any that apply)</w:t>
      </w:r>
    </w:p>
    <w:p w14:paraId="1838BC49"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39C086C"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23FBF126"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traps</w:t>
      </w:r>
    </w:p>
    <w:p w14:paraId="135F1773"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421345AF" w14:textId="23529CB9" w:rsidR="00CB6FC6" w:rsidRDefault="00CB6FC6" w:rsidP="00CB6FC6">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w:t>
      </w:r>
      <w:r w:rsidR="00E65ACC" w:rsidRPr="00BE2B4E">
        <w:rPr>
          <w:rFonts w:ascii="Arial" w:hAnsi="Arial" w:cs="Arial"/>
          <w:b/>
          <w:i/>
          <w:caps/>
          <w:sz w:val="20"/>
          <w:szCs w:val="20"/>
          <w:u w:val="single"/>
        </w:rPr>
        <w:t>Other (describe):</w:t>
      </w:r>
      <w:r w:rsidR="00E65ACC">
        <w:rPr>
          <w:rFonts w:ascii="Arial" w:hAnsi="Arial" w:cs="Arial"/>
          <w:sz w:val="20"/>
          <w:szCs w:val="20"/>
        </w:rPr>
        <w:t xml:space="preserve"> </w:t>
      </w:r>
      <w:r w:rsidRPr="000B4C32">
        <w:rPr>
          <w:rFonts w:ascii="Arial" w:hAnsi="Arial" w:cs="Arial"/>
          <w:sz w:val="20"/>
          <w:szCs w:val="20"/>
        </w:rPr>
        <w:t>__________________________________</w:t>
      </w:r>
    </w:p>
    <w:p w14:paraId="7865192C" w14:textId="0DCA0D90" w:rsidR="00CB6FC6" w:rsidRDefault="00CB6FC6" w:rsidP="00CB6FC6">
      <w:pPr>
        <w:pStyle w:val="ListParagraph"/>
        <w:spacing w:line="240" w:lineRule="auto"/>
        <w:ind w:left="2160"/>
        <w:rPr>
          <w:ins w:id="19" w:author="John Barlow" w:date="2019-03-23T08:42:00Z"/>
          <w:rFonts w:ascii="Arial" w:hAnsi="Arial" w:cs="Arial"/>
          <w:sz w:val="20"/>
          <w:szCs w:val="20"/>
        </w:rPr>
      </w:pPr>
    </w:p>
    <w:p w14:paraId="1B770703" w14:textId="6D7C0078" w:rsidR="00C77EF3" w:rsidRDefault="00C77EF3" w:rsidP="00C77EF3">
      <w:pPr>
        <w:spacing w:line="240" w:lineRule="auto"/>
        <w:ind w:left="720" w:firstLine="720"/>
        <w:rPr>
          <w:ins w:id="20" w:author="John Barlow" w:date="2019-03-23T08:44:00Z"/>
          <w:rFonts w:ascii="Arial" w:hAnsi="Arial" w:cs="Arial"/>
          <w:sz w:val="20"/>
          <w:szCs w:val="20"/>
        </w:rPr>
        <w:pPrChange w:id="21" w:author="John Barlow" w:date="2019-03-23T08:43:00Z">
          <w:pPr>
            <w:pStyle w:val="ListParagraph"/>
            <w:spacing w:line="240" w:lineRule="auto"/>
            <w:ind w:left="2160"/>
          </w:pPr>
        </w:pPrChange>
      </w:pPr>
      <w:ins w:id="22" w:author="John Barlow" w:date="2019-03-23T08:42:00Z">
        <w:r w:rsidRPr="00C77EF3">
          <w:rPr>
            <w:rFonts w:ascii="Arial" w:hAnsi="Arial" w:cs="Arial"/>
            <w:sz w:val="20"/>
            <w:szCs w:val="20"/>
            <w:rPrChange w:id="23" w:author="John Barlow" w:date="2019-03-23T08:43:00Z">
              <w:rPr/>
            </w:rPrChange>
          </w:rPr>
          <w:t xml:space="preserve">11.a.iii If you use a fly-repellent </w:t>
        </w:r>
      </w:ins>
      <w:ins w:id="24" w:author="John Barlow" w:date="2019-03-23T08:43:00Z">
        <w:r>
          <w:rPr>
            <w:rFonts w:ascii="Arial" w:hAnsi="Arial" w:cs="Arial"/>
            <w:sz w:val="20"/>
            <w:szCs w:val="20"/>
          </w:rPr>
          <w:t xml:space="preserve">that is applied directly to cows </w:t>
        </w:r>
      </w:ins>
      <w:ins w:id="25" w:author="John Barlow" w:date="2019-03-23T08:42:00Z">
        <w:r w:rsidRPr="00C77EF3">
          <w:rPr>
            <w:rFonts w:ascii="Arial" w:hAnsi="Arial" w:cs="Arial"/>
            <w:sz w:val="20"/>
            <w:szCs w:val="20"/>
            <w:rPrChange w:id="26" w:author="John Barlow" w:date="2019-03-23T08:43:00Z">
              <w:rPr/>
            </w:rPrChange>
          </w:rPr>
          <w:t xml:space="preserve">what </w:t>
        </w:r>
      </w:ins>
      <w:ins w:id="27" w:author="John Barlow" w:date="2019-03-23T08:44:00Z">
        <w:r>
          <w:rPr>
            <w:rFonts w:ascii="Arial" w:hAnsi="Arial" w:cs="Arial"/>
            <w:sz w:val="20"/>
            <w:szCs w:val="20"/>
          </w:rPr>
          <w:t>is/are the product(s) you use?</w:t>
        </w:r>
      </w:ins>
    </w:p>
    <w:p w14:paraId="03348D91" w14:textId="16A60623" w:rsidR="00C77EF3" w:rsidRPr="00C77EF3" w:rsidRDefault="00C77EF3" w:rsidP="00C77EF3">
      <w:pPr>
        <w:spacing w:line="240" w:lineRule="auto"/>
        <w:ind w:left="720" w:firstLine="720"/>
        <w:rPr>
          <w:rFonts w:ascii="Arial" w:hAnsi="Arial" w:cs="Arial"/>
          <w:sz w:val="20"/>
          <w:szCs w:val="20"/>
          <w:rPrChange w:id="28" w:author="John Barlow" w:date="2019-03-23T08:43:00Z">
            <w:rPr/>
          </w:rPrChange>
        </w:rPr>
        <w:pPrChange w:id="29" w:author="John Barlow" w:date="2019-03-23T08:43:00Z">
          <w:pPr>
            <w:pStyle w:val="ListParagraph"/>
            <w:spacing w:line="240" w:lineRule="auto"/>
            <w:ind w:left="2160"/>
          </w:pPr>
        </w:pPrChange>
      </w:pPr>
      <w:ins w:id="30" w:author="John Barlow" w:date="2019-03-23T08:44:00Z">
        <w:r>
          <w:rPr>
            <w:rFonts w:ascii="Arial" w:hAnsi="Arial" w:cs="Arial"/>
            <w:sz w:val="20"/>
            <w:szCs w:val="20"/>
          </w:rPr>
          <w:t>______________________________________________________________________</w:t>
        </w:r>
      </w:ins>
    </w:p>
    <w:p w14:paraId="59839B94" w14:textId="77777777" w:rsidR="00CB6FC6" w:rsidRDefault="00CB6FC6" w:rsidP="00CB6FC6">
      <w:pPr>
        <w:pStyle w:val="ListParagraph"/>
        <w:spacing w:line="240" w:lineRule="auto"/>
        <w:ind w:left="2160"/>
        <w:rPr>
          <w:rFonts w:ascii="Arial" w:hAnsi="Arial" w:cs="Arial"/>
          <w:sz w:val="20"/>
          <w:szCs w:val="20"/>
        </w:rPr>
      </w:pPr>
    </w:p>
    <w:p w14:paraId="28F45A81" w14:textId="6C7A4049" w:rsidR="00CB6FC6" w:rsidRPr="00B0032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.b) Do you feel like you have an issue with flies inside during the winter months? (check one)</w:t>
      </w:r>
    </w:p>
    <w:p w14:paraId="4140C341" w14:textId="77777777" w:rsidR="00CB6FC6" w:rsidRPr="0052279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C8F7DE3" w14:textId="77777777" w:rsidR="00CB6FC6" w:rsidRDefault="00CB6FC6" w:rsidP="00CB6FC6">
      <w:pPr>
        <w:pStyle w:val="ListParagraph"/>
        <w:spacing w:line="240" w:lineRule="auto"/>
        <w:ind w:left="360"/>
        <w:rPr>
          <w:rFonts w:ascii="Arial" w:hAnsi="Arial" w:cs="Arial"/>
          <w:b/>
          <w:sz w:val="20"/>
          <w:szCs w:val="20"/>
        </w:rPr>
      </w:pPr>
    </w:p>
    <w:p w14:paraId="57DD4F2C" w14:textId="77777777" w:rsidR="00CB6FC6" w:rsidRDefault="00CB6FC6" w:rsidP="00CB6FC6">
      <w:pPr>
        <w:pStyle w:val="ListParagraph"/>
        <w:spacing w:line="240" w:lineRule="auto"/>
        <w:ind w:left="360"/>
        <w:rPr>
          <w:rFonts w:ascii="Arial" w:hAnsi="Arial" w:cs="Arial"/>
          <w:b/>
          <w:sz w:val="20"/>
          <w:szCs w:val="20"/>
        </w:rPr>
      </w:pPr>
    </w:p>
    <w:p w14:paraId="60331F6D" w14:textId="2A7B2034" w:rsidR="00CB6FC6" w:rsidRPr="007C285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.c) Where do cows usually have their calves? (check any that apply)</w:t>
      </w:r>
    </w:p>
    <w:p w14:paraId="24498DA3" w14:textId="732BF326"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Designated calving pen</w:t>
      </w:r>
      <w:r w:rsidR="00890A50">
        <w:rPr>
          <w:rFonts w:ascii="Arial" w:hAnsi="Arial" w:cs="Arial"/>
          <w:sz w:val="20"/>
          <w:szCs w:val="20"/>
        </w:rPr>
        <w:t xml:space="preserve"> for one cow at a time</w:t>
      </w:r>
    </w:p>
    <w:p w14:paraId="34CB756A" w14:textId="2984615D"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 a pack with other cows</w:t>
      </w:r>
    </w:p>
    <w:p w14:paraId="7C643D1E" w14:textId="77777777" w:rsidR="00CB6FC6"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2C89B165" w14:textId="77777777" w:rsidR="00CB6FC6" w:rsidRPr="0065331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39672F28" w14:textId="03A819AB" w:rsidR="00CB6FC6" w:rsidRPr="0033080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890A50" w:rsidRPr="00BE2B4E">
        <w:rPr>
          <w:rFonts w:ascii="Arial" w:hAnsi="Arial" w:cs="Arial"/>
          <w:b/>
          <w:i/>
          <w:caps/>
          <w:sz w:val="20"/>
          <w:szCs w:val="20"/>
          <w:u w:val="single"/>
        </w:rPr>
        <w:t>Other (describe):</w:t>
      </w:r>
      <w:r w:rsidR="00890A50">
        <w:rPr>
          <w:rFonts w:ascii="Arial" w:hAnsi="Arial" w:cs="Arial"/>
          <w:sz w:val="20"/>
          <w:szCs w:val="20"/>
        </w:rPr>
        <w:t xml:space="preserve"> </w:t>
      </w:r>
      <w:r w:rsidRPr="00330802">
        <w:rPr>
          <w:rFonts w:ascii="Arial" w:hAnsi="Arial" w:cs="Arial"/>
          <w:sz w:val="20"/>
          <w:szCs w:val="20"/>
        </w:rPr>
        <w:t>__________________________________</w:t>
      </w:r>
    </w:p>
    <w:p w14:paraId="4688E59A" w14:textId="77777777" w:rsidR="00CB6FC6" w:rsidRDefault="00CB6FC6" w:rsidP="00CB6FC6">
      <w:pPr>
        <w:pStyle w:val="ListParagraph"/>
        <w:spacing w:line="240" w:lineRule="auto"/>
        <w:ind w:left="360"/>
        <w:rPr>
          <w:rFonts w:ascii="Arial" w:hAnsi="Arial" w:cs="Arial"/>
          <w:b/>
          <w:sz w:val="20"/>
          <w:szCs w:val="20"/>
        </w:rPr>
      </w:pPr>
    </w:p>
    <w:p w14:paraId="0CDD1725" w14:textId="77777777" w:rsidR="00CB6FC6" w:rsidRDefault="00CB6FC6" w:rsidP="00CB6FC6">
      <w:pPr>
        <w:pStyle w:val="ListParagraph"/>
        <w:spacing w:line="240" w:lineRule="auto"/>
        <w:ind w:left="360"/>
        <w:rPr>
          <w:rFonts w:ascii="Arial" w:hAnsi="Arial" w:cs="Arial"/>
          <w:b/>
          <w:sz w:val="20"/>
          <w:szCs w:val="20"/>
        </w:rPr>
      </w:pPr>
    </w:p>
    <w:p w14:paraId="18CDA3E3" w14:textId="3F647A26" w:rsidR="00CB6FC6" w:rsidRPr="00330802"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.d</w:t>
      </w:r>
      <w:r w:rsidR="00A66157">
        <w:rPr>
          <w:rFonts w:ascii="Arial" w:hAnsi="Arial" w:cs="Arial"/>
          <w:sz w:val="20"/>
          <w:szCs w:val="20"/>
        </w:rPr>
        <w:t>.i</w:t>
      </w:r>
      <w:r w:rsidR="00CB6FC6">
        <w:rPr>
          <w:rFonts w:ascii="Arial" w:hAnsi="Arial" w:cs="Arial"/>
          <w:sz w:val="20"/>
          <w:szCs w:val="20"/>
        </w:rPr>
        <w:t xml:space="preserve">) </w:t>
      </w:r>
      <w:r w:rsidR="00A66157">
        <w:rPr>
          <w:rFonts w:ascii="Arial" w:hAnsi="Arial" w:cs="Arial"/>
          <w:sz w:val="20"/>
          <w:szCs w:val="20"/>
        </w:rPr>
        <w:t>Typically</w:t>
      </w:r>
      <w:r w:rsidR="0041306B">
        <w:rPr>
          <w:rFonts w:ascii="Arial" w:hAnsi="Arial" w:cs="Arial"/>
          <w:sz w:val="20"/>
          <w:szCs w:val="20"/>
        </w:rPr>
        <w:t xml:space="preserve">, </w:t>
      </w:r>
      <w:r w:rsidR="00CB6FC6">
        <w:rPr>
          <w:rFonts w:ascii="Arial" w:hAnsi="Arial" w:cs="Arial"/>
          <w:sz w:val="20"/>
          <w:szCs w:val="20"/>
        </w:rPr>
        <w:t>do calves nurse on their dams before they are removed? (check one)</w:t>
      </w:r>
    </w:p>
    <w:p w14:paraId="2414ECD8" w14:textId="77777777" w:rsidR="00CB6FC6" w:rsidRPr="00B0032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B00325">
        <w:rPr>
          <w:rFonts w:ascii="Arial" w:hAnsi="Arial" w:cs="Arial"/>
          <w:sz w:val="28"/>
          <w:szCs w:val="20"/>
        </w:rPr>
        <w:t>□</w:t>
      </w:r>
      <w:r w:rsidRPr="00B00325">
        <w:rPr>
          <w:rFonts w:ascii="Arial" w:hAnsi="Arial" w:cs="Arial"/>
          <w:sz w:val="20"/>
          <w:szCs w:val="20"/>
        </w:rPr>
        <w:t xml:space="preserve"> No</w:t>
      </w:r>
    </w:p>
    <w:p w14:paraId="51CEE8D8" w14:textId="77777777" w:rsidR="00CB6FC6" w:rsidRDefault="00CB6FC6" w:rsidP="00CB6FC6">
      <w:pPr>
        <w:pStyle w:val="ListParagraph"/>
        <w:spacing w:line="240" w:lineRule="auto"/>
        <w:ind w:left="1620"/>
        <w:rPr>
          <w:rFonts w:ascii="Arial" w:hAnsi="Arial" w:cs="Arial"/>
          <w:sz w:val="20"/>
          <w:szCs w:val="20"/>
        </w:rPr>
      </w:pPr>
    </w:p>
    <w:p w14:paraId="09C78029" w14:textId="1AC8063B"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w:t>
      </w:r>
      <w:r w:rsidR="00A66157">
        <w:rPr>
          <w:rFonts w:ascii="Arial" w:hAnsi="Arial" w:cs="Arial"/>
          <w:sz w:val="20"/>
          <w:szCs w:val="20"/>
        </w:rPr>
        <w:t>d</w:t>
      </w:r>
      <w:r w:rsidR="00CB6FC6">
        <w:rPr>
          <w:rFonts w:ascii="Arial" w:hAnsi="Arial" w:cs="Arial"/>
          <w:sz w:val="20"/>
          <w:szCs w:val="20"/>
        </w:rPr>
        <w:t>.</w:t>
      </w:r>
      <w:r w:rsidR="00A66157">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long on average? (check one)</w:t>
      </w:r>
    </w:p>
    <w:p w14:paraId="458C68A1"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Few minutes</w:t>
      </w:r>
    </w:p>
    <w:p w14:paraId="3696CA1F"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51D4D4BD"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1E2EA62F" w14:textId="47EBDC41" w:rsidR="00CB6FC6" w:rsidRDefault="00CB6FC6" w:rsidP="00AD5608">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A66157" w:rsidRPr="00BE2B4E">
        <w:rPr>
          <w:rFonts w:ascii="Arial" w:hAnsi="Arial" w:cs="Arial"/>
          <w:b/>
          <w:i/>
          <w:caps/>
          <w:sz w:val="20"/>
          <w:szCs w:val="20"/>
          <w:u w:val="single"/>
        </w:rPr>
        <w:t>Other (describe):</w:t>
      </w:r>
      <w:r w:rsidR="00A66157">
        <w:rPr>
          <w:rFonts w:ascii="Arial" w:hAnsi="Arial" w:cs="Arial"/>
          <w:sz w:val="20"/>
          <w:szCs w:val="20"/>
        </w:rPr>
        <w:t xml:space="preserve"> </w:t>
      </w:r>
      <w:r w:rsidRPr="000B4C32">
        <w:rPr>
          <w:rFonts w:ascii="Arial" w:hAnsi="Arial" w:cs="Arial"/>
          <w:sz w:val="20"/>
          <w:szCs w:val="20"/>
        </w:rPr>
        <w:t>__________________________________</w:t>
      </w:r>
    </w:p>
    <w:p w14:paraId="4D97F8EE" w14:textId="55D9C501" w:rsidR="00C77EF3" w:rsidRDefault="00C77EF3" w:rsidP="00AD5608">
      <w:pPr>
        <w:pStyle w:val="ListParagraph"/>
        <w:spacing w:line="240" w:lineRule="auto"/>
        <w:ind w:left="2160"/>
        <w:rPr>
          <w:rFonts w:ascii="Arial" w:hAnsi="Arial" w:cs="Arial"/>
          <w:sz w:val="20"/>
          <w:szCs w:val="20"/>
        </w:rPr>
      </w:pPr>
    </w:p>
    <w:p w14:paraId="6C0F1436" w14:textId="19875DEC" w:rsidR="0041306B" w:rsidRDefault="0041306B" w:rsidP="00AD5608">
      <w:pPr>
        <w:pStyle w:val="ListParagraph"/>
        <w:spacing w:line="240" w:lineRule="auto"/>
        <w:ind w:left="2160"/>
        <w:rPr>
          <w:rFonts w:ascii="Arial" w:hAnsi="Arial" w:cs="Arial"/>
          <w:sz w:val="20"/>
          <w:szCs w:val="20"/>
        </w:rPr>
      </w:pPr>
    </w:p>
    <w:p w14:paraId="7B4A2390" w14:textId="0CCE4291" w:rsidR="0041306B" w:rsidRPr="007C2855" w:rsidRDefault="0041306B" w:rsidP="0041306B">
      <w:pPr>
        <w:pStyle w:val="ListParagraph"/>
        <w:spacing w:line="240" w:lineRule="auto"/>
        <w:ind w:left="1530" w:hanging="450"/>
        <w:rPr>
          <w:rFonts w:ascii="Arial" w:hAnsi="Arial" w:cs="Arial"/>
          <w:sz w:val="20"/>
          <w:szCs w:val="20"/>
        </w:rPr>
      </w:pPr>
      <w:r>
        <w:rPr>
          <w:rFonts w:ascii="Arial" w:hAnsi="Arial" w:cs="Arial"/>
          <w:sz w:val="20"/>
          <w:szCs w:val="20"/>
        </w:rPr>
        <w:t xml:space="preserve">11.e) Do you feed </w:t>
      </w:r>
      <w:ins w:id="31" w:author="John Barlow" w:date="2019-03-23T09:05:00Z">
        <w:r w:rsidR="004F5FD2">
          <w:rPr>
            <w:rFonts w:ascii="Arial" w:hAnsi="Arial" w:cs="Arial"/>
            <w:sz w:val="20"/>
            <w:szCs w:val="20"/>
          </w:rPr>
          <w:t xml:space="preserve">calves </w:t>
        </w:r>
      </w:ins>
      <w:r>
        <w:rPr>
          <w:rFonts w:ascii="Arial" w:hAnsi="Arial" w:cs="Arial"/>
          <w:sz w:val="20"/>
          <w:szCs w:val="20"/>
        </w:rPr>
        <w:t xml:space="preserve">waste </w:t>
      </w:r>
      <w:ins w:id="32" w:author="John Barlow" w:date="2019-03-23T09:06:00Z">
        <w:r w:rsidR="004F5FD2">
          <w:rPr>
            <w:rFonts w:ascii="Arial" w:hAnsi="Arial" w:cs="Arial"/>
            <w:sz w:val="20"/>
            <w:szCs w:val="20"/>
          </w:rPr>
          <w:t xml:space="preserve">milk </w:t>
        </w:r>
      </w:ins>
      <w:r>
        <w:rPr>
          <w:rFonts w:ascii="Arial" w:hAnsi="Arial" w:cs="Arial"/>
          <w:sz w:val="20"/>
          <w:szCs w:val="20"/>
        </w:rPr>
        <w:t>from mastitic cows or high cell count cows</w:t>
      </w:r>
      <w:del w:id="33" w:author="John Barlow" w:date="2019-03-23T09:06:00Z">
        <w:r w:rsidDel="004F5FD2">
          <w:rPr>
            <w:rFonts w:ascii="Arial" w:hAnsi="Arial" w:cs="Arial"/>
            <w:sz w:val="20"/>
            <w:szCs w:val="20"/>
          </w:rPr>
          <w:delText xml:space="preserve"> to calves</w:delText>
        </w:r>
      </w:del>
      <w:r>
        <w:rPr>
          <w:rFonts w:ascii="Arial" w:hAnsi="Arial" w:cs="Arial"/>
          <w:sz w:val="20"/>
          <w:szCs w:val="20"/>
        </w:rPr>
        <w:t>? (check one)</w:t>
      </w:r>
    </w:p>
    <w:p w14:paraId="6643466B" w14:textId="5C190F5E" w:rsidR="0041306B" w:rsidRPr="007C2855"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ins w:id="34" w:author="John Barlow" w:date="2019-03-23T08:59:00Z">
        <w:r w:rsidR="000213D8">
          <w:rPr>
            <w:rFonts w:ascii="Arial" w:hAnsi="Arial" w:cs="Arial"/>
            <w:sz w:val="20"/>
            <w:szCs w:val="20"/>
          </w:rPr>
          <w:t xml:space="preserve">pasteurized </w:t>
        </w:r>
      </w:ins>
      <w:r>
        <w:rPr>
          <w:rFonts w:ascii="Arial" w:hAnsi="Arial" w:cs="Arial"/>
          <w:sz w:val="20"/>
          <w:szCs w:val="20"/>
        </w:rPr>
        <w:t>waste milk from high cell count cows and mastitic cows</w:t>
      </w:r>
    </w:p>
    <w:p w14:paraId="3DF1617F" w14:textId="2008FEB2" w:rsidR="0041306B" w:rsidRDefault="0041306B" w:rsidP="0041306B">
      <w:pPr>
        <w:pStyle w:val="ListParagraph"/>
        <w:spacing w:line="240" w:lineRule="auto"/>
        <w:ind w:left="1620"/>
        <w:rPr>
          <w:ins w:id="35" w:author="John Barlow" w:date="2019-03-23T09:00:00Z"/>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ins w:id="36" w:author="John Barlow" w:date="2019-03-23T09:00:00Z">
        <w:r w:rsidR="000213D8">
          <w:rPr>
            <w:rFonts w:ascii="Arial" w:hAnsi="Arial" w:cs="Arial"/>
            <w:sz w:val="20"/>
            <w:szCs w:val="20"/>
          </w:rPr>
          <w:t xml:space="preserve">pasteurized </w:t>
        </w:r>
      </w:ins>
      <w:r>
        <w:rPr>
          <w:rFonts w:ascii="Arial" w:hAnsi="Arial" w:cs="Arial"/>
          <w:sz w:val="20"/>
          <w:szCs w:val="20"/>
        </w:rPr>
        <w:t>but only from high cell count cows</w:t>
      </w:r>
    </w:p>
    <w:p w14:paraId="26BB249A" w14:textId="4DEE5800" w:rsidR="000213D8" w:rsidRPr="007C2855" w:rsidRDefault="000213D8" w:rsidP="000213D8">
      <w:pPr>
        <w:pStyle w:val="ListParagraph"/>
        <w:spacing w:line="240" w:lineRule="auto"/>
        <w:ind w:left="1620"/>
        <w:rPr>
          <w:ins w:id="37" w:author="John Barlow" w:date="2019-03-23T09:00:00Z"/>
          <w:rFonts w:ascii="Arial" w:hAnsi="Arial" w:cs="Arial"/>
          <w:sz w:val="20"/>
          <w:szCs w:val="20"/>
        </w:rPr>
      </w:pPr>
      <w:ins w:id="38" w:author="John Barlow" w:date="2019-03-23T09:00:00Z">
        <w:r w:rsidRPr="003C073B">
          <w:rPr>
            <w:rFonts w:ascii="Arial" w:hAnsi="Arial" w:cs="Arial"/>
            <w:sz w:val="28"/>
            <w:szCs w:val="20"/>
          </w:rPr>
          <w:t>□</w:t>
        </w:r>
        <w:r>
          <w:rPr>
            <w:rFonts w:ascii="Arial" w:hAnsi="Arial" w:cs="Arial"/>
            <w:sz w:val="20"/>
            <w:szCs w:val="20"/>
          </w:rPr>
          <w:t xml:space="preserve"> Yes, </w:t>
        </w:r>
        <w:r>
          <w:rPr>
            <w:rFonts w:ascii="Arial" w:hAnsi="Arial" w:cs="Arial"/>
            <w:sz w:val="20"/>
            <w:szCs w:val="20"/>
          </w:rPr>
          <w:t>un</w:t>
        </w:r>
        <w:r>
          <w:rPr>
            <w:rFonts w:ascii="Arial" w:hAnsi="Arial" w:cs="Arial"/>
            <w:sz w:val="20"/>
            <w:szCs w:val="20"/>
          </w:rPr>
          <w:t>pasteurized waste milk from high cell count cows and mastitic cows</w:t>
        </w:r>
      </w:ins>
    </w:p>
    <w:p w14:paraId="141FC012" w14:textId="1B5357B3" w:rsidR="000213D8" w:rsidRPr="000213D8" w:rsidRDefault="000213D8" w:rsidP="000213D8">
      <w:pPr>
        <w:pStyle w:val="ListParagraph"/>
        <w:spacing w:line="240" w:lineRule="auto"/>
        <w:ind w:left="1620"/>
        <w:rPr>
          <w:rFonts w:ascii="Arial" w:hAnsi="Arial" w:cs="Arial"/>
          <w:sz w:val="20"/>
          <w:szCs w:val="20"/>
        </w:rPr>
      </w:pPr>
      <w:ins w:id="39" w:author="John Barlow" w:date="2019-03-23T09:00:00Z">
        <w:r w:rsidRPr="003C073B">
          <w:rPr>
            <w:rFonts w:ascii="Arial" w:hAnsi="Arial" w:cs="Arial"/>
            <w:sz w:val="28"/>
            <w:szCs w:val="20"/>
          </w:rPr>
          <w:t>□</w:t>
        </w:r>
        <w:r>
          <w:rPr>
            <w:rFonts w:ascii="Arial" w:hAnsi="Arial" w:cs="Arial"/>
            <w:sz w:val="20"/>
            <w:szCs w:val="20"/>
          </w:rPr>
          <w:t xml:space="preserve"> Yes, </w:t>
        </w:r>
        <w:r>
          <w:rPr>
            <w:rFonts w:ascii="Arial" w:hAnsi="Arial" w:cs="Arial"/>
            <w:sz w:val="20"/>
            <w:szCs w:val="20"/>
          </w:rPr>
          <w:t>un</w:t>
        </w:r>
        <w:r>
          <w:rPr>
            <w:rFonts w:ascii="Arial" w:hAnsi="Arial" w:cs="Arial"/>
            <w:sz w:val="20"/>
            <w:szCs w:val="20"/>
          </w:rPr>
          <w:t>pasteurized but only from high cell count cows</w:t>
        </w:r>
      </w:ins>
    </w:p>
    <w:p w14:paraId="70360AD1" w14:textId="77777777" w:rsidR="0041306B" w:rsidRDefault="0041306B" w:rsidP="0041306B">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No waste milk from mastitic or high cell count cows is fed to calves</w:t>
      </w:r>
    </w:p>
    <w:p w14:paraId="792AD569" w14:textId="506569A7" w:rsidR="0041306B" w:rsidRPr="00FC67FC" w:rsidRDefault="0041306B" w:rsidP="00FC67FC">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192E59" w:rsidRPr="00BE2B4E">
        <w:rPr>
          <w:rFonts w:ascii="Arial" w:hAnsi="Arial" w:cs="Arial"/>
          <w:b/>
          <w:i/>
          <w:caps/>
          <w:sz w:val="20"/>
          <w:szCs w:val="20"/>
          <w:u w:val="single"/>
        </w:rPr>
        <w:t>Other (describe):</w:t>
      </w:r>
      <w:r w:rsidR="00192E59">
        <w:rPr>
          <w:rFonts w:ascii="Arial" w:hAnsi="Arial" w:cs="Arial"/>
          <w:sz w:val="20"/>
          <w:szCs w:val="20"/>
        </w:rPr>
        <w:t xml:space="preserve"> </w:t>
      </w:r>
      <w:r w:rsidRPr="00330802">
        <w:rPr>
          <w:rFonts w:ascii="Arial" w:hAnsi="Arial" w:cs="Arial"/>
          <w:sz w:val="20"/>
          <w:szCs w:val="20"/>
        </w:rPr>
        <w:t>__________________________________</w:t>
      </w:r>
    </w:p>
    <w:p w14:paraId="013F19F1" w14:textId="6B4C39A7" w:rsidR="007E7E56" w:rsidRDefault="007E7E56" w:rsidP="007E7E56">
      <w:pPr>
        <w:pStyle w:val="ListParagraph"/>
        <w:ind w:left="0"/>
        <w:rPr>
          <w:rFonts w:ascii="Arial" w:hAnsi="Arial" w:cs="Arial"/>
          <w:sz w:val="20"/>
          <w:szCs w:val="20"/>
        </w:rPr>
      </w:pPr>
    </w:p>
    <w:p w14:paraId="59489EBC" w14:textId="2CDACA39" w:rsidR="00C77EF3" w:rsidRPr="007C2855" w:rsidRDefault="00C77EF3" w:rsidP="00C77EF3">
      <w:pPr>
        <w:pStyle w:val="ListParagraph"/>
        <w:spacing w:line="240" w:lineRule="auto"/>
        <w:ind w:left="1530" w:hanging="450"/>
        <w:rPr>
          <w:ins w:id="40" w:author="John Barlow" w:date="2019-03-23T08:46:00Z"/>
          <w:rFonts w:ascii="Arial" w:hAnsi="Arial" w:cs="Arial"/>
          <w:sz w:val="20"/>
          <w:szCs w:val="20"/>
        </w:rPr>
      </w:pPr>
      <w:ins w:id="41" w:author="John Barlow" w:date="2019-03-23T08:46:00Z">
        <w:r>
          <w:rPr>
            <w:rFonts w:ascii="Arial" w:hAnsi="Arial" w:cs="Arial"/>
            <w:sz w:val="20"/>
            <w:szCs w:val="20"/>
          </w:rPr>
          <w:t>11.f</w:t>
        </w:r>
        <w:r>
          <w:rPr>
            <w:rFonts w:ascii="Arial" w:hAnsi="Arial" w:cs="Arial"/>
            <w:sz w:val="20"/>
            <w:szCs w:val="20"/>
          </w:rPr>
          <w:t xml:space="preserve">) </w:t>
        </w:r>
        <w:r>
          <w:rPr>
            <w:rFonts w:ascii="Arial" w:hAnsi="Arial" w:cs="Arial"/>
            <w:sz w:val="20"/>
            <w:szCs w:val="20"/>
          </w:rPr>
          <w:t>What are pre-weaned</w:t>
        </w:r>
        <w:r>
          <w:rPr>
            <w:rFonts w:ascii="Arial" w:hAnsi="Arial" w:cs="Arial"/>
            <w:sz w:val="20"/>
            <w:szCs w:val="20"/>
          </w:rPr>
          <w:t xml:space="preserve"> calves</w:t>
        </w:r>
      </w:ins>
      <w:ins w:id="42" w:author="John Barlow" w:date="2019-03-23T08:47:00Z">
        <w:r>
          <w:rPr>
            <w:rFonts w:ascii="Arial" w:hAnsi="Arial" w:cs="Arial"/>
            <w:sz w:val="20"/>
            <w:szCs w:val="20"/>
          </w:rPr>
          <w:t xml:space="preserve"> fed</w:t>
        </w:r>
      </w:ins>
      <w:ins w:id="43" w:author="John Barlow" w:date="2019-03-23T08:46:00Z">
        <w:r>
          <w:rPr>
            <w:rFonts w:ascii="Arial" w:hAnsi="Arial" w:cs="Arial"/>
            <w:sz w:val="20"/>
            <w:szCs w:val="20"/>
          </w:rPr>
          <w:t>? (check all that apply</w:t>
        </w:r>
        <w:r>
          <w:rPr>
            <w:rFonts w:ascii="Arial" w:hAnsi="Arial" w:cs="Arial"/>
            <w:sz w:val="20"/>
            <w:szCs w:val="20"/>
          </w:rPr>
          <w:t>)</w:t>
        </w:r>
      </w:ins>
    </w:p>
    <w:p w14:paraId="51FE8A55" w14:textId="297BE34D" w:rsidR="00C77EF3" w:rsidRPr="007C2855" w:rsidRDefault="00C77EF3" w:rsidP="00C77EF3">
      <w:pPr>
        <w:pStyle w:val="ListParagraph"/>
        <w:spacing w:line="240" w:lineRule="auto"/>
        <w:ind w:left="1620"/>
        <w:rPr>
          <w:ins w:id="44" w:author="John Barlow" w:date="2019-03-23T08:46:00Z"/>
          <w:rFonts w:ascii="Arial" w:hAnsi="Arial" w:cs="Arial"/>
          <w:sz w:val="20"/>
          <w:szCs w:val="20"/>
        </w:rPr>
      </w:pPr>
      <w:ins w:id="45" w:author="John Barlow" w:date="2019-03-23T08:46:00Z">
        <w:r w:rsidRPr="003C073B">
          <w:rPr>
            <w:rFonts w:ascii="Arial" w:hAnsi="Arial" w:cs="Arial"/>
            <w:sz w:val="28"/>
            <w:szCs w:val="20"/>
          </w:rPr>
          <w:t>□</w:t>
        </w:r>
        <w:r>
          <w:rPr>
            <w:rFonts w:ascii="Arial" w:hAnsi="Arial" w:cs="Arial"/>
            <w:sz w:val="20"/>
            <w:szCs w:val="20"/>
          </w:rPr>
          <w:t xml:space="preserve"> </w:t>
        </w:r>
      </w:ins>
      <w:ins w:id="46" w:author="John Barlow" w:date="2019-03-23T08:47:00Z">
        <w:r>
          <w:rPr>
            <w:rFonts w:ascii="Arial" w:hAnsi="Arial" w:cs="Arial"/>
            <w:sz w:val="20"/>
            <w:szCs w:val="20"/>
          </w:rPr>
          <w:t>Milk replacer</w:t>
        </w:r>
      </w:ins>
    </w:p>
    <w:p w14:paraId="2D0DB845" w14:textId="6E4AD2BE" w:rsidR="00C77EF3" w:rsidRDefault="00C77EF3" w:rsidP="00C77EF3">
      <w:pPr>
        <w:pStyle w:val="ListParagraph"/>
        <w:spacing w:line="240" w:lineRule="auto"/>
        <w:ind w:left="1620"/>
        <w:rPr>
          <w:ins w:id="47" w:author="John Barlow" w:date="2019-03-23T08:47:00Z"/>
          <w:rFonts w:ascii="Arial" w:hAnsi="Arial" w:cs="Arial"/>
          <w:sz w:val="20"/>
          <w:szCs w:val="20"/>
        </w:rPr>
      </w:pPr>
      <w:ins w:id="48" w:author="John Barlow" w:date="2019-03-23T08:46:00Z">
        <w:r w:rsidRPr="003C073B">
          <w:rPr>
            <w:rFonts w:ascii="Arial" w:hAnsi="Arial" w:cs="Arial"/>
            <w:sz w:val="28"/>
            <w:szCs w:val="20"/>
          </w:rPr>
          <w:t>□</w:t>
        </w:r>
        <w:r>
          <w:rPr>
            <w:rFonts w:ascii="Arial" w:hAnsi="Arial" w:cs="Arial"/>
            <w:sz w:val="20"/>
            <w:szCs w:val="20"/>
          </w:rPr>
          <w:t xml:space="preserve"> </w:t>
        </w:r>
      </w:ins>
      <w:ins w:id="49" w:author="John Barlow" w:date="2019-03-23T08:47:00Z">
        <w:r>
          <w:rPr>
            <w:rFonts w:ascii="Arial" w:hAnsi="Arial" w:cs="Arial"/>
            <w:sz w:val="20"/>
            <w:szCs w:val="20"/>
          </w:rPr>
          <w:t>Whole saleable milk from bulk tank</w:t>
        </w:r>
      </w:ins>
      <w:ins w:id="50" w:author="John Barlow" w:date="2019-03-23T08:57:00Z">
        <w:r w:rsidR="000213D8">
          <w:rPr>
            <w:rFonts w:ascii="Arial" w:hAnsi="Arial" w:cs="Arial"/>
            <w:sz w:val="20"/>
            <w:szCs w:val="20"/>
          </w:rPr>
          <w:t xml:space="preserve"> or individual cow</w:t>
        </w:r>
      </w:ins>
    </w:p>
    <w:p w14:paraId="5994F101" w14:textId="75F3E7A5" w:rsidR="00C77EF3" w:rsidRPr="00C77EF3" w:rsidRDefault="00C77EF3" w:rsidP="00C77EF3">
      <w:pPr>
        <w:pStyle w:val="ListParagraph"/>
        <w:spacing w:line="240" w:lineRule="auto"/>
        <w:ind w:left="1620"/>
        <w:rPr>
          <w:ins w:id="51" w:author="John Barlow" w:date="2019-03-23T08:46:00Z"/>
          <w:rFonts w:ascii="Arial" w:hAnsi="Arial" w:cs="Arial"/>
          <w:sz w:val="20"/>
          <w:szCs w:val="20"/>
        </w:rPr>
      </w:pPr>
      <w:ins w:id="52" w:author="John Barlow" w:date="2019-03-23T08:48:00Z">
        <w:r w:rsidRPr="003C073B">
          <w:rPr>
            <w:rFonts w:ascii="Arial" w:hAnsi="Arial" w:cs="Arial"/>
            <w:sz w:val="28"/>
            <w:szCs w:val="20"/>
          </w:rPr>
          <w:t>□</w:t>
        </w:r>
        <w:r>
          <w:rPr>
            <w:rFonts w:ascii="Arial" w:hAnsi="Arial" w:cs="Arial"/>
            <w:sz w:val="20"/>
            <w:szCs w:val="20"/>
          </w:rPr>
          <w:t xml:space="preserve"> </w:t>
        </w:r>
        <w:r>
          <w:rPr>
            <w:rFonts w:ascii="Arial" w:hAnsi="Arial" w:cs="Arial"/>
            <w:sz w:val="20"/>
            <w:szCs w:val="20"/>
          </w:rPr>
          <w:t>Use a nurse cow</w:t>
        </w:r>
      </w:ins>
    </w:p>
    <w:p w14:paraId="0262FD4C" w14:textId="10A7E443" w:rsidR="00C77EF3" w:rsidRDefault="00C77EF3" w:rsidP="00C77EF3">
      <w:pPr>
        <w:pStyle w:val="ListParagraph"/>
        <w:spacing w:line="240" w:lineRule="auto"/>
        <w:ind w:left="1620"/>
        <w:rPr>
          <w:ins w:id="53" w:author="John Barlow" w:date="2019-03-23T08:53:00Z"/>
          <w:rFonts w:ascii="Arial" w:hAnsi="Arial" w:cs="Arial"/>
          <w:sz w:val="20"/>
          <w:szCs w:val="20"/>
        </w:rPr>
      </w:pPr>
      <w:ins w:id="54" w:author="John Barlow" w:date="2019-03-23T08:46:00Z">
        <w:r w:rsidRPr="00330802">
          <w:rPr>
            <w:rFonts w:ascii="Arial" w:hAnsi="Arial" w:cs="Arial"/>
            <w:sz w:val="28"/>
            <w:szCs w:val="20"/>
          </w:rPr>
          <w:t>□</w:t>
        </w:r>
        <w:r w:rsidRPr="00330802">
          <w:rPr>
            <w:rFonts w:ascii="Arial" w:hAnsi="Arial" w:cs="Arial"/>
            <w:sz w:val="20"/>
            <w:szCs w:val="20"/>
          </w:rPr>
          <w:t xml:space="preserve"> </w:t>
        </w:r>
      </w:ins>
      <w:ins w:id="55" w:author="John Barlow" w:date="2019-03-23T08:54:00Z">
        <w:r w:rsidR="000213D8">
          <w:rPr>
            <w:rFonts w:ascii="Arial" w:hAnsi="Arial" w:cs="Arial"/>
            <w:sz w:val="20"/>
            <w:szCs w:val="20"/>
          </w:rPr>
          <w:t xml:space="preserve">Unpasteurized </w:t>
        </w:r>
      </w:ins>
      <w:ins w:id="56" w:author="John Barlow" w:date="2019-03-23T08:46:00Z">
        <w:r w:rsidR="000213D8">
          <w:rPr>
            <w:rFonts w:ascii="Arial" w:hAnsi="Arial" w:cs="Arial"/>
            <w:sz w:val="20"/>
            <w:szCs w:val="20"/>
          </w:rPr>
          <w:t>w</w:t>
        </w:r>
        <w:r>
          <w:rPr>
            <w:rFonts w:ascii="Arial" w:hAnsi="Arial" w:cs="Arial"/>
            <w:sz w:val="20"/>
            <w:szCs w:val="20"/>
          </w:rPr>
          <w:t>aste milk</w:t>
        </w:r>
      </w:ins>
      <w:ins w:id="57" w:author="John Barlow" w:date="2019-03-23T08:48:00Z">
        <w:r>
          <w:rPr>
            <w:rFonts w:ascii="Arial" w:hAnsi="Arial" w:cs="Arial"/>
            <w:sz w:val="20"/>
            <w:szCs w:val="20"/>
          </w:rPr>
          <w:t xml:space="preserve"> (non-salable milk)</w:t>
        </w:r>
      </w:ins>
      <w:ins w:id="58" w:author="John Barlow" w:date="2019-03-23T08:46:00Z">
        <w:r>
          <w:rPr>
            <w:rFonts w:ascii="Arial" w:hAnsi="Arial" w:cs="Arial"/>
            <w:sz w:val="20"/>
            <w:szCs w:val="20"/>
          </w:rPr>
          <w:t xml:space="preserve"> from mastitic or high cell count cows </w:t>
        </w:r>
      </w:ins>
    </w:p>
    <w:p w14:paraId="16B6FF39" w14:textId="39832709" w:rsidR="000213D8" w:rsidRPr="000213D8" w:rsidRDefault="000213D8" w:rsidP="000213D8">
      <w:pPr>
        <w:pStyle w:val="ListParagraph"/>
        <w:spacing w:line="240" w:lineRule="auto"/>
        <w:ind w:left="1620"/>
        <w:rPr>
          <w:ins w:id="59" w:author="John Barlow" w:date="2019-03-23T08:53:00Z"/>
          <w:rFonts w:ascii="Arial" w:hAnsi="Arial" w:cs="Arial"/>
          <w:sz w:val="20"/>
          <w:szCs w:val="20"/>
        </w:rPr>
      </w:pPr>
      <w:ins w:id="60" w:author="John Barlow" w:date="2019-03-23T08:53:00Z">
        <w:r w:rsidRPr="003C073B">
          <w:rPr>
            <w:rFonts w:ascii="Arial" w:hAnsi="Arial" w:cs="Arial"/>
            <w:sz w:val="28"/>
            <w:szCs w:val="20"/>
          </w:rPr>
          <w:t>□</w:t>
        </w:r>
        <w:r>
          <w:rPr>
            <w:rFonts w:ascii="Arial" w:hAnsi="Arial" w:cs="Arial"/>
            <w:sz w:val="20"/>
            <w:szCs w:val="20"/>
          </w:rPr>
          <w:t xml:space="preserve"> </w:t>
        </w:r>
      </w:ins>
      <w:ins w:id="61" w:author="John Barlow" w:date="2019-03-23T08:54:00Z">
        <w:r>
          <w:rPr>
            <w:rFonts w:ascii="Arial" w:hAnsi="Arial" w:cs="Arial"/>
            <w:sz w:val="20"/>
            <w:szCs w:val="20"/>
          </w:rPr>
          <w:t xml:space="preserve">Pasteurized waste milk </w:t>
        </w:r>
      </w:ins>
      <w:ins w:id="62" w:author="John Barlow" w:date="2019-03-23T08:57:00Z">
        <w:r w:rsidRPr="000213D8">
          <w:rPr>
            <w:rFonts w:ascii="Arial" w:hAnsi="Arial" w:cs="Arial"/>
            <w:sz w:val="20"/>
            <w:szCs w:val="20"/>
          </w:rPr>
          <w:t>(non-salable milk) from mastitic or high cell count cows</w:t>
        </w:r>
      </w:ins>
    </w:p>
    <w:p w14:paraId="0569F617" w14:textId="629757CB" w:rsidR="000213D8" w:rsidRPr="00C77EF3" w:rsidRDefault="000213D8" w:rsidP="000213D8">
      <w:pPr>
        <w:pStyle w:val="ListParagraph"/>
        <w:spacing w:line="240" w:lineRule="auto"/>
        <w:ind w:left="1620"/>
        <w:rPr>
          <w:ins w:id="63" w:author="John Barlow" w:date="2019-03-23T08:53:00Z"/>
          <w:rFonts w:ascii="Arial" w:hAnsi="Arial" w:cs="Arial"/>
          <w:sz w:val="20"/>
          <w:szCs w:val="20"/>
        </w:rPr>
      </w:pPr>
      <w:ins w:id="64" w:author="John Barlow" w:date="2019-03-23T08:53:00Z">
        <w:r w:rsidRPr="003C073B">
          <w:rPr>
            <w:rFonts w:ascii="Arial" w:hAnsi="Arial" w:cs="Arial"/>
            <w:sz w:val="28"/>
            <w:szCs w:val="20"/>
          </w:rPr>
          <w:t>□</w:t>
        </w:r>
        <w:r>
          <w:rPr>
            <w:rFonts w:ascii="Arial" w:hAnsi="Arial" w:cs="Arial"/>
            <w:sz w:val="20"/>
            <w:szCs w:val="20"/>
          </w:rPr>
          <w:t xml:space="preserve"> Use a nurse cow</w:t>
        </w:r>
      </w:ins>
      <w:ins w:id="65" w:author="John Barlow" w:date="2019-03-23T09:02:00Z">
        <w:r w:rsidR="004F5FD2">
          <w:rPr>
            <w:rFonts w:ascii="Arial" w:hAnsi="Arial" w:cs="Arial"/>
            <w:sz w:val="20"/>
            <w:szCs w:val="20"/>
          </w:rPr>
          <w:t xml:space="preserve"> (if yes go to </w:t>
        </w:r>
      </w:ins>
      <w:ins w:id="66" w:author="John Barlow" w:date="2019-03-23T09:03:00Z">
        <w:r w:rsidR="004F5FD2">
          <w:rPr>
            <w:rFonts w:ascii="Arial" w:hAnsi="Arial" w:cs="Arial"/>
            <w:sz w:val="20"/>
            <w:szCs w:val="20"/>
          </w:rPr>
          <w:t>11.g, otherwise skip 11.g)</w:t>
        </w:r>
      </w:ins>
    </w:p>
    <w:p w14:paraId="6F7CC1E2" w14:textId="77777777" w:rsidR="000213D8" w:rsidRDefault="000213D8" w:rsidP="00C77EF3">
      <w:pPr>
        <w:pStyle w:val="ListParagraph"/>
        <w:spacing w:line="240" w:lineRule="auto"/>
        <w:ind w:left="1620"/>
        <w:rPr>
          <w:ins w:id="67" w:author="John Barlow" w:date="2019-03-23T08:46:00Z"/>
          <w:rFonts w:ascii="Arial" w:hAnsi="Arial" w:cs="Arial"/>
          <w:sz w:val="20"/>
          <w:szCs w:val="20"/>
        </w:rPr>
      </w:pPr>
    </w:p>
    <w:p w14:paraId="697941CE" w14:textId="3775B324" w:rsidR="009A35B6" w:rsidRDefault="00C77EF3" w:rsidP="00C77EF3">
      <w:pPr>
        <w:pStyle w:val="ListParagraph"/>
        <w:ind w:left="1530" w:firstLine="90"/>
        <w:rPr>
          <w:ins w:id="68" w:author="John Barlow" w:date="2019-03-23T08:49:00Z"/>
          <w:rFonts w:ascii="Arial" w:hAnsi="Arial" w:cs="Arial"/>
          <w:sz w:val="20"/>
          <w:szCs w:val="20"/>
        </w:rPr>
        <w:pPrChange w:id="69" w:author="John Barlow" w:date="2019-03-23T08:50:00Z">
          <w:pPr>
            <w:pStyle w:val="ListParagraph"/>
            <w:ind w:left="1530"/>
          </w:pPr>
        </w:pPrChange>
      </w:pPr>
      <w:ins w:id="70" w:author="John Barlow" w:date="2019-03-23T08:46:00Z">
        <w:r w:rsidRPr="00330802">
          <w:rPr>
            <w:rFonts w:ascii="Arial" w:hAnsi="Arial" w:cs="Arial"/>
            <w:sz w:val="28"/>
            <w:szCs w:val="20"/>
          </w:rPr>
          <w:t>□</w:t>
        </w:r>
        <w:r w:rsidRPr="00330802">
          <w:rPr>
            <w:rFonts w:ascii="Arial" w:hAnsi="Arial" w:cs="Arial"/>
            <w:sz w:val="20"/>
            <w:szCs w:val="20"/>
          </w:rPr>
          <w:t xml:space="preserve"> </w:t>
        </w:r>
        <w:r w:rsidRPr="00BE2B4E">
          <w:rPr>
            <w:rFonts w:ascii="Arial" w:hAnsi="Arial" w:cs="Arial"/>
            <w:b/>
            <w:i/>
            <w:caps/>
            <w:sz w:val="20"/>
            <w:szCs w:val="20"/>
            <w:u w:val="single"/>
          </w:rPr>
          <w:t>Other (describe):</w:t>
        </w:r>
        <w:r>
          <w:rPr>
            <w:rFonts w:ascii="Arial" w:hAnsi="Arial" w:cs="Arial"/>
            <w:sz w:val="20"/>
            <w:szCs w:val="20"/>
          </w:rPr>
          <w:t xml:space="preserve"> </w:t>
        </w:r>
        <w:r w:rsidRPr="00330802">
          <w:rPr>
            <w:rFonts w:ascii="Arial" w:hAnsi="Arial" w:cs="Arial"/>
            <w:sz w:val="20"/>
            <w:szCs w:val="20"/>
          </w:rPr>
          <w:t>__________________________________</w:t>
        </w:r>
      </w:ins>
    </w:p>
    <w:p w14:paraId="39663A01" w14:textId="4AA6536C" w:rsidR="00C77EF3" w:rsidRDefault="00C77EF3" w:rsidP="00C77EF3">
      <w:pPr>
        <w:pStyle w:val="ListParagraph"/>
        <w:ind w:left="1530"/>
        <w:rPr>
          <w:ins w:id="71" w:author="John Barlow" w:date="2019-03-23T08:49:00Z"/>
          <w:rFonts w:ascii="Arial" w:hAnsi="Arial" w:cs="Arial"/>
          <w:sz w:val="20"/>
          <w:szCs w:val="20"/>
        </w:rPr>
      </w:pPr>
    </w:p>
    <w:p w14:paraId="69DB2A87" w14:textId="3B2C42C5" w:rsidR="00C77EF3" w:rsidRPr="00C77EF3" w:rsidRDefault="00C77EF3" w:rsidP="00C77EF3">
      <w:pPr>
        <w:ind w:left="720"/>
        <w:rPr>
          <w:rFonts w:ascii="Arial" w:hAnsi="Arial" w:cs="Arial"/>
          <w:sz w:val="20"/>
          <w:szCs w:val="20"/>
          <w:rPrChange w:id="72" w:author="John Barlow" w:date="2019-03-23T08:49:00Z">
            <w:rPr/>
          </w:rPrChange>
        </w:rPr>
        <w:pPrChange w:id="73" w:author="John Barlow" w:date="2019-03-23T08:49:00Z">
          <w:pPr>
            <w:pStyle w:val="ListParagraph"/>
            <w:ind w:left="1530"/>
          </w:pPr>
        </w:pPrChange>
      </w:pPr>
      <w:ins w:id="74" w:author="John Barlow" w:date="2019-03-23T08:49:00Z">
        <w:r>
          <w:rPr>
            <w:rFonts w:ascii="Arial" w:hAnsi="Arial" w:cs="Arial"/>
            <w:sz w:val="20"/>
            <w:szCs w:val="20"/>
          </w:rPr>
          <w:t xml:space="preserve">       </w:t>
        </w:r>
        <w:r w:rsidRPr="00C77EF3">
          <w:rPr>
            <w:rFonts w:ascii="Arial" w:hAnsi="Arial" w:cs="Arial"/>
            <w:sz w:val="20"/>
            <w:szCs w:val="20"/>
            <w:rPrChange w:id="75" w:author="John Barlow" w:date="2019-03-23T08:49:00Z">
              <w:rPr/>
            </w:rPrChange>
          </w:rPr>
          <w:t>11.g) If you use a nurse cow to feed calves</w:t>
        </w:r>
        <w:r>
          <w:rPr>
            <w:rFonts w:ascii="Arial" w:hAnsi="Arial" w:cs="Arial"/>
            <w:sz w:val="20"/>
            <w:szCs w:val="20"/>
          </w:rPr>
          <w:t>, do you know the mastitis status of this cow?</w:t>
        </w:r>
      </w:ins>
    </w:p>
    <w:p w14:paraId="7A01E486" w14:textId="63B0FE2C" w:rsidR="00C77EF3" w:rsidRPr="007C2855" w:rsidRDefault="00C77EF3" w:rsidP="00C77EF3">
      <w:pPr>
        <w:pStyle w:val="ListParagraph"/>
        <w:spacing w:line="240" w:lineRule="auto"/>
        <w:ind w:left="1620"/>
        <w:rPr>
          <w:ins w:id="76" w:author="John Barlow" w:date="2019-03-23T08:50:00Z"/>
          <w:rFonts w:ascii="Arial" w:hAnsi="Arial" w:cs="Arial"/>
          <w:sz w:val="20"/>
          <w:szCs w:val="20"/>
        </w:rPr>
      </w:pPr>
      <w:ins w:id="77" w:author="John Barlow" w:date="2019-03-23T08:50:00Z">
        <w:r w:rsidRPr="003C073B">
          <w:rPr>
            <w:rFonts w:ascii="Arial" w:hAnsi="Arial" w:cs="Arial"/>
            <w:sz w:val="28"/>
            <w:szCs w:val="20"/>
          </w:rPr>
          <w:t>□</w:t>
        </w:r>
        <w:r>
          <w:rPr>
            <w:rFonts w:ascii="Arial" w:hAnsi="Arial" w:cs="Arial"/>
            <w:sz w:val="20"/>
            <w:szCs w:val="20"/>
          </w:rPr>
          <w:t xml:space="preserve"> </w:t>
        </w:r>
        <w:r>
          <w:rPr>
            <w:rFonts w:ascii="Arial" w:hAnsi="Arial" w:cs="Arial"/>
            <w:sz w:val="20"/>
            <w:szCs w:val="20"/>
          </w:rPr>
          <w:t>Yes, nurse cow is a problem mastitis cow</w:t>
        </w:r>
      </w:ins>
    </w:p>
    <w:p w14:paraId="35A8EBBB" w14:textId="74D31DF2" w:rsidR="00C77EF3" w:rsidRDefault="00C77EF3" w:rsidP="00C77EF3">
      <w:pPr>
        <w:pStyle w:val="ListParagraph"/>
        <w:spacing w:line="240" w:lineRule="auto"/>
        <w:ind w:left="1620"/>
        <w:rPr>
          <w:ins w:id="78" w:author="John Barlow" w:date="2019-03-23T08:50:00Z"/>
          <w:rFonts w:ascii="Arial" w:hAnsi="Arial" w:cs="Arial"/>
          <w:sz w:val="20"/>
          <w:szCs w:val="20"/>
        </w:rPr>
      </w:pPr>
      <w:ins w:id="79" w:author="John Barlow" w:date="2019-03-23T08:50:00Z">
        <w:r w:rsidRPr="003C073B">
          <w:rPr>
            <w:rFonts w:ascii="Arial" w:hAnsi="Arial" w:cs="Arial"/>
            <w:sz w:val="28"/>
            <w:szCs w:val="20"/>
          </w:rPr>
          <w:t>□</w:t>
        </w:r>
        <w:r>
          <w:rPr>
            <w:rFonts w:ascii="Arial" w:hAnsi="Arial" w:cs="Arial"/>
            <w:sz w:val="20"/>
            <w:szCs w:val="20"/>
          </w:rPr>
          <w:t xml:space="preserve"> </w:t>
        </w:r>
      </w:ins>
      <w:ins w:id="80" w:author="John Barlow" w:date="2019-03-23T08:51:00Z">
        <w:r>
          <w:rPr>
            <w:rFonts w:ascii="Arial" w:hAnsi="Arial" w:cs="Arial"/>
            <w:sz w:val="20"/>
            <w:szCs w:val="20"/>
          </w:rPr>
          <w:t>No, do not know the mastitis status of the nurse cow</w:t>
        </w:r>
      </w:ins>
    </w:p>
    <w:p w14:paraId="2C6832EF" w14:textId="6681F39B" w:rsidR="00C77EF3" w:rsidRPr="00C77EF3" w:rsidRDefault="00C77EF3" w:rsidP="00C77EF3">
      <w:pPr>
        <w:pStyle w:val="ListParagraph"/>
        <w:spacing w:line="240" w:lineRule="auto"/>
        <w:ind w:left="1620"/>
        <w:rPr>
          <w:ins w:id="81" w:author="John Barlow" w:date="2019-03-23T08:50:00Z"/>
          <w:rFonts w:ascii="Arial" w:hAnsi="Arial" w:cs="Arial"/>
          <w:sz w:val="20"/>
          <w:szCs w:val="20"/>
        </w:rPr>
      </w:pPr>
      <w:ins w:id="82" w:author="John Barlow" w:date="2019-03-23T08:50:00Z">
        <w:r w:rsidRPr="003C073B">
          <w:rPr>
            <w:rFonts w:ascii="Arial" w:hAnsi="Arial" w:cs="Arial"/>
            <w:sz w:val="28"/>
            <w:szCs w:val="20"/>
          </w:rPr>
          <w:t>□</w:t>
        </w:r>
        <w:r>
          <w:rPr>
            <w:rFonts w:ascii="Arial" w:hAnsi="Arial" w:cs="Arial"/>
            <w:sz w:val="20"/>
            <w:szCs w:val="20"/>
          </w:rPr>
          <w:t xml:space="preserve"> </w:t>
        </w:r>
      </w:ins>
      <w:ins w:id="83" w:author="John Barlow" w:date="2019-03-23T08:51:00Z">
        <w:r>
          <w:rPr>
            <w:rFonts w:ascii="Arial" w:hAnsi="Arial" w:cs="Arial"/>
            <w:sz w:val="20"/>
            <w:szCs w:val="20"/>
          </w:rPr>
          <w:t>OTHER (DESCRIBE):___________________________________</w:t>
        </w:r>
      </w:ins>
    </w:p>
    <w:p w14:paraId="43D6FE73" w14:textId="67E3D69D" w:rsidR="00091581" w:rsidRDefault="00091581" w:rsidP="00F24B11">
      <w:pPr>
        <w:pStyle w:val="ListParagraph"/>
        <w:ind w:left="1530"/>
        <w:rPr>
          <w:ins w:id="84" w:author="John Barlow" w:date="2019-03-23T08:52:00Z"/>
          <w:rFonts w:ascii="Arial" w:hAnsi="Arial" w:cs="Arial"/>
          <w:sz w:val="20"/>
          <w:szCs w:val="20"/>
        </w:rPr>
      </w:pPr>
    </w:p>
    <w:p w14:paraId="2AAD38F3" w14:textId="1A4C0AAF" w:rsidR="000213D8" w:rsidRDefault="000213D8" w:rsidP="00F24B11">
      <w:pPr>
        <w:pStyle w:val="ListParagraph"/>
        <w:ind w:left="1530"/>
        <w:rPr>
          <w:ins w:id="85" w:author="John Barlow" w:date="2019-03-23T08:52:00Z"/>
          <w:rFonts w:ascii="Arial" w:hAnsi="Arial" w:cs="Arial"/>
          <w:sz w:val="20"/>
          <w:szCs w:val="20"/>
        </w:rPr>
      </w:pPr>
    </w:p>
    <w:p w14:paraId="724291D2" w14:textId="075604E8" w:rsidR="000213D8" w:rsidRDefault="000213D8" w:rsidP="00F24B11">
      <w:pPr>
        <w:pStyle w:val="ListParagraph"/>
        <w:ind w:left="1530"/>
        <w:rPr>
          <w:ins w:id="86" w:author="John Barlow" w:date="2019-03-23T08:52:00Z"/>
          <w:rFonts w:ascii="Arial" w:hAnsi="Arial" w:cs="Arial"/>
          <w:sz w:val="20"/>
          <w:szCs w:val="20"/>
        </w:rPr>
      </w:pPr>
    </w:p>
    <w:p w14:paraId="0A06ED2F" w14:textId="5DF487B7" w:rsidR="000213D8" w:rsidRDefault="000213D8" w:rsidP="00F24B11">
      <w:pPr>
        <w:pStyle w:val="ListParagraph"/>
        <w:ind w:left="1530"/>
        <w:rPr>
          <w:ins w:id="87" w:author="John Barlow" w:date="2019-03-23T08:52:00Z"/>
          <w:rFonts w:ascii="Arial" w:hAnsi="Arial" w:cs="Arial"/>
          <w:sz w:val="20"/>
          <w:szCs w:val="20"/>
        </w:rPr>
      </w:pPr>
    </w:p>
    <w:p w14:paraId="09076853" w14:textId="2EB33560" w:rsidR="000213D8" w:rsidRDefault="000213D8" w:rsidP="00F24B11">
      <w:pPr>
        <w:pStyle w:val="ListParagraph"/>
        <w:ind w:left="1530"/>
        <w:rPr>
          <w:ins w:id="88" w:author="John Barlow" w:date="2019-03-23T08:52:00Z"/>
          <w:rFonts w:ascii="Arial" w:hAnsi="Arial" w:cs="Arial"/>
          <w:sz w:val="20"/>
          <w:szCs w:val="20"/>
        </w:rPr>
      </w:pPr>
    </w:p>
    <w:p w14:paraId="2C13740D" w14:textId="72587F7A" w:rsidR="000213D8" w:rsidRDefault="000213D8" w:rsidP="00F24B11">
      <w:pPr>
        <w:pStyle w:val="ListParagraph"/>
        <w:ind w:left="1530"/>
        <w:rPr>
          <w:ins w:id="89" w:author="John Barlow" w:date="2019-03-23T08:52:00Z"/>
          <w:rFonts w:ascii="Arial" w:hAnsi="Arial" w:cs="Arial"/>
          <w:sz w:val="20"/>
          <w:szCs w:val="20"/>
        </w:rPr>
      </w:pPr>
    </w:p>
    <w:p w14:paraId="481F59EA" w14:textId="55904B35" w:rsidR="000213D8" w:rsidRDefault="000213D8" w:rsidP="00F24B11">
      <w:pPr>
        <w:pStyle w:val="ListParagraph"/>
        <w:ind w:left="1530"/>
        <w:rPr>
          <w:ins w:id="90" w:author="John Barlow" w:date="2019-03-23T08:52:00Z"/>
          <w:rFonts w:ascii="Arial" w:hAnsi="Arial" w:cs="Arial"/>
          <w:sz w:val="20"/>
          <w:szCs w:val="20"/>
        </w:rPr>
      </w:pPr>
    </w:p>
    <w:p w14:paraId="1BA20719" w14:textId="3A5C708E" w:rsidR="000213D8" w:rsidRDefault="000213D8" w:rsidP="00F24B11">
      <w:pPr>
        <w:pStyle w:val="ListParagraph"/>
        <w:ind w:left="1530"/>
        <w:rPr>
          <w:ins w:id="91" w:author="John Barlow" w:date="2019-03-23T08:52:00Z"/>
          <w:rFonts w:ascii="Arial" w:hAnsi="Arial" w:cs="Arial"/>
          <w:sz w:val="20"/>
          <w:szCs w:val="20"/>
        </w:rPr>
      </w:pPr>
    </w:p>
    <w:p w14:paraId="0756CBF5" w14:textId="16909BEE" w:rsidR="000213D8" w:rsidRDefault="000213D8" w:rsidP="00F24B11">
      <w:pPr>
        <w:pStyle w:val="ListParagraph"/>
        <w:ind w:left="1530"/>
        <w:rPr>
          <w:ins w:id="92" w:author="John Barlow" w:date="2019-03-23T08:52:00Z"/>
          <w:rFonts w:ascii="Arial" w:hAnsi="Arial" w:cs="Arial"/>
          <w:sz w:val="20"/>
          <w:szCs w:val="20"/>
        </w:rPr>
      </w:pPr>
    </w:p>
    <w:p w14:paraId="44BAB9C0" w14:textId="230E9C7E" w:rsidR="000213D8" w:rsidRDefault="000213D8" w:rsidP="00F24B11">
      <w:pPr>
        <w:pStyle w:val="ListParagraph"/>
        <w:ind w:left="1530"/>
        <w:rPr>
          <w:ins w:id="93" w:author="John Barlow" w:date="2019-03-23T08:52:00Z"/>
          <w:rFonts w:ascii="Arial" w:hAnsi="Arial" w:cs="Arial"/>
          <w:sz w:val="20"/>
          <w:szCs w:val="20"/>
        </w:rPr>
      </w:pPr>
    </w:p>
    <w:p w14:paraId="029660A6" w14:textId="76ADF5F7" w:rsidR="000213D8" w:rsidRDefault="000213D8" w:rsidP="00F24B11">
      <w:pPr>
        <w:pStyle w:val="ListParagraph"/>
        <w:ind w:left="1530"/>
        <w:rPr>
          <w:ins w:id="94" w:author="John Barlow" w:date="2019-03-23T08:52:00Z"/>
          <w:rFonts w:ascii="Arial" w:hAnsi="Arial" w:cs="Arial"/>
          <w:sz w:val="20"/>
          <w:szCs w:val="20"/>
        </w:rPr>
      </w:pPr>
    </w:p>
    <w:p w14:paraId="0AC2060F" w14:textId="0CE86C1B" w:rsidR="000213D8" w:rsidRDefault="000213D8" w:rsidP="00F24B11">
      <w:pPr>
        <w:pStyle w:val="ListParagraph"/>
        <w:ind w:left="1530"/>
        <w:rPr>
          <w:ins w:id="95" w:author="John Barlow" w:date="2019-03-23T08:52:00Z"/>
          <w:rFonts w:ascii="Arial" w:hAnsi="Arial" w:cs="Arial"/>
          <w:sz w:val="20"/>
          <w:szCs w:val="20"/>
        </w:rPr>
      </w:pPr>
    </w:p>
    <w:p w14:paraId="4B87FDE8" w14:textId="08C02320" w:rsidR="000213D8" w:rsidRDefault="000213D8" w:rsidP="00F24B11">
      <w:pPr>
        <w:pStyle w:val="ListParagraph"/>
        <w:ind w:left="1530"/>
        <w:rPr>
          <w:ins w:id="96" w:author="John Barlow" w:date="2019-03-23T08:52:00Z"/>
          <w:rFonts w:ascii="Arial" w:hAnsi="Arial" w:cs="Arial"/>
          <w:sz w:val="20"/>
          <w:szCs w:val="20"/>
        </w:rPr>
      </w:pPr>
    </w:p>
    <w:p w14:paraId="613EEC1D" w14:textId="77777777" w:rsidR="000213D8" w:rsidRDefault="000213D8" w:rsidP="00F24B11">
      <w:pPr>
        <w:pStyle w:val="ListParagraph"/>
        <w:ind w:left="1530"/>
        <w:rPr>
          <w:rFonts w:ascii="Arial" w:hAnsi="Arial" w:cs="Arial"/>
          <w:sz w:val="20"/>
          <w:szCs w:val="20"/>
        </w:rPr>
      </w:pPr>
    </w:p>
    <w:p w14:paraId="5BF3EF4F" w14:textId="5CD7FED2" w:rsidR="00091581" w:rsidRPr="009C56E5" w:rsidRDefault="00091581" w:rsidP="009C56E5">
      <w:pPr>
        <w:spacing w:after="0" w:line="240" w:lineRule="auto"/>
        <w:rPr>
          <w:rFonts w:ascii="Arial" w:hAnsi="Arial" w:cs="Arial"/>
          <w:b/>
          <w:sz w:val="20"/>
          <w:szCs w:val="20"/>
        </w:rPr>
      </w:pPr>
      <w:r w:rsidRPr="009C56E5">
        <w:rPr>
          <w:rFonts w:ascii="Arial" w:hAnsi="Arial" w:cs="Arial"/>
          <w:b/>
          <w:sz w:val="20"/>
          <w:szCs w:val="20"/>
        </w:rPr>
        <w:lastRenderedPageBreak/>
        <w:t>**** “</w:t>
      </w:r>
      <w:r w:rsidR="009C56E5">
        <w:rPr>
          <w:rFonts w:ascii="Arial" w:hAnsi="Arial" w:cs="Arial"/>
          <w:b/>
          <w:sz w:val="20"/>
          <w:szCs w:val="20"/>
        </w:rPr>
        <w:t>Okay, no we’ll switch gears from questions about mastitis risk to talk about facilities</w:t>
      </w:r>
      <w:r w:rsidRPr="009C56E5">
        <w:rPr>
          <w:rFonts w:ascii="Arial" w:hAnsi="Arial" w:cs="Arial"/>
          <w:b/>
          <w:sz w:val="20"/>
          <w:szCs w:val="20"/>
        </w:rPr>
        <w:t>.</w:t>
      </w:r>
      <w:r w:rsidR="009C56E5">
        <w:rPr>
          <w:rFonts w:ascii="Arial" w:hAnsi="Arial" w:cs="Arial"/>
          <w:b/>
          <w:sz w:val="20"/>
          <w:szCs w:val="20"/>
        </w:rPr>
        <w:t xml:space="preserve"> We’re about halfway through, so now is a good time to stretch or take a break if needed.</w:t>
      </w:r>
      <w:r w:rsidRPr="009C56E5">
        <w:rPr>
          <w:rFonts w:ascii="Arial" w:hAnsi="Arial" w:cs="Arial"/>
          <w:b/>
          <w:sz w:val="20"/>
          <w:szCs w:val="20"/>
        </w:rPr>
        <w:t>” ****</w:t>
      </w:r>
    </w:p>
    <w:p w14:paraId="496A77C4" w14:textId="148181E8" w:rsidR="00091581" w:rsidRDefault="00091581" w:rsidP="00F24B11">
      <w:pPr>
        <w:pStyle w:val="ListParagraph"/>
        <w:ind w:left="1530"/>
        <w:rPr>
          <w:rFonts w:ascii="Arial" w:hAnsi="Arial" w:cs="Arial"/>
          <w:sz w:val="20"/>
          <w:szCs w:val="20"/>
        </w:rPr>
      </w:pPr>
    </w:p>
    <w:p w14:paraId="66CFB0C0" w14:textId="48BC93C9" w:rsidR="00091581" w:rsidRDefault="00091581" w:rsidP="00F24B11">
      <w:pPr>
        <w:pStyle w:val="ListParagraph"/>
        <w:ind w:left="1530"/>
        <w:rPr>
          <w:rFonts w:ascii="Arial" w:hAnsi="Arial" w:cs="Arial"/>
          <w:sz w:val="20"/>
          <w:szCs w:val="20"/>
        </w:rPr>
      </w:pPr>
    </w:p>
    <w:p w14:paraId="057E5E4A" w14:textId="77777777" w:rsidR="00091581" w:rsidRPr="00F24B11" w:rsidRDefault="00091581" w:rsidP="00F24B11">
      <w:pPr>
        <w:pStyle w:val="ListParagraph"/>
        <w:ind w:left="1530"/>
        <w:rPr>
          <w:rFonts w:ascii="Arial" w:hAnsi="Arial" w:cs="Arial"/>
          <w:sz w:val="20"/>
          <w:szCs w:val="20"/>
        </w:rPr>
      </w:pPr>
    </w:p>
    <w:p w14:paraId="1C2F9443" w14:textId="12CD1347"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w:t>
      </w:r>
      <w:r w:rsidR="007D695A">
        <w:rPr>
          <w:rFonts w:ascii="Arial" w:hAnsi="Arial" w:cs="Arial"/>
          <w:b/>
          <w:sz w:val="20"/>
          <w:szCs w:val="20"/>
        </w:rPr>
        <w:t xml:space="preserve">Fill in each box as </w:t>
      </w:r>
      <w:r w:rsidR="000858E9" w:rsidRPr="007C2855">
        <w:rPr>
          <w:rFonts w:ascii="Arial" w:hAnsi="Arial" w:cs="Arial"/>
          <w:b/>
          <w:sz w:val="20"/>
          <w:szCs w:val="20"/>
        </w:rPr>
        <w:t>appropriate)</w:t>
      </w:r>
    </w:p>
    <w:p w14:paraId="4256D775" w14:textId="77777777" w:rsidR="000A28DE" w:rsidRDefault="000A28DE" w:rsidP="00B430C8">
      <w:pPr>
        <w:pStyle w:val="ListParagraph"/>
        <w:spacing w:line="240" w:lineRule="auto"/>
        <w:rPr>
          <w:rFonts w:ascii="Arial" w:hAnsi="Arial" w:cs="Arial"/>
          <w:sz w:val="20"/>
          <w:szCs w:val="20"/>
        </w:rPr>
      </w:pPr>
    </w:p>
    <w:p w14:paraId="1DA10674" w14:textId="3A1DD677" w:rsidR="00025CDF" w:rsidRPr="00025CDF" w:rsidRDefault="00B569C0" w:rsidP="007D695A">
      <w:pPr>
        <w:pStyle w:val="ListParagraph"/>
        <w:spacing w:line="360" w:lineRule="auto"/>
        <w:ind w:left="270" w:hanging="270"/>
        <w:rPr>
          <w:rFonts w:ascii="Arial" w:hAnsi="Arial" w:cs="Arial"/>
          <w:sz w:val="20"/>
          <w:szCs w:val="20"/>
        </w:rPr>
      </w:pPr>
      <w:r>
        <w:rPr>
          <w:rFonts w:ascii="Arial" w:hAnsi="Arial" w:cs="Arial"/>
          <w:i/>
          <w:color w:val="002060"/>
          <w:sz w:val="20"/>
          <w:szCs w:val="20"/>
        </w:rPr>
        <w:tab/>
      </w:r>
      <w:r w:rsidR="00B855FB" w:rsidRPr="005862CF">
        <w:rPr>
          <w:rFonts w:ascii="Arial" w:hAnsi="Arial" w:cs="Arial"/>
          <w:sz w:val="20"/>
          <w:szCs w:val="20"/>
        </w:rPr>
        <w:t>12</w:t>
      </w:r>
      <w:r w:rsidRPr="005862CF">
        <w:rPr>
          <w:rFonts w:ascii="Arial" w:hAnsi="Arial" w:cs="Arial"/>
          <w:sz w:val="20"/>
          <w:szCs w:val="20"/>
        </w:rPr>
        <w:t>.a)</w:t>
      </w:r>
      <w:r w:rsidR="00025CDF">
        <w:rPr>
          <w:rFonts w:ascii="Arial" w:hAnsi="Arial" w:cs="Arial"/>
          <w:sz w:val="20"/>
          <w:szCs w:val="20"/>
        </w:rPr>
        <w:t xml:space="preserve"> </w:t>
      </w:r>
      <w:r w:rsidR="00025CDF" w:rsidRPr="00025CDF">
        <w:rPr>
          <w:rFonts w:ascii="Arial" w:hAnsi="Arial" w:cs="Arial"/>
          <w:sz w:val="20"/>
          <w:szCs w:val="20"/>
        </w:rPr>
        <w:t>Wh</w:t>
      </w:r>
      <w:r w:rsidR="0061273D">
        <w:rPr>
          <w:rFonts w:ascii="Arial" w:hAnsi="Arial" w:cs="Arial"/>
          <w:sz w:val="20"/>
          <w:szCs w:val="20"/>
        </w:rPr>
        <w:t>ere are cows housed during the winter on your farm? Please</w:t>
      </w:r>
      <w:r w:rsidR="00DD2296">
        <w:rPr>
          <w:rFonts w:ascii="Arial" w:hAnsi="Arial" w:cs="Arial"/>
          <w:sz w:val="20"/>
          <w:szCs w:val="20"/>
        </w:rPr>
        <w:t xml:space="preserve"> indicate every type of housing you use for both lactating and dry cows. </w:t>
      </w:r>
      <w:r w:rsidR="0061273D">
        <w:rPr>
          <w:rFonts w:ascii="Arial" w:hAnsi="Arial" w:cs="Arial"/>
          <w:sz w:val="20"/>
          <w:szCs w:val="20"/>
        </w:rPr>
        <w:t>I</w:t>
      </w:r>
      <w:r w:rsidR="00025CDF" w:rsidRPr="00025CDF">
        <w:rPr>
          <w:rFonts w:ascii="Arial" w:hAnsi="Arial" w:cs="Arial"/>
          <w:sz w:val="20"/>
          <w:szCs w:val="20"/>
        </w:rPr>
        <w:t>f it’s a combination, please estimate the percent of time on average over a 24-hour period they spend in each housing component.</w:t>
      </w:r>
    </w:p>
    <w:p w14:paraId="68578F13" w14:textId="64A4B42D" w:rsidR="00B430C8" w:rsidRPr="000A28DE" w:rsidRDefault="00B430C8" w:rsidP="00B76499">
      <w:pPr>
        <w:pStyle w:val="ListParagraph"/>
        <w:spacing w:line="360" w:lineRule="auto"/>
        <w:ind w:left="0"/>
        <w:rPr>
          <w:rFonts w:ascii="Arial" w:hAnsi="Arial" w:cs="Arial"/>
          <w:i/>
          <w:sz w:val="20"/>
          <w:szCs w:val="20"/>
        </w:rPr>
      </w:pPr>
    </w:p>
    <w:tbl>
      <w:tblPr>
        <w:tblStyle w:val="TableGrid"/>
        <w:tblW w:w="9090" w:type="dxa"/>
        <w:tblInd w:w="175" w:type="dxa"/>
        <w:tblLook w:val="04A0" w:firstRow="1" w:lastRow="0" w:firstColumn="1" w:lastColumn="0" w:noHBand="0" w:noVBand="1"/>
      </w:tblPr>
      <w:tblGrid>
        <w:gridCol w:w="4320"/>
        <w:gridCol w:w="2430"/>
        <w:gridCol w:w="2340"/>
      </w:tblGrid>
      <w:tr w:rsidR="00B430C8" w:rsidRPr="007C2855" w14:paraId="54D560A2" w14:textId="77777777" w:rsidTr="00C37784">
        <w:tc>
          <w:tcPr>
            <w:tcW w:w="4320" w:type="dxa"/>
          </w:tcPr>
          <w:p w14:paraId="0218C9B6" w14:textId="77777777" w:rsidR="00B430C8" w:rsidRPr="007C2855" w:rsidRDefault="00B430C8" w:rsidP="00B430C8">
            <w:pPr>
              <w:pStyle w:val="ListParagraph"/>
              <w:ind w:left="0"/>
              <w:rPr>
                <w:rFonts w:ascii="Arial" w:hAnsi="Arial" w:cs="Arial"/>
                <w:sz w:val="20"/>
                <w:szCs w:val="20"/>
              </w:rPr>
            </w:pPr>
          </w:p>
        </w:tc>
        <w:tc>
          <w:tcPr>
            <w:tcW w:w="2430" w:type="dxa"/>
          </w:tcPr>
          <w:p w14:paraId="0BFEFD9F" w14:textId="28424CB3" w:rsidR="00B430C8" w:rsidRPr="007C2855" w:rsidRDefault="004811D8" w:rsidP="00C37784">
            <w:pPr>
              <w:pStyle w:val="ListParagraph"/>
              <w:ind w:left="0"/>
              <w:jc w:val="center"/>
              <w:rPr>
                <w:rFonts w:ascii="Arial" w:hAnsi="Arial" w:cs="Arial"/>
                <w:sz w:val="20"/>
                <w:szCs w:val="20"/>
              </w:rPr>
            </w:pPr>
            <w:r>
              <w:rPr>
                <w:rFonts w:ascii="Arial" w:hAnsi="Arial" w:cs="Arial"/>
                <w:sz w:val="20"/>
                <w:szCs w:val="20"/>
              </w:rPr>
              <w:t>12.a.i</w:t>
            </w:r>
            <w:r w:rsidR="00C37784">
              <w:rPr>
                <w:rFonts w:ascii="Arial" w:hAnsi="Arial" w:cs="Arial"/>
                <w:sz w:val="20"/>
                <w:szCs w:val="20"/>
              </w:rPr>
              <w:t>)</w:t>
            </w:r>
            <w:r>
              <w:rPr>
                <w:rFonts w:ascii="Arial" w:hAnsi="Arial" w:cs="Arial"/>
                <w:sz w:val="20"/>
                <w:szCs w:val="20"/>
              </w:rPr>
              <w:t xml:space="preserve"> </w:t>
            </w:r>
            <w:r w:rsidR="00B430C8" w:rsidRPr="007C2855">
              <w:rPr>
                <w:rFonts w:ascii="Arial" w:hAnsi="Arial" w:cs="Arial"/>
                <w:sz w:val="20"/>
                <w:szCs w:val="20"/>
              </w:rPr>
              <w:t>Lactating cow housing</w:t>
            </w:r>
          </w:p>
        </w:tc>
        <w:tc>
          <w:tcPr>
            <w:tcW w:w="2340" w:type="dxa"/>
          </w:tcPr>
          <w:p w14:paraId="50548093" w14:textId="30362550" w:rsidR="00B430C8" w:rsidRPr="007C2855" w:rsidRDefault="00C37784" w:rsidP="00C37784">
            <w:pPr>
              <w:pStyle w:val="ListParagraph"/>
              <w:ind w:left="0"/>
              <w:jc w:val="center"/>
              <w:rPr>
                <w:rFonts w:ascii="Arial" w:hAnsi="Arial" w:cs="Arial"/>
                <w:sz w:val="20"/>
                <w:szCs w:val="20"/>
              </w:rPr>
            </w:pPr>
            <w:r>
              <w:rPr>
                <w:rFonts w:ascii="Arial" w:hAnsi="Arial" w:cs="Arial"/>
                <w:sz w:val="20"/>
                <w:szCs w:val="20"/>
              </w:rPr>
              <w:t xml:space="preserve">12.a.ii) </w:t>
            </w:r>
            <w:r w:rsidR="00B430C8" w:rsidRPr="007C2855">
              <w:rPr>
                <w:rFonts w:ascii="Arial" w:hAnsi="Arial" w:cs="Arial"/>
                <w:sz w:val="20"/>
                <w:szCs w:val="20"/>
              </w:rPr>
              <w:t>Dry cow housing</w:t>
            </w:r>
          </w:p>
        </w:tc>
      </w:tr>
      <w:tr w:rsidR="00B430C8" w:rsidRPr="007C2855" w14:paraId="4C51305E" w14:textId="77777777" w:rsidTr="00C37784">
        <w:trPr>
          <w:trHeight w:val="413"/>
        </w:trPr>
        <w:tc>
          <w:tcPr>
            <w:tcW w:w="4320" w:type="dxa"/>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430" w:type="dxa"/>
          </w:tcPr>
          <w:p w14:paraId="3D6D7C3E" w14:textId="77777777" w:rsidR="00B430C8" w:rsidRPr="007C2855" w:rsidRDefault="00B430C8" w:rsidP="00B430C8">
            <w:pPr>
              <w:pStyle w:val="ListParagraph"/>
              <w:ind w:left="0"/>
              <w:rPr>
                <w:rFonts w:ascii="Arial" w:hAnsi="Arial" w:cs="Arial"/>
                <w:sz w:val="20"/>
                <w:szCs w:val="20"/>
              </w:rPr>
            </w:pPr>
          </w:p>
        </w:tc>
        <w:tc>
          <w:tcPr>
            <w:tcW w:w="2340" w:type="dxa"/>
          </w:tcPr>
          <w:p w14:paraId="2C441E75" w14:textId="77777777" w:rsidR="00B430C8" w:rsidRPr="007C2855" w:rsidRDefault="00B430C8" w:rsidP="00B430C8">
            <w:pPr>
              <w:pStyle w:val="ListParagraph"/>
              <w:ind w:left="0"/>
              <w:rPr>
                <w:rFonts w:ascii="Arial" w:hAnsi="Arial" w:cs="Arial"/>
                <w:sz w:val="20"/>
                <w:szCs w:val="20"/>
              </w:rPr>
            </w:pPr>
          </w:p>
        </w:tc>
      </w:tr>
      <w:tr w:rsidR="002B5C65" w:rsidRPr="007C2855" w14:paraId="3058BDFE" w14:textId="77777777" w:rsidTr="00C37784">
        <w:tc>
          <w:tcPr>
            <w:tcW w:w="4320" w:type="dxa"/>
          </w:tcPr>
          <w:p w14:paraId="2160AD72" w14:textId="77777777" w:rsidR="002B5C65" w:rsidRPr="007C2855" w:rsidRDefault="002B5C65" w:rsidP="00B430C8">
            <w:pPr>
              <w:pStyle w:val="ListParagraph"/>
              <w:ind w:left="0"/>
              <w:rPr>
                <w:rFonts w:ascii="Arial" w:hAnsi="Arial" w:cs="Arial"/>
                <w:sz w:val="20"/>
                <w:szCs w:val="20"/>
              </w:rPr>
            </w:pPr>
          </w:p>
        </w:tc>
        <w:tc>
          <w:tcPr>
            <w:tcW w:w="2430" w:type="dxa"/>
          </w:tcPr>
          <w:p w14:paraId="14EAB453" w14:textId="77777777" w:rsidR="002B5C65" w:rsidRPr="007C2855" w:rsidRDefault="002B5C65" w:rsidP="00B430C8">
            <w:pPr>
              <w:pStyle w:val="ListParagraph"/>
              <w:ind w:left="0"/>
              <w:rPr>
                <w:rFonts w:ascii="Arial" w:hAnsi="Arial" w:cs="Arial"/>
                <w:sz w:val="20"/>
                <w:szCs w:val="20"/>
              </w:rPr>
            </w:pPr>
          </w:p>
        </w:tc>
        <w:tc>
          <w:tcPr>
            <w:tcW w:w="2340" w:type="dxa"/>
          </w:tcPr>
          <w:p w14:paraId="0B1499B0" w14:textId="77777777" w:rsidR="002B5C65" w:rsidRPr="007C2855" w:rsidRDefault="002B5C65" w:rsidP="00B430C8">
            <w:pPr>
              <w:pStyle w:val="ListParagraph"/>
              <w:ind w:left="0"/>
              <w:rPr>
                <w:rFonts w:ascii="Arial" w:hAnsi="Arial" w:cs="Arial"/>
                <w:sz w:val="20"/>
                <w:szCs w:val="20"/>
              </w:rPr>
            </w:pPr>
          </w:p>
        </w:tc>
      </w:tr>
      <w:tr w:rsidR="00B430C8" w:rsidRPr="007C2855" w14:paraId="50BE9076" w14:textId="77777777" w:rsidTr="00C37784">
        <w:trPr>
          <w:trHeight w:val="377"/>
        </w:trPr>
        <w:tc>
          <w:tcPr>
            <w:tcW w:w="4320" w:type="dxa"/>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430" w:type="dxa"/>
          </w:tcPr>
          <w:p w14:paraId="1DB2F4F5" w14:textId="77777777" w:rsidR="00B430C8" w:rsidRPr="007C2855" w:rsidRDefault="00B430C8" w:rsidP="00B430C8">
            <w:pPr>
              <w:pStyle w:val="ListParagraph"/>
              <w:ind w:left="0"/>
              <w:rPr>
                <w:rFonts w:ascii="Arial" w:hAnsi="Arial" w:cs="Arial"/>
                <w:sz w:val="20"/>
                <w:szCs w:val="20"/>
              </w:rPr>
            </w:pPr>
          </w:p>
        </w:tc>
        <w:tc>
          <w:tcPr>
            <w:tcW w:w="2340" w:type="dxa"/>
          </w:tcPr>
          <w:p w14:paraId="756C246E" w14:textId="77777777" w:rsidR="00B430C8" w:rsidRPr="007C2855" w:rsidRDefault="00B430C8" w:rsidP="00B430C8">
            <w:pPr>
              <w:pStyle w:val="ListParagraph"/>
              <w:ind w:left="0"/>
              <w:rPr>
                <w:rFonts w:ascii="Arial" w:hAnsi="Arial" w:cs="Arial"/>
                <w:sz w:val="20"/>
                <w:szCs w:val="20"/>
              </w:rPr>
            </w:pPr>
          </w:p>
        </w:tc>
      </w:tr>
      <w:tr w:rsidR="0061273D" w:rsidRPr="007C2855" w14:paraId="784D97DC" w14:textId="77777777" w:rsidTr="00C37784">
        <w:tc>
          <w:tcPr>
            <w:tcW w:w="4320" w:type="dxa"/>
          </w:tcPr>
          <w:p w14:paraId="155A904F" w14:textId="77777777" w:rsidR="0061273D" w:rsidRPr="007C2855" w:rsidRDefault="0061273D" w:rsidP="00B430C8">
            <w:pPr>
              <w:pStyle w:val="ListParagraph"/>
              <w:ind w:left="0"/>
              <w:rPr>
                <w:rFonts w:ascii="Arial" w:hAnsi="Arial" w:cs="Arial"/>
                <w:sz w:val="20"/>
                <w:szCs w:val="20"/>
              </w:rPr>
            </w:pPr>
          </w:p>
        </w:tc>
        <w:tc>
          <w:tcPr>
            <w:tcW w:w="2430" w:type="dxa"/>
          </w:tcPr>
          <w:p w14:paraId="4E5ED9BA" w14:textId="77777777" w:rsidR="0061273D" w:rsidRPr="007C2855" w:rsidRDefault="0061273D" w:rsidP="00B430C8">
            <w:pPr>
              <w:pStyle w:val="ListParagraph"/>
              <w:ind w:left="0"/>
              <w:rPr>
                <w:rFonts w:ascii="Arial" w:hAnsi="Arial" w:cs="Arial"/>
                <w:sz w:val="20"/>
                <w:szCs w:val="20"/>
              </w:rPr>
            </w:pPr>
          </w:p>
        </w:tc>
        <w:tc>
          <w:tcPr>
            <w:tcW w:w="2340" w:type="dxa"/>
          </w:tcPr>
          <w:p w14:paraId="27D382CC" w14:textId="77777777" w:rsidR="0061273D" w:rsidRPr="007C2855" w:rsidRDefault="0061273D" w:rsidP="00B430C8">
            <w:pPr>
              <w:pStyle w:val="ListParagraph"/>
              <w:ind w:left="0"/>
              <w:rPr>
                <w:rFonts w:ascii="Arial" w:hAnsi="Arial" w:cs="Arial"/>
                <w:sz w:val="20"/>
                <w:szCs w:val="20"/>
              </w:rPr>
            </w:pPr>
          </w:p>
        </w:tc>
      </w:tr>
      <w:tr w:rsidR="0061273D" w:rsidRPr="007C2855" w14:paraId="1EA0428E" w14:textId="77777777" w:rsidTr="00C37784">
        <w:trPr>
          <w:trHeight w:val="377"/>
        </w:trPr>
        <w:tc>
          <w:tcPr>
            <w:tcW w:w="4320" w:type="dxa"/>
          </w:tcPr>
          <w:p w14:paraId="6D11401B" w14:textId="400D3879" w:rsidR="0061273D" w:rsidRPr="007C2855" w:rsidRDefault="0061273D" w:rsidP="00B430C8">
            <w:pPr>
              <w:pStyle w:val="ListParagraph"/>
              <w:ind w:left="0"/>
              <w:rPr>
                <w:rFonts w:ascii="Arial" w:hAnsi="Arial" w:cs="Arial"/>
                <w:sz w:val="20"/>
                <w:szCs w:val="20"/>
              </w:rPr>
            </w:pPr>
            <w:r w:rsidRPr="007C2855">
              <w:rPr>
                <w:rFonts w:ascii="Arial" w:hAnsi="Arial" w:cs="Arial"/>
                <w:sz w:val="20"/>
                <w:szCs w:val="20"/>
              </w:rPr>
              <w:t>Loose housing</w:t>
            </w:r>
            <w:r>
              <w:rPr>
                <w:rFonts w:ascii="Arial" w:hAnsi="Arial" w:cs="Arial"/>
                <w:sz w:val="20"/>
                <w:szCs w:val="20"/>
              </w:rPr>
              <w:t>: PACK WITH BEDDING</w:t>
            </w:r>
          </w:p>
        </w:tc>
        <w:tc>
          <w:tcPr>
            <w:tcW w:w="2430" w:type="dxa"/>
          </w:tcPr>
          <w:p w14:paraId="49D54232" w14:textId="77777777" w:rsidR="0061273D" w:rsidRPr="007C2855" w:rsidRDefault="0061273D" w:rsidP="00B430C8">
            <w:pPr>
              <w:pStyle w:val="ListParagraph"/>
              <w:ind w:left="0"/>
              <w:rPr>
                <w:rFonts w:ascii="Arial" w:hAnsi="Arial" w:cs="Arial"/>
                <w:sz w:val="20"/>
                <w:szCs w:val="20"/>
              </w:rPr>
            </w:pPr>
          </w:p>
        </w:tc>
        <w:tc>
          <w:tcPr>
            <w:tcW w:w="2340" w:type="dxa"/>
          </w:tcPr>
          <w:p w14:paraId="155951B5" w14:textId="77777777" w:rsidR="0061273D" w:rsidRPr="007C2855" w:rsidRDefault="0061273D" w:rsidP="00B430C8">
            <w:pPr>
              <w:pStyle w:val="ListParagraph"/>
              <w:ind w:left="0"/>
              <w:rPr>
                <w:rFonts w:ascii="Arial" w:hAnsi="Arial" w:cs="Arial"/>
                <w:sz w:val="20"/>
                <w:szCs w:val="20"/>
              </w:rPr>
            </w:pPr>
          </w:p>
        </w:tc>
      </w:tr>
      <w:tr w:rsidR="0061273D" w:rsidRPr="007C2855" w14:paraId="18E2C7AA" w14:textId="77777777" w:rsidTr="00C37784">
        <w:tc>
          <w:tcPr>
            <w:tcW w:w="4320" w:type="dxa"/>
          </w:tcPr>
          <w:p w14:paraId="08E6D5F0" w14:textId="77777777" w:rsidR="0061273D" w:rsidRPr="007C2855" w:rsidRDefault="0061273D" w:rsidP="00B430C8">
            <w:pPr>
              <w:pStyle w:val="ListParagraph"/>
              <w:ind w:left="0"/>
              <w:rPr>
                <w:rFonts w:ascii="Arial" w:hAnsi="Arial" w:cs="Arial"/>
                <w:sz w:val="20"/>
                <w:szCs w:val="20"/>
              </w:rPr>
            </w:pPr>
          </w:p>
        </w:tc>
        <w:tc>
          <w:tcPr>
            <w:tcW w:w="2430" w:type="dxa"/>
          </w:tcPr>
          <w:p w14:paraId="1AAA05F9" w14:textId="77777777" w:rsidR="0061273D" w:rsidRPr="007C2855" w:rsidRDefault="0061273D" w:rsidP="00B430C8">
            <w:pPr>
              <w:pStyle w:val="ListParagraph"/>
              <w:ind w:left="0"/>
              <w:rPr>
                <w:rFonts w:ascii="Arial" w:hAnsi="Arial" w:cs="Arial"/>
                <w:sz w:val="20"/>
                <w:szCs w:val="20"/>
              </w:rPr>
            </w:pPr>
          </w:p>
        </w:tc>
        <w:tc>
          <w:tcPr>
            <w:tcW w:w="2340" w:type="dxa"/>
          </w:tcPr>
          <w:p w14:paraId="07B3D443" w14:textId="77777777" w:rsidR="0061273D" w:rsidRPr="007C2855" w:rsidRDefault="0061273D" w:rsidP="00B430C8">
            <w:pPr>
              <w:pStyle w:val="ListParagraph"/>
              <w:ind w:left="0"/>
              <w:rPr>
                <w:rFonts w:ascii="Arial" w:hAnsi="Arial" w:cs="Arial"/>
                <w:sz w:val="20"/>
                <w:szCs w:val="20"/>
              </w:rPr>
            </w:pPr>
          </w:p>
        </w:tc>
      </w:tr>
      <w:tr w:rsidR="0061273D" w:rsidRPr="007C2855" w14:paraId="65411344" w14:textId="77777777" w:rsidTr="00C37784">
        <w:trPr>
          <w:trHeight w:val="467"/>
        </w:trPr>
        <w:tc>
          <w:tcPr>
            <w:tcW w:w="4320" w:type="dxa"/>
          </w:tcPr>
          <w:p w14:paraId="1F5B46D9" w14:textId="2AE64427" w:rsidR="0061273D" w:rsidRPr="007C2855" w:rsidRDefault="0061273D" w:rsidP="00B430C8">
            <w:pPr>
              <w:pStyle w:val="ListParagraph"/>
              <w:ind w:left="0"/>
              <w:rPr>
                <w:rFonts w:ascii="Arial" w:hAnsi="Arial" w:cs="Arial"/>
                <w:sz w:val="20"/>
                <w:szCs w:val="20"/>
              </w:rPr>
            </w:pPr>
            <w:r>
              <w:rPr>
                <w:rFonts w:ascii="Arial" w:hAnsi="Arial" w:cs="Arial"/>
                <w:sz w:val="20"/>
                <w:szCs w:val="20"/>
              </w:rPr>
              <w:t>Loose housing: DRY LOT/PAD NO BEDDING</w:t>
            </w:r>
          </w:p>
        </w:tc>
        <w:tc>
          <w:tcPr>
            <w:tcW w:w="2430" w:type="dxa"/>
          </w:tcPr>
          <w:p w14:paraId="0BB9B5D2" w14:textId="77777777" w:rsidR="0061273D" w:rsidRPr="007C2855" w:rsidRDefault="0061273D" w:rsidP="00B430C8">
            <w:pPr>
              <w:pStyle w:val="ListParagraph"/>
              <w:ind w:left="0"/>
              <w:rPr>
                <w:rFonts w:ascii="Arial" w:hAnsi="Arial" w:cs="Arial"/>
                <w:sz w:val="20"/>
                <w:szCs w:val="20"/>
              </w:rPr>
            </w:pPr>
          </w:p>
        </w:tc>
        <w:tc>
          <w:tcPr>
            <w:tcW w:w="2340" w:type="dxa"/>
          </w:tcPr>
          <w:p w14:paraId="6E80FB99" w14:textId="77777777" w:rsidR="0061273D" w:rsidRPr="007C2855" w:rsidRDefault="0061273D" w:rsidP="00B430C8">
            <w:pPr>
              <w:pStyle w:val="ListParagraph"/>
              <w:ind w:left="0"/>
              <w:rPr>
                <w:rFonts w:ascii="Arial" w:hAnsi="Arial" w:cs="Arial"/>
                <w:sz w:val="20"/>
                <w:szCs w:val="20"/>
              </w:rPr>
            </w:pPr>
          </w:p>
        </w:tc>
      </w:tr>
    </w:tbl>
    <w:p w14:paraId="23A832A0" w14:textId="77777777" w:rsidR="000121B9" w:rsidRPr="004B3964" w:rsidRDefault="000121B9" w:rsidP="00B855FB">
      <w:pPr>
        <w:spacing w:after="0" w:line="240" w:lineRule="auto"/>
        <w:ind w:left="1080" w:firstLine="720"/>
        <w:rPr>
          <w:rFonts w:ascii="Arial" w:hAnsi="Arial" w:cs="Arial"/>
          <w:sz w:val="20"/>
          <w:szCs w:val="20"/>
        </w:rPr>
      </w:pPr>
      <w:r>
        <w:rPr>
          <w:rFonts w:ascii="Arial" w:hAnsi="Arial" w:cs="Arial"/>
          <w:sz w:val="20"/>
          <w:szCs w:val="20"/>
        </w:rPr>
        <w:br/>
      </w:r>
      <w:r w:rsidRPr="00A30517">
        <w:rPr>
          <w:rFonts w:ascii="Arial" w:hAnsi="Arial" w:cs="Arial"/>
          <w:sz w:val="20"/>
          <w:szCs w:val="20"/>
        </w:rPr>
        <w:t>_______________</w:t>
      </w:r>
      <w:r w:rsidRPr="004B3964">
        <w:rPr>
          <w:rFonts w:ascii="Arial" w:hAnsi="Arial" w:cs="Arial"/>
          <w:sz w:val="20"/>
          <w:szCs w:val="20"/>
        </w:rPr>
        <w:t>___________________________________________________________</w:t>
      </w:r>
    </w:p>
    <w:p w14:paraId="23219867" w14:textId="189B2AF8" w:rsidR="00B855FB" w:rsidRDefault="000121B9"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78D52A5" w14:textId="365983C9" w:rsidR="000121B9" w:rsidRDefault="00B855FB"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p>
    <w:p w14:paraId="3EBBE407" w14:textId="01BCACB2" w:rsidR="007D695A" w:rsidRDefault="00F25CB7" w:rsidP="00872090">
      <w:pPr>
        <w:widowControl w:val="0"/>
        <w:spacing w:after="0" w:line="240" w:lineRule="auto"/>
        <w:ind w:left="1080" w:firstLine="1440"/>
        <w:rPr>
          <w:rFonts w:ascii="Arial" w:hAnsi="Arial" w:cs="Arial"/>
          <w:sz w:val="20"/>
          <w:szCs w:val="20"/>
        </w:rPr>
      </w:pPr>
      <w:r w:rsidRPr="00B569C0">
        <w:rPr>
          <w:rFonts w:ascii="Arial" w:hAnsi="Arial" w:cs="Arial"/>
          <w:sz w:val="20"/>
          <w:szCs w:val="20"/>
        </w:rPr>
        <w:br/>
      </w:r>
      <w:r w:rsidR="00B855FB">
        <w:rPr>
          <w:rFonts w:ascii="Arial" w:hAnsi="Arial" w:cs="Arial"/>
          <w:sz w:val="20"/>
          <w:szCs w:val="20"/>
        </w:rPr>
        <w:t>12</w:t>
      </w:r>
      <w:r w:rsidR="006A2183" w:rsidRPr="00B569C0">
        <w:rPr>
          <w:rFonts w:ascii="Arial" w:hAnsi="Arial" w:cs="Arial"/>
          <w:sz w:val="20"/>
          <w:szCs w:val="20"/>
        </w:rPr>
        <w:t>.</w:t>
      </w:r>
      <w:r w:rsidR="00B569C0" w:rsidRPr="00B569C0">
        <w:rPr>
          <w:rFonts w:ascii="Arial" w:hAnsi="Arial" w:cs="Arial"/>
          <w:sz w:val="20"/>
          <w:szCs w:val="20"/>
        </w:rPr>
        <w:t>b</w:t>
      </w:r>
      <w:r w:rsidR="002740B5">
        <w:rPr>
          <w:rFonts w:ascii="Arial" w:hAnsi="Arial" w:cs="Arial"/>
          <w:sz w:val="20"/>
          <w:szCs w:val="20"/>
        </w:rPr>
        <w:t>.i</w:t>
      </w:r>
      <w:r w:rsidR="006A2183" w:rsidRPr="00B569C0">
        <w:rPr>
          <w:rFonts w:ascii="Arial" w:hAnsi="Arial" w:cs="Arial"/>
          <w:sz w:val="20"/>
          <w:szCs w:val="20"/>
        </w:rPr>
        <w:t>)</w:t>
      </w:r>
      <w:r w:rsidR="007D695A" w:rsidRPr="007D695A">
        <w:rPr>
          <w:rFonts w:ascii="Arial" w:hAnsi="Arial" w:cs="Arial"/>
          <w:sz w:val="20"/>
          <w:szCs w:val="20"/>
        </w:rPr>
        <w:t xml:space="preserve"> Do lactating</w:t>
      </w:r>
      <w:r w:rsidR="00872090">
        <w:rPr>
          <w:rFonts w:ascii="Arial" w:hAnsi="Arial" w:cs="Arial"/>
          <w:sz w:val="20"/>
          <w:szCs w:val="20"/>
        </w:rPr>
        <w:t xml:space="preserve"> and dry</w:t>
      </w:r>
      <w:r w:rsidR="007D695A" w:rsidRPr="007D695A">
        <w:rPr>
          <w:rFonts w:ascii="Arial" w:hAnsi="Arial" w:cs="Arial"/>
          <w:sz w:val="20"/>
          <w:szCs w:val="20"/>
        </w:rPr>
        <w:t xml:space="preserve"> cows have access to outside paddock or exercise yard during the winter?</w:t>
      </w:r>
      <w:r w:rsidR="007D695A">
        <w:rPr>
          <w:rFonts w:ascii="Arial" w:hAnsi="Arial" w:cs="Arial"/>
          <w:sz w:val="20"/>
          <w:szCs w:val="20"/>
        </w:rPr>
        <w:t xml:space="preserve"> </w:t>
      </w:r>
      <w:r w:rsidR="007D695A" w:rsidRPr="007D695A">
        <w:rPr>
          <w:rFonts w:ascii="Arial" w:hAnsi="Arial" w:cs="Arial"/>
          <w:sz w:val="20"/>
          <w:szCs w:val="20"/>
        </w:rPr>
        <w:t>(Check one</w:t>
      </w:r>
      <w:r w:rsidR="007D695A">
        <w:rPr>
          <w:rFonts w:ascii="Arial" w:hAnsi="Arial" w:cs="Arial"/>
          <w:sz w:val="20"/>
          <w:szCs w:val="20"/>
        </w:rPr>
        <w:t>)</w:t>
      </w:r>
    </w:p>
    <w:p w14:paraId="7C0680FA" w14:textId="77777777" w:rsidR="007D695A" w:rsidRDefault="007D695A" w:rsidP="007D695A">
      <w:pPr>
        <w:widowControl w:val="0"/>
        <w:spacing w:after="0" w:line="240" w:lineRule="auto"/>
        <w:ind w:left="1440" w:firstLine="720"/>
        <w:rPr>
          <w:rFonts w:ascii="Arial" w:hAnsi="Arial" w:cs="Arial"/>
          <w:i/>
          <w:color w:val="002060"/>
          <w:sz w:val="20"/>
          <w:szCs w:val="20"/>
        </w:rPr>
      </w:pPr>
    </w:p>
    <w:p w14:paraId="2709FC92" w14:textId="07549B2C" w:rsidR="004B3964" w:rsidRDefault="006963A0" w:rsidP="006963A0">
      <w:pPr>
        <w:spacing w:after="0" w:line="240" w:lineRule="auto"/>
        <w:ind w:left="1080" w:hanging="1080"/>
        <w:rPr>
          <w:rFonts w:ascii="Arial" w:hAnsi="Arial" w:cs="Arial"/>
          <w:sz w:val="20"/>
          <w:szCs w:val="20"/>
        </w:rPr>
      </w:pPr>
      <w:r>
        <w:rPr>
          <w:rFonts w:ascii="Arial" w:hAnsi="Arial" w:cs="Arial"/>
          <w:color w:val="002060"/>
          <w:sz w:val="20"/>
          <w:szCs w:val="20"/>
        </w:rPr>
        <w:t xml:space="preserve"> </w:t>
      </w:r>
      <w:r>
        <w:rPr>
          <w:rFonts w:ascii="Arial" w:hAnsi="Arial" w:cs="Arial"/>
          <w:color w:val="002060"/>
          <w:sz w:val="20"/>
          <w:szCs w:val="20"/>
        </w:rPr>
        <w:tab/>
      </w:r>
      <w:r w:rsidR="007D695A">
        <w:rPr>
          <w:rFonts w:ascii="Arial" w:hAnsi="Arial" w:cs="Arial"/>
          <w:color w:val="002060"/>
          <w:sz w:val="20"/>
          <w:szCs w:val="20"/>
        </w:rPr>
        <w:tab/>
      </w:r>
      <w:r w:rsidR="007D695A">
        <w:rPr>
          <w:rFonts w:ascii="Arial" w:hAnsi="Arial" w:cs="Arial"/>
          <w:color w:val="002060"/>
          <w:sz w:val="20"/>
          <w:szCs w:val="20"/>
        </w:rPr>
        <w:tab/>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29E40C26" w14:textId="77777777" w:rsidR="006963A0" w:rsidRPr="006963A0" w:rsidRDefault="006963A0" w:rsidP="006963A0">
      <w:pPr>
        <w:spacing w:after="0" w:line="240" w:lineRule="auto"/>
        <w:ind w:left="1080" w:hanging="1080"/>
        <w:rPr>
          <w:rFonts w:ascii="Arial" w:hAnsi="Arial" w:cs="Arial"/>
          <w:color w:val="002060"/>
          <w:sz w:val="20"/>
          <w:szCs w:val="20"/>
        </w:rPr>
      </w:pPr>
    </w:p>
    <w:p w14:paraId="24F31D0E" w14:textId="7A09521B" w:rsidR="000121B9" w:rsidRDefault="00B855FB" w:rsidP="00FA3269">
      <w:pPr>
        <w:spacing w:line="240" w:lineRule="auto"/>
        <w:ind w:left="1530"/>
        <w:rPr>
          <w:rFonts w:ascii="Arial" w:hAnsi="Arial" w:cs="Arial"/>
          <w:sz w:val="20"/>
          <w:szCs w:val="20"/>
        </w:rPr>
      </w:pPr>
      <w:r>
        <w:rPr>
          <w:rFonts w:ascii="Arial" w:hAnsi="Arial" w:cs="Arial"/>
          <w:sz w:val="20"/>
          <w:szCs w:val="20"/>
        </w:rPr>
        <w:t>12</w:t>
      </w:r>
      <w:r w:rsidR="009844C7">
        <w:rPr>
          <w:rFonts w:ascii="Arial" w:hAnsi="Arial" w:cs="Arial"/>
          <w:sz w:val="20"/>
          <w:szCs w:val="20"/>
        </w:rPr>
        <w:t>.</w:t>
      </w:r>
      <w:r w:rsidR="00B569C0">
        <w:rPr>
          <w:rFonts w:ascii="Arial" w:hAnsi="Arial" w:cs="Arial"/>
          <w:sz w:val="20"/>
          <w:szCs w:val="20"/>
        </w:rPr>
        <w:t>b</w:t>
      </w:r>
      <w:r w:rsidR="009844C7">
        <w:rPr>
          <w:rFonts w:ascii="Arial" w:hAnsi="Arial" w:cs="Arial"/>
          <w:sz w:val="20"/>
          <w:szCs w:val="20"/>
        </w:rPr>
        <w:t>.i</w:t>
      </w:r>
      <w:r w:rsidR="002740B5">
        <w:rPr>
          <w:rFonts w:ascii="Arial" w:hAnsi="Arial" w:cs="Arial"/>
          <w:sz w:val="20"/>
          <w:szCs w:val="20"/>
        </w:rPr>
        <w:t>i</w:t>
      </w:r>
      <w:r w:rsidR="009844C7">
        <w:rPr>
          <w:rFonts w:ascii="Arial" w:hAnsi="Arial" w:cs="Arial"/>
          <w:sz w:val="20"/>
          <w:szCs w:val="20"/>
        </w:rPr>
        <w:t xml:space="preserve">) </w:t>
      </w:r>
      <w:r w:rsidR="00FA3269">
        <w:rPr>
          <w:rFonts w:ascii="Arial" w:hAnsi="Arial" w:cs="Arial"/>
          <w:sz w:val="20"/>
          <w:szCs w:val="20"/>
        </w:rPr>
        <w:t xml:space="preserve">If Yes, on average, what is the number of hours </w:t>
      </w:r>
      <w:r w:rsidR="00411C7C">
        <w:rPr>
          <w:rFonts w:ascii="Arial" w:hAnsi="Arial" w:cs="Arial"/>
          <w:sz w:val="20"/>
          <w:szCs w:val="20"/>
        </w:rPr>
        <w:t xml:space="preserve">outside </w:t>
      </w:r>
      <w:r w:rsidR="00FA3269">
        <w:rPr>
          <w:rFonts w:ascii="Arial" w:hAnsi="Arial" w:cs="Arial"/>
          <w:sz w:val="20"/>
          <w:szCs w:val="20"/>
        </w:rPr>
        <w:t>per day: _______hours</w:t>
      </w:r>
    </w:p>
    <w:p w14:paraId="352DE1DD" w14:textId="77777777" w:rsidR="00673715" w:rsidRDefault="00673715" w:rsidP="00924C26">
      <w:pPr>
        <w:spacing w:line="240" w:lineRule="auto"/>
        <w:rPr>
          <w:rFonts w:ascii="Arial" w:hAnsi="Arial" w:cs="Arial"/>
          <w:sz w:val="20"/>
          <w:szCs w:val="20"/>
        </w:rPr>
      </w:pPr>
    </w:p>
    <w:p w14:paraId="0E07B9A6" w14:textId="529FD58F" w:rsidR="000121B9" w:rsidRDefault="00B855FB" w:rsidP="000121B9">
      <w:pPr>
        <w:spacing w:after="0" w:line="240" w:lineRule="auto"/>
        <w:ind w:left="1440" w:firstLine="90"/>
        <w:rPr>
          <w:rFonts w:ascii="Arial" w:hAnsi="Arial" w:cs="Arial"/>
          <w:sz w:val="20"/>
          <w:szCs w:val="20"/>
        </w:rPr>
      </w:pPr>
      <w:r>
        <w:rPr>
          <w:rFonts w:ascii="Arial" w:hAnsi="Arial" w:cs="Arial"/>
          <w:sz w:val="20"/>
          <w:szCs w:val="20"/>
        </w:rPr>
        <w:t>12</w:t>
      </w:r>
      <w:r w:rsidR="000121B9">
        <w:rPr>
          <w:rFonts w:ascii="Arial" w:hAnsi="Arial" w:cs="Arial"/>
          <w:sz w:val="20"/>
          <w:szCs w:val="20"/>
        </w:rPr>
        <w:t>.b.</w:t>
      </w:r>
      <w:r w:rsidR="002740B5">
        <w:rPr>
          <w:rFonts w:ascii="Arial" w:hAnsi="Arial" w:cs="Arial"/>
          <w:sz w:val="20"/>
          <w:szCs w:val="20"/>
        </w:rPr>
        <w:t>i</w:t>
      </w:r>
      <w:r w:rsidR="000121B9">
        <w:rPr>
          <w:rFonts w:ascii="Arial" w:hAnsi="Arial" w:cs="Arial"/>
          <w:sz w:val="20"/>
          <w:szCs w:val="20"/>
        </w:rPr>
        <w:t>ii) Describe their outdoor turn-out space:</w:t>
      </w:r>
    </w:p>
    <w:p w14:paraId="3086B678" w14:textId="77777777" w:rsidR="000121B9" w:rsidRDefault="000121B9" w:rsidP="000121B9">
      <w:pPr>
        <w:spacing w:after="0" w:line="240" w:lineRule="auto"/>
        <w:ind w:left="1440" w:firstLine="90"/>
        <w:rPr>
          <w:rFonts w:ascii="Arial" w:hAnsi="Arial" w:cs="Arial"/>
          <w:sz w:val="20"/>
          <w:szCs w:val="20"/>
        </w:rPr>
      </w:pPr>
    </w:p>
    <w:p w14:paraId="0319FC7F" w14:textId="77777777"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2E759EA8" w14:textId="77777777" w:rsidR="000121B9" w:rsidRDefault="000121B9" w:rsidP="000121B9">
      <w:pPr>
        <w:spacing w:after="0" w:line="240" w:lineRule="auto"/>
        <w:ind w:left="1440" w:firstLine="90"/>
        <w:rPr>
          <w:rFonts w:ascii="Arial" w:hAnsi="Arial" w:cs="Arial"/>
          <w:sz w:val="20"/>
          <w:szCs w:val="20"/>
        </w:rPr>
      </w:pPr>
    </w:p>
    <w:p w14:paraId="5C11F670" w14:textId="7CA43C70"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43AF8E4C" w14:textId="77777777" w:rsidR="000121B9" w:rsidRDefault="000121B9" w:rsidP="000121B9">
      <w:pPr>
        <w:spacing w:after="0" w:line="240" w:lineRule="auto"/>
        <w:ind w:left="1440" w:firstLine="90"/>
        <w:rPr>
          <w:rFonts w:ascii="Arial" w:hAnsi="Arial" w:cs="Arial"/>
          <w:sz w:val="20"/>
          <w:szCs w:val="20"/>
        </w:rPr>
      </w:pPr>
    </w:p>
    <w:p w14:paraId="447142D9" w14:textId="14DEE3D7" w:rsidR="000121B9" w:rsidRPr="004B3964"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w:t>
      </w:r>
      <w:r>
        <w:rPr>
          <w:rFonts w:ascii="Arial" w:hAnsi="Arial" w:cs="Arial"/>
          <w:sz w:val="20"/>
          <w:szCs w:val="20"/>
        </w:rPr>
        <w:t>_</w:t>
      </w:r>
    </w:p>
    <w:p w14:paraId="6AE79D48" w14:textId="4C2C67A1" w:rsidR="00924C26" w:rsidRDefault="00B569C0" w:rsidP="00377DAF">
      <w:pPr>
        <w:spacing w:line="240" w:lineRule="auto"/>
        <w:ind w:left="1530"/>
        <w:rPr>
          <w:rFonts w:ascii="Arial" w:hAnsi="Arial" w:cs="Arial"/>
          <w:sz w:val="20"/>
          <w:szCs w:val="20"/>
        </w:rPr>
      </w:pPr>
      <w:r>
        <w:rPr>
          <w:rFonts w:ascii="Arial" w:hAnsi="Arial" w:cs="Arial"/>
          <w:sz w:val="20"/>
          <w:szCs w:val="20"/>
        </w:rPr>
        <w:tab/>
      </w:r>
    </w:p>
    <w:p w14:paraId="2679E680" w14:textId="465CA30A" w:rsidR="00943DDE" w:rsidRDefault="00B855FB" w:rsidP="004D6D12">
      <w:pPr>
        <w:spacing w:after="0" w:line="240" w:lineRule="auto"/>
        <w:ind w:left="1080"/>
        <w:rPr>
          <w:rFonts w:ascii="Arial" w:hAnsi="Arial" w:cs="Arial"/>
          <w:sz w:val="20"/>
          <w:szCs w:val="20"/>
        </w:rPr>
      </w:pPr>
      <w:r>
        <w:rPr>
          <w:rFonts w:ascii="Arial" w:hAnsi="Arial" w:cs="Arial"/>
          <w:sz w:val="20"/>
          <w:szCs w:val="20"/>
        </w:rPr>
        <w:t>12</w:t>
      </w:r>
      <w:r w:rsidR="00B569C0" w:rsidRPr="00B569C0">
        <w:rPr>
          <w:rFonts w:ascii="Arial" w:hAnsi="Arial" w:cs="Arial"/>
          <w:sz w:val="20"/>
          <w:szCs w:val="20"/>
        </w:rPr>
        <w:t>.</w:t>
      </w:r>
      <w:r w:rsidR="00B569C0">
        <w:rPr>
          <w:rFonts w:ascii="Arial" w:hAnsi="Arial" w:cs="Arial"/>
          <w:sz w:val="20"/>
          <w:szCs w:val="20"/>
        </w:rPr>
        <w:t>c</w:t>
      </w:r>
      <w:r w:rsidR="00B569C0" w:rsidRPr="00B569C0">
        <w:rPr>
          <w:rFonts w:ascii="Arial" w:hAnsi="Arial" w:cs="Arial"/>
          <w:sz w:val="20"/>
          <w:szCs w:val="20"/>
        </w:rPr>
        <w:t xml:space="preserve">) </w:t>
      </w:r>
      <w:r w:rsidR="00943DDE" w:rsidRPr="00943DDE">
        <w:rPr>
          <w:rFonts w:ascii="Arial" w:hAnsi="Arial" w:cs="Arial"/>
          <w:sz w:val="20"/>
          <w:szCs w:val="20"/>
        </w:rPr>
        <w:t>When was your current winter housing system constructed?</w:t>
      </w:r>
    </w:p>
    <w:p w14:paraId="4C734FC5" w14:textId="77777777" w:rsidR="004D6D12" w:rsidRDefault="004D6D12" w:rsidP="004D6D12">
      <w:pPr>
        <w:spacing w:after="0" w:line="240" w:lineRule="auto"/>
        <w:ind w:left="1080"/>
        <w:rPr>
          <w:rFonts w:ascii="Arial" w:hAnsi="Arial" w:cs="Arial"/>
          <w:sz w:val="20"/>
          <w:szCs w:val="20"/>
        </w:rPr>
      </w:pPr>
    </w:p>
    <w:p w14:paraId="7794F181" w14:textId="0BD3DA27" w:rsidR="00FB2EA6" w:rsidRPr="00872090" w:rsidRDefault="00B569C0" w:rsidP="00872090">
      <w:pPr>
        <w:spacing w:after="0" w:line="240" w:lineRule="auto"/>
        <w:ind w:left="1080" w:firstLine="360"/>
        <w:rPr>
          <w:rFonts w:ascii="Arial" w:hAnsi="Arial" w:cs="Arial"/>
          <w:sz w:val="20"/>
          <w:szCs w:val="20"/>
        </w:rPr>
      </w:pPr>
      <w:r>
        <w:rPr>
          <w:rFonts w:ascii="Arial" w:hAnsi="Arial" w:cs="Arial"/>
          <w:sz w:val="20"/>
          <w:szCs w:val="20"/>
        </w:rPr>
        <w:t xml:space="preserve">Estimated age of winter housing system in </w:t>
      </w:r>
      <w:r w:rsidR="004B3964">
        <w:rPr>
          <w:rFonts w:ascii="Arial" w:hAnsi="Arial" w:cs="Arial"/>
          <w:sz w:val="20"/>
          <w:szCs w:val="20"/>
        </w:rPr>
        <w:t>years _</w:t>
      </w:r>
      <w:r>
        <w:rPr>
          <w:rFonts w:ascii="Arial" w:hAnsi="Arial" w:cs="Arial"/>
          <w:sz w:val="20"/>
          <w:szCs w:val="20"/>
        </w:rPr>
        <w:t>_______</w:t>
      </w:r>
      <w:r w:rsidR="007B1F77" w:rsidRPr="00872090">
        <w:rPr>
          <w:rFonts w:ascii="Arial" w:hAnsi="Arial" w:cs="Arial"/>
          <w:sz w:val="28"/>
          <w:szCs w:val="20"/>
        </w:rPr>
        <w:t xml:space="preserve">    </w:t>
      </w:r>
    </w:p>
    <w:p w14:paraId="0870AA02" w14:textId="1ADFF3A8"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lastRenderedPageBreak/>
        <w:t>Bedding</w:t>
      </w:r>
      <w:r w:rsidR="003A7FFB">
        <w:rPr>
          <w:rFonts w:ascii="Arial" w:hAnsi="Arial" w:cs="Arial"/>
          <w:b/>
          <w:sz w:val="20"/>
          <w:szCs w:val="20"/>
        </w:rPr>
        <w:t xml:space="preserve"> management:</w:t>
      </w:r>
      <w:r w:rsidR="00691DD3">
        <w:rPr>
          <w:rFonts w:ascii="Arial" w:hAnsi="Arial" w:cs="Arial"/>
          <w:b/>
          <w:sz w:val="20"/>
          <w:szCs w:val="20"/>
        </w:rPr>
        <w:t xml:space="preserve"> Free stall or tie stall</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48C932A7" w:rsidR="00FB2EA6" w:rsidRPr="00300859" w:rsidRDefault="00FB2EA6" w:rsidP="00FB2EA6">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If free stall or tie stall facility</w:t>
      </w:r>
      <w:r w:rsidR="00D337D3">
        <w:rPr>
          <w:rFonts w:ascii="Arial" w:hAnsi="Arial" w:cs="Arial"/>
          <w:i/>
          <w:color w:val="1F497D" w:themeColor="text2"/>
          <w:sz w:val="20"/>
          <w:szCs w:val="20"/>
        </w:rPr>
        <w:t xml:space="preserve"> is used for LACTATING</w:t>
      </w:r>
      <w:r w:rsidR="003100C1">
        <w:rPr>
          <w:rFonts w:ascii="Arial" w:hAnsi="Arial" w:cs="Arial"/>
          <w:i/>
          <w:color w:val="1F497D" w:themeColor="text2"/>
          <w:sz w:val="20"/>
          <w:szCs w:val="20"/>
        </w:rPr>
        <w:t xml:space="preserve"> COWS</w:t>
      </w:r>
      <w:r w:rsidR="00300859" w:rsidRPr="00300859">
        <w:rPr>
          <w:rFonts w:ascii="Arial" w:hAnsi="Arial" w:cs="Arial"/>
          <w:color w:val="1F497D" w:themeColor="text2"/>
          <w:sz w:val="20"/>
          <w:szCs w:val="20"/>
        </w:rPr>
        <w:t>,</w:t>
      </w:r>
      <w:r w:rsidR="00300859"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4EC41EE" w14:textId="78EC6371" w:rsidR="00FB2EA6" w:rsidRPr="00300859" w:rsidRDefault="00FB2EA6" w:rsidP="00433635">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r w:rsidR="00433635" w:rsidRPr="00300859">
        <w:rPr>
          <w:rFonts w:ascii="Arial" w:hAnsi="Arial" w:cs="Arial"/>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14AF1880" w:rsidR="00D7247C" w:rsidRPr="00D7247C" w:rsidRDefault="000D3A9B" w:rsidP="006A2183">
      <w:pPr>
        <w:pStyle w:val="ListParagraph"/>
        <w:spacing w:before="240"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.a</w:t>
      </w:r>
      <w:r w:rsidR="004928EB">
        <w:rPr>
          <w:rFonts w:ascii="Arial" w:hAnsi="Arial" w:cs="Arial"/>
          <w:sz w:val="20"/>
          <w:szCs w:val="20"/>
        </w:rPr>
        <w:t>.i</w:t>
      </w:r>
      <w:r w:rsidR="006A2183">
        <w:rPr>
          <w:rFonts w:ascii="Arial" w:hAnsi="Arial" w:cs="Arial"/>
          <w:sz w:val="20"/>
          <w:szCs w:val="20"/>
        </w:rPr>
        <w:t xml:space="preserve">)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B76499">
        <w:rPr>
          <w:rFonts w:ascii="Arial" w:hAnsi="Arial" w:cs="Arial"/>
          <w:sz w:val="20"/>
          <w:szCs w:val="20"/>
        </w:rPr>
        <w:t xml:space="preserve"> </w:t>
      </w:r>
      <w:r w:rsidR="00D7247C">
        <w:rPr>
          <w:rFonts w:ascii="Arial" w:hAnsi="Arial" w:cs="Arial"/>
          <w:sz w:val="20"/>
          <w:szCs w:val="20"/>
        </w:rPr>
        <w:br/>
      </w:r>
    </w:p>
    <w:p w14:paraId="2E3C8EAA" w14:textId="1DE2C087" w:rsidR="00F85520"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.b</w:t>
      </w:r>
      <w:r w:rsidR="004928EB">
        <w:rPr>
          <w:rFonts w:ascii="Arial" w:hAnsi="Arial" w:cs="Arial"/>
          <w:sz w:val="20"/>
          <w:szCs w:val="20"/>
        </w:rPr>
        <w:t>.i</w:t>
      </w:r>
      <w:r w:rsidR="006A2183">
        <w:rPr>
          <w:rFonts w:ascii="Arial" w:hAnsi="Arial" w:cs="Arial"/>
          <w:sz w:val="20"/>
          <w:szCs w:val="20"/>
        </w:rPr>
        <w:t xml:space="preserve">)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49D4B36A" w:rsidR="003A7FFB" w:rsidRDefault="002073D6" w:rsidP="006A2183">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6D40EF17" w14:textId="77777777" w:rsidR="003A7FFB" w:rsidRDefault="003A7FFB" w:rsidP="003A7FFB">
      <w:pPr>
        <w:pStyle w:val="ListParagraph"/>
        <w:spacing w:line="240" w:lineRule="auto"/>
        <w:ind w:left="1350"/>
        <w:rPr>
          <w:rFonts w:ascii="Arial" w:hAnsi="Arial" w:cs="Arial"/>
          <w:sz w:val="20"/>
          <w:szCs w:val="20"/>
        </w:rPr>
      </w:pPr>
    </w:p>
    <w:p w14:paraId="6F212530" w14:textId="0FD3A492" w:rsidR="003A7FFB"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.c</w:t>
      </w:r>
      <w:r w:rsidR="004928EB">
        <w:rPr>
          <w:rFonts w:ascii="Arial" w:hAnsi="Arial" w:cs="Arial"/>
          <w:sz w:val="20"/>
          <w:szCs w:val="20"/>
        </w:rPr>
        <w:t>.i</w:t>
      </w:r>
      <w:r w:rsidR="006A2183">
        <w:rPr>
          <w:rFonts w:ascii="Arial" w:hAnsi="Arial" w:cs="Arial"/>
          <w:sz w:val="20"/>
          <w:szCs w:val="20"/>
        </w:rPr>
        <w:t xml:space="preserve">)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4966D69F" w14:textId="77777777" w:rsidR="002073D6" w:rsidRDefault="002073D6" w:rsidP="00F82456">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68A418F" w14:textId="2DDB1950"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6101EC21" w14:textId="23A5AD95" w:rsidR="00F85520" w:rsidRPr="007C2855" w:rsidRDefault="000D3A9B" w:rsidP="00B76499">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.d</w:t>
      </w:r>
      <w:r w:rsidR="004928EB">
        <w:rPr>
          <w:rFonts w:ascii="Arial" w:hAnsi="Arial" w:cs="Arial"/>
          <w:sz w:val="20"/>
          <w:szCs w:val="20"/>
        </w:rPr>
        <w:t>.i</w:t>
      </w:r>
      <w:r w:rsidR="006A2183">
        <w:rPr>
          <w:rFonts w:ascii="Arial" w:hAnsi="Arial" w:cs="Arial"/>
          <w:sz w:val="20"/>
          <w:szCs w:val="20"/>
        </w:rPr>
        <w:t xml:space="preserve">) </w:t>
      </w:r>
      <w:r w:rsidR="001D2127" w:rsidRPr="007C2855">
        <w:rPr>
          <w:rFonts w:ascii="Arial" w:hAnsi="Arial" w:cs="Arial"/>
          <w:sz w:val="20"/>
          <w:szCs w:val="20"/>
        </w:rPr>
        <w:t xml:space="preserve">Frequency of scraping </w:t>
      </w:r>
      <w:r w:rsidR="00502B35">
        <w:rPr>
          <w:rFonts w:ascii="Arial" w:hAnsi="Arial" w:cs="Arial"/>
          <w:sz w:val="20"/>
          <w:szCs w:val="20"/>
        </w:rPr>
        <w:t xml:space="preserve">the </w:t>
      </w:r>
      <w:r w:rsidR="001D2127" w:rsidRPr="007C2855">
        <w:rPr>
          <w:rFonts w:ascii="Arial" w:hAnsi="Arial" w:cs="Arial"/>
          <w:sz w:val="20"/>
          <w:szCs w:val="20"/>
        </w:rPr>
        <w:t>alley</w:t>
      </w:r>
      <w:r w:rsidR="00D7247C">
        <w:rPr>
          <w:rFonts w:ascii="Arial" w:hAnsi="Arial" w:cs="Arial"/>
          <w:sz w:val="20"/>
          <w:szCs w:val="20"/>
        </w:rPr>
        <w:t>way</w:t>
      </w:r>
      <w:r w:rsidR="001D2127" w:rsidRPr="007C2855">
        <w:rPr>
          <w:rFonts w:ascii="Arial" w:hAnsi="Arial" w:cs="Arial"/>
          <w:sz w:val="20"/>
          <w:szCs w:val="20"/>
        </w:rPr>
        <w:t>s</w:t>
      </w:r>
      <w:r w:rsidR="00C25707" w:rsidRPr="007C2855">
        <w:rPr>
          <w:rFonts w:ascii="Arial" w:hAnsi="Arial" w:cs="Arial"/>
          <w:sz w:val="20"/>
          <w:szCs w:val="20"/>
        </w:rPr>
        <w:t xml:space="preserve"> behind stalls</w:t>
      </w:r>
      <w:r w:rsidR="00F85520" w:rsidRPr="007C2855">
        <w:rPr>
          <w:rFonts w:ascii="Arial" w:hAnsi="Arial" w:cs="Arial"/>
          <w:sz w:val="20"/>
          <w:szCs w:val="20"/>
        </w:rPr>
        <w:t>:</w:t>
      </w:r>
      <w:r w:rsidR="00AE2EC8">
        <w:rPr>
          <w:rFonts w:ascii="Arial" w:hAnsi="Arial" w:cs="Arial"/>
          <w:sz w:val="20"/>
          <w:szCs w:val="20"/>
        </w:rPr>
        <w:br/>
      </w:r>
    </w:p>
    <w:p w14:paraId="5F749BA0" w14:textId="4F49FA31" w:rsidR="00B76499" w:rsidRDefault="002073D6" w:rsidP="00B76499">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17832BBC" w14:textId="77777777" w:rsidR="00B76499" w:rsidRDefault="00B76499" w:rsidP="00B76499">
      <w:pPr>
        <w:pStyle w:val="ListParagraph"/>
        <w:spacing w:line="240" w:lineRule="auto"/>
        <w:ind w:left="1530"/>
        <w:rPr>
          <w:rFonts w:ascii="Arial" w:hAnsi="Arial" w:cs="Arial"/>
          <w:sz w:val="20"/>
          <w:szCs w:val="20"/>
        </w:rPr>
      </w:pPr>
    </w:p>
    <w:p w14:paraId="41E4DAC3" w14:textId="00E6C383" w:rsidR="004F50DF" w:rsidRDefault="000D3A9B" w:rsidP="00B76499">
      <w:pPr>
        <w:pStyle w:val="ListParagraph"/>
        <w:spacing w:line="240" w:lineRule="auto"/>
        <w:ind w:left="1440" w:hanging="360"/>
        <w:rPr>
          <w:rFonts w:ascii="Arial" w:hAnsi="Arial" w:cs="Arial"/>
          <w:sz w:val="20"/>
          <w:szCs w:val="20"/>
        </w:rPr>
      </w:pPr>
      <w:r>
        <w:rPr>
          <w:rFonts w:ascii="Arial" w:hAnsi="Arial" w:cs="Arial"/>
          <w:sz w:val="20"/>
          <w:szCs w:val="20"/>
        </w:rPr>
        <w:t>13</w:t>
      </w:r>
      <w:r w:rsidR="006A2183">
        <w:rPr>
          <w:rFonts w:ascii="Arial" w:hAnsi="Arial" w:cs="Arial"/>
          <w:sz w:val="20"/>
          <w:szCs w:val="20"/>
        </w:rPr>
        <w:t>.</w:t>
      </w:r>
      <w:r>
        <w:rPr>
          <w:rFonts w:ascii="Arial" w:hAnsi="Arial" w:cs="Arial"/>
          <w:sz w:val="20"/>
          <w:szCs w:val="20"/>
        </w:rPr>
        <w:t>e</w:t>
      </w:r>
      <w:r w:rsidR="004928EB">
        <w:rPr>
          <w:rFonts w:ascii="Arial" w:hAnsi="Arial" w:cs="Arial"/>
          <w:sz w:val="20"/>
          <w:szCs w:val="20"/>
        </w:rPr>
        <w:t>.i</w:t>
      </w:r>
      <w:r w:rsidR="006A2183">
        <w:rPr>
          <w:rFonts w:ascii="Arial" w:hAnsi="Arial" w:cs="Arial"/>
          <w:sz w:val="20"/>
          <w:szCs w:val="20"/>
        </w:rPr>
        <w:t xml:space="preserve">) </w:t>
      </w:r>
      <w:r w:rsidR="0090441E" w:rsidRPr="007C2855">
        <w:rPr>
          <w:rFonts w:ascii="Arial" w:hAnsi="Arial" w:cs="Arial"/>
          <w:sz w:val="20"/>
          <w:szCs w:val="20"/>
        </w:rPr>
        <w:t xml:space="preserve">If </w:t>
      </w:r>
      <w:r w:rsidR="00036286">
        <w:rPr>
          <w:rFonts w:ascii="Arial" w:hAnsi="Arial" w:cs="Arial"/>
          <w:sz w:val="20"/>
          <w:szCs w:val="20"/>
        </w:rPr>
        <w:t xml:space="preserve">you use </w:t>
      </w:r>
      <w:r w:rsidR="0090441E" w:rsidRPr="007C2855">
        <w:rPr>
          <w:rFonts w:ascii="Arial" w:hAnsi="Arial" w:cs="Arial"/>
          <w:sz w:val="20"/>
          <w:szCs w:val="20"/>
        </w:rPr>
        <w:t>deep beddin</w:t>
      </w:r>
      <w:r w:rsidR="003A692E">
        <w:rPr>
          <w:rFonts w:ascii="Arial" w:hAnsi="Arial" w:cs="Arial"/>
          <w:sz w:val="20"/>
          <w:szCs w:val="20"/>
        </w:rPr>
        <w:t xml:space="preserve">g in a </w:t>
      </w:r>
      <w:r w:rsidR="00101B29">
        <w:rPr>
          <w:rFonts w:ascii="Arial" w:hAnsi="Arial" w:cs="Arial"/>
          <w:sz w:val="20"/>
          <w:szCs w:val="20"/>
        </w:rPr>
        <w:t xml:space="preserve">free </w:t>
      </w:r>
      <w:r w:rsidR="00FF496D">
        <w:rPr>
          <w:rFonts w:ascii="Arial" w:hAnsi="Arial" w:cs="Arial"/>
          <w:sz w:val="20"/>
          <w:szCs w:val="20"/>
        </w:rPr>
        <w:t xml:space="preserve">or tie </w:t>
      </w:r>
      <w:r w:rsidR="00101B29">
        <w:rPr>
          <w:rFonts w:ascii="Arial" w:hAnsi="Arial" w:cs="Arial"/>
          <w:sz w:val="20"/>
          <w:szCs w:val="20"/>
        </w:rPr>
        <w:t>stall</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r w:rsidR="0090441E" w:rsidRPr="007C2855">
        <w:rPr>
          <w:rFonts w:ascii="Arial" w:hAnsi="Arial" w:cs="Arial"/>
          <w:sz w:val="20"/>
          <w:szCs w:val="20"/>
        </w:rPr>
        <w:t xml:space="preserve">: </w:t>
      </w:r>
      <w:r w:rsidR="00C25707" w:rsidRPr="007C2855">
        <w:rPr>
          <w:rFonts w:ascii="Arial" w:hAnsi="Arial" w:cs="Arial"/>
          <w:sz w:val="20"/>
          <w:szCs w:val="20"/>
        </w:rPr>
        <w:t>(Check one)</w:t>
      </w:r>
    </w:p>
    <w:p w14:paraId="61FDE9B4" w14:textId="77777777" w:rsidR="004928EB" w:rsidRPr="007C2855" w:rsidRDefault="004928EB" w:rsidP="00B76499">
      <w:pPr>
        <w:pStyle w:val="ListParagraph"/>
        <w:spacing w:line="240" w:lineRule="auto"/>
        <w:ind w:left="1440" w:hanging="360"/>
        <w:rPr>
          <w:rFonts w:ascii="Arial" w:hAnsi="Arial" w:cs="Arial"/>
          <w:sz w:val="20"/>
          <w:szCs w:val="20"/>
        </w:rPr>
      </w:pPr>
    </w:p>
    <w:p w14:paraId="7DF8E5FB" w14:textId="73FD4AAE" w:rsidR="002F5F31" w:rsidRPr="002F5F31" w:rsidRDefault="00D826AF" w:rsidP="002F5F31">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68191CE4" w14:textId="77777777" w:rsidR="002F5F31" w:rsidRPr="00F25CB7" w:rsidRDefault="002F5F31" w:rsidP="00F25CB7">
      <w:pPr>
        <w:pStyle w:val="ListParagraph"/>
        <w:spacing w:line="240" w:lineRule="auto"/>
        <w:ind w:left="1440"/>
        <w:rPr>
          <w:rFonts w:ascii="Arial" w:hAnsi="Arial" w:cs="Arial"/>
          <w:sz w:val="20"/>
          <w:szCs w:val="20"/>
        </w:rPr>
      </w:pPr>
    </w:p>
    <w:p w14:paraId="4C3541E6" w14:textId="3FDC45F8" w:rsidR="00A27D93" w:rsidRPr="002073D6" w:rsidRDefault="00D826AF" w:rsidP="002073D6">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r w:rsidR="0016560F" w:rsidRPr="002073D6">
        <w:rPr>
          <w:rFonts w:ascii="Arial" w:hAnsi="Arial" w:cs="Arial"/>
          <w:sz w:val="20"/>
          <w:szCs w:val="20"/>
        </w:rPr>
        <w:br/>
      </w:r>
    </w:p>
    <w:p w14:paraId="6DC181B4" w14:textId="4AC1C134" w:rsidR="008C258B" w:rsidRDefault="00D826AF" w:rsidP="003A692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061DBC90" w14:textId="77777777" w:rsidR="003A692E" w:rsidRPr="003A692E" w:rsidRDefault="003A692E" w:rsidP="003A692E">
      <w:pPr>
        <w:pStyle w:val="ListParagraph"/>
        <w:spacing w:line="240" w:lineRule="auto"/>
        <w:ind w:left="1440"/>
        <w:rPr>
          <w:rFonts w:ascii="Arial" w:hAnsi="Arial" w:cs="Arial"/>
          <w:sz w:val="20"/>
          <w:szCs w:val="20"/>
        </w:rPr>
      </w:pPr>
    </w:p>
    <w:p w14:paraId="12B6F9CA" w14:textId="38A79453" w:rsidR="003A692E" w:rsidRDefault="003A692E" w:rsidP="003A692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E9246A">
        <w:rPr>
          <w:rFonts w:ascii="Arial" w:hAnsi="Arial" w:cs="Arial"/>
          <w:sz w:val="20"/>
          <w:szCs w:val="20"/>
        </w:rPr>
        <w:t>Not applicable, d</w:t>
      </w:r>
      <w:r>
        <w:rPr>
          <w:rFonts w:ascii="Arial" w:hAnsi="Arial" w:cs="Arial"/>
          <w:sz w:val="20"/>
          <w:szCs w:val="20"/>
        </w:rPr>
        <w:t>on’t deep bed in the free</w:t>
      </w:r>
      <w:r w:rsidR="00FF496D">
        <w:rPr>
          <w:rFonts w:ascii="Arial" w:hAnsi="Arial" w:cs="Arial"/>
          <w:sz w:val="20"/>
          <w:szCs w:val="20"/>
        </w:rPr>
        <w:t xml:space="preserve"> or tie</w:t>
      </w:r>
      <w:r>
        <w:rPr>
          <w:rFonts w:ascii="Arial" w:hAnsi="Arial" w:cs="Arial"/>
          <w:sz w:val="20"/>
          <w:szCs w:val="20"/>
        </w:rPr>
        <w:t xml:space="preserve"> stall</w:t>
      </w:r>
    </w:p>
    <w:p w14:paraId="6D196FDF" w14:textId="77777777" w:rsidR="002073D6" w:rsidRDefault="002073D6" w:rsidP="003A692E">
      <w:pPr>
        <w:pStyle w:val="ListParagraph"/>
        <w:spacing w:line="240" w:lineRule="auto"/>
        <w:ind w:left="1440"/>
        <w:rPr>
          <w:rFonts w:ascii="Arial" w:hAnsi="Arial" w:cs="Arial"/>
          <w:sz w:val="20"/>
          <w:szCs w:val="20"/>
        </w:rPr>
      </w:pPr>
    </w:p>
    <w:p w14:paraId="2879F1EF" w14:textId="69433424" w:rsidR="002073D6" w:rsidRDefault="002073D6" w:rsidP="003A692E">
      <w:pPr>
        <w:pStyle w:val="ListParagraph"/>
        <w:spacing w:line="240" w:lineRule="auto"/>
        <w:ind w:left="1440"/>
        <w:rPr>
          <w:rFonts w:ascii="Arial" w:hAnsi="Arial" w:cs="Arial"/>
          <w:sz w:val="20"/>
          <w:szCs w:val="20"/>
        </w:rPr>
      </w:pPr>
    </w:p>
    <w:p w14:paraId="44B62981" w14:textId="77777777" w:rsidR="00F65AEE" w:rsidRDefault="002073D6" w:rsidP="002073D6">
      <w:pPr>
        <w:pStyle w:val="ListParagraph"/>
        <w:spacing w:line="360" w:lineRule="auto"/>
        <w:ind w:left="2070" w:hanging="990"/>
        <w:rPr>
          <w:rFonts w:ascii="Arial" w:hAnsi="Arial" w:cs="Arial"/>
          <w:sz w:val="20"/>
          <w:szCs w:val="20"/>
        </w:rPr>
      </w:pPr>
      <w:bookmarkStart w:id="97" w:name="_Hlk3882308"/>
      <w:r>
        <w:rPr>
          <w:rFonts w:ascii="Arial" w:hAnsi="Arial" w:cs="Arial"/>
          <w:sz w:val="20"/>
          <w:szCs w:val="20"/>
        </w:rPr>
        <w:t xml:space="preserve">13.f.i) </w:t>
      </w:r>
      <w:bookmarkEnd w:id="97"/>
      <w:r w:rsidR="00F65AEE">
        <w:rPr>
          <w:rFonts w:ascii="Arial" w:hAnsi="Arial" w:cs="Arial"/>
          <w:sz w:val="20"/>
          <w:szCs w:val="20"/>
        </w:rPr>
        <w:t>If deep bedding removed on a regular schedule, how frequently does this occur?</w:t>
      </w:r>
    </w:p>
    <w:p w14:paraId="42201BC3" w14:textId="77777777" w:rsidR="00F65AEE" w:rsidRDefault="00F65AEE" w:rsidP="00F65AEE">
      <w:pPr>
        <w:pStyle w:val="ListParagraph"/>
        <w:spacing w:line="360" w:lineRule="auto"/>
        <w:ind w:left="2070" w:hanging="450"/>
        <w:rPr>
          <w:rFonts w:ascii="Arial" w:hAnsi="Arial" w:cs="Arial"/>
          <w:sz w:val="20"/>
          <w:szCs w:val="20"/>
        </w:rPr>
      </w:pPr>
    </w:p>
    <w:p w14:paraId="62434150" w14:textId="1B630E16" w:rsidR="002073D6" w:rsidRDefault="002073D6" w:rsidP="00F65AEE">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492D9159" w14:textId="77777777" w:rsidR="002073D6" w:rsidRDefault="002073D6" w:rsidP="002073D6">
      <w:pPr>
        <w:pStyle w:val="ListParagraph"/>
        <w:spacing w:line="360" w:lineRule="auto"/>
        <w:ind w:left="2070" w:hanging="450"/>
        <w:rPr>
          <w:rFonts w:ascii="Arial" w:hAnsi="Arial" w:cs="Arial"/>
          <w:sz w:val="20"/>
          <w:szCs w:val="20"/>
        </w:rPr>
      </w:pPr>
    </w:p>
    <w:p w14:paraId="742DE3C3" w14:textId="395480B5" w:rsidR="002073D6" w:rsidRDefault="002073D6" w:rsidP="00F65AEE">
      <w:pPr>
        <w:pStyle w:val="ListParagraph"/>
        <w:spacing w:line="360" w:lineRule="auto"/>
        <w:ind w:left="1620" w:hanging="540"/>
        <w:rPr>
          <w:rFonts w:ascii="Arial" w:hAnsi="Arial" w:cs="Arial"/>
          <w:sz w:val="20"/>
          <w:szCs w:val="20"/>
        </w:rPr>
      </w:pPr>
      <w:r>
        <w:rPr>
          <w:rFonts w:ascii="Arial" w:hAnsi="Arial" w:cs="Arial"/>
          <w:sz w:val="20"/>
          <w:szCs w:val="20"/>
        </w:rPr>
        <w:t>13.</w:t>
      </w:r>
      <w:r w:rsidR="00F65AEE">
        <w:rPr>
          <w:rFonts w:ascii="Arial" w:hAnsi="Arial" w:cs="Arial"/>
          <w:sz w:val="20"/>
          <w:szCs w:val="20"/>
        </w:rPr>
        <w:t>g</w:t>
      </w:r>
      <w:r>
        <w:rPr>
          <w:rFonts w:ascii="Arial" w:hAnsi="Arial" w:cs="Arial"/>
          <w:sz w:val="20"/>
          <w:szCs w:val="20"/>
        </w:rPr>
        <w:t xml:space="preserve">.i) </w:t>
      </w:r>
      <w:r w:rsidR="00F65AEE">
        <w:rPr>
          <w:rFonts w:ascii="Arial" w:hAnsi="Arial" w:cs="Arial"/>
          <w:sz w:val="20"/>
          <w:szCs w:val="20"/>
        </w:rPr>
        <w:t>If deep bedding removed on a regular schedule OR infrequently, when was the d</w:t>
      </w:r>
      <w:r>
        <w:rPr>
          <w:rFonts w:ascii="Arial" w:hAnsi="Arial" w:cs="Arial"/>
          <w:sz w:val="20"/>
          <w:szCs w:val="20"/>
        </w:rPr>
        <w:t>ate last completed</w:t>
      </w:r>
      <w:r w:rsidR="00F65AEE">
        <w:rPr>
          <w:rFonts w:ascii="Arial" w:hAnsi="Arial" w:cs="Arial"/>
          <w:sz w:val="20"/>
          <w:szCs w:val="20"/>
        </w:rPr>
        <w:t>?</w:t>
      </w:r>
    </w:p>
    <w:p w14:paraId="5A8C4569" w14:textId="77777777" w:rsidR="00F65AEE" w:rsidRDefault="00F65AEE" w:rsidP="00F65AEE">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p>
    <w:p w14:paraId="4C411BDB" w14:textId="1DA1B357" w:rsidR="00F65AEE" w:rsidRDefault="00F65AEE" w:rsidP="00F65AEE">
      <w:pPr>
        <w:pStyle w:val="ListParagraph"/>
        <w:spacing w:line="360" w:lineRule="auto"/>
        <w:ind w:left="2070" w:hanging="450"/>
        <w:rPr>
          <w:rFonts w:ascii="Arial" w:hAnsi="Arial" w:cs="Arial"/>
          <w:sz w:val="20"/>
          <w:szCs w:val="20"/>
        </w:rPr>
      </w:pPr>
      <w:r>
        <w:rPr>
          <w:rFonts w:ascii="Arial" w:hAnsi="Arial" w:cs="Arial"/>
          <w:sz w:val="20"/>
          <w:szCs w:val="20"/>
        </w:rPr>
        <w:t>________________________</w:t>
      </w:r>
    </w:p>
    <w:p w14:paraId="68F60A5A" w14:textId="70D9EEAE" w:rsidR="00CA43CC" w:rsidRDefault="00CA43CC" w:rsidP="00CA43CC">
      <w:pPr>
        <w:pStyle w:val="ListParagraph"/>
        <w:spacing w:line="360" w:lineRule="auto"/>
        <w:ind w:left="1620" w:hanging="540"/>
        <w:rPr>
          <w:rFonts w:ascii="Arial" w:hAnsi="Arial" w:cs="Arial"/>
          <w:sz w:val="20"/>
          <w:szCs w:val="20"/>
        </w:rPr>
      </w:pPr>
      <w:r>
        <w:rPr>
          <w:rFonts w:ascii="Arial" w:hAnsi="Arial" w:cs="Arial"/>
          <w:sz w:val="20"/>
          <w:szCs w:val="20"/>
        </w:rPr>
        <w:t xml:space="preserve">13.h.i) </w:t>
      </w:r>
      <w:r w:rsidR="0089460C">
        <w:rPr>
          <w:rFonts w:ascii="Arial" w:hAnsi="Arial" w:cs="Arial"/>
          <w:sz w:val="20"/>
          <w:szCs w:val="20"/>
        </w:rPr>
        <w:t>Do you have mattresses in your stalls?</w:t>
      </w:r>
    </w:p>
    <w:p w14:paraId="73A684B1" w14:textId="0BCBA411" w:rsidR="0089460C" w:rsidRDefault="0089460C" w:rsidP="0089460C">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5F69CA13" w14:textId="77777777" w:rsidR="00CA43CC" w:rsidRDefault="00CA43CC" w:rsidP="00F65AEE">
      <w:pPr>
        <w:pStyle w:val="ListParagraph"/>
        <w:spacing w:line="360" w:lineRule="auto"/>
        <w:ind w:left="2070" w:hanging="450"/>
        <w:rPr>
          <w:rFonts w:ascii="Arial" w:hAnsi="Arial" w:cs="Arial"/>
          <w:sz w:val="20"/>
          <w:szCs w:val="20"/>
        </w:rPr>
      </w:pPr>
    </w:p>
    <w:p w14:paraId="654ED02C" w14:textId="77777777" w:rsidR="007C41EE" w:rsidRDefault="007C41EE" w:rsidP="001B2FB7">
      <w:pPr>
        <w:pStyle w:val="ListParagraph"/>
        <w:spacing w:before="240" w:line="240" w:lineRule="auto"/>
        <w:ind w:left="360"/>
        <w:rPr>
          <w:rFonts w:ascii="Arial" w:hAnsi="Arial" w:cs="Arial"/>
          <w:i/>
          <w:color w:val="1F497D" w:themeColor="text2"/>
          <w:sz w:val="20"/>
          <w:szCs w:val="20"/>
        </w:rPr>
      </w:pPr>
    </w:p>
    <w:p w14:paraId="60732D49" w14:textId="7A59E262" w:rsidR="001B2FB7" w:rsidRPr="00300859" w:rsidRDefault="001B2FB7" w:rsidP="001B2FB7">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lastRenderedPageBreak/>
        <w:t>If free stall or tie stall facility</w:t>
      </w:r>
      <w:r>
        <w:rPr>
          <w:rFonts w:ascii="Arial" w:hAnsi="Arial" w:cs="Arial"/>
          <w:i/>
          <w:color w:val="1F497D" w:themeColor="text2"/>
          <w:sz w:val="20"/>
          <w:szCs w:val="20"/>
        </w:rPr>
        <w:t xml:space="preserve"> is used for DRY COWS</w:t>
      </w:r>
      <w:r w:rsidRPr="00300859">
        <w:rPr>
          <w:rFonts w:ascii="Arial" w:hAnsi="Arial" w:cs="Arial"/>
          <w:color w:val="1F497D" w:themeColor="text2"/>
          <w:sz w:val="20"/>
          <w:szCs w:val="20"/>
        </w:rPr>
        <w:t>,</w:t>
      </w:r>
      <w:r w:rsidRPr="00300859">
        <w:rPr>
          <w:rFonts w:ascii="Arial" w:hAnsi="Arial" w:cs="Arial"/>
          <w:i/>
          <w:color w:val="1F497D" w:themeColor="text2"/>
          <w:sz w:val="20"/>
          <w:szCs w:val="20"/>
        </w:rPr>
        <w:t xml:space="preserve"> complete following section</w:t>
      </w:r>
      <w:r>
        <w:rPr>
          <w:rFonts w:ascii="Arial" w:hAnsi="Arial" w:cs="Arial"/>
          <w:i/>
          <w:color w:val="1F497D" w:themeColor="text2"/>
          <w:sz w:val="20"/>
          <w:szCs w:val="20"/>
        </w:rPr>
        <w:t>:</w:t>
      </w:r>
    </w:p>
    <w:p w14:paraId="3D9D3D95" w14:textId="77777777" w:rsidR="001B2FB7" w:rsidRPr="00300859" w:rsidRDefault="001B2FB7" w:rsidP="001B2FB7">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p>
    <w:p w14:paraId="545064D4" w14:textId="77777777" w:rsidR="001B2FB7" w:rsidRPr="007C2855" w:rsidRDefault="001B2FB7" w:rsidP="001B2FB7">
      <w:pPr>
        <w:pStyle w:val="ListParagraph"/>
        <w:spacing w:line="240" w:lineRule="auto"/>
        <w:ind w:left="1800"/>
        <w:rPr>
          <w:rFonts w:ascii="Arial" w:hAnsi="Arial" w:cs="Arial"/>
          <w:sz w:val="20"/>
          <w:szCs w:val="20"/>
        </w:rPr>
      </w:pPr>
    </w:p>
    <w:p w14:paraId="2B3901D8" w14:textId="481BF8F2" w:rsidR="001B2FB7" w:rsidRPr="00D7247C" w:rsidRDefault="001B2FB7" w:rsidP="001B2FB7">
      <w:pPr>
        <w:pStyle w:val="ListParagraph"/>
        <w:spacing w:before="240" w:line="240" w:lineRule="auto"/>
        <w:ind w:left="1080"/>
        <w:rPr>
          <w:rFonts w:ascii="Arial" w:hAnsi="Arial" w:cs="Arial"/>
          <w:sz w:val="20"/>
          <w:szCs w:val="20"/>
        </w:rPr>
      </w:pPr>
      <w:r>
        <w:rPr>
          <w:rFonts w:ascii="Arial" w:hAnsi="Arial" w:cs="Arial"/>
          <w:sz w:val="20"/>
          <w:szCs w:val="20"/>
        </w:rPr>
        <w:t>13.a.</w:t>
      </w:r>
      <w:r w:rsidR="00715A99">
        <w:rPr>
          <w:rFonts w:ascii="Arial" w:hAnsi="Arial" w:cs="Arial"/>
          <w:sz w:val="20"/>
          <w:szCs w:val="20"/>
        </w:rPr>
        <w:t>i</w:t>
      </w:r>
      <w:r>
        <w:rPr>
          <w:rFonts w:ascii="Arial" w:hAnsi="Arial" w:cs="Arial"/>
          <w:sz w:val="20"/>
          <w:szCs w:val="20"/>
        </w:rPr>
        <w:t xml:space="preserve">i) </w:t>
      </w:r>
      <w:r w:rsidRPr="00D7247C">
        <w:rPr>
          <w:rFonts w:ascii="Arial" w:hAnsi="Arial" w:cs="Arial"/>
          <w:sz w:val="20"/>
          <w:szCs w:val="20"/>
        </w:rPr>
        <w:t>Estimated depth of the bedding: _________</w:t>
      </w:r>
      <w:r>
        <w:rPr>
          <w:rFonts w:ascii="Arial" w:hAnsi="Arial" w:cs="Arial"/>
          <w:sz w:val="20"/>
          <w:szCs w:val="20"/>
        </w:rPr>
        <w:t xml:space="preserve"> inches </w:t>
      </w:r>
      <w:r>
        <w:rPr>
          <w:rFonts w:ascii="Arial" w:hAnsi="Arial" w:cs="Arial"/>
          <w:sz w:val="20"/>
          <w:szCs w:val="20"/>
        </w:rPr>
        <w:br/>
      </w:r>
    </w:p>
    <w:p w14:paraId="4508735E" w14:textId="742A4077" w:rsidR="001B2FB7" w:rsidRDefault="001B2FB7" w:rsidP="001B2FB7">
      <w:pPr>
        <w:pStyle w:val="ListParagraph"/>
        <w:spacing w:line="240" w:lineRule="auto"/>
        <w:ind w:left="1080"/>
        <w:rPr>
          <w:rFonts w:ascii="Arial" w:hAnsi="Arial" w:cs="Arial"/>
          <w:sz w:val="20"/>
          <w:szCs w:val="20"/>
        </w:rPr>
      </w:pPr>
      <w:r>
        <w:rPr>
          <w:rFonts w:ascii="Arial" w:hAnsi="Arial" w:cs="Arial"/>
          <w:sz w:val="20"/>
          <w:szCs w:val="20"/>
        </w:rPr>
        <w:t>13.b.</w:t>
      </w:r>
      <w:r w:rsidR="00715A99">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 xml:space="preserve">Frequency of scraping manure from back </w:t>
      </w:r>
      <w:r>
        <w:rPr>
          <w:rFonts w:ascii="Arial" w:hAnsi="Arial" w:cs="Arial"/>
          <w:sz w:val="20"/>
          <w:szCs w:val="20"/>
        </w:rPr>
        <w:t xml:space="preserve">of </w:t>
      </w:r>
      <w:r w:rsidRPr="007C2855">
        <w:rPr>
          <w:rFonts w:ascii="Arial" w:hAnsi="Arial" w:cs="Arial"/>
          <w:sz w:val="20"/>
          <w:szCs w:val="20"/>
        </w:rPr>
        <w:t>stall</w:t>
      </w:r>
      <w:r>
        <w:rPr>
          <w:rFonts w:ascii="Arial" w:hAnsi="Arial" w:cs="Arial"/>
          <w:sz w:val="20"/>
          <w:szCs w:val="20"/>
        </w:rPr>
        <w:t xml:space="preserve"> surface:</w:t>
      </w:r>
    </w:p>
    <w:p w14:paraId="703EA3F4" w14:textId="77777777" w:rsidR="001B2FB7" w:rsidRDefault="001B2FB7" w:rsidP="001B2FB7">
      <w:pPr>
        <w:pStyle w:val="ListParagraph"/>
        <w:spacing w:line="240" w:lineRule="auto"/>
        <w:ind w:left="1350"/>
        <w:rPr>
          <w:rFonts w:ascii="Arial" w:hAnsi="Arial" w:cs="Arial"/>
          <w:sz w:val="20"/>
          <w:szCs w:val="20"/>
        </w:rPr>
      </w:pPr>
    </w:p>
    <w:p w14:paraId="2E24BA6F" w14:textId="77777777" w:rsidR="001B2FB7" w:rsidRDefault="001B2FB7" w:rsidP="001B2FB7">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5210F24A" w14:textId="77777777" w:rsidR="001B2FB7" w:rsidRPr="007C2855" w:rsidRDefault="001B2FB7" w:rsidP="001B2FB7">
      <w:pPr>
        <w:pStyle w:val="ListParagraph"/>
        <w:spacing w:line="240" w:lineRule="auto"/>
        <w:ind w:left="1440"/>
        <w:rPr>
          <w:rFonts w:ascii="Arial" w:hAnsi="Arial" w:cs="Arial"/>
          <w:sz w:val="20"/>
          <w:szCs w:val="20"/>
        </w:rPr>
      </w:pPr>
    </w:p>
    <w:p w14:paraId="6F2BE309" w14:textId="77777777" w:rsidR="001B2FB7" w:rsidRDefault="001B2FB7" w:rsidP="001B2FB7">
      <w:pPr>
        <w:pStyle w:val="ListParagraph"/>
        <w:spacing w:line="240" w:lineRule="auto"/>
        <w:ind w:left="1350"/>
        <w:rPr>
          <w:rFonts w:ascii="Arial" w:hAnsi="Arial" w:cs="Arial"/>
          <w:sz w:val="20"/>
          <w:szCs w:val="20"/>
        </w:rPr>
      </w:pPr>
    </w:p>
    <w:p w14:paraId="01B1CE87" w14:textId="13F80C4B" w:rsidR="001B2FB7" w:rsidRDefault="001B2FB7" w:rsidP="001B2FB7">
      <w:pPr>
        <w:pStyle w:val="ListParagraph"/>
        <w:spacing w:line="240" w:lineRule="auto"/>
        <w:ind w:left="1080"/>
        <w:rPr>
          <w:rFonts w:ascii="Arial" w:hAnsi="Arial" w:cs="Arial"/>
          <w:sz w:val="20"/>
          <w:szCs w:val="20"/>
        </w:rPr>
      </w:pPr>
      <w:r>
        <w:rPr>
          <w:rFonts w:ascii="Arial" w:hAnsi="Arial" w:cs="Arial"/>
          <w:sz w:val="20"/>
          <w:szCs w:val="20"/>
        </w:rPr>
        <w:t>13.c.i</w:t>
      </w:r>
      <w:r w:rsidR="00715A99">
        <w:rPr>
          <w:rFonts w:ascii="Arial" w:hAnsi="Arial" w:cs="Arial"/>
          <w:sz w:val="20"/>
          <w:szCs w:val="20"/>
        </w:rPr>
        <w:t>i</w:t>
      </w:r>
      <w:r>
        <w:rPr>
          <w:rFonts w:ascii="Arial" w:hAnsi="Arial" w:cs="Arial"/>
          <w:sz w:val="20"/>
          <w:szCs w:val="20"/>
        </w:rPr>
        <w:t>) Frequency of adding new bedding material to the stalls:</w:t>
      </w:r>
    </w:p>
    <w:p w14:paraId="1D4CC712" w14:textId="77777777" w:rsidR="001B2FB7" w:rsidRDefault="001B2FB7" w:rsidP="001B2FB7">
      <w:pPr>
        <w:pStyle w:val="ListParagraph"/>
        <w:spacing w:line="240" w:lineRule="auto"/>
        <w:ind w:left="1350"/>
        <w:rPr>
          <w:rFonts w:ascii="Arial" w:hAnsi="Arial" w:cs="Arial"/>
          <w:sz w:val="20"/>
          <w:szCs w:val="20"/>
        </w:rPr>
      </w:pPr>
    </w:p>
    <w:p w14:paraId="257DAF98" w14:textId="77777777" w:rsidR="001B2FB7" w:rsidRDefault="001B2FB7" w:rsidP="001B2FB7">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1C63195" w14:textId="77777777" w:rsidR="001B2FB7" w:rsidRPr="00F82456" w:rsidRDefault="001B2FB7" w:rsidP="001B2FB7">
      <w:pPr>
        <w:pStyle w:val="ListParagraph"/>
        <w:spacing w:line="240" w:lineRule="auto"/>
        <w:ind w:left="1350"/>
        <w:rPr>
          <w:rFonts w:ascii="Arial" w:hAnsi="Arial" w:cs="Arial"/>
          <w:sz w:val="20"/>
          <w:szCs w:val="20"/>
        </w:rPr>
      </w:pPr>
      <w:r>
        <w:rPr>
          <w:rFonts w:ascii="Arial" w:hAnsi="Arial" w:cs="Arial"/>
          <w:sz w:val="20"/>
          <w:szCs w:val="20"/>
        </w:rPr>
        <w:br/>
      </w:r>
    </w:p>
    <w:p w14:paraId="0B691964" w14:textId="2DFC64DA" w:rsidR="001B2FB7" w:rsidRPr="007C2855" w:rsidRDefault="001B2FB7" w:rsidP="001B2FB7">
      <w:pPr>
        <w:pStyle w:val="ListParagraph"/>
        <w:spacing w:line="240" w:lineRule="auto"/>
        <w:ind w:left="1080"/>
        <w:rPr>
          <w:rFonts w:ascii="Arial" w:hAnsi="Arial" w:cs="Arial"/>
          <w:sz w:val="20"/>
          <w:szCs w:val="20"/>
        </w:rPr>
      </w:pPr>
      <w:r>
        <w:rPr>
          <w:rFonts w:ascii="Arial" w:hAnsi="Arial" w:cs="Arial"/>
          <w:sz w:val="20"/>
          <w:szCs w:val="20"/>
        </w:rPr>
        <w:t>13.d.</w:t>
      </w:r>
      <w:r w:rsidR="00715A99">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 xml:space="preserve">Frequency of scraping </w:t>
      </w:r>
      <w:r>
        <w:rPr>
          <w:rFonts w:ascii="Arial" w:hAnsi="Arial" w:cs="Arial"/>
          <w:sz w:val="20"/>
          <w:szCs w:val="20"/>
        </w:rPr>
        <w:t xml:space="preserve">the </w:t>
      </w:r>
      <w:r w:rsidRPr="007C2855">
        <w:rPr>
          <w:rFonts w:ascii="Arial" w:hAnsi="Arial" w:cs="Arial"/>
          <w:sz w:val="20"/>
          <w:szCs w:val="20"/>
        </w:rPr>
        <w:t>alley</w:t>
      </w:r>
      <w:r>
        <w:rPr>
          <w:rFonts w:ascii="Arial" w:hAnsi="Arial" w:cs="Arial"/>
          <w:sz w:val="20"/>
          <w:szCs w:val="20"/>
        </w:rPr>
        <w:t>way</w:t>
      </w:r>
      <w:r w:rsidRPr="007C2855">
        <w:rPr>
          <w:rFonts w:ascii="Arial" w:hAnsi="Arial" w:cs="Arial"/>
          <w:sz w:val="20"/>
          <w:szCs w:val="20"/>
        </w:rPr>
        <w:t>s behind stalls:</w:t>
      </w:r>
      <w:r>
        <w:rPr>
          <w:rFonts w:ascii="Arial" w:hAnsi="Arial" w:cs="Arial"/>
          <w:sz w:val="20"/>
          <w:szCs w:val="20"/>
        </w:rPr>
        <w:br/>
      </w:r>
    </w:p>
    <w:p w14:paraId="59FFD942" w14:textId="77777777" w:rsidR="001B2FB7" w:rsidRDefault="001B2FB7" w:rsidP="001B2FB7">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473EA134" w14:textId="77777777" w:rsidR="001B2FB7" w:rsidRDefault="001B2FB7" w:rsidP="001B2FB7">
      <w:pPr>
        <w:pStyle w:val="ListParagraph"/>
        <w:spacing w:line="240" w:lineRule="auto"/>
        <w:ind w:left="1530"/>
        <w:rPr>
          <w:rFonts w:ascii="Arial" w:hAnsi="Arial" w:cs="Arial"/>
          <w:sz w:val="20"/>
          <w:szCs w:val="20"/>
        </w:rPr>
      </w:pPr>
    </w:p>
    <w:p w14:paraId="48BB14C4" w14:textId="395298EB" w:rsidR="001B2FB7" w:rsidRPr="008005B0" w:rsidRDefault="001B2FB7" w:rsidP="008005B0">
      <w:pPr>
        <w:pStyle w:val="ListParagraph"/>
        <w:spacing w:line="240" w:lineRule="auto"/>
        <w:ind w:left="1440" w:hanging="360"/>
        <w:rPr>
          <w:rFonts w:ascii="Arial" w:hAnsi="Arial" w:cs="Arial"/>
          <w:sz w:val="20"/>
          <w:szCs w:val="20"/>
        </w:rPr>
      </w:pPr>
      <w:r>
        <w:rPr>
          <w:rFonts w:ascii="Arial" w:hAnsi="Arial" w:cs="Arial"/>
          <w:sz w:val="20"/>
          <w:szCs w:val="20"/>
        </w:rPr>
        <w:t>13.e.i</w:t>
      </w:r>
      <w:r w:rsidR="00715A99">
        <w:rPr>
          <w:rFonts w:ascii="Arial" w:hAnsi="Arial" w:cs="Arial"/>
          <w:sz w:val="20"/>
          <w:szCs w:val="20"/>
        </w:rPr>
        <w:t>i</w:t>
      </w:r>
      <w:r>
        <w:rPr>
          <w:rFonts w:ascii="Arial" w:hAnsi="Arial" w:cs="Arial"/>
          <w:sz w:val="20"/>
          <w:szCs w:val="20"/>
        </w:rPr>
        <w:t xml:space="preserve">) </w:t>
      </w:r>
      <w:r w:rsidR="008005B0" w:rsidRPr="007C2855">
        <w:rPr>
          <w:rFonts w:ascii="Arial" w:hAnsi="Arial" w:cs="Arial"/>
          <w:sz w:val="20"/>
          <w:szCs w:val="20"/>
        </w:rPr>
        <w:t xml:space="preserve">If </w:t>
      </w:r>
      <w:r w:rsidR="008005B0">
        <w:rPr>
          <w:rFonts w:ascii="Arial" w:hAnsi="Arial" w:cs="Arial"/>
          <w:sz w:val="20"/>
          <w:szCs w:val="20"/>
        </w:rPr>
        <w:t xml:space="preserve">you use </w:t>
      </w:r>
      <w:r w:rsidR="008005B0" w:rsidRPr="007C2855">
        <w:rPr>
          <w:rFonts w:ascii="Arial" w:hAnsi="Arial" w:cs="Arial"/>
          <w:sz w:val="20"/>
          <w:szCs w:val="20"/>
        </w:rPr>
        <w:t>deep beddin</w:t>
      </w:r>
      <w:r w:rsidR="008005B0">
        <w:rPr>
          <w:rFonts w:ascii="Arial" w:hAnsi="Arial" w:cs="Arial"/>
          <w:sz w:val="20"/>
          <w:szCs w:val="20"/>
        </w:rPr>
        <w:t>g in a free or tie stall</w:t>
      </w:r>
      <w:r w:rsidR="008005B0" w:rsidRPr="007C2855">
        <w:rPr>
          <w:rFonts w:ascii="Arial" w:hAnsi="Arial" w:cs="Arial"/>
          <w:sz w:val="20"/>
          <w:szCs w:val="20"/>
        </w:rPr>
        <w:t xml:space="preserve">, has </w:t>
      </w:r>
      <w:r w:rsidR="008005B0">
        <w:rPr>
          <w:rFonts w:ascii="Arial" w:hAnsi="Arial" w:cs="Arial"/>
          <w:sz w:val="20"/>
          <w:szCs w:val="20"/>
        </w:rPr>
        <w:t xml:space="preserve">the bedding ever been completely dug out and removed, then </w:t>
      </w:r>
      <w:r w:rsidR="008005B0" w:rsidRPr="007C2855">
        <w:rPr>
          <w:rFonts w:ascii="Arial" w:hAnsi="Arial" w:cs="Arial"/>
          <w:sz w:val="20"/>
          <w:szCs w:val="20"/>
        </w:rPr>
        <w:t>replaced</w:t>
      </w:r>
      <w:r w:rsidR="008005B0">
        <w:rPr>
          <w:rFonts w:ascii="Arial" w:hAnsi="Arial" w:cs="Arial"/>
          <w:sz w:val="20"/>
          <w:szCs w:val="20"/>
        </w:rPr>
        <w:t xml:space="preserve"> (e.g. removing the entire back third of bedding from free stalls)?</w:t>
      </w:r>
      <w:r w:rsidR="008005B0" w:rsidRPr="007C2855">
        <w:rPr>
          <w:rFonts w:ascii="Arial" w:hAnsi="Arial" w:cs="Arial"/>
          <w:sz w:val="20"/>
          <w:szCs w:val="20"/>
        </w:rPr>
        <w:t>: (Check one)</w:t>
      </w:r>
    </w:p>
    <w:p w14:paraId="4C188AFA" w14:textId="77777777" w:rsidR="001B2FB7" w:rsidRPr="007C2855" w:rsidRDefault="001B2FB7" w:rsidP="001B2FB7">
      <w:pPr>
        <w:pStyle w:val="ListParagraph"/>
        <w:spacing w:line="240" w:lineRule="auto"/>
        <w:ind w:left="1440" w:hanging="360"/>
        <w:rPr>
          <w:rFonts w:ascii="Arial" w:hAnsi="Arial" w:cs="Arial"/>
          <w:sz w:val="20"/>
          <w:szCs w:val="20"/>
        </w:rPr>
      </w:pPr>
    </w:p>
    <w:p w14:paraId="6498889D" w14:textId="77777777" w:rsidR="001B2FB7" w:rsidRPr="002F5F31" w:rsidRDefault="001B2FB7" w:rsidP="001B2FB7">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4ABDC92C" w14:textId="77777777" w:rsidR="001B2FB7" w:rsidRPr="00F25CB7" w:rsidRDefault="001B2FB7" w:rsidP="001B2FB7">
      <w:pPr>
        <w:pStyle w:val="ListParagraph"/>
        <w:spacing w:line="240" w:lineRule="auto"/>
        <w:ind w:left="1440"/>
        <w:rPr>
          <w:rFonts w:ascii="Arial" w:hAnsi="Arial" w:cs="Arial"/>
          <w:sz w:val="20"/>
          <w:szCs w:val="20"/>
        </w:rPr>
      </w:pPr>
    </w:p>
    <w:p w14:paraId="6DDB8A87" w14:textId="77777777" w:rsidR="001B2FB7" w:rsidRPr="002073D6" w:rsidRDefault="001B2FB7" w:rsidP="001B2FB7">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Infrequently</w:t>
      </w:r>
      <w:r w:rsidRPr="002073D6">
        <w:rPr>
          <w:rFonts w:ascii="Arial" w:hAnsi="Arial" w:cs="Arial"/>
          <w:sz w:val="20"/>
          <w:szCs w:val="20"/>
        </w:rPr>
        <w:br/>
      </w:r>
    </w:p>
    <w:p w14:paraId="1A5E4C50" w14:textId="77777777" w:rsidR="001B2FB7" w:rsidRDefault="001B2FB7" w:rsidP="001B2FB7">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2EA268DD" w14:textId="77777777" w:rsidR="001B2FB7" w:rsidRPr="003A692E" w:rsidRDefault="001B2FB7" w:rsidP="001B2FB7">
      <w:pPr>
        <w:pStyle w:val="ListParagraph"/>
        <w:spacing w:line="240" w:lineRule="auto"/>
        <w:ind w:left="1440"/>
        <w:rPr>
          <w:rFonts w:ascii="Arial" w:hAnsi="Arial" w:cs="Arial"/>
          <w:sz w:val="20"/>
          <w:szCs w:val="20"/>
        </w:rPr>
      </w:pPr>
    </w:p>
    <w:p w14:paraId="279DAAEC" w14:textId="77777777" w:rsidR="001B2FB7" w:rsidRDefault="001B2FB7" w:rsidP="001B2FB7">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Not applicable, don’t deep bed in the free stall</w:t>
      </w:r>
    </w:p>
    <w:p w14:paraId="66B2E1E5" w14:textId="77777777" w:rsidR="001B2FB7" w:rsidRDefault="001B2FB7" w:rsidP="001B2FB7">
      <w:pPr>
        <w:pStyle w:val="ListParagraph"/>
        <w:spacing w:line="240" w:lineRule="auto"/>
        <w:ind w:left="1440"/>
        <w:rPr>
          <w:rFonts w:ascii="Arial" w:hAnsi="Arial" w:cs="Arial"/>
          <w:sz w:val="20"/>
          <w:szCs w:val="20"/>
        </w:rPr>
      </w:pPr>
    </w:p>
    <w:p w14:paraId="7790F6F0" w14:textId="77777777" w:rsidR="001B2FB7" w:rsidRDefault="001B2FB7" w:rsidP="001B2FB7">
      <w:pPr>
        <w:pStyle w:val="ListParagraph"/>
        <w:spacing w:line="240" w:lineRule="auto"/>
        <w:ind w:left="1440"/>
        <w:rPr>
          <w:rFonts w:ascii="Arial" w:hAnsi="Arial" w:cs="Arial"/>
          <w:sz w:val="20"/>
          <w:szCs w:val="20"/>
        </w:rPr>
      </w:pPr>
    </w:p>
    <w:p w14:paraId="0F5E52D8" w14:textId="45298FEC" w:rsidR="001B2FB7" w:rsidRDefault="001B2FB7" w:rsidP="001B2FB7">
      <w:pPr>
        <w:pStyle w:val="ListParagraph"/>
        <w:spacing w:line="360" w:lineRule="auto"/>
        <w:ind w:left="2070" w:hanging="990"/>
        <w:rPr>
          <w:rFonts w:ascii="Arial" w:hAnsi="Arial" w:cs="Arial"/>
          <w:sz w:val="20"/>
          <w:szCs w:val="20"/>
        </w:rPr>
      </w:pPr>
      <w:r>
        <w:rPr>
          <w:rFonts w:ascii="Arial" w:hAnsi="Arial" w:cs="Arial"/>
          <w:sz w:val="20"/>
          <w:szCs w:val="20"/>
        </w:rPr>
        <w:t>13.f.i</w:t>
      </w:r>
      <w:r w:rsidR="00715A99">
        <w:rPr>
          <w:rFonts w:ascii="Arial" w:hAnsi="Arial" w:cs="Arial"/>
          <w:sz w:val="20"/>
          <w:szCs w:val="20"/>
        </w:rPr>
        <w:t>i</w:t>
      </w:r>
      <w:r>
        <w:rPr>
          <w:rFonts w:ascii="Arial" w:hAnsi="Arial" w:cs="Arial"/>
          <w:sz w:val="20"/>
          <w:szCs w:val="20"/>
        </w:rPr>
        <w:t>) If deep bedding removed on a regular schedule, how frequently does this occur?</w:t>
      </w:r>
    </w:p>
    <w:p w14:paraId="309CF379" w14:textId="77777777" w:rsidR="001B2FB7" w:rsidRDefault="001B2FB7" w:rsidP="001B2FB7">
      <w:pPr>
        <w:pStyle w:val="ListParagraph"/>
        <w:spacing w:line="360" w:lineRule="auto"/>
        <w:ind w:left="2070" w:hanging="450"/>
        <w:rPr>
          <w:rFonts w:ascii="Arial" w:hAnsi="Arial" w:cs="Arial"/>
          <w:sz w:val="20"/>
          <w:szCs w:val="20"/>
        </w:rPr>
      </w:pPr>
    </w:p>
    <w:p w14:paraId="10353BFB" w14:textId="77777777" w:rsidR="001B2FB7" w:rsidRDefault="001B2FB7" w:rsidP="001B2FB7">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654AC98C" w14:textId="77777777" w:rsidR="001B2FB7" w:rsidRDefault="001B2FB7" w:rsidP="001B2FB7">
      <w:pPr>
        <w:pStyle w:val="ListParagraph"/>
        <w:spacing w:line="360" w:lineRule="auto"/>
        <w:ind w:left="2070" w:hanging="450"/>
        <w:rPr>
          <w:rFonts w:ascii="Arial" w:hAnsi="Arial" w:cs="Arial"/>
          <w:sz w:val="20"/>
          <w:szCs w:val="20"/>
        </w:rPr>
      </w:pPr>
    </w:p>
    <w:p w14:paraId="0122F700" w14:textId="66832481" w:rsidR="001B2FB7" w:rsidRDefault="001B2FB7" w:rsidP="001B2FB7">
      <w:pPr>
        <w:pStyle w:val="ListParagraph"/>
        <w:spacing w:line="360" w:lineRule="auto"/>
        <w:ind w:left="1620" w:hanging="540"/>
        <w:rPr>
          <w:rFonts w:ascii="Arial" w:hAnsi="Arial" w:cs="Arial"/>
          <w:sz w:val="20"/>
          <w:szCs w:val="20"/>
        </w:rPr>
      </w:pPr>
      <w:r>
        <w:rPr>
          <w:rFonts w:ascii="Arial" w:hAnsi="Arial" w:cs="Arial"/>
          <w:sz w:val="20"/>
          <w:szCs w:val="20"/>
        </w:rPr>
        <w:t>13.g.i</w:t>
      </w:r>
      <w:r w:rsidR="00715A99">
        <w:rPr>
          <w:rFonts w:ascii="Arial" w:hAnsi="Arial" w:cs="Arial"/>
          <w:sz w:val="20"/>
          <w:szCs w:val="20"/>
        </w:rPr>
        <w:t>i</w:t>
      </w:r>
      <w:r>
        <w:rPr>
          <w:rFonts w:ascii="Arial" w:hAnsi="Arial" w:cs="Arial"/>
          <w:sz w:val="20"/>
          <w:szCs w:val="20"/>
        </w:rPr>
        <w:t>) If deep bedding removed on a regular schedule OR infrequently, when was the date last completed?</w:t>
      </w:r>
    </w:p>
    <w:p w14:paraId="4E035CAB" w14:textId="666CAD67" w:rsidR="001B2FB7" w:rsidRPr="0089460C" w:rsidRDefault="001B2FB7" w:rsidP="0089460C">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sidRPr="0089460C">
        <w:rPr>
          <w:rFonts w:ascii="Arial" w:hAnsi="Arial" w:cs="Arial"/>
          <w:sz w:val="20"/>
          <w:szCs w:val="20"/>
        </w:rPr>
        <w:t>________________________</w:t>
      </w:r>
    </w:p>
    <w:p w14:paraId="4FF33FB8" w14:textId="7206DED7" w:rsidR="003100C1" w:rsidRDefault="003100C1" w:rsidP="00D52962">
      <w:pPr>
        <w:pStyle w:val="ListParagraph"/>
        <w:spacing w:before="240" w:line="240" w:lineRule="auto"/>
        <w:ind w:left="360"/>
        <w:rPr>
          <w:rFonts w:ascii="Arial" w:hAnsi="Arial" w:cs="Arial"/>
          <w:i/>
          <w:color w:val="1F497D" w:themeColor="text2"/>
          <w:sz w:val="20"/>
          <w:szCs w:val="20"/>
        </w:rPr>
      </w:pPr>
    </w:p>
    <w:p w14:paraId="5F54213C" w14:textId="42DC97B3" w:rsidR="0089460C" w:rsidRDefault="0089460C" w:rsidP="0089460C">
      <w:pPr>
        <w:pStyle w:val="ListParagraph"/>
        <w:spacing w:line="360" w:lineRule="auto"/>
        <w:ind w:left="1620" w:hanging="540"/>
        <w:rPr>
          <w:rFonts w:ascii="Arial" w:hAnsi="Arial" w:cs="Arial"/>
          <w:sz w:val="20"/>
          <w:szCs w:val="20"/>
        </w:rPr>
      </w:pPr>
      <w:r>
        <w:rPr>
          <w:rFonts w:ascii="Arial" w:hAnsi="Arial" w:cs="Arial"/>
          <w:sz w:val="20"/>
          <w:szCs w:val="20"/>
        </w:rPr>
        <w:t>13.h.i</w:t>
      </w:r>
      <w:r w:rsidR="00B429F1">
        <w:rPr>
          <w:rFonts w:ascii="Arial" w:hAnsi="Arial" w:cs="Arial"/>
          <w:sz w:val="20"/>
          <w:szCs w:val="20"/>
        </w:rPr>
        <w:t>i</w:t>
      </w:r>
      <w:r>
        <w:rPr>
          <w:rFonts w:ascii="Arial" w:hAnsi="Arial" w:cs="Arial"/>
          <w:sz w:val="20"/>
          <w:szCs w:val="20"/>
        </w:rPr>
        <w:t>) Do you have mattresses in your stalls?</w:t>
      </w:r>
    </w:p>
    <w:p w14:paraId="57E0E7CC" w14:textId="1B950A85" w:rsidR="001B2FB7" w:rsidRDefault="0089460C" w:rsidP="00435741">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3FC13E53" w14:textId="7380BDDB" w:rsidR="007C41EE" w:rsidRDefault="007C41EE" w:rsidP="00435741">
      <w:pPr>
        <w:pStyle w:val="ListParagraph"/>
        <w:spacing w:line="360" w:lineRule="auto"/>
        <w:ind w:left="1620"/>
        <w:rPr>
          <w:rFonts w:ascii="Arial" w:hAnsi="Arial" w:cs="Arial"/>
          <w:sz w:val="20"/>
          <w:szCs w:val="20"/>
        </w:rPr>
      </w:pPr>
    </w:p>
    <w:p w14:paraId="2D00743E" w14:textId="057847C4" w:rsidR="007C41EE" w:rsidRDefault="007C41EE" w:rsidP="00435741">
      <w:pPr>
        <w:pStyle w:val="ListParagraph"/>
        <w:spacing w:line="360" w:lineRule="auto"/>
        <w:ind w:left="1620"/>
        <w:rPr>
          <w:rFonts w:ascii="Arial" w:hAnsi="Arial" w:cs="Arial"/>
          <w:sz w:val="20"/>
          <w:szCs w:val="20"/>
        </w:rPr>
      </w:pPr>
    </w:p>
    <w:p w14:paraId="7265EA7D" w14:textId="4AE1B7C5" w:rsidR="007C41EE" w:rsidRDefault="007C41EE" w:rsidP="00435741">
      <w:pPr>
        <w:pStyle w:val="ListParagraph"/>
        <w:spacing w:line="360" w:lineRule="auto"/>
        <w:ind w:left="1620"/>
        <w:rPr>
          <w:rFonts w:ascii="Arial" w:hAnsi="Arial" w:cs="Arial"/>
          <w:sz w:val="20"/>
          <w:szCs w:val="20"/>
        </w:rPr>
      </w:pPr>
    </w:p>
    <w:p w14:paraId="5053CBDE" w14:textId="77777777" w:rsidR="007C41EE" w:rsidRPr="00435741" w:rsidRDefault="007C41EE" w:rsidP="00435741">
      <w:pPr>
        <w:pStyle w:val="ListParagraph"/>
        <w:spacing w:line="360" w:lineRule="auto"/>
        <w:ind w:left="1620"/>
        <w:rPr>
          <w:rFonts w:ascii="Arial" w:hAnsi="Arial" w:cs="Arial"/>
          <w:sz w:val="20"/>
          <w:szCs w:val="20"/>
        </w:rPr>
      </w:pPr>
    </w:p>
    <w:p w14:paraId="2E7AFDFA" w14:textId="022FEE59" w:rsidR="00691DD3" w:rsidRPr="00140AB4" w:rsidRDefault="00691DD3" w:rsidP="00691DD3">
      <w:pPr>
        <w:pStyle w:val="ListParagraph"/>
        <w:numPr>
          <w:ilvl w:val="0"/>
          <w:numId w:val="14"/>
        </w:numPr>
        <w:spacing w:before="240" w:line="240" w:lineRule="auto"/>
        <w:rPr>
          <w:rFonts w:ascii="Arial" w:hAnsi="Arial" w:cs="Arial"/>
          <w:i/>
          <w:color w:val="1F497D" w:themeColor="text2"/>
          <w:sz w:val="20"/>
          <w:szCs w:val="20"/>
        </w:rPr>
      </w:pPr>
      <w:r w:rsidRPr="00691DD3">
        <w:rPr>
          <w:rFonts w:ascii="Arial" w:hAnsi="Arial" w:cs="Arial"/>
          <w:b/>
          <w:sz w:val="20"/>
          <w:szCs w:val="20"/>
        </w:rPr>
        <w:lastRenderedPageBreak/>
        <w:t xml:space="preserve">Bedding management: </w:t>
      </w:r>
      <w:r w:rsidR="00140AB4">
        <w:rPr>
          <w:rFonts w:ascii="Arial" w:hAnsi="Arial" w:cs="Arial"/>
          <w:b/>
          <w:sz w:val="20"/>
          <w:szCs w:val="20"/>
        </w:rPr>
        <w:t>Loose housing</w:t>
      </w:r>
    </w:p>
    <w:p w14:paraId="03D77E50" w14:textId="77777777" w:rsidR="00140AB4" w:rsidRPr="00691DD3" w:rsidRDefault="00140AB4" w:rsidP="00140AB4">
      <w:pPr>
        <w:pStyle w:val="ListParagraph"/>
        <w:spacing w:before="240" w:line="240" w:lineRule="auto"/>
        <w:ind w:left="360"/>
        <w:rPr>
          <w:rFonts w:ascii="Arial" w:hAnsi="Arial" w:cs="Arial"/>
          <w:i/>
          <w:color w:val="1F497D" w:themeColor="text2"/>
          <w:sz w:val="20"/>
          <w:szCs w:val="20"/>
        </w:rPr>
      </w:pPr>
    </w:p>
    <w:p w14:paraId="500803FF" w14:textId="5655A0AA" w:rsidR="00433635" w:rsidRPr="000F6B07" w:rsidRDefault="00D52962" w:rsidP="000F6B07">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 xml:space="preserve">If </w:t>
      </w:r>
      <w:r>
        <w:rPr>
          <w:rFonts w:ascii="Arial" w:hAnsi="Arial" w:cs="Arial"/>
          <w:i/>
          <w:color w:val="1F497D" w:themeColor="text2"/>
          <w:sz w:val="20"/>
          <w:szCs w:val="20"/>
        </w:rPr>
        <w:t>loose-housing system with bedded pac</w:t>
      </w:r>
      <w:r w:rsidR="00B76614">
        <w:rPr>
          <w:rFonts w:ascii="Arial" w:hAnsi="Arial" w:cs="Arial"/>
          <w:i/>
          <w:color w:val="1F497D" w:themeColor="text2"/>
          <w:sz w:val="20"/>
          <w:szCs w:val="20"/>
        </w:rPr>
        <w:t>k is used for</w:t>
      </w:r>
      <w:r w:rsidR="007D2808">
        <w:rPr>
          <w:rFonts w:ascii="Arial" w:hAnsi="Arial" w:cs="Arial"/>
          <w:i/>
          <w:color w:val="1F497D" w:themeColor="text2"/>
          <w:sz w:val="20"/>
          <w:szCs w:val="20"/>
        </w:rPr>
        <w:t xml:space="preserve"> LACTATING</w:t>
      </w:r>
      <w:r w:rsidR="00B76614">
        <w:rPr>
          <w:rFonts w:ascii="Arial" w:hAnsi="Arial" w:cs="Arial"/>
          <w:i/>
          <w:color w:val="1F497D" w:themeColor="text2"/>
          <w:sz w:val="20"/>
          <w:szCs w:val="20"/>
        </w:rPr>
        <w:t xml:space="preserve"> COWS</w:t>
      </w:r>
      <w:r w:rsidR="003F1BA1">
        <w:rPr>
          <w:rFonts w:ascii="Arial" w:hAnsi="Arial" w:cs="Arial"/>
          <w:i/>
          <w:color w:val="1F497D" w:themeColor="text2"/>
          <w:sz w:val="20"/>
          <w:szCs w:val="20"/>
        </w:rPr>
        <w:t>,</w:t>
      </w:r>
      <w:r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C324E11" w14:textId="391A70B4"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691DD3">
        <w:rPr>
          <w:rFonts w:ascii="Arial" w:hAnsi="Arial" w:cs="Arial"/>
          <w:color w:val="000000" w:themeColor="text1"/>
          <w:sz w:val="20"/>
          <w:szCs w:val="20"/>
        </w:rPr>
        <w:t>14</w:t>
      </w:r>
      <w:r w:rsidRPr="00433635">
        <w:rPr>
          <w:rFonts w:ascii="Arial" w:hAnsi="Arial" w:cs="Arial"/>
          <w:color w:val="000000" w:themeColor="text1"/>
          <w:sz w:val="20"/>
          <w:szCs w:val="20"/>
        </w:rPr>
        <w:t>.</w:t>
      </w:r>
      <w:r w:rsidR="00691DD3">
        <w:rPr>
          <w:rFonts w:ascii="Arial" w:hAnsi="Arial" w:cs="Arial"/>
          <w:color w:val="000000" w:themeColor="text1"/>
          <w:sz w:val="20"/>
          <w:szCs w:val="20"/>
        </w:rPr>
        <w:t>a.</w:t>
      </w:r>
      <w:r w:rsidR="007D2808">
        <w:rPr>
          <w:rFonts w:ascii="Arial" w:hAnsi="Arial" w:cs="Arial"/>
          <w:color w:val="000000" w:themeColor="text1"/>
          <w:sz w:val="20"/>
          <w:szCs w:val="20"/>
        </w:rPr>
        <w:t>i</w:t>
      </w:r>
      <w:r w:rsidRPr="00433635">
        <w:rPr>
          <w:rFonts w:ascii="Arial" w:hAnsi="Arial" w:cs="Arial"/>
          <w:color w:val="000000" w:themeColor="text1"/>
          <w:sz w:val="20"/>
          <w:szCs w:val="20"/>
        </w:rPr>
        <w:t xml:space="preserve">) </w:t>
      </w:r>
      <w:r w:rsidR="00D66BB8">
        <w:rPr>
          <w:rFonts w:ascii="Arial" w:hAnsi="Arial" w:cs="Arial"/>
          <w:color w:val="000000" w:themeColor="text1"/>
          <w:sz w:val="20"/>
          <w:szCs w:val="20"/>
        </w:rPr>
        <w:t>How would you describe your loose housing system bedding?</w:t>
      </w:r>
      <w:r w:rsidR="00101B29">
        <w:rPr>
          <w:rFonts w:ascii="Arial" w:hAnsi="Arial" w:cs="Arial"/>
          <w:color w:val="000000" w:themeColor="text1"/>
          <w:sz w:val="20"/>
          <w:szCs w:val="20"/>
        </w:rPr>
        <w:t xml:space="preserve"> </w:t>
      </w:r>
      <w:r w:rsidR="00101B29" w:rsidRPr="0039351C">
        <w:rPr>
          <w:rFonts w:ascii="Arial" w:hAnsi="Arial" w:cs="Arial"/>
          <w:color w:val="000000" w:themeColor="text1"/>
          <w:sz w:val="20"/>
          <w:szCs w:val="20"/>
        </w:rPr>
        <w:t>(check one)</w:t>
      </w:r>
    </w:p>
    <w:p w14:paraId="1E4D57A4"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WITHOUT mechanical aeration or surface tilling</w:t>
      </w:r>
    </w:p>
    <w:p w14:paraId="1827F696"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 mechanical aeration or surface tilling</w:t>
      </w:r>
    </w:p>
    <w:p w14:paraId="502BA152"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 xml:space="preserve">Bedded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34D8B5E9" w14:textId="77777777" w:rsidR="00420248" w:rsidRPr="00433635" w:rsidRDefault="00420248" w:rsidP="00420248">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08DF04B5" w14:textId="3D478DAB" w:rsidR="000F6B07" w:rsidRPr="00433635" w:rsidRDefault="00542CC5" w:rsidP="002A015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2EBD004F" w14:textId="15906305" w:rsidR="00C7606D"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E942E6">
        <w:rPr>
          <w:rFonts w:ascii="Arial" w:hAnsi="Arial" w:cs="Arial"/>
          <w:sz w:val="20"/>
          <w:szCs w:val="20"/>
        </w:rPr>
        <w:t>b</w:t>
      </w:r>
      <w:r w:rsidR="00C7606D">
        <w:rPr>
          <w:rFonts w:ascii="Arial" w:hAnsi="Arial" w:cs="Arial"/>
          <w:sz w:val="20"/>
          <w:szCs w:val="20"/>
        </w:rPr>
        <w:t>.i) Average number of cows on the pack at any given time</w:t>
      </w:r>
      <w:r w:rsidR="009F313C">
        <w:rPr>
          <w:rFonts w:ascii="Arial" w:hAnsi="Arial" w:cs="Arial"/>
          <w:sz w:val="20"/>
          <w:szCs w:val="20"/>
        </w:rPr>
        <w:t>:</w:t>
      </w:r>
    </w:p>
    <w:p w14:paraId="4E44BA51" w14:textId="3DACA452" w:rsidR="00C7606D" w:rsidRDefault="00C7606D" w:rsidP="00433635">
      <w:pPr>
        <w:pStyle w:val="ListParagraph"/>
        <w:spacing w:before="240" w:line="240" w:lineRule="auto"/>
        <w:ind w:left="1080"/>
        <w:rPr>
          <w:rFonts w:ascii="Arial" w:hAnsi="Arial" w:cs="Arial"/>
          <w:sz w:val="20"/>
          <w:szCs w:val="20"/>
        </w:rPr>
      </w:pPr>
    </w:p>
    <w:p w14:paraId="2328B109" w14:textId="7D02B558" w:rsidR="00C7606D" w:rsidRDefault="00C7606D" w:rsidP="00433635">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6BF3F7C3" w14:textId="0974EB5B" w:rsidR="00C7606D" w:rsidRDefault="00C7606D" w:rsidP="00433635">
      <w:pPr>
        <w:pStyle w:val="ListParagraph"/>
        <w:spacing w:before="240" w:line="240" w:lineRule="auto"/>
        <w:ind w:left="1080"/>
        <w:rPr>
          <w:rFonts w:ascii="Arial" w:hAnsi="Arial" w:cs="Arial"/>
          <w:sz w:val="20"/>
          <w:szCs w:val="20"/>
        </w:rPr>
      </w:pPr>
    </w:p>
    <w:p w14:paraId="167DE02D" w14:textId="77777777" w:rsidR="00C7606D" w:rsidRPr="00C7606D" w:rsidRDefault="00C7606D" w:rsidP="00C7606D">
      <w:pPr>
        <w:pStyle w:val="ListParagraph"/>
        <w:spacing w:line="240" w:lineRule="auto"/>
        <w:ind w:left="1620"/>
        <w:rPr>
          <w:rFonts w:ascii="Arial" w:hAnsi="Arial" w:cs="Arial"/>
          <w:sz w:val="20"/>
          <w:szCs w:val="20"/>
        </w:rPr>
      </w:pPr>
    </w:p>
    <w:p w14:paraId="51FBD8B4" w14:textId="7C002B26" w:rsidR="00C7606D"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CF15F0">
        <w:rPr>
          <w:rFonts w:ascii="Arial" w:hAnsi="Arial" w:cs="Arial"/>
          <w:sz w:val="20"/>
          <w:szCs w:val="20"/>
        </w:rPr>
        <w:t>c</w:t>
      </w:r>
      <w:r w:rsidR="00C7606D">
        <w:rPr>
          <w:rFonts w:ascii="Arial" w:hAnsi="Arial" w:cs="Arial"/>
          <w:sz w:val="20"/>
          <w:szCs w:val="20"/>
        </w:rPr>
        <w:t>.i) If the pack is aerated or tilled, how deep</w:t>
      </w:r>
      <w:r w:rsidR="009F4A5B">
        <w:rPr>
          <w:rFonts w:ascii="Arial" w:hAnsi="Arial" w:cs="Arial"/>
          <w:sz w:val="20"/>
          <w:szCs w:val="20"/>
        </w:rPr>
        <w:t xml:space="preserve"> below the surface</w:t>
      </w:r>
      <w:r w:rsidR="00C7606D">
        <w:rPr>
          <w:rFonts w:ascii="Arial" w:hAnsi="Arial" w:cs="Arial"/>
          <w:sz w:val="20"/>
          <w:szCs w:val="20"/>
        </w:rPr>
        <w:t xml:space="preserve"> is it aerated/tilled?</w:t>
      </w:r>
    </w:p>
    <w:p w14:paraId="10D9166C" w14:textId="733DED4C" w:rsidR="00C7606D" w:rsidRDefault="00C7606D" w:rsidP="00433635">
      <w:pPr>
        <w:pStyle w:val="ListParagraph"/>
        <w:spacing w:before="240" w:line="240" w:lineRule="auto"/>
        <w:ind w:left="1080"/>
        <w:rPr>
          <w:rFonts w:ascii="Arial" w:hAnsi="Arial" w:cs="Arial"/>
          <w:sz w:val="20"/>
          <w:szCs w:val="20"/>
        </w:rPr>
      </w:pPr>
    </w:p>
    <w:p w14:paraId="29C56210" w14:textId="0E31C5FA" w:rsidR="00C7606D" w:rsidRDefault="00C7606D" w:rsidP="00433635">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590DD158" w14:textId="77777777" w:rsidR="00C7606D" w:rsidRDefault="00C7606D" w:rsidP="00433635">
      <w:pPr>
        <w:pStyle w:val="ListParagraph"/>
        <w:spacing w:before="240" w:line="240" w:lineRule="auto"/>
        <w:ind w:left="1080"/>
        <w:rPr>
          <w:rFonts w:ascii="Arial" w:hAnsi="Arial" w:cs="Arial"/>
          <w:sz w:val="20"/>
          <w:szCs w:val="20"/>
        </w:rPr>
      </w:pPr>
    </w:p>
    <w:p w14:paraId="734E7729" w14:textId="499A3AA9" w:rsidR="00C7606D" w:rsidRDefault="00691DD3" w:rsidP="00C7606D">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CF15F0">
        <w:rPr>
          <w:rFonts w:ascii="Arial" w:hAnsi="Arial" w:cs="Arial"/>
          <w:sz w:val="20"/>
          <w:szCs w:val="20"/>
        </w:rPr>
        <w:t>d</w:t>
      </w:r>
      <w:r w:rsidR="00C7606D">
        <w:rPr>
          <w:rFonts w:ascii="Arial" w:hAnsi="Arial" w:cs="Arial"/>
          <w:sz w:val="20"/>
          <w:szCs w:val="20"/>
        </w:rPr>
        <w:t>.i) If the pack is aerated or tilled, how frequently is it aerated/tilled?</w:t>
      </w:r>
    </w:p>
    <w:p w14:paraId="1C112217" w14:textId="77777777" w:rsidR="00C7606D" w:rsidRDefault="00C7606D" w:rsidP="00C7606D">
      <w:pPr>
        <w:pStyle w:val="ListParagraph"/>
        <w:spacing w:before="240" w:line="240" w:lineRule="auto"/>
        <w:ind w:left="1080"/>
        <w:rPr>
          <w:rFonts w:ascii="Arial" w:hAnsi="Arial" w:cs="Arial"/>
          <w:sz w:val="20"/>
          <w:szCs w:val="20"/>
        </w:rPr>
      </w:pPr>
    </w:p>
    <w:p w14:paraId="519C46A1" w14:textId="79F3A884" w:rsidR="00C7606D" w:rsidRDefault="00C7606D" w:rsidP="00C7606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394C751" w14:textId="77777777" w:rsidR="00C7606D" w:rsidRDefault="00C7606D" w:rsidP="00C7606D">
      <w:pPr>
        <w:pStyle w:val="ListParagraph"/>
        <w:spacing w:before="240" w:line="240" w:lineRule="auto"/>
        <w:ind w:left="1800" w:firstLine="360"/>
        <w:rPr>
          <w:rFonts w:ascii="Arial" w:hAnsi="Arial" w:cs="Arial"/>
          <w:sz w:val="20"/>
          <w:szCs w:val="20"/>
        </w:rPr>
      </w:pPr>
    </w:p>
    <w:p w14:paraId="40B3A2D3" w14:textId="10B984E5" w:rsidR="009F4A5B"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e</w:t>
      </w:r>
      <w:r w:rsidR="009F4A5B">
        <w:rPr>
          <w:rFonts w:ascii="Arial" w:hAnsi="Arial" w:cs="Arial"/>
          <w:sz w:val="20"/>
          <w:szCs w:val="20"/>
        </w:rPr>
        <w:t>.i) How often is the pack completely removed/dug out while cows are still housed on it?</w:t>
      </w:r>
    </w:p>
    <w:p w14:paraId="685395BB" w14:textId="69A420FD" w:rsidR="009F4A5B" w:rsidRDefault="009F4A5B" w:rsidP="00433635">
      <w:pPr>
        <w:pStyle w:val="ListParagraph"/>
        <w:spacing w:before="240" w:line="240" w:lineRule="auto"/>
        <w:ind w:left="1080"/>
        <w:rPr>
          <w:rFonts w:ascii="Arial" w:hAnsi="Arial" w:cs="Arial"/>
          <w:sz w:val="20"/>
          <w:szCs w:val="20"/>
        </w:rPr>
      </w:pPr>
    </w:p>
    <w:p w14:paraId="082B3353" w14:textId="77777777"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589285FD" w14:textId="77777777" w:rsidR="009F4A5B" w:rsidRDefault="009F4A5B" w:rsidP="00433635">
      <w:pPr>
        <w:pStyle w:val="ListParagraph"/>
        <w:spacing w:before="240" w:line="240" w:lineRule="auto"/>
        <w:ind w:left="1080"/>
        <w:rPr>
          <w:rFonts w:ascii="Arial" w:hAnsi="Arial" w:cs="Arial"/>
          <w:sz w:val="20"/>
          <w:szCs w:val="20"/>
        </w:rPr>
      </w:pPr>
    </w:p>
    <w:p w14:paraId="6811344D" w14:textId="08433D11" w:rsidR="009F4A5B" w:rsidRPr="009F4A5B" w:rsidRDefault="00691DD3" w:rsidP="009F4A5B">
      <w:pPr>
        <w:pStyle w:val="ListParagraph"/>
        <w:spacing w:before="240"/>
        <w:ind w:left="1080"/>
        <w:rPr>
          <w:rFonts w:ascii="Arial" w:hAnsi="Arial" w:cs="Arial"/>
          <w:sz w:val="20"/>
          <w:szCs w:val="20"/>
        </w:rPr>
      </w:pPr>
      <w:r>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f</w:t>
      </w:r>
      <w:r w:rsidR="009F4A5B">
        <w:rPr>
          <w:rFonts w:ascii="Arial" w:hAnsi="Arial" w:cs="Arial"/>
          <w:sz w:val="20"/>
          <w:szCs w:val="20"/>
        </w:rPr>
        <w:t xml:space="preserve">.i) </w:t>
      </w:r>
      <w:r w:rsidR="009F4A5B" w:rsidRPr="009F4A5B">
        <w:rPr>
          <w:rFonts w:ascii="Arial" w:hAnsi="Arial" w:cs="Arial"/>
          <w:sz w:val="20"/>
          <w:szCs w:val="20"/>
        </w:rPr>
        <w:t>How long is the barn empty of pack and not used to house cows?</w:t>
      </w:r>
    </w:p>
    <w:p w14:paraId="27BDD3A0" w14:textId="0C3BAAB9" w:rsidR="009F4A5B" w:rsidRDefault="009F4A5B" w:rsidP="00433635">
      <w:pPr>
        <w:pStyle w:val="ListParagraph"/>
        <w:spacing w:before="240" w:line="240" w:lineRule="auto"/>
        <w:ind w:left="1080"/>
        <w:rPr>
          <w:rFonts w:ascii="Arial" w:hAnsi="Arial" w:cs="Arial"/>
          <w:sz w:val="20"/>
          <w:szCs w:val="20"/>
        </w:rPr>
      </w:pPr>
    </w:p>
    <w:p w14:paraId="0264546B" w14:textId="77777777"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339F53F3" w14:textId="77777777" w:rsidR="009F4A5B" w:rsidRDefault="009F4A5B" w:rsidP="00433635">
      <w:pPr>
        <w:pStyle w:val="ListParagraph"/>
        <w:spacing w:before="240" w:line="240" w:lineRule="auto"/>
        <w:ind w:left="1080"/>
        <w:rPr>
          <w:rFonts w:ascii="Arial" w:hAnsi="Arial" w:cs="Arial"/>
          <w:sz w:val="20"/>
          <w:szCs w:val="20"/>
        </w:rPr>
      </w:pPr>
    </w:p>
    <w:p w14:paraId="09725B05" w14:textId="77777777" w:rsidR="009F4A5B" w:rsidRDefault="009F4A5B" w:rsidP="00433635">
      <w:pPr>
        <w:pStyle w:val="ListParagraph"/>
        <w:spacing w:before="240" w:line="240" w:lineRule="auto"/>
        <w:ind w:left="1080"/>
        <w:rPr>
          <w:rFonts w:ascii="Arial" w:hAnsi="Arial" w:cs="Arial"/>
          <w:sz w:val="20"/>
          <w:szCs w:val="20"/>
        </w:rPr>
      </w:pPr>
    </w:p>
    <w:p w14:paraId="4B8C113E" w14:textId="56D500BA" w:rsidR="00101B29"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957DA9">
        <w:rPr>
          <w:rFonts w:ascii="Arial" w:hAnsi="Arial" w:cs="Arial"/>
          <w:sz w:val="20"/>
          <w:szCs w:val="20"/>
        </w:rPr>
        <w:t>.</w:t>
      </w:r>
      <w:r w:rsidR="00CF15F0">
        <w:rPr>
          <w:rFonts w:ascii="Arial" w:hAnsi="Arial" w:cs="Arial"/>
          <w:sz w:val="20"/>
          <w:szCs w:val="20"/>
        </w:rPr>
        <w:t>g</w:t>
      </w:r>
      <w:r w:rsidR="009F4A5B">
        <w:rPr>
          <w:rFonts w:ascii="Arial" w:hAnsi="Arial" w:cs="Arial"/>
          <w:sz w:val="20"/>
          <w:szCs w:val="20"/>
        </w:rPr>
        <w:t>.i</w:t>
      </w:r>
      <w:r w:rsidR="00433635">
        <w:rPr>
          <w:rFonts w:ascii="Arial" w:hAnsi="Arial" w:cs="Arial"/>
          <w:sz w:val="20"/>
          <w:szCs w:val="20"/>
        </w:rPr>
        <w:t xml:space="preserve">) </w:t>
      </w:r>
      <w:r w:rsidR="009F4A5B">
        <w:rPr>
          <w:rFonts w:ascii="Arial" w:hAnsi="Arial" w:cs="Arial"/>
          <w:sz w:val="20"/>
          <w:szCs w:val="20"/>
        </w:rPr>
        <w:t>Do you monitor the pack for temperature?</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222C4FC0" w14:textId="2260E362" w:rsidR="009F4A5B" w:rsidRDefault="00101B29" w:rsidP="009F4A5B">
      <w:pPr>
        <w:pStyle w:val="ListParagraph"/>
        <w:spacing w:line="240" w:lineRule="auto"/>
        <w:ind w:left="1620"/>
        <w:rPr>
          <w:rFonts w:ascii="Arial" w:hAnsi="Arial" w:cs="Arial"/>
          <w:sz w:val="20"/>
          <w:szCs w:val="20"/>
        </w:rPr>
      </w:pPr>
      <w:r>
        <w:rPr>
          <w:rFonts w:ascii="Arial" w:hAnsi="Arial" w:cs="Arial"/>
          <w:sz w:val="20"/>
          <w:szCs w:val="20"/>
        </w:rPr>
        <w:tab/>
      </w:r>
      <w:r w:rsidR="009F4A5B" w:rsidRPr="003C073B">
        <w:rPr>
          <w:rFonts w:ascii="Arial" w:hAnsi="Arial" w:cs="Arial"/>
          <w:sz w:val="28"/>
          <w:szCs w:val="20"/>
        </w:rPr>
        <w:t>□</w:t>
      </w:r>
      <w:r w:rsidR="009F4A5B">
        <w:rPr>
          <w:rFonts w:ascii="Arial" w:hAnsi="Arial" w:cs="Arial"/>
          <w:sz w:val="20"/>
          <w:szCs w:val="20"/>
        </w:rPr>
        <w:t xml:space="preserve"> </w:t>
      </w:r>
      <w:r w:rsidR="009F4A5B" w:rsidRPr="007C2855">
        <w:rPr>
          <w:rFonts w:ascii="Arial" w:hAnsi="Arial" w:cs="Arial"/>
          <w:sz w:val="20"/>
          <w:szCs w:val="20"/>
        </w:rPr>
        <w:t xml:space="preserve">Yes </w:t>
      </w:r>
      <w:r w:rsidR="009F4A5B">
        <w:rPr>
          <w:rFonts w:ascii="Arial" w:hAnsi="Arial" w:cs="Arial"/>
          <w:sz w:val="20"/>
          <w:szCs w:val="20"/>
        </w:rPr>
        <w:tab/>
      </w:r>
      <w:r w:rsidR="009F4A5B" w:rsidRPr="00522795">
        <w:rPr>
          <w:rFonts w:ascii="Arial" w:hAnsi="Arial" w:cs="Arial"/>
          <w:sz w:val="28"/>
          <w:szCs w:val="20"/>
        </w:rPr>
        <w:t>□</w:t>
      </w:r>
      <w:r w:rsidR="009F4A5B" w:rsidRPr="00522795">
        <w:rPr>
          <w:rFonts w:ascii="Arial" w:hAnsi="Arial" w:cs="Arial"/>
          <w:sz w:val="20"/>
          <w:szCs w:val="20"/>
        </w:rPr>
        <w:t xml:space="preserve"> No</w:t>
      </w:r>
    </w:p>
    <w:p w14:paraId="481454B4" w14:textId="7463CE40" w:rsidR="009F4A5B" w:rsidRPr="00B67724" w:rsidRDefault="00433635" w:rsidP="009F4A5B">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h</w:t>
      </w:r>
      <w:r w:rsidR="009F4A5B">
        <w:rPr>
          <w:rFonts w:ascii="Arial" w:hAnsi="Arial" w:cs="Arial"/>
          <w:sz w:val="20"/>
          <w:szCs w:val="20"/>
        </w:rPr>
        <w:t xml:space="preserve">.i) </w:t>
      </w:r>
      <w:r w:rsidR="009F4A5B" w:rsidRPr="00B67724">
        <w:rPr>
          <w:rFonts w:ascii="Arial" w:hAnsi="Arial" w:cs="Arial"/>
          <w:b/>
          <w:sz w:val="20"/>
          <w:szCs w:val="20"/>
        </w:rPr>
        <w:t>If you monitor the pack for temperature, how do you do this</w:t>
      </w:r>
      <w:r w:rsidR="00A26390" w:rsidRPr="00B67724">
        <w:rPr>
          <w:rFonts w:ascii="Arial" w:hAnsi="Arial" w:cs="Arial"/>
          <w:b/>
          <w:sz w:val="20"/>
          <w:szCs w:val="20"/>
        </w:rPr>
        <w:t xml:space="preserve"> and how often</w:t>
      </w:r>
      <w:r w:rsidR="009F4A5B" w:rsidRPr="00B67724">
        <w:rPr>
          <w:rFonts w:ascii="Arial" w:hAnsi="Arial" w:cs="Arial"/>
          <w:b/>
          <w:sz w:val="20"/>
          <w:szCs w:val="20"/>
        </w:rPr>
        <w:t>?</w:t>
      </w:r>
    </w:p>
    <w:p w14:paraId="4F024AA4" w14:textId="77777777" w:rsidR="009F4A5B" w:rsidRDefault="009F4A5B" w:rsidP="009F4A5B">
      <w:pPr>
        <w:pStyle w:val="ListParagraph"/>
        <w:spacing w:before="240" w:line="240" w:lineRule="auto"/>
        <w:ind w:left="1080"/>
        <w:rPr>
          <w:rFonts w:ascii="Arial" w:hAnsi="Arial" w:cs="Arial"/>
          <w:sz w:val="20"/>
          <w:szCs w:val="20"/>
        </w:rPr>
      </w:pPr>
    </w:p>
    <w:p w14:paraId="25F659D6" w14:textId="4A509C94"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sidR="00A26390">
        <w:rPr>
          <w:rFonts w:ascii="Arial" w:hAnsi="Arial" w:cs="Arial"/>
          <w:sz w:val="20"/>
          <w:szCs w:val="20"/>
        </w:rPr>
        <w:softHyphen/>
        <w:t>____________________________________</w:t>
      </w:r>
    </w:p>
    <w:p w14:paraId="1193C2E5" w14:textId="6CA87898" w:rsidR="00A26390" w:rsidRDefault="00A26390" w:rsidP="009F4A5B">
      <w:pPr>
        <w:pStyle w:val="ListParagraph"/>
        <w:spacing w:before="240" w:line="240" w:lineRule="auto"/>
        <w:ind w:left="1800" w:firstLine="360"/>
        <w:rPr>
          <w:rFonts w:ascii="Arial" w:hAnsi="Arial" w:cs="Arial"/>
          <w:sz w:val="20"/>
          <w:szCs w:val="20"/>
        </w:rPr>
      </w:pPr>
    </w:p>
    <w:p w14:paraId="16276245" w14:textId="51919BC1" w:rsidR="00A26390" w:rsidRDefault="00A26390"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A111DDE" w14:textId="42E50C25" w:rsidR="00A26390" w:rsidRDefault="00A26390" w:rsidP="009F4A5B">
      <w:pPr>
        <w:pStyle w:val="ListParagraph"/>
        <w:spacing w:before="240" w:line="240" w:lineRule="auto"/>
        <w:ind w:left="1800" w:firstLine="360"/>
        <w:rPr>
          <w:rFonts w:ascii="Arial" w:hAnsi="Arial" w:cs="Arial"/>
          <w:sz w:val="20"/>
          <w:szCs w:val="20"/>
        </w:rPr>
      </w:pPr>
    </w:p>
    <w:p w14:paraId="680FB1EB" w14:textId="68CE93E1" w:rsidR="00A26390" w:rsidRDefault="00A26390"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A5A1B4F" w14:textId="277FF221" w:rsidR="00433635" w:rsidRDefault="00433635" w:rsidP="00101B29">
      <w:pPr>
        <w:pStyle w:val="ListParagraph"/>
        <w:spacing w:before="240" w:line="240" w:lineRule="auto"/>
        <w:ind w:left="1080"/>
        <w:rPr>
          <w:rFonts w:ascii="Arial" w:hAnsi="Arial" w:cs="Arial"/>
          <w:sz w:val="20"/>
          <w:szCs w:val="20"/>
        </w:rPr>
      </w:pPr>
    </w:p>
    <w:p w14:paraId="3A99AB10" w14:textId="0FA8B2E5" w:rsidR="00A26390" w:rsidRDefault="00691DD3" w:rsidP="00A26390">
      <w:pPr>
        <w:pStyle w:val="ListParagraph"/>
        <w:spacing w:before="240" w:line="240" w:lineRule="auto"/>
        <w:ind w:left="1080"/>
        <w:rPr>
          <w:rFonts w:ascii="Arial" w:hAnsi="Arial" w:cs="Arial"/>
          <w:sz w:val="20"/>
          <w:szCs w:val="20"/>
        </w:rPr>
      </w:pPr>
      <w:r>
        <w:rPr>
          <w:rFonts w:ascii="Arial" w:hAnsi="Arial" w:cs="Arial"/>
          <w:sz w:val="20"/>
          <w:szCs w:val="20"/>
        </w:rPr>
        <w:t>14</w:t>
      </w:r>
      <w:r w:rsidR="00A26390">
        <w:rPr>
          <w:rFonts w:ascii="Arial" w:hAnsi="Arial" w:cs="Arial"/>
          <w:sz w:val="20"/>
          <w:szCs w:val="20"/>
        </w:rPr>
        <w:t>.</w:t>
      </w:r>
      <w:r w:rsidR="00CF15F0">
        <w:rPr>
          <w:rFonts w:ascii="Arial" w:hAnsi="Arial" w:cs="Arial"/>
          <w:sz w:val="20"/>
          <w:szCs w:val="20"/>
        </w:rPr>
        <w:t>i</w:t>
      </w:r>
      <w:r w:rsidR="00A26390">
        <w:rPr>
          <w:rFonts w:ascii="Arial" w:hAnsi="Arial" w:cs="Arial"/>
          <w:sz w:val="20"/>
          <w:szCs w:val="20"/>
        </w:rPr>
        <w:t>.i) Do you monitor the pack for moisture level?</w:t>
      </w:r>
    </w:p>
    <w:p w14:paraId="3444604D" w14:textId="77777777" w:rsidR="00A26390" w:rsidRDefault="00A26390" w:rsidP="00A26390">
      <w:pPr>
        <w:pStyle w:val="ListParagraph"/>
        <w:spacing w:before="240" w:line="240" w:lineRule="auto"/>
        <w:ind w:left="1080"/>
        <w:rPr>
          <w:rFonts w:ascii="Arial" w:hAnsi="Arial" w:cs="Arial"/>
          <w:sz w:val="20"/>
          <w:szCs w:val="20"/>
        </w:rPr>
      </w:pPr>
    </w:p>
    <w:p w14:paraId="3E2F3B7F" w14:textId="77777777" w:rsidR="00A26390" w:rsidRDefault="00A26390" w:rsidP="00A26390">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350A4297" w14:textId="1AE74557" w:rsidR="00A26390" w:rsidRPr="009F4A5B" w:rsidRDefault="00A26390" w:rsidP="00A26390">
      <w:pPr>
        <w:pStyle w:val="ListParagraph"/>
        <w:spacing w:before="240"/>
        <w:ind w:left="1080"/>
        <w:rPr>
          <w:rFonts w:ascii="Arial" w:hAnsi="Arial" w:cs="Arial"/>
          <w:sz w:val="20"/>
          <w:szCs w:val="20"/>
        </w:rPr>
      </w:pPr>
      <w:r>
        <w:rPr>
          <w:rFonts w:ascii="Arial" w:hAnsi="Arial" w:cs="Arial"/>
          <w:sz w:val="20"/>
          <w:szCs w:val="20"/>
        </w:rPr>
        <w:lastRenderedPageBreak/>
        <w:br/>
      </w:r>
      <w:r w:rsidR="00691DD3">
        <w:rPr>
          <w:rFonts w:ascii="Arial" w:hAnsi="Arial" w:cs="Arial"/>
          <w:sz w:val="20"/>
          <w:szCs w:val="20"/>
        </w:rPr>
        <w:t>14</w:t>
      </w:r>
      <w:r>
        <w:rPr>
          <w:rFonts w:ascii="Arial" w:hAnsi="Arial" w:cs="Arial"/>
          <w:sz w:val="20"/>
          <w:szCs w:val="20"/>
        </w:rPr>
        <w:t>.</w:t>
      </w:r>
      <w:r w:rsidR="00CF15F0">
        <w:rPr>
          <w:rFonts w:ascii="Arial" w:hAnsi="Arial" w:cs="Arial"/>
          <w:sz w:val="20"/>
          <w:szCs w:val="20"/>
        </w:rPr>
        <w:t>j</w:t>
      </w:r>
      <w:r>
        <w:rPr>
          <w:rFonts w:ascii="Arial" w:hAnsi="Arial" w:cs="Arial"/>
          <w:sz w:val="20"/>
          <w:szCs w:val="20"/>
        </w:rPr>
        <w:t xml:space="preserve">.i) </w:t>
      </w:r>
      <w:r w:rsidRPr="00B67724">
        <w:rPr>
          <w:rFonts w:ascii="Arial" w:hAnsi="Arial" w:cs="Arial"/>
          <w:b/>
          <w:sz w:val="20"/>
          <w:szCs w:val="20"/>
        </w:rPr>
        <w:t>If you monitor the pack for moisture level, how do you do this and how often?</w:t>
      </w:r>
    </w:p>
    <w:p w14:paraId="65A97152" w14:textId="77777777" w:rsidR="00A26390" w:rsidRDefault="00A26390" w:rsidP="00A26390">
      <w:pPr>
        <w:pStyle w:val="ListParagraph"/>
        <w:spacing w:before="240" w:line="240" w:lineRule="auto"/>
        <w:ind w:left="1080"/>
        <w:rPr>
          <w:rFonts w:ascii="Arial" w:hAnsi="Arial" w:cs="Arial"/>
          <w:sz w:val="20"/>
          <w:szCs w:val="20"/>
        </w:rPr>
      </w:pPr>
    </w:p>
    <w:p w14:paraId="306D4828"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6B75F98D" w14:textId="77777777" w:rsidR="00A26390" w:rsidRDefault="00A26390" w:rsidP="00A26390">
      <w:pPr>
        <w:pStyle w:val="ListParagraph"/>
        <w:spacing w:before="240" w:line="240" w:lineRule="auto"/>
        <w:ind w:left="1800" w:firstLine="360"/>
        <w:rPr>
          <w:rFonts w:ascii="Arial" w:hAnsi="Arial" w:cs="Arial"/>
          <w:sz w:val="20"/>
          <w:szCs w:val="20"/>
        </w:rPr>
      </w:pPr>
    </w:p>
    <w:p w14:paraId="27F379F4"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9A567D" w14:textId="77777777" w:rsidR="00A26390" w:rsidRDefault="00A26390" w:rsidP="00A26390">
      <w:pPr>
        <w:pStyle w:val="ListParagraph"/>
        <w:spacing w:before="240" w:line="240" w:lineRule="auto"/>
        <w:ind w:left="1800" w:firstLine="360"/>
        <w:rPr>
          <w:rFonts w:ascii="Arial" w:hAnsi="Arial" w:cs="Arial"/>
          <w:sz w:val="20"/>
          <w:szCs w:val="20"/>
        </w:rPr>
      </w:pPr>
    </w:p>
    <w:p w14:paraId="35F4D2E0"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2789335" w14:textId="16B45370" w:rsidR="00A26390" w:rsidRDefault="00A26390" w:rsidP="00101B29">
      <w:pPr>
        <w:pStyle w:val="ListParagraph"/>
        <w:spacing w:before="240" w:line="240" w:lineRule="auto"/>
        <w:ind w:left="1080"/>
        <w:rPr>
          <w:rFonts w:ascii="Arial" w:hAnsi="Arial" w:cs="Arial"/>
          <w:sz w:val="20"/>
          <w:szCs w:val="20"/>
        </w:rPr>
      </w:pPr>
    </w:p>
    <w:p w14:paraId="71A4C486" w14:textId="77777777" w:rsidR="00A26390" w:rsidRDefault="00A26390" w:rsidP="00A26390">
      <w:pPr>
        <w:pStyle w:val="ListParagraph"/>
        <w:spacing w:before="240" w:line="240" w:lineRule="auto"/>
        <w:ind w:left="1080"/>
        <w:rPr>
          <w:rFonts w:ascii="Arial" w:hAnsi="Arial" w:cs="Arial"/>
          <w:sz w:val="20"/>
          <w:szCs w:val="20"/>
        </w:rPr>
      </w:pPr>
    </w:p>
    <w:p w14:paraId="07AD7EDB" w14:textId="1DB030CC" w:rsidR="00A26390" w:rsidRDefault="00691DD3" w:rsidP="00A26390">
      <w:pPr>
        <w:pStyle w:val="ListParagraph"/>
        <w:spacing w:before="240" w:line="240" w:lineRule="auto"/>
        <w:ind w:left="1080"/>
        <w:rPr>
          <w:rFonts w:ascii="Arial" w:hAnsi="Arial" w:cs="Arial"/>
          <w:sz w:val="20"/>
          <w:szCs w:val="20"/>
        </w:rPr>
      </w:pPr>
      <w:r>
        <w:rPr>
          <w:rFonts w:ascii="Arial" w:hAnsi="Arial" w:cs="Arial"/>
          <w:sz w:val="20"/>
          <w:szCs w:val="20"/>
        </w:rPr>
        <w:t>14</w:t>
      </w:r>
      <w:r w:rsidR="00A26390">
        <w:rPr>
          <w:rFonts w:ascii="Arial" w:hAnsi="Arial" w:cs="Arial"/>
          <w:sz w:val="20"/>
          <w:szCs w:val="20"/>
        </w:rPr>
        <w:t>.</w:t>
      </w:r>
      <w:r w:rsidR="00CF15F0">
        <w:rPr>
          <w:rFonts w:ascii="Arial" w:hAnsi="Arial" w:cs="Arial"/>
          <w:sz w:val="20"/>
          <w:szCs w:val="20"/>
        </w:rPr>
        <w:t>k</w:t>
      </w:r>
      <w:r w:rsidR="00A26390">
        <w:rPr>
          <w:rFonts w:ascii="Arial" w:hAnsi="Arial" w:cs="Arial"/>
          <w:sz w:val="20"/>
          <w:szCs w:val="20"/>
        </w:rPr>
        <w:t>.i) Do you monitor the pack for density?</w:t>
      </w:r>
    </w:p>
    <w:p w14:paraId="25E84318" w14:textId="77777777" w:rsidR="00A26390" w:rsidRDefault="00A26390" w:rsidP="00A26390">
      <w:pPr>
        <w:pStyle w:val="ListParagraph"/>
        <w:spacing w:before="240" w:line="240" w:lineRule="auto"/>
        <w:ind w:left="1080"/>
        <w:rPr>
          <w:rFonts w:ascii="Arial" w:hAnsi="Arial" w:cs="Arial"/>
          <w:sz w:val="20"/>
          <w:szCs w:val="20"/>
        </w:rPr>
      </w:pPr>
    </w:p>
    <w:p w14:paraId="5A62B7A6" w14:textId="77777777" w:rsidR="00A26390" w:rsidRDefault="00A26390" w:rsidP="00A26390">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182C4388" w14:textId="183B348A" w:rsidR="00A26390" w:rsidRPr="009F4A5B" w:rsidRDefault="00A26390" w:rsidP="00A26390">
      <w:pPr>
        <w:pStyle w:val="ListParagraph"/>
        <w:spacing w:before="24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CF15F0">
        <w:rPr>
          <w:rFonts w:ascii="Arial" w:hAnsi="Arial" w:cs="Arial"/>
          <w:sz w:val="20"/>
          <w:szCs w:val="20"/>
        </w:rPr>
        <w:t>l</w:t>
      </w:r>
      <w:r>
        <w:rPr>
          <w:rFonts w:ascii="Arial" w:hAnsi="Arial" w:cs="Arial"/>
          <w:sz w:val="20"/>
          <w:szCs w:val="20"/>
        </w:rPr>
        <w:t xml:space="preserve">.i) </w:t>
      </w:r>
      <w:r w:rsidRPr="00B67724">
        <w:rPr>
          <w:rFonts w:ascii="Arial" w:hAnsi="Arial" w:cs="Arial"/>
          <w:b/>
          <w:sz w:val="20"/>
          <w:szCs w:val="20"/>
        </w:rPr>
        <w:t>If you monitor the pack for density, how do you do this and how often?</w:t>
      </w:r>
    </w:p>
    <w:p w14:paraId="75278548" w14:textId="77777777" w:rsidR="00A26390" w:rsidRDefault="00A26390" w:rsidP="00A26390">
      <w:pPr>
        <w:pStyle w:val="ListParagraph"/>
        <w:spacing w:before="240" w:line="240" w:lineRule="auto"/>
        <w:ind w:left="1080"/>
        <w:rPr>
          <w:rFonts w:ascii="Arial" w:hAnsi="Arial" w:cs="Arial"/>
          <w:sz w:val="20"/>
          <w:szCs w:val="20"/>
        </w:rPr>
      </w:pPr>
    </w:p>
    <w:p w14:paraId="083102F0"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B4A5454" w14:textId="77777777" w:rsidR="00A26390" w:rsidRDefault="00A26390" w:rsidP="00A26390">
      <w:pPr>
        <w:pStyle w:val="ListParagraph"/>
        <w:spacing w:before="240" w:line="240" w:lineRule="auto"/>
        <w:ind w:left="1800" w:firstLine="360"/>
        <w:rPr>
          <w:rFonts w:ascii="Arial" w:hAnsi="Arial" w:cs="Arial"/>
          <w:sz w:val="20"/>
          <w:szCs w:val="20"/>
        </w:rPr>
      </w:pPr>
    </w:p>
    <w:p w14:paraId="4D91FB9F"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46EEC2F" w14:textId="77777777" w:rsidR="00A26390" w:rsidRDefault="00A26390" w:rsidP="00A26390">
      <w:pPr>
        <w:pStyle w:val="ListParagraph"/>
        <w:spacing w:before="240" w:line="240" w:lineRule="auto"/>
        <w:ind w:left="1800" w:firstLine="360"/>
        <w:rPr>
          <w:rFonts w:ascii="Arial" w:hAnsi="Arial" w:cs="Arial"/>
          <w:sz w:val="20"/>
          <w:szCs w:val="20"/>
        </w:rPr>
      </w:pPr>
    </w:p>
    <w:p w14:paraId="5E67B6B7"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EF1BAD8" w14:textId="77777777" w:rsidR="00A26390" w:rsidRPr="00101B29" w:rsidRDefault="00A26390" w:rsidP="00101B29">
      <w:pPr>
        <w:pStyle w:val="ListParagraph"/>
        <w:spacing w:before="240" w:line="240" w:lineRule="auto"/>
        <w:ind w:left="1080"/>
        <w:rPr>
          <w:rFonts w:ascii="Arial" w:hAnsi="Arial" w:cs="Arial"/>
          <w:sz w:val="20"/>
          <w:szCs w:val="20"/>
        </w:rPr>
      </w:pPr>
    </w:p>
    <w:p w14:paraId="1DD68F80" w14:textId="77777777" w:rsidR="00433635" w:rsidRDefault="00433635" w:rsidP="00433635">
      <w:pPr>
        <w:pStyle w:val="ListParagraph"/>
        <w:spacing w:line="240" w:lineRule="auto"/>
        <w:ind w:left="1350"/>
        <w:rPr>
          <w:rFonts w:ascii="Arial" w:hAnsi="Arial" w:cs="Arial"/>
          <w:sz w:val="20"/>
          <w:szCs w:val="20"/>
        </w:rPr>
      </w:pPr>
    </w:p>
    <w:p w14:paraId="79CA1D8F" w14:textId="6A53AFDF" w:rsidR="00DD4B69" w:rsidRPr="00B67724" w:rsidRDefault="00691DD3" w:rsidP="00DD4B69">
      <w:pPr>
        <w:pStyle w:val="ListParagraph"/>
        <w:spacing w:before="240"/>
        <w:ind w:left="1080"/>
        <w:rPr>
          <w:rFonts w:ascii="Arial" w:hAnsi="Arial" w:cs="Arial"/>
          <w:b/>
          <w:sz w:val="20"/>
          <w:szCs w:val="20"/>
        </w:rPr>
      </w:pPr>
      <w:r>
        <w:rPr>
          <w:rFonts w:ascii="Arial" w:hAnsi="Arial" w:cs="Arial"/>
          <w:sz w:val="20"/>
          <w:szCs w:val="20"/>
        </w:rPr>
        <w:t>14</w:t>
      </w:r>
      <w:r w:rsidR="00CF15F0">
        <w:rPr>
          <w:rFonts w:ascii="Arial" w:hAnsi="Arial" w:cs="Arial"/>
          <w:sz w:val="20"/>
          <w:szCs w:val="20"/>
        </w:rPr>
        <w:t>.m</w:t>
      </w:r>
      <w:r w:rsidR="00DD4B69">
        <w:rPr>
          <w:rFonts w:ascii="Arial" w:hAnsi="Arial" w:cs="Arial"/>
          <w:sz w:val="20"/>
          <w:szCs w:val="20"/>
        </w:rPr>
        <w:t xml:space="preserve">.i) </w:t>
      </w:r>
      <w:r w:rsidR="00DD4B69" w:rsidRPr="00B67724">
        <w:rPr>
          <w:rFonts w:ascii="Arial" w:hAnsi="Arial" w:cs="Arial"/>
          <w:b/>
          <w:sz w:val="20"/>
          <w:szCs w:val="20"/>
        </w:rPr>
        <w:t>Any other factors you monitor for the pack? How do you do this and how often?</w:t>
      </w:r>
    </w:p>
    <w:p w14:paraId="59DD01DD" w14:textId="77777777" w:rsidR="00DD4B69" w:rsidRDefault="00DD4B69" w:rsidP="00DD4B69">
      <w:pPr>
        <w:pStyle w:val="ListParagraph"/>
        <w:spacing w:before="240" w:line="240" w:lineRule="auto"/>
        <w:ind w:left="1080"/>
        <w:rPr>
          <w:rFonts w:ascii="Arial" w:hAnsi="Arial" w:cs="Arial"/>
          <w:sz w:val="20"/>
          <w:szCs w:val="20"/>
        </w:rPr>
      </w:pPr>
    </w:p>
    <w:p w14:paraId="0E9D7280"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93E4B9A" w14:textId="77777777" w:rsidR="00DD4B69" w:rsidRDefault="00DD4B69" w:rsidP="00DD4B69">
      <w:pPr>
        <w:pStyle w:val="ListParagraph"/>
        <w:spacing w:before="240" w:line="240" w:lineRule="auto"/>
        <w:ind w:left="1800" w:firstLine="360"/>
        <w:rPr>
          <w:rFonts w:ascii="Arial" w:hAnsi="Arial" w:cs="Arial"/>
          <w:sz w:val="20"/>
          <w:szCs w:val="20"/>
        </w:rPr>
      </w:pPr>
    </w:p>
    <w:p w14:paraId="75E72823"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FFBB4B6" w14:textId="77777777" w:rsidR="00DD4B69" w:rsidRDefault="00DD4B69" w:rsidP="00DD4B69">
      <w:pPr>
        <w:pStyle w:val="ListParagraph"/>
        <w:spacing w:before="240" w:line="240" w:lineRule="auto"/>
        <w:ind w:left="1800" w:firstLine="360"/>
        <w:rPr>
          <w:rFonts w:ascii="Arial" w:hAnsi="Arial" w:cs="Arial"/>
          <w:sz w:val="20"/>
          <w:szCs w:val="20"/>
        </w:rPr>
      </w:pPr>
    </w:p>
    <w:p w14:paraId="36507678"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C7AB04C" w14:textId="77777777" w:rsidR="00DD4B69" w:rsidRDefault="00DD4B69" w:rsidP="00433635">
      <w:pPr>
        <w:pStyle w:val="ListParagraph"/>
        <w:spacing w:line="240" w:lineRule="auto"/>
        <w:ind w:left="1080"/>
        <w:rPr>
          <w:rFonts w:ascii="Arial" w:hAnsi="Arial" w:cs="Arial"/>
          <w:sz w:val="20"/>
          <w:szCs w:val="20"/>
        </w:rPr>
      </w:pPr>
    </w:p>
    <w:p w14:paraId="3750807F" w14:textId="77777777" w:rsidR="00DD4B69" w:rsidRDefault="00DD4B69" w:rsidP="00433635">
      <w:pPr>
        <w:pStyle w:val="ListParagraph"/>
        <w:spacing w:line="240" w:lineRule="auto"/>
        <w:ind w:left="1080"/>
        <w:rPr>
          <w:rFonts w:ascii="Arial" w:hAnsi="Arial" w:cs="Arial"/>
          <w:sz w:val="20"/>
          <w:szCs w:val="20"/>
        </w:rPr>
      </w:pPr>
    </w:p>
    <w:p w14:paraId="4B4BE742" w14:textId="33A7368F" w:rsidR="00433635" w:rsidRPr="00B67724" w:rsidRDefault="00691DD3" w:rsidP="00B67724">
      <w:pPr>
        <w:pStyle w:val="ListParagraph"/>
        <w:spacing w:line="240" w:lineRule="auto"/>
        <w:ind w:left="1620" w:hanging="540"/>
        <w:rPr>
          <w:rFonts w:ascii="Arial" w:hAnsi="Arial" w:cs="Arial"/>
          <w:b/>
          <w:sz w:val="20"/>
          <w:szCs w:val="20"/>
        </w:rPr>
      </w:pPr>
      <w:r>
        <w:rPr>
          <w:rFonts w:ascii="Arial" w:hAnsi="Arial" w:cs="Arial"/>
          <w:sz w:val="20"/>
          <w:szCs w:val="20"/>
        </w:rPr>
        <w:t>14</w:t>
      </w:r>
      <w:r w:rsidR="00957DA9">
        <w:rPr>
          <w:rFonts w:ascii="Arial" w:hAnsi="Arial" w:cs="Arial"/>
          <w:sz w:val="20"/>
          <w:szCs w:val="20"/>
        </w:rPr>
        <w:t>.</w:t>
      </w:r>
      <w:r w:rsidR="00CF15F0">
        <w:rPr>
          <w:rFonts w:ascii="Arial" w:hAnsi="Arial" w:cs="Arial"/>
          <w:sz w:val="20"/>
          <w:szCs w:val="20"/>
        </w:rPr>
        <w:t>n</w:t>
      </w:r>
      <w:r w:rsidR="00E52C1C">
        <w:rPr>
          <w:rFonts w:ascii="Arial" w:hAnsi="Arial" w:cs="Arial"/>
          <w:sz w:val="20"/>
          <w:szCs w:val="20"/>
        </w:rPr>
        <w:t>.i</w:t>
      </w:r>
      <w:r w:rsidR="00433635">
        <w:rPr>
          <w:rFonts w:ascii="Arial" w:hAnsi="Arial" w:cs="Arial"/>
          <w:sz w:val="20"/>
          <w:szCs w:val="20"/>
        </w:rPr>
        <w:t xml:space="preserve">) </w:t>
      </w:r>
      <w:bookmarkStart w:id="98" w:name="_Hlk3884265"/>
      <w:r w:rsidR="00E52C1C" w:rsidRPr="00B67724">
        <w:rPr>
          <w:rFonts w:ascii="Arial" w:hAnsi="Arial" w:cs="Arial"/>
          <w:b/>
          <w:sz w:val="20"/>
          <w:szCs w:val="20"/>
        </w:rPr>
        <w:t xml:space="preserve">Can you estimate the amount </w:t>
      </w:r>
      <w:r w:rsidR="008005B0">
        <w:rPr>
          <w:rFonts w:ascii="Arial" w:hAnsi="Arial" w:cs="Arial"/>
          <w:b/>
          <w:sz w:val="20"/>
          <w:szCs w:val="20"/>
        </w:rPr>
        <w:t xml:space="preserve">(mass) </w:t>
      </w:r>
      <w:r w:rsidR="00E52C1C" w:rsidRPr="00B67724">
        <w:rPr>
          <w:rFonts w:ascii="Arial" w:hAnsi="Arial" w:cs="Arial"/>
          <w:b/>
          <w:sz w:val="20"/>
          <w:szCs w:val="20"/>
        </w:rPr>
        <w:t xml:space="preserve">of </w:t>
      </w:r>
      <w:r w:rsidR="008A7616">
        <w:rPr>
          <w:rFonts w:ascii="Arial" w:hAnsi="Arial" w:cs="Arial"/>
          <w:b/>
          <w:sz w:val="20"/>
          <w:szCs w:val="20"/>
        </w:rPr>
        <w:t>bedding material</w:t>
      </w:r>
      <w:r w:rsidR="00E52C1C" w:rsidRPr="00B67724">
        <w:rPr>
          <w:rFonts w:ascii="Arial" w:hAnsi="Arial" w:cs="Arial"/>
          <w:b/>
          <w:sz w:val="20"/>
          <w:szCs w:val="20"/>
        </w:rPr>
        <w:t xml:space="preserve"> added to the pack on average throughout the winter, per unit time? (e.g. two 500 lb. round bales added every day,10 yards wood chips every other week)</w:t>
      </w:r>
    </w:p>
    <w:bookmarkEnd w:id="98"/>
    <w:p w14:paraId="39F3ACF0" w14:textId="77777777" w:rsidR="00433635" w:rsidRDefault="00433635" w:rsidP="00433635">
      <w:pPr>
        <w:pStyle w:val="ListParagraph"/>
        <w:spacing w:line="240" w:lineRule="auto"/>
        <w:ind w:left="1350"/>
        <w:rPr>
          <w:rFonts w:ascii="Arial" w:hAnsi="Arial" w:cs="Arial"/>
          <w:sz w:val="20"/>
          <w:szCs w:val="20"/>
        </w:rPr>
      </w:pPr>
    </w:p>
    <w:p w14:paraId="23196A8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1187D09" w14:textId="77777777" w:rsidR="00E52C1C" w:rsidRDefault="00E52C1C" w:rsidP="00E52C1C">
      <w:pPr>
        <w:pStyle w:val="ListParagraph"/>
        <w:spacing w:before="240" w:line="240" w:lineRule="auto"/>
        <w:ind w:left="1800" w:firstLine="360"/>
        <w:rPr>
          <w:rFonts w:ascii="Arial" w:hAnsi="Arial" w:cs="Arial"/>
          <w:sz w:val="20"/>
          <w:szCs w:val="20"/>
        </w:rPr>
      </w:pPr>
    </w:p>
    <w:p w14:paraId="43817A64"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9412A0A" w14:textId="77777777" w:rsidR="00E52C1C" w:rsidRDefault="00E52C1C" w:rsidP="00E52C1C">
      <w:pPr>
        <w:pStyle w:val="ListParagraph"/>
        <w:spacing w:before="240" w:line="240" w:lineRule="auto"/>
        <w:ind w:left="1800" w:firstLine="360"/>
        <w:rPr>
          <w:rFonts w:ascii="Arial" w:hAnsi="Arial" w:cs="Arial"/>
          <w:sz w:val="20"/>
          <w:szCs w:val="20"/>
        </w:rPr>
      </w:pPr>
    </w:p>
    <w:p w14:paraId="33F6A810"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9E2F54" w14:textId="6E73D6CD" w:rsidR="002F05D9" w:rsidRPr="000F6B07" w:rsidRDefault="002F05D9" w:rsidP="000F6B07">
      <w:pPr>
        <w:pStyle w:val="ListParagraph"/>
        <w:spacing w:line="240" w:lineRule="auto"/>
        <w:ind w:left="1350"/>
        <w:rPr>
          <w:rFonts w:ascii="Arial" w:hAnsi="Arial" w:cs="Arial"/>
          <w:sz w:val="20"/>
          <w:szCs w:val="20"/>
        </w:rPr>
      </w:pPr>
    </w:p>
    <w:p w14:paraId="14B880E2" w14:textId="56D1F941" w:rsidR="00E52C1C" w:rsidRPr="002F05D9" w:rsidRDefault="00691DD3" w:rsidP="002F05D9">
      <w:pPr>
        <w:pStyle w:val="ListParagraph"/>
        <w:spacing w:line="240" w:lineRule="auto"/>
        <w:ind w:left="1620" w:hanging="540"/>
        <w:rPr>
          <w:rFonts w:ascii="Arial" w:hAnsi="Arial" w:cs="Arial"/>
          <w:b/>
          <w:sz w:val="20"/>
          <w:szCs w:val="20"/>
        </w:rPr>
      </w:pPr>
      <w:r>
        <w:rPr>
          <w:rFonts w:ascii="Arial" w:hAnsi="Arial" w:cs="Arial"/>
          <w:sz w:val="20"/>
          <w:szCs w:val="20"/>
        </w:rPr>
        <w:t>14</w:t>
      </w:r>
      <w:r w:rsidR="00E52C1C">
        <w:rPr>
          <w:rFonts w:ascii="Arial" w:hAnsi="Arial" w:cs="Arial"/>
          <w:sz w:val="20"/>
          <w:szCs w:val="20"/>
        </w:rPr>
        <w:t>.</w:t>
      </w:r>
      <w:r w:rsidR="00CF15F0">
        <w:rPr>
          <w:rFonts w:ascii="Arial" w:hAnsi="Arial" w:cs="Arial"/>
          <w:sz w:val="20"/>
          <w:szCs w:val="20"/>
        </w:rPr>
        <w:t>o</w:t>
      </w:r>
      <w:r w:rsidR="00E52C1C">
        <w:rPr>
          <w:rFonts w:ascii="Arial" w:hAnsi="Arial" w:cs="Arial"/>
          <w:sz w:val="20"/>
          <w:szCs w:val="20"/>
        </w:rPr>
        <w:t xml:space="preserve">.i) </w:t>
      </w:r>
      <w:r w:rsidR="00E52C1C" w:rsidRPr="002F05D9">
        <w:rPr>
          <w:rFonts w:ascii="Arial" w:hAnsi="Arial" w:cs="Arial"/>
          <w:b/>
          <w:sz w:val="20"/>
          <w:szCs w:val="20"/>
        </w:rPr>
        <w:t>Does the rate at which you add material to the pack vary throughout the season? If so, how?</w:t>
      </w:r>
    </w:p>
    <w:p w14:paraId="67DC15AF" w14:textId="77777777" w:rsidR="00E52C1C" w:rsidRDefault="00E52C1C" w:rsidP="00E52C1C">
      <w:pPr>
        <w:pStyle w:val="ListParagraph"/>
        <w:spacing w:line="240" w:lineRule="auto"/>
        <w:ind w:left="1350"/>
        <w:rPr>
          <w:rFonts w:ascii="Arial" w:hAnsi="Arial" w:cs="Arial"/>
          <w:sz w:val="20"/>
          <w:szCs w:val="20"/>
        </w:rPr>
      </w:pPr>
    </w:p>
    <w:p w14:paraId="0138DA55"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D1C96BD" w14:textId="77777777" w:rsidR="00E52C1C" w:rsidRDefault="00E52C1C" w:rsidP="00E52C1C">
      <w:pPr>
        <w:pStyle w:val="ListParagraph"/>
        <w:spacing w:before="240" w:line="240" w:lineRule="auto"/>
        <w:ind w:left="1800" w:firstLine="360"/>
        <w:rPr>
          <w:rFonts w:ascii="Arial" w:hAnsi="Arial" w:cs="Arial"/>
          <w:sz w:val="20"/>
          <w:szCs w:val="20"/>
        </w:rPr>
      </w:pPr>
    </w:p>
    <w:p w14:paraId="4CCFC2C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97023E2" w14:textId="77777777" w:rsidR="00E52C1C" w:rsidRDefault="00E52C1C" w:rsidP="00E52C1C">
      <w:pPr>
        <w:pStyle w:val="ListParagraph"/>
        <w:spacing w:before="240" w:line="240" w:lineRule="auto"/>
        <w:ind w:left="1800" w:firstLine="360"/>
        <w:rPr>
          <w:rFonts w:ascii="Arial" w:hAnsi="Arial" w:cs="Arial"/>
          <w:sz w:val="20"/>
          <w:szCs w:val="20"/>
        </w:rPr>
      </w:pPr>
    </w:p>
    <w:p w14:paraId="3E1D7BE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D4C3AAF" w14:textId="4503DD94" w:rsidR="00CB2EBD" w:rsidRDefault="00CB2EBD" w:rsidP="00064314">
      <w:pPr>
        <w:spacing w:line="240" w:lineRule="auto"/>
        <w:ind w:left="720" w:firstLine="360"/>
        <w:rPr>
          <w:rFonts w:ascii="Arial" w:hAnsi="Arial" w:cs="Arial"/>
          <w:sz w:val="20"/>
          <w:szCs w:val="20"/>
        </w:rPr>
      </w:pPr>
      <w:r>
        <w:rPr>
          <w:rFonts w:ascii="Arial" w:hAnsi="Arial" w:cs="Arial"/>
          <w:sz w:val="20"/>
          <w:szCs w:val="20"/>
        </w:rPr>
        <w:t>14.</w:t>
      </w:r>
      <w:r w:rsidR="00CF15F0">
        <w:rPr>
          <w:rFonts w:ascii="Arial" w:hAnsi="Arial" w:cs="Arial"/>
          <w:sz w:val="20"/>
          <w:szCs w:val="20"/>
        </w:rPr>
        <w:t>p</w:t>
      </w:r>
      <w:r>
        <w:rPr>
          <w:rFonts w:ascii="Arial" w:hAnsi="Arial" w:cs="Arial"/>
          <w:sz w:val="20"/>
          <w:szCs w:val="20"/>
        </w:rPr>
        <w:t xml:space="preserve">.i) Are cows fed </w:t>
      </w:r>
      <w:r w:rsidR="00893BF1">
        <w:rPr>
          <w:rFonts w:ascii="Arial" w:hAnsi="Arial" w:cs="Arial"/>
          <w:sz w:val="20"/>
          <w:szCs w:val="20"/>
        </w:rPr>
        <w:t xml:space="preserve">directly </w:t>
      </w:r>
      <w:r>
        <w:rPr>
          <w:rFonts w:ascii="Arial" w:hAnsi="Arial" w:cs="Arial"/>
          <w:sz w:val="20"/>
          <w:szCs w:val="20"/>
        </w:rPr>
        <w:t>on the pack?</w:t>
      </w:r>
    </w:p>
    <w:p w14:paraId="1074025A" w14:textId="77777777" w:rsidR="00CB2EBD" w:rsidRDefault="00CB2EBD" w:rsidP="00CB2EBD">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CF565B8" w14:textId="77777777" w:rsidR="00CB2EBD" w:rsidRDefault="00CB2EBD" w:rsidP="00E52C1C">
      <w:pPr>
        <w:pStyle w:val="ListParagraph"/>
        <w:spacing w:line="240" w:lineRule="auto"/>
        <w:ind w:left="1080"/>
        <w:rPr>
          <w:rFonts w:ascii="Arial" w:hAnsi="Arial" w:cs="Arial"/>
          <w:sz w:val="20"/>
          <w:szCs w:val="20"/>
        </w:rPr>
      </w:pPr>
    </w:p>
    <w:p w14:paraId="608ABDC3" w14:textId="16304675" w:rsidR="00E52C1C" w:rsidRDefault="00691DD3" w:rsidP="00E52C1C">
      <w:pPr>
        <w:pStyle w:val="ListParagraph"/>
        <w:spacing w:line="240" w:lineRule="auto"/>
        <w:ind w:left="1080"/>
        <w:rPr>
          <w:rFonts w:ascii="Arial" w:hAnsi="Arial" w:cs="Arial"/>
          <w:sz w:val="20"/>
          <w:szCs w:val="20"/>
        </w:rPr>
      </w:pPr>
      <w:r>
        <w:rPr>
          <w:rFonts w:ascii="Arial" w:hAnsi="Arial" w:cs="Arial"/>
          <w:sz w:val="20"/>
          <w:szCs w:val="20"/>
        </w:rPr>
        <w:t>14</w:t>
      </w:r>
      <w:r w:rsidR="00E52C1C">
        <w:rPr>
          <w:rFonts w:ascii="Arial" w:hAnsi="Arial" w:cs="Arial"/>
          <w:sz w:val="20"/>
          <w:szCs w:val="20"/>
        </w:rPr>
        <w:t>.</w:t>
      </w:r>
      <w:r w:rsidR="00CF15F0">
        <w:rPr>
          <w:rFonts w:ascii="Arial" w:hAnsi="Arial" w:cs="Arial"/>
          <w:sz w:val="20"/>
          <w:szCs w:val="20"/>
        </w:rPr>
        <w:t>q</w:t>
      </w:r>
      <w:r w:rsidR="00E52C1C">
        <w:rPr>
          <w:rFonts w:ascii="Arial" w:hAnsi="Arial" w:cs="Arial"/>
          <w:sz w:val="20"/>
          <w:szCs w:val="20"/>
        </w:rPr>
        <w:t xml:space="preserve">.i) Can you describe how you initially build your pack after completely removing the </w:t>
      </w:r>
    </w:p>
    <w:p w14:paraId="739E5CCF" w14:textId="10991B47" w:rsidR="00E52C1C" w:rsidRDefault="00E52C1C" w:rsidP="00E52C1C">
      <w:pPr>
        <w:pStyle w:val="ListParagraph"/>
        <w:spacing w:line="240" w:lineRule="auto"/>
        <w:ind w:left="1080" w:firstLine="360"/>
        <w:rPr>
          <w:rFonts w:ascii="Arial" w:hAnsi="Arial" w:cs="Arial"/>
          <w:sz w:val="20"/>
          <w:szCs w:val="20"/>
        </w:rPr>
      </w:pPr>
      <w:r>
        <w:rPr>
          <w:rFonts w:ascii="Arial" w:hAnsi="Arial" w:cs="Arial"/>
          <w:sz w:val="20"/>
          <w:szCs w:val="20"/>
        </w:rPr>
        <w:t>previous pack and starting over?</w:t>
      </w:r>
      <w:r w:rsidR="002F05D9">
        <w:rPr>
          <w:rFonts w:ascii="Arial" w:hAnsi="Arial" w:cs="Arial"/>
          <w:sz w:val="20"/>
          <w:szCs w:val="20"/>
        </w:rPr>
        <w:t xml:space="preserve"> </w:t>
      </w:r>
      <w:r w:rsidR="002F05D9" w:rsidRPr="002F05D9">
        <w:rPr>
          <w:rFonts w:ascii="Arial" w:hAnsi="Arial" w:cs="Arial"/>
          <w:b/>
          <w:sz w:val="20"/>
          <w:szCs w:val="20"/>
        </w:rPr>
        <w:t>(audio)</w:t>
      </w:r>
    </w:p>
    <w:p w14:paraId="5628976F" w14:textId="77777777" w:rsidR="00E52C1C" w:rsidRDefault="00E52C1C" w:rsidP="00E52C1C">
      <w:pPr>
        <w:pStyle w:val="ListParagraph"/>
        <w:spacing w:before="240" w:line="240" w:lineRule="auto"/>
        <w:ind w:left="1800" w:firstLine="360"/>
        <w:rPr>
          <w:rFonts w:ascii="Arial" w:hAnsi="Arial" w:cs="Arial"/>
          <w:sz w:val="20"/>
          <w:szCs w:val="20"/>
        </w:rPr>
      </w:pPr>
    </w:p>
    <w:p w14:paraId="272E0D44" w14:textId="7F896D0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CBFA952" w14:textId="77777777" w:rsidR="00E52C1C" w:rsidRDefault="00E52C1C" w:rsidP="00E52C1C">
      <w:pPr>
        <w:pStyle w:val="ListParagraph"/>
        <w:spacing w:before="240" w:line="240" w:lineRule="auto"/>
        <w:ind w:left="1800" w:firstLine="360"/>
        <w:rPr>
          <w:rFonts w:ascii="Arial" w:hAnsi="Arial" w:cs="Arial"/>
          <w:sz w:val="20"/>
          <w:szCs w:val="20"/>
        </w:rPr>
      </w:pPr>
    </w:p>
    <w:p w14:paraId="4FCF6A6E"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332EE47" w14:textId="77777777" w:rsidR="00E52C1C" w:rsidRDefault="00E52C1C" w:rsidP="00E52C1C">
      <w:pPr>
        <w:pStyle w:val="ListParagraph"/>
        <w:spacing w:before="240" w:line="240" w:lineRule="auto"/>
        <w:ind w:left="1800" w:firstLine="360"/>
        <w:rPr>
          <w:rFonts w:ascii="Arial" w:hAnsi="Arial" w:cs="Arial"/>
          <w:sz w:val="20"/>
          <w:szCs w:val="20"/>
        </w:rPr>
      </w:pPr>
    </w:p>
    <w:p w14:paraId="33EBFE59"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E2C63AC" w14:textId="3F7B8634" w:rsidR="00D55129" w:rsidRPr="00B750C3" w:rsidRDefault="00691DD3" w:rsidP="00B750C3">
      <w:pPr>
        <w:spacing w:line="240" w:lineRule="auto"/>
        <w:ind w:left="1800" w:hanging="720"/>
        <w:rPr>
          <w:rFonts w:ascii="Arial" w:hAnsi="Arial" w:cs="Arial"/>
          <w:sz w:val="20"/>
          <w:szCs w:val="20"/>
        </w:rPr>
      </w:pPr>
      <w:r>
        <w:rPr>
          <w:rFonts w:ascii="Arial" w:hAnsi="Arial" w:cs="Arial"/>
          <w:sz w:val="20"/>
          <w:szCs w:val="20"/>
        </w:rPr>
        <w:t>14</w:t>
      </w:r>
      <w:r w:rsidR="00D55129" w:rsidRPr="00B750C3">
        <w:rPr>
          <w:rFonts w:ascii="Arial" w:hAnsi="Arial" w:cs="Arial"/>
          <w:sz w:val="20"/>
          <w:szCs w:val="20"/>
        </w:rPr>
        <w:t>.</w:t>
      </w:r>
      <w:r w:rsidR="00CF15F0">
        <w:rPr>
          <w:rFonts w:ascii="Arial" w:hAnsi="Arial" w:cs="Arial"/>
          <w:sz w:val="20"/>
          <w:szCs w:val="20"/>
        </w:rPr>
        <w:t>r</w:t>
      </w:r>
      <w:r w:rsidR="00D55129" w:rsidRPr="00B750C3">
        <w:rPr>
          <w:rFonts w:ascii="Arial" w:hAnsi="Arial" w:cs="Arial"/>
          <w:sz w:val="20"/>
          <w:szCs w:val="20"/>
        </w:rPr>
        <w:t xml:space="preserve">.i) </w:t>
      </w:r>
      <w:r w:rsidR="00A408F0">
        <w:rPr>
          <w:rFonts w:ascii="Arial" w:hAnsi="Arial" w:cs="Arial"/>
          <w:sz w:val="20"/>
          <w:szCs w:val="20"/>
        </w:rPr>
        <w:t>If you changed to a compost bedded pack from another housing style, do you feel that cow hygiene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17F89B5F" w14:textId="22B35389" w:rsidR="00D55129" w:rsidRDefault="00B750C3"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CBFB933" w14:textId="77777777" w:rsidR="00B750C3" w:rsidRDefault="00B750C3" w:rsidP="00D55129">
      <w:pPr>
        <w:pStyle w:val="ListParagraph"/>
        <w:spacing w:before="240" w:line="240" w:lineRule="auto"/>
        <w:ind w:left="1800" w:firstLine="360"/>
        <w:rPr>
          <w:rFonts w:ascii="Arial" w:hAnsi="Arial" w:cs="Arial"/>
          <w:sz w:val="20"/>
          <w:szCs w:val="20"/>
        </w:rPr>
      </w:pPr>
    </w:p>
    <w:p w14:paraId="376D55D7" w14:textId="7777777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882FA22" w14:textId="77777777" w:rsidR="00D55129" w:rsidRDefault="00D55129" w:rsidP="00D55129">
      <w:pPr>
        <w:pStyle w:val="ListParagraph"/>
        <w:spacing w:before="240" w:line="240" w:lineRule="auto"/>
        <w:ind w:left="1800" w:firstLine="360"/>
        <w:rPr>
          <w:rFonts w:ascii="Arial" w:hAnsi="Arial" w:cs="Arial"/>
          <w:sz w:val="20"/>
          <w:szCs w:val="20"/>
        </w:rPr>
      </w:pPr>
    </w:p>
    <w:p w14:paraId="53C2F32B" w14:textId="7777777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8F7AC88" w14:textId="77777777" w:rsidR="00D55129" w:rsidRDefault="00D55129" w:rsidP="00D55129">
      <w:pPr>
        <w:pStyle w:val="ListParagraph"/>
        <w:spacing w:before="240" w:line="240" w:lineRule="auto"/>
        <w:ind w:left="1800" w:firstLine="360"/>
        <w:rPr>
          <w:rFonts w:ascii="Arial" w:hAnsi="Arial" w:cs="Arial"/>
          <w:sz w:val="20"/>
          <w:szCs w:val="20"/>
        </w:rPr>
      </w:pPr>
    </w:p>
    <w:p w14:paraId="50A2DD88" w14:textId="18D27AA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DB806D3" w14:textId="77777777" w:rsidR="00A408F0" w:rsidRDefault="00A408F0" w:rsidP="00D55129">
      <w:pPr>
        <w:pStyle w:val="ListParagraph"/>
        <w:spacing w:before="240" w:line="240" w:lineRule="auto"/>
        <w:ind w:left="1800" w:firstLine="360"/>
        <w:rPr>
          <w:rFonts w:ascii="Arial" w:hAnsi="Arial" w:cs="Arial"/>
          <w:sz w:val="20"/>
          <w:szCs w:val="20"/>
        </w:rPr>
      </w:pPr>
    </w:p>
    <w:p w14:paraId="6D0D1B65" w14:textId="064F3D15" w:rsidR="00A408F0" w:rsidRPr="00B750C3" w:rsidRDefault="00691DD3" w:rsidP="00A408F0">
      <w:pPr>
        <w:spacing w:line="240" w:lineRule="auto"/>
        <w:ind w:left="1800" w:hanging="720"/>
        <w:rPr>
          <w:rFonts w:ascii="Arial" w:hAnsi="Arial" w:cs="Arial"/>
          <w:sz w:val="20"/>
          <w:szCs w:val="20"/>
        </w:rPr>
      </w:pPr>
      <w:r>
        <w:rPr>
          <w:rFonts w:ascii="Arial" w:hAnsi="Arial" w:cs="Arial"/>
          <w:sz w:val="20"/>
          <w:szCs w:val="20"/>
        </w:rPr>
        <w:t>14</w:t>
      </w:r>
      <w:r w:rsidR="00A408F0" w:rsidRPr="00B750C3">
        <w:rPr>
          <w:rFonts w:ascii="Arial" w:hAnsi="Arial" w:cs="Arial"/>
          <w:sz w:val="20"/>
          <w:szCs w:val="20"/>
        </w:rPr>
        <w:t>.</w:t>
      </w:r>
      <w:r w:rsidR="00CF15F0">
        <w:rPr>
          <w:rFonts w:ascii="Arial" w:hAnsi="Arial" w:cs="Arial"/>
          <w:sz w:val="20"/>
          <w:szCs w:val="20"/>
        </w:rPr>
        <w:t>s</w:t>
      </w:r>
      <w:r w:rsidR="00A408F0" w:rsidRPr="00B750C3">
        <w:rPr>
          <w:rFonts w:ascii="Arial" w:hAnsi="Arial" w:cs="Arial"/>
          <w:sz w:val="20"/>
          <w:szCs w:val="20"/>
        </w:rPr>
        <w:t xml:space="preserve">.i) </w:t>
      </w:r>
      <w:r w:rsidR="00A408F0">
        <w:rPr>
          <w:rFonts w:ascii="Arial" w:hAnsi="Arial" w:cs="Arial"/>
          <w:sz w:val="20"/>
          <w:szCs w:val="20"/>
        </w:rPr>
        <w:t>If you changed to a compost bedded pack from another housing style, do you feel that mastitis incidence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2AE0E4C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0B5A680" w14:textId="77777777" w:rsidR="00A408F0" w:rsidRDefault="00A408F0" w:rsidP="00A408F0">
      <w:pPr>
        <w:pStyle w:val="ListParagraph"/>
        <w:spacing w:before="240" w:line="240" w:lineRule="auto"/>
        <w:ind w:left="1800" w:firstLine="360"/>
        <w:rPr>
          <w:rFonts w:ascii="Arial" w:hAnsi="Arial" w:cs="Arial"/>
          <w:sz w:val="20"/>
          <w:szCs w:val="20"/>
        </w:rPr>
      </w:pPr>
    </w:p>
    <w:p w14:paraId="23C127D0"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4210997" w14:textId="77777777" w:rsidR="00A408F0" w:rsidRDefault="00A408F0" w:rsidP="00A408F0">
      <w:pPr>
        <w:pStyle w:val="ListParagraph"/>
        <w:spacing w:before="240" w:line="240" w:lineRule="auto"/>
        <w:ind w:left="1800" w:firstLine="360"/>
        <w:rPr>
          <w:rFonts w:ascii="Arial" w:hAnsi="Arial" w:cs="Arial"/>
          <w:sz w:val="20"/>
          <w:szCs w:val="20"/>
        </w:rPr>
      </w:pPr>
    </w:p>
    <w:p w14:paraId="4279B415"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1FE5561" w14:textId="77777777" w:rsidR="00A408F0" w:rsidRDefault="00A408F0" w:rsidP="00A408F0">
      <w:pPr>
        <w:pStyle w:val="ListParagraph"/>
        <w:spacing w:before="240" w:line="240" w:lineRule="auto"/>
        <w:ind w:left="1800" w:firstLine="360"/>
        <w:rPr>
          <w:rFonts w:ascii="Arial" w:hAnsi="Arial" w:cs="Arial"/>
          <w:sz w:val="20"/>
          <w:szCs w:val="20"/>
        </w:rPr>
      </w:pPr>
    </w:p>
    <w:p w14:paraId="251E5C95"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7A6BBCA" w14:textId="77777777" w:rsidR="00A408F0" w:rsidRDefault="00A408F0" w:rsidP="00D55129">
      <w:pPr>
        <w:pStyle w:val="ListParagraph"/>
        <w:spacing w:before="240" w:line="240" w:lineRule="auto"/>
        <w:ind w:left="1800" w:firstLine="360"/>
        <w:rPr>
          <w:rFonts w:ascii="Arial" w:hAnsi="Arial" w:cs="Arial"/>
          <w:sz w:val="20"/>
          <w:szCs w:val="20"/>
        </w:rPr>
      </w:pPr>
    </w:p>
    <w:p w14:paraId="0D062C44" w14:textId="4298F3D9" w:rsidR="00A408F0" w:rsidRPr="00B750C3" w:rsidRDefault="00691DD3" w:rsidP="00A408F0">
      <w:pPr>
        <w:spacing w:line="240" w:lineRule="auto"/>
        <w:ind w:left="1800" w:hanging="720"/>
        <w:rPr>
          <w:rFonts w:ascii="Arial" w:hAnsi="Arial" w:cs="Arial"/>
          <w:sz w:val="20"/>
          <w:szCs w:val="20"/>
        </w:rPr>
      </w:pPr>
      <w:r>
        <w:rPr>
          <w:rFonts w:ascii="Arial" w:hAnsi="Arial" w:cs="Arial"/>
          <w:sz w:val="20"/>
          <w:szCs w:val="20"/>
        </w:rPr>
        <w:t>14</w:t>
      </w:r>
      <w:r w:rsidR="00A408F0" w:rsidRPr="00B750C3">
        <w:rPr>
          <w:rFonts w:ascii="Arial" w:hAnsi="Arial" w:cs="Arial"/>
          <w:sz w:val="20"/>
          <w:szCs w:val="20"/>
        </w:rPr>
        <w:t>.</w:t>
      </w:r>
      <w:r w:rsidR="00CF15F0">
        <w:rPr>
          <w:rFonts w:ascii="Arial" w:hAnsi="Arial" w:cs="Arial"/>
          <w:sz w:val="20"/>
          <w:szCs w:val="20"/>
        </w:rPr>
        <w:t>t</w:t>
      </w:r>
      <w:r w:rsidR="00A408F0" w:rsidRPr="00B750C3">
        <w:rPr>
          <w:rFonts w:ascii="Arial" w:hAnsi="Arial" w:cs="Arial"/>
          <w:sz w:val="20"/>
          <w:szCs w:val="20"/>
        </w:rPr>
        <w:t>.i) Anything else about your pack management and construction you feel we should</w:t>
      </w:r>
      <w:r w:rsidR="00A408F0">
        <w:rPr>
          <w:rFonts w:ascii="Arial" w:hAnsi="Arial" w:cs="Arial"/>
          <w:sz w:val="20"/>
          <w:szCs w:val="20"/>
        </w:rPr>
        <w:t xml:space="preserve"> </w:t>
      </w:r>
      <w:r w:rsidR="00A408F0" w:rsidRPr="00B750C3">
        <w:rPr>
          <w:rFonts w:ascii="Arial" w:hAnsi="Arial" w:cs="Arial"/>
          <w:sz w:val="20"/>
          <w:szCs w:val="20"/>
        </w:rPr>
        <w:t>know that we didn’t cover?</w:t>
      </w:r>
      <w:r w:rsidR="002F05D9">
        <w:rPr>
          <w:rFonts w:ascii="Arial" w:hAnsi="Arial" w:cs="Arial"/>
          <w:sz w:val="20"/>
          <w:szCs w:val="20"/>
        </w:rPr>
        <w:t xml:space="preserve"> </w:t>
      </w:r>
      <w:r w:rsidR="002F05D9" w:rsidRPr="002F05D9">
        <w:rPr>
          <w:rFonts w:ascii="Arial" w:hAnsi="Arial" w:cs="Arial"/>
          <w:b/>
          <w:sz w:val="20"/>
          <w:szCs w:val="20"/>
        </w:rPr>
        <w:t>(audio)</w:t>
      </w:r>
    </w:p>
    <w:p w14:paraId="40DCF0D0"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770F39AB" w14:textId="77777777" w:rsidR="00A408F0" w:rsidRDefault="00A408F0" w:rsidP="00A408F0">
      <w:pPr>
        <w:pStyle w:val="ListParagraph"/>
        <w:spacing w:before="240" w:line="240" w:lineRule="auto"/>
        <w:ind w:left="1800" w:firstLine="360"/>
        <w:rPr>
          <w:rFonts w:ascii="Arial" w:hAnsi="Arial" w:cs="Arial"/>
          <w:sz w:val="20"/>
          <w:szCs w:val="20"/>
        </w:rPr>
      </w:pPr>
    </w:p>
    <w:p w14:paraId="1E245AB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3B91996" w14:textId="77777777" w:rsidR="00A408F0" w:rsidRDefault="00A408F0" w:rsidP="00A408F0">
      <w:pPr>
        <w:pStyle w:val="ListParagraph"/>
        <w:spacing w:before="240" w:line="240" w:lineRule="auto"/>
        <w:ind w:left="1800" w:firstLine="360"/>
        <w:rPr>
          <w:rFonts w:ascii="Arial" w:hAnsi="Arial" w:cs="Arial"/>
          <w:sz w:val="20"/>
          <w:szCs w:val="20"/>
        </w:rPr>
      </w:pPr>
    </w:p>
    <w:p w14:paraId="1F177A0B"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2B1B6DC" w14:textId="77777777" w:rsidR="00A408F0" w:rsidRDefault="00A408F0" w:rsidP="00A408F0">
      <w:pPr>
        <w:pStyle w:val="ListParagraph"/>
        <w:spacing w:before="240" w:line="240" w:lineRule="auto"/>
        <w:ind w:left="1800" w:firstLine="360"/>
        <w:rPr>
          <w:rFonts w:ascii="Arial" w:hAnsi="Arial" w:cs="Arial"/>
          <w:sz w:val="20"/>
          <w:szCs w:val="20"/>
        </w:rPr>
      </w:pPr>
    </w:p>
    <w:p w14:paraId="56C0FEF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98713F4" w14:textId="77777777" w:rsidR="00D55129" w:rsidRDefault="00D55129" w:rsidP="00F25F97">
      <w:pPr>
        <w:spacing w:line="240" w:lineRule="auto"/>
        <w:ind w:left="1800" w:firstLine="360"/>
        <w:rPr>
          <w:rFonts w:ascii="Arial" w:hAnsi="Arial" w:cs="Arial"/>
          <w:sz w:val="20"/>
          <w:szCs w:val="20"/>
        </w:rPr>
      </w:pPr>
    </w:p>
    <w:p w14:paraId="1AEAF9D8" w14:textId="77777777" w:rsidR="007D2808" w:rsidRPr="00140AB4" w:rsidRDefault="007D2808" w:rsidP="00140AB4">
      <w:pPr>
        <w:spacing w:before="240" w:line="240" w:lineRule="auto"/>
        <w:rPr>
          <w:rFonts w:ascii="Arial" w:hAnsi="Arial" w:cs="Arial"/>
          <w:i/>
          <w:color w:val="1F497D" w:themeColor="text2"/>
          <w:sz w:val="20"/>
          <w:szCs w:val="20"/>
        </w:rPr>
      </w:pPr>
    </w:p>
    <w:p w14:paraId="11EAFF5B" w14:textId="00CF966D" w:rsidR="00064314" w:rsidRDefault="00064314" w:rsidP="00D6019D">
      <w:pPr>
        <w:pStyle w:val="ListParagraph"/>
        <w:spacing w:before="240" w:line="240" w:lineRule="auto"/>
        <w:ind w:left="360"/>
        <w:rPr>
          <w:rFonts w:ascii="Arial" w:hAnsi="Arial" w:cs="Arial"/>
          <w:i/>
          <w:color w:val="1F497D" w:themeColor="text2"/>
          <w:sz w:val="20"/>
          <w:szCs w:val="20"/>
        </w:rPr>
      </w:pPr>
    </w:p>
    <w:p w14:paraId="36CA9370" w14:textId="1487003D" w:rsidR="00CF15F0" w:rsidRDefault="00CF15F0" w:rsidP="00D6019D">
      <w:pPr>
        <w:pStyle w:val="ListParagraph"/>
        <w:spacing w:before="240" w:line="240" w:lineRule="auto"/>
        <w:ind w:left="360"/>
        <w:rPr>
          <w:rFonts w:ascii="Arial" w:hAnsi="Arial" w:cs="Arial"/>
          <w:i/>
          <w:color w:val="1F497D" w:themeColor="text2"/>
          <w:sz w:val="20"/>
          <w:szCs w:val="20"/>
        </w:rPr>
      </w:pPr>
    </w:p>
    <w:p w14:paraId="1A20ED38" w14:textId="7C3934A3" w:rsidR="00CF15F0" w:rsidRDefault="00CF15F0" w:rsidP="00D6019D">
      <w:pPr>
        <w:pStyle w:val="ListParagraph"/>
        <w:spacing w:before="240" w:line="240" w:lineRule="auto"/>
        <w:ind w:left="360"/>
        <w:rPr>
          <w:rFonts w:ascii="Arial" w:hAnsi="Arial" w:cs="Arial"/>
          <w:i/>
          <w:color w:val="1F497D" w:themeColor="text2"/>
          <w:sz w:val="20"/>
          <w:szCs w:val="20"/>
        </w:rPr>
      </w:pPr>
    </w:p>
    <w:p w14:paraId="39A5535E" w14:textId="167C0442" w:rsidR="00CF15F0" w:rsidRDefault="00CF15F0" w:rsidP="00D6019D">
      <w:pPr>
        <w:pStyle w:val="ListParagraph"/>
        <w:spacing w:before="240" w:line="240" w:lineRule="auto"/>
        <w:ind w:left="360"/>
        <w:rPr>
          <w:rFonts w:ascii="Arial" w:hAnsi="Arial" w:cs="Arial"/>
          <w:i/>
          <w:color w:val="1F497D" w:themeColor="text2"/>
          <w:sz w:val="20"/>
          <w:szCs w:val="20"/>
        </w:rPr>
      </w:pPr>
    </w:p>
    <w:p w14:paraId="2EBC19EA" w14:textId="77777777" w:rsidR="00CF15F0" w:rsidRDefault="00CF15F0" w:rsidP="00D6019D">
      <w:pPr>
        <w:pStyle w:val="ListParagraph"/>
        <w:spacing w:before="240" w:line="240" w:lineRule="auto"/>
        <w:ind w:left="360"/>
        <w:rPr>
          <w:rFonts w:ascii="Arial" w:hAnsi="Arial" w:cs="Arial"/>
          <w:i/>
          <w:color w:val="1F497D" w:themeColor="text2"/>
          <w:sz w:val="20"/>
          <w:szCs w:val="20"/>
        </w:rPr>
      </w:pPr>
    </w:p>
    <w:p w14:paraId="2F38978D" w14:textId="77777777" w:rsidR="00064314" w:rsidRDefault="00064314" w:rsidP="00D6019D">
      <w:pPr>
        <w:pStyle w:val="ListParagraph"/>
        <w:spacing w:before="240" w:line="240" w:lineRule="auto"/>
        <w:ind w:left="360"/>
        <w:rPr>
          <w:rFonts w:ascii="Arial" w:hAnsi="Arial" w:cs="Arial"/>
          <w:i/>
          <w:color w:val="1F497D" w:themeColor="text2"/>
          <w:sz w:val="20"/>
          <w:szCs w:val="20"/>
        </w:rPr>
      </w:pPr>
    </w:p>
    <w:p w14:paraId="0570770A" w14:textId="77777777" w:rsidR="00064314" w:rsidRDefault="00064314" w:rsidP="00D6019D">
      <w:pPr>
        <w:pStyle w:val="ListParagraph"/>
        <w:spacing w:before="240" w:line="240" w:lineRule="auto"/>
        <w:ind w:left="360"/>
        <w:rPr>
          <w:rFonts w:ascii="Arial" w:hAnsi="Arial" w:cs="Arial"/>
          <w:i/>
          <w:color w:val="1F497D" w:themeColor="text2"/>
          <w:sz w:val="20"/>
          <w:szCs w:val="20"/>
        </w:rPr>
      </w:pPr>
    </w:p>
    <w:p w14:paraId="54DCAE82" w14:textId="2EB5EE1B" w:rsidR="00D6019D" w:rsidRPr="00064314" w:rsidRDefault="00D6019D" w:rsidP="00064314">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lastRenderedPageBreak/>
        <w:t xml:space="preserve">If </w:t>
      </w:r>
      <w:r>
        <w:rPr>
          <w:rFonts w:ascii="Arial" w:hAnsi="Arial" w:cs="Arial"/>
          <w:i/>
          <w:color w:val="1F497D" w:themeColor="text2"/>
          <w:sz w:val="20"/>
          <w:szCs w:val="20"/>
        </w:rPr>
        <w:t xml:space="preserve">loose-housing system with bedded pack is used for </w:t>
      </w:r>
      <w:r w:rsidR="007D2808">
        <w:rPr>
          <w:rFonts w:ascii="Arial" w:hAnsi="Arial" w:cs="Arial"/>
          <w:i/>
          <w:color w:val="1F497D" w:themeColor="text2"/>
          <w:sz w:val="20"/>
          <w:szCs w:val="20"/>
        </w:rPr>
        <w:t>DRY</w:t>
      </w:r>
      <w:r>
        <w:rPr>
          <w:rFonts w:ascii="Arial" w:hAnsi="Arial" w:cs="Arial"/>
          <w:i/>
          <w:color w:val="1F497D" w:themeColor="text2"/>
          <w:sz w:val="20"/>
          <w:szCs w:val="20"/>
        </w:rPr>
        <w:t xml:space="preserve"> COWS,</w:t>
      </w:r>
      <w:r w:rsidRPr="00300859">
        <w:rPr>
          <w:rFonts w:ascii="Arial" w:hAnsi="Arial" w:cs="Arial"/>
          <w:i/>
          <w:color w:val="1F497D" w:themeColor="text2"/>
          <w:sz w:val="20"/>
          <w:szCs w:val="20"/>
        </w:rPr>
        <w:t xml:space="preserve"> complete following section</w:t>
      </w:r>
      <w:r>
        <w:rPr>
          <w:rFonts w:ascii="Arial" w:hAnsi="Arial" w:cs="Arial"/>
          <w:i/>
          <w:color w:val="1F497D" w:themeColor="text2"/>
          <w:sz w:val="20"/>
          <w:szCs w:val="20"/>
        </w:rPr>
        <w:t>:</w:t>
      </w:r>
    </w:p>
    <w:p w14:paraId="311FA73D" w14:textId="1C654D94" w:rsidR="00D6019D" w:rsidRDefault="00D6019D" w:rsidP="00D6019D">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691DD3">
        <w:rPr>
          <w:rFonts w:ascii="Arial" w:hAnsi="Arial" w:cs="Arial"/>
          <w:color w:val="000000" w:themeColor="text1"/>
          <w:sz w:val="20"/>
          <w:szCs w:val="20"/>
        </w:rPr>
        <w:t>14</w:t>
      </w:r>
      <w:r w:rsidRPr="00433635">
        <w:rPr>
          <w:rFonts w:ascii="Arial" w:hAnsi="Arial" w:cs="Arial"/>
          <w:color w:val="000000" w:themeColor="text1"/>
          <w:sz w:val="20"/>
          <w:szCs w:val="20"/>
        </w:rPr>
        <w:t>.</w:t>
      </w:r>
      <w:r w:rsidR="00E942E6">
        <w:rPr>
          <w:rFonts w:ascii="Arial" w:hAnsi="Arial" w:cs="Arial"/>
          <w:color w:val="000000" w:themeColor="text1"/>
          <w:sz w:val="20"/>
          <w:szCs w:val="20"/>
        </w:rPr>
        <w:t>a</w:t>
      </w:r>
      <w:r>
        <w:rPr>
          <w:rFonts w:ascii="Arial" w:hAnsi="Arial" w:cs="Arial"/>
          <w:color w:val="000000" w:themeColor="text1"/>
          <w:sz w:val="20"/>
          <w:szCs w:val="20"/>
        </w:rPr>
        <w:t>.</w:t>
      </w:r>
      <w:r w:rsidR="00E942E6">
        <w:rPr>
          <w:rFonts w:ascii="Arial" w:hAnsi="Arial" w:cs="Arial"/>
          <w:color w:val="000000" w:themeColor="text1"/>
          <w:sz w:val="20"/>
          <w:szCs w:val="20"/>
        </w:rPr>
        <w:t>i</w:t>
      </w:r>
      <w:r>
        <w:rPr>
          <w:rFonts w:ascii="Arial" w:hAnsi="Arial" w:cs="Arial"/>
          <w:color w:val="000000" w:themeColor="text1"/>
          <w:sz w:val="20"/>
          <w:szCs w:val="20"/>
        </w:rPr>
        <w:t>i</w:t>
      </w:r>
      <w:r w:rsidRPr="00433635">
        <w:rPr>
          <w:rFonts w:ascii="Arial" w:hAnsi="Arial" w:cs="Arial"/>
          <w:color w:val="000000" w:themeColor="text1"/>
          <w:sz w:val="20"/>
          <w:szCs w:val="20"/>
        </w:rPr>
        <w:t xml:space="preserve">) </w:t>
      </w:r>
      <w:r>
        <w:rPr>
          <w:rFonts w:ascii="Arial" w:hAnsi="Arial" w:cs="Arial"/>
          <w:color w:val="000000" w:themeColor="text1"/>
          <w:sz w:val="20"/>
          <w:szCs w:val="20"/>
        </w:rPr>
        <w:t xml:space="preserve">The bedding management system is: </w:t>
      </w:r>
      <w:r w:rsidRPr="0039351C">
        <w:rPr>
          <w:rFonts w:ascii="Arial" w:hAnsi="Arial" w:cs="Arial"/>
          <w:color w:val="000000" w:themeColor="text1"/>
          <w:sz w:val="20"/>
          <w:szCs w:val="20"/>
        </w:rPr>
        <w:t>(check one)</w:t>
      </w:r>
    </w:p>
    <w:p w14:paraId="265FAC39" w14:textId="2FD75032" w:rsidR="00D6019D" w:rsidRDefault="00D6019D" w:rsidP="00047F3F">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t>
      </w:r>
      <w:r w:rsidR="00047F3F">
        <w:rPr>
          <w:rFonts w:ascii="Arial" w:hAnsi="Arial" w:cs="Arial"/>
          <w:color w:val="000000" w:themeColor="text1"/>
          <w:sz w:val="20"/>
          <w:szCs w:val="20"/>
        </w:rPr>
        <w:t>WITHOUT</w:t>
      </w:r>
      <w:r>
        <w:rPr>
          <w:rFonts w:ascii="Arial" w:hAnsi="Arial" w:cs="Arial"/>
          <w:color w:val="000000" w:themeColor="text1"/>
          <w:sz w:val="20"/>
          <w:szCs w:val="20"/>
        </w:rPr>
        <w:t xml:space="preserve"> </w:t>
      </w:r>
      <w:r w:rsidR="00047F3F">
        <w:rPr>
          <w:rFonts w:ascii="Arial" w:hAnsi="Arial" w:cs="Arial"/>
          <w:color w:val="000000" w:themeColor="text1"/>
          <w:sz w:val="20"/>
          <w:szCs w:val="20"/>
        </w:rPr>
        <w:t>mechanical aeration or surface tilling</w:t>
      </w:r>
    </w:p>
    <w:p w14:paraId="3F5ED11C" w14:textId="33A135A6" w:rsidR="00D6019D" w:rsidRDefault="00D6019D" w:rsidP="00D6019D">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t>
      </w:r>
      <w:r w:rsidR="00047F3F">
        <w:rPr>
          <w:rFonts w:ascii="Arial" w:hAnsi="Arial" w:cs="Arial"/>
          <w:color w:val="000000" w:themeColor="text1"/>
          <w:sz w:val="20"/>
          <w:szCs w:val="20"/>
        </w:rPr>
        <w:t>WITH</w:t>
      </w:r>
      <w:r>
        <w:rPr>
          <w:rFonts w:ascii="Arial" w:hAnsi="Arial" w:cs="Arial"/>
          <w:color w:val="000000" w:themeColor="text1"/>
          <w:sz w:val="20"/>
          <w:szCs w:val="20"/>
        </w:rPr>
        <w:t xml:space="preserve"> </w:t>
      </w:r>
      <w:r w:rsidR="00047F3F">
        <w:rPr>
          <w:rFonts w:ascii="Arial" w:hAnsi="Arial" w:cs="Arial"/>
          <w:color w:val="000000" w:themeColor="text1"/>
          <w:sz w:val="20"/>
          <w:szCs w:val="20"/>
        </w:rPr>
        <w:t xml:space="preserve">mechanical </w:t>
      </w:r>
      <w:r>
        <w:rPr>
          <w:rFonts w:ascii="Arial" w:hAnsi="Arial" w:cs="Arial"/>
          <w:color w:val="000000" w:themeColor="text1"/>
          <w:sz w:val="20"/>
          <w:szCs w:val="20"/>
        </w:rPr>
        <w:t>aeration or surface tilling</w:t>
      </w:r>
    </w:p>
    <w:p w14:paraId="3389072C" w14:textId="659AC1BD" w:rsidR="00D6019D" w:rsidRDefault="00D6019D" w:rsidP="00D6019D">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2E707491" w14:textId="525B4224" w:rsidR="00D6019D" w:rsidRDefault="00D6019D" w:rsidP="00F34F1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120539E6" w14:textId="20A3BFC2" w:rsidR="000202BE" w:rsidRPr="00433635" w:rsidRDefault="000202BE" w:rsidP="00F34F1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2B34A6FC" w14:textId="2F639205"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E942E6">
        <w:rPr>
          <w:rFonts w:ascii="Arial" w:hAnsi="Arial" w:cs="Arial"/>
          <w:sz w:val="20"/>
          <w:szCs w:val="20"/>
        </w:rPr>
        <w:t>b</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Average number of cows on the pack at any given time</w:t>
      </w:r>
      <w:r w:rsidR="00284D10">
        <w:rPr>
          <w:rFonts w:ascii="Arial" w:hAnsi="Arial" w:cs="Arial"/>
          <w:sz w:val="20"/>
          <w:szCs w:val="20"/>
        </w:rPr>
        <w:t>:</w:t>
      </w:r>
    </w:p>
    <w:p w14:paraId="1DF6CFE4" w14:textId="77777777" w:rsidR="00D6019D" w:rsidRDefault="00D6019D" w:rsidP="00D6019D">
      <w:pPr>
        <w:pStyle w:val="ListParagraph"/>
        <w:spacing w:before="240" w:line="240" w:lineRule="auto"/>
        <w:ind w:left="1080"/>
        <w:rPr>
          <w:rFonts w:ascii="Arial" w:hAnsi="Arial" w:cs="Arial"/>
          <w:sz w:val="20"/>
          <w:szCs w:val="20"/>
        </w:rPr>
      </w:pPr>
    </w:p>
    <w:p w14:paraId="2092161A" w14:textId="77777777" w:rsidR="00D6019D" w:rsidRDefault="00D6019D" w:rsidP="00D6019D">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1F66A6BC" w14:textId="77777777" w:rsidR="00D6019D" w:rsidRDefault="00D6019D" w:rsidP="00D6019D">
      <w:pPr>
        <w:pStyle w:val="ListParagraph"/>
        <w:spacing w:before="240" w:line="240" w:lineRule="auto"/>
        <w:ind w:left="1080"/>
        <w:rPr>
          <w:rFonts w:ascii="Arial" w:hAnsi="Arial" w:cs="Arial"/>
          <w:sz w:val="20"/>
          <w:szCs w:val="20"/>
        </w:rPr>
      </w:pPr>
    </w:p>
    <w:p w14:paraId="73DFFC3A" w14:textId="77777777" w:rsidR="00D6019D" w:rsidRPr="00C7606D" w:rsidRDefault="00D6019D" w:rsidP="00D6019D">
      <w:pPr>
        <w:pStyle w:val="ListParagraph"/>
        <w:spacing w:line="240" w:lineRule="auto"/>
        <w:ind w:left="1620"/>
        <w:rPr>
          <w:rFonts w:ascii="Arial" w:hAnsi="Arial" w:cs="Arial"/>
          <w:sz w:val="20"/>
          <w:szCs w:val="20"/>
        </w:rPr>
      </w:pPr>
    </w:p>
    <w:p w14:paraId="72DC22BF" w14:textId="6A0C6CAD"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c</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If the pack is aerated or tilled, how deep below the surface is it aerated/tilled?</w:t>
      </w:r>
    </w:p>
    <w:p w14:paraId="022DE5F6" w14:textId="77777777" w:rsidR="00D6019D" w:rsidRDefault="00D6019D" w:rsidP="00D6019D">
      <w:pPr>
        <w:pStyle w:val="ListParagraph"/>
        <w:spacing w:before="240" w:line="240" w:lineRule="auto"/>
        <w:ind w:left="1080"/>
        <w:rPr>
          <w:rFonts w:ascii="Arial" w:hAnsi="Arial" w:cs="Arial"/>
          <w:sz w:val="20"/>
          <w:szCs w:val="20"/>
        </w:rPr>
      </w:pPr>
    </w:p>
    <w:p w14:paraId="35DBC97D" w14:textId="77777777" w:rsidR="00D6019D" w:rsidRDefault="00D6019D" w:rsidP="00D6019D">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4BCD7FF4" w14:textId="77777777" w:rsidR="00D6019D" w:rsidRDefault="00D6019D" w:rsidP="00D6019D">
      <w:pPr>
        <w:pStyle w:val="ListParagraph"/>
        <w:spacing w:before="240" w:line="240" w:lineRule="auto"/>
        <w:ind w:left="1080"/>
        <w:rPr>
          <w:rFonts w:ascii="Arial" w:hAnsi="Arial" w:cs="Arial"/>
          <w:sz w:val="20"/>
          <w:szCs w:val="20"/>
        </w:rPr>
      </w:pPr>
    </w:p>
    <w:p w14:paraId="25B27F52" w14:textId="412E7CCB"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d</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If the pack is aerated or tilled, how frequently is it aerated/tilled?</w:t>
      </w:r>
    </w:p>
    <w:p w14:paraId="4BCB31CC" w14:textId="77777777" w:rsidR="00D6019D" w:rsidRDefault="00D6019D" w:rsidP="00D6019D">
      <w:pPr>
        <w:pStyle w:val="ListParagraph"/>
        <w:spacing w:before="240" w:line="240" w:lineRule="auto"/>
        <w:ind w:left="1080"/>
        <w:rPr>
          <w:rFonts w:ascii="Arial" w:hAnsi="Arial" w:cs="Arial"/>
          <w:sz w:val="20"/>
          <w:szCs w:val="20"/>
        </w:rPr>
      </w:pPr>
    </w:p>
    <w:p w14:paraId="4D42441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023BE0AF" w14:textId="77777777" w:rsidR="00D6019D" w:rsidRDefault="00D6019D" w:rsidP="00D6019D">
      <w:pPr>
        <w:pStyle w:val="ListParagraph"/>
        <w:spacing w:before="240" w:line="240" w:lineRule="auto"/>
        <w:ind w:left="1800" w:firstLine="360"/>
        <w:rPr>
          <w:rFonts w:ascii="Arial" w:hAnsi="Arial" w:cs="Arial"/>
          <w:sz w:val="20"/>
          <w:szCs w:val="20"/>
        </w:rPr>
      </w:pPr>
    </w:p>
    <w:p w14:paraId="4E274C60" w14:textId="69BA3270"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e</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How often is the pack completely removed/dug out while cows are still housed on it?</w:t>
      </w:r>
    </w:p>
    <w:p w14:paraId="54A9DE8F" w14:textId="77777777" w:rsidR="00D6019D" w:rsidRDefault="00D6019D" w:rsidP="00D6019D">
      <w:pPr>
        <w:pStyle w:val="ListParagraph"/>
        <w:spacing w:before="240" w:line="240" w:lineRule="auto"/>
        <w:ind w:left="1080"/>
        <w:rPr>
          <w:rFonts w:ascii="Arial" w:hAnsi="Arial" w:cs="Arial"/>
          <w:sz w:val="20"/>
          <w:szCs w:val="20"/>
        </w:rPr>
      </w:pPr>
    </w:p>
    <w:p w14:paraId="13CC031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49E8B54" w14:textId="77777777" w:rsidR="00D6019D" w:rsidRDefault="00D6019D" w:rsidP="00D6019D">
      <w:pPr>
        <w:pStyle w:val="ListParagraph"/>
        <w:spacing w:before="240" w:line="240" w:lineRule="auto"/>
        <w:ind w:left="1080"/>
        <w:rPr>
          <w:rFonts w:ascii="Arial" w:hAnsi="Arial" w:cs="Arial"/>
          <w:sz w:val="20"/>
          <w:szCs w:val="20"/>
        </w:rPr>
      </w:pPr>
    </w:p>
    <w:p w14:paraId="2153DB6D" w14:textId="255C4E13" w:rsidR="00D6019D" w:rsidRPr="009F4A5B" w:rsidRDefault="00691DD3" w:rsidP="00D6019D">
      <w:pPr>
        <w:pStyle w:val="ListParagraph"/>
        <w:spacing w:before="240"/>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f</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9F4A5B">
        <w:rPr>
          <w:rFonts w:ascii="Arial" w:hAnsi="Arial" w:cs="Arial"/>
          <w:sz w:val="20"/>
          <w:szCs w:val="20"/>
        </w:rPr>
        <w:t>How long is the barn empty of pack and not used to house cows</w:t>
      </w:r>
      <w:r w:rsidR="00284D10">
        <w:rPr>
          <w:rFonts w:ascii="Arial" w:hAnsi="Arial" w:cs="Arial"/>
          <w:sz w:val="20"/>
          <w:szCs w:val="20"/>
        </w:rPr>
        <w:t xml:space="preserve"> in a given year</w:t>
      </w:r>
      <w:r w:rsidR="00D6019D" w:rsidRPr="009F4A5B">
        <w:rPr>
          <w:rFonts w:ascii="Arial" w:hAnsi="Arial" w:cs="Arial"/>
          <w:sz w:val="20"/>
          <w:szCs w:val="20"/>
        </w:rPr>
        <w:t>?</w:t>
      </w:r>
    </w:p>
    <w:p w14:paraId="2915AA22" w14:textId="77777777" w:rsidR="00D6019D" w:rsidRDefault="00D6019D" w:rsidP="00D6019D">
      <w:pPr>
        <w:pStyle w:val="ListParagraph"/>
        <w:spacing w:before="240" w:line="240" w:lineRule="auto"/>
        <w:ind w:left="1080"/>
        <w:rPr>
          <w:rFonts w:ascii="Arial" w:hAnsi="Arial" w:cs="Arial"/>
          <w:sz w:val="20"/>
          <w:szCs w:val="20"/>
        </w:rPr>
      </w:pPr>
    </w:p>
    <w:p w14:paraId="3F2CA36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2E85AA71" w14:textId="77777777" w:rsidR="00D6019D" w:rsidRDefault="00D6019D" w:rsidP="00D6019D">
      <w:pPr>
        <w:pStyle w:val="ListParagraph"/>
        <w:spacing w:before="240" w:line="240" w:lineRule="auto"/>
        <w:ind w:left="1080"/>
        <w:rPr>
          <w:rFonts w:ascii="Arial" w:hAnsi="Arial" w:cs="Arial"/>
          <w:sz w:val="20"/>
          <w:szCs w:val="20"/>
        </w:rPr>
      </w:pPr>
    </w:p>
    <w:p w14:paraId="58E88CD6" w14:textId="77777777" w:rsidR="00D6019D" w:rsidRDefault="00D6019D" w:rsidP="00D6019D">
      <w:pPr>
        <w:pStyle w:val="ListParagraph"/>
        <w:spacing w:before="240" w:line="240" w:lineRule="auto"/>
        <w:ind w:left="1080"/>
        <w:rPr>
          <w:rFonts w:ascii="Arial" w:hAnsi="Arial" w:cs="Arial"/>
          <w:sz w:val="20"/>
          <w:szCs w:val="20"/>
        </w:rPr>
      </w:pPr>
    </w:p>
    <w:p w14:paraId="6C6FDB23" w14:textId="70893C01"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g</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temperature?</w:t>
      </w:r>
    </w:p>
    <w:p w14:paraId="1A36AF0D" w14:textId="77777777" w:rsidR="00D6019D" w:rsidRDefault="00D6019D" w:rsidP="00D6019D">
      <w:pPr>
        <w:pStyle w:val="ListParagraph"/>
        <w:spacing w:before="240" w:line="240" w:lineRule="auto"/>
        <w:ind w:left="1080"/>
        <w:rPr>
          <w:rFonts w:ascii="Arial" w:hAnsi="Arial" w:cs="Arial"/>
          <w:sz w:val="20"/>
          <w:szCs w:val="20"/>
        </w:rPr>
      </w:pPr>
    </w:p>
    <w:p w14:paraId="3EE63767"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20E82E4E" w14:textId="520148C9" w:rsidR="00D6019D" w:rsidRPr="009F4A5B" w:rsidRDefault="00D6019D" w:rsidP="00D6019D">
      <w:pPr>
        <w:pStyle w:val="ListParagraph"/>
        <w:spacing w:before="24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h</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temperature, how do you do this and how often?</w:t>
      </w:r>
    </w:p>
    <w:p w14:paraId="06452F8B" w14:textId="77777777" w:rsidR="00D6019D" w:rsidRDefault="00D6019D" w:rsidP="00D6019D">
      <w:pPr>
        <w:pStyle w:val="ListParagraph"/>
        <w:spacing w:before="240" w:line="240" w:lineRule="auto"/>
        <w:ind w:left="1080"/>
        <w:rPr>
          <w:rFonts w:ascii="Arial" w:hAnsi="Arial" w:cs="Arial"/>
          <w:sz w:val="20"/>
          <w:szCs w:val="20"/>
        </w:rPr>
      </w:pPr>
    </w:p>
    <w:p w14:paraId="273DACB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0418557C" w14:textId="77777777" w:rsidR="00D6019D" w:rsidRDefault="00D6019D" w:rsidP="00D6019D">
      <w:pPr>
        <w:pStyle w:val="ListParagraph"/>
        <w:spacing w:before="240" w:line="240" w:lineRule="auto"/>
        <w:ind w:left="1800" w:firstLine="360"/>
        <w:rPr>
          <w:rFonts w:ascii="Arial" w:hAnsi="Arial" w:cs="Arial"/>
          <w:sz w:val="20"/>
          <w:szCs w:val="20"/>
        </w:rPr>
      </w:pPr>
    </w:p>
    <w:p w14:paraId="3494177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0550A85" w14:textId="77777777" w:rsidR="00D6019D" w:rsidRDefault="00D6019D" w:rsidP="00D6019D">
      <w:pPr>
        <w:pStyle w:val="ListParagraph"/>
        <w:spacing w:before="240" w:line="240" w:lineRule="auto"/>
        <w:ind w:left="1800" w:firstLine="360"/>
        <w:rPr>
          <w:rFonts w:ascii="Arial" w:hAnsi="Arial" w:cs="Arial"/>
          <w:sz w:val="20"/>
          <w:szCs w:val="20"/>
        </w:rPr>
      </w:pPr>
    </w:p>
    <w:p w14:paraId="4981656F"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41D3A5B" w14:textId="77777777" w:rsidR="00D6019D" w:rsidRDefault="00D6019D" w:rsidP="00D6019D">
      <w:pPr>
        <w:pStyle w:val="ListParagraph"/>
        <w:spacing w:before="240" w:line="240" w:lineRule="auto"/>
        <w:ind w:left="1080"/>
        <w:rPr>
          <w:rFonts w:ascii="Arial" w:hAnsi="Arial" w:cs="Arial"/>
          <w:sz w:val="20"/>
          <w:szCs w:val="20"/>
        </w:rPr>
      </w:pPr>
    </w:p>
    <w:p w14:paraId="70545F2A" w14:textId="6A332D87"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i</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moisture level?</w:t>
      </w:r>
    </w:p>
    <w:p w14:paraId="6FD3D19B" w14:textId="77777777" w:rsidR="00D6019D" w:rsidRDefault="00D6019D" w:rsidP="00D6019D">
      <w:pPr>
        <w:pStyle w:val="ListParagraph"/>
        <w:spacing w:before="240" w:line="240" w:lineRule="auto"/>
        <w:ind w:left="1080"/>
        <w:rPr>
          <w:rFonts w:ascii="Arial" w:hAnsi="Arial" w:cs="Arial"/>
          <w:sz w:val="20"/>
          <w:szCs w:val="20"/>
        </w:rPr>
      </w:pPr>
    </w:p>
    <w:p w14:paraId="2C1D112F"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45FE303" w14:textId="77777777" w:rsidR="005D3999" w:rsidRDefault="005D3999" w:rsidP="00D6019D">
      <w:pPr>
        <w:pStyle w:val="ListParagraph"/>
        <w:spacing w:before="240"/>
        <w:ind w:left="1080"/>
        <w:rPr>
          <w:rFonts w:ascii="Arial" w:hAnsi="Arial" w:cs="Arial"/>
          <w:sz w:val="20"/>
          <w:szCs w:val="20"/>
        </w:rPr>
      </w:pPr>
    </w:p>
    <w:p w14:paraId="786AE0FC" w14:textId="77777777" w:rsidR="005D3999" w:rsidRDefault="005D3999" w:rsidP="00D6019D">
      <w:pPr>
        <w:pStyle w:val="ListParagraph"/>
        <w:spacing w:before="240"/>
        <w:ind w:left="1080"/>
        <w:rPr>
          <w:rFonts w:ascii="Arial" w:hAnsi="Arial" w:cs="Arial"/>
          <w:sz w:val="20"/>
          <w:szCs w:val="20"/>
        </w:rPr>
      </w:pPr>
    </w:p>
    <w:p w14:paraId="722904DF" w14:textId="6D9496D2" w:rsidR="00D6019D" w:rsidRPr="00D11C9B" w:rsidRDefault="00D6019D" w:rsidP="00D6019D">
      <w:pPr>
        <w:pStyle w:val="ListParagraph"/>
        <w:spacing w:before="240"/>
        <w:ind w:left="1080"/>
        <w:rPr>
          <w:rFonts w:ascii="Arial" w:hAnsi="Arial" w:cs="Arial"/>
          <w:b/>
          <w:sz w:val="20"/>
          <w:szCs w:val="20"/>
        </w:rPr>
      </w:pPr>
      <w:r>
        <w:rPr>
          <w:rFonts w:ascii="Arial" w:hAnsi="Arial" w:cs="Arial"/>
          <w:sz w:val="20"/>
          <w:szCs w:val="20"/>
        </w:rPr>
        <w:lastRenderedPageBreak/>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j</w:t>
      </w:r>
      <w:r>
        <w:rPr>
          <w:rFonts w:ascii="Arial" w:hAnsi="Arial" w:cs="Arial"/>
          <w:sz w:val="20"/>
          <w:szCs w:val="20"/>
        </w:rPr>
        <w:t>.</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moisture level, how do you do this and how often?</w:t>
      </w:r>
    </w:p>
    <w:p w14:paraId="2AACE62F" w14:textId="77777777" w:rsidR="00D6019D" w:rsidRDefault="00D6019D" w:rsidP="00D6019D">
      <w:pPr>
        <w:pStyle w:val="ListParagraph"/>
        <w:spacing w:before="240" w:line="240" w:lineRule="auto"/>
        <w:ind w:left="1080"/>
        <w:rPr>
          <w:rFonts w:ascii="Arial" w:hAnsi="Arial" w:cs="Arial"/>
          <w:sz w:val="20"/>
          <w:szCs w:val="20"/>
        </w:rPr>
      </w:pPr>
    </w:p>
    <w:p w14:paraId="460766A0"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4F8E1E4" w14:textId="77777777" w:rsidR="00D6019D" w:rsidRDefault="00D6019D" w:rsidP="00D6019D">
      <w:pPr>
        <w:pStyle w:val="ListParagraph"/>
        <w:spacing w:before="240" w:line="240" w:lineRule="auto"/>
        <w:ind w:left="1800" w:firstLine="360"/>
        <w:rPr>
          <w:rFonts w:ascii="Arial" w:hAnsi="Arial" w:cs="Arial"/>
          <w:sz w:val="20"/>
          <w:szCs w:val="20"/>
        </w:rPr>
      </w:pPr>
    </w:p>
    <w:p w14:paraId="7AFEB28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813E8EB" w14:textId="77777777" w:rsidR="00D6019D" w:rsidRDefault="00D6019D" w:rsidP="00D6019D">
      <w:pPr>
        <w:pStyle w:val="ListParagraph"/>
        <w:spacing w:before="240" w:line="240" w:lineRule="auto"/>
        <w:ind w:left="1800" w:firstLine="360"/>
        <w:rPr>
          <w:rFonts w:ascii="Arial" w:hAnsi="Arial" w:cs="Arial"/>
          <w:sz w:val="20"/>
          <w:szCs w:val="20"/>
        </w:rPr>
      </w:pPr>
    </w:p>
    <w:p w14:paraId="4EDB4D39"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E2E52FB" w14:textId="77777777" w:rsidR="00D6019D" w:rsidRDefault="00D6019D" w:rsidP="00D6019D">
      <w:pPr>
        <w:pStyle w:val="ListParagraph"/>
        <w:spacing w:before="240" w:line="240" w:lineRule="auto"/>
        <w:ind w:left="1080"/>
        <w:rPr>
          <w:rFonts w:ascii="Arial" w:hAnsi="Arial" w:cs="Arial"/>
          <w:sz w:val="20"/>
          <w:szCs w:val="20"/>
        </w:rPr>
      </w:pPr>
    </w:p>
    <w:p w14:paraId="623247C4" w14:textId="77777777" w:rsidR="00D6019D" w:rsidRDefault="00D6019D" w:rsidP="00D6019D">
      <w:pPr>
        <w:pStyle w:val="ListParagraph"/>
        <w:spacing w:before="240" w:line="240" w:lineRule="auto"/>
        <w:ind w:left="1080"/>
        <w:rPr>
          <w:rFonts w:ascii="Arial" w:hAnsi="Arial" w:cs="Arial"/>
          <w:sz w:val="20"/>
          <w:szCs w:val="20"/>
        </w:rPr>
      </w:pPr>
    </w:p>
    <w:p w14:paraId="3DF80936" w14:textId="67BCA75F"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k</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density?</w:t>
      </w:r>
    </w:p>
    <w:p w14:paraId="6F8642BE" w14:textId="77777777" w:rsidR="00D6019D" w:rsidRDefault="00D6019D" w:rsidP="00D6019D">
      <w:pPr>
        <w:pStyle w:val="ListParagraph"/>
        <w:spacing w:before="240" w:line="240" w:lineRule="auto"/>
        <w:ind w:left="1080"/>
        <w:rPr>
          <w:rFonts w:ascii="Arial" w:hAnsi="Arial" w:cs="Arial"/>
          <w:sz w:val="20"/>
          <w:szCs w:val="20"/>
        </w:rPr>
      </w:pPr>
    </w:p>
    <w:p w14:paraId="0CBB62F8"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BD085F6" w14:textId="511A57C4" w:rsidR="00D6019D" w:rsidRPr="00D11C9B" w:rsidRDefault="00D6019D" w:rsidP="00D6019D">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l</w:t>
      </w:r>
      <w:r>
        <w:rPr>
          <w:rFonts w:ascii="Arial" w:hAnsi="Arial" w:cs="Arial"/>
          <w:sz w:val="20"/>
          <w:szCs w:val="20"/>
        </w:rPr>
        <w:t>.</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density, how do you do this and how often?</w:t>
      </w:r>
    </w:p>
    <w:p w14:paraId="59AFD4E1" w14:textId="77777777" w:rsidR="00D6019D" w:rsidRDefault="00D6019D" w:rsidP="00D6019D">
      <w:pPr>
        <w:pStyle w:val="ListParagraph"/>
        <w:spacing w:before="240" w:line="240" w:lineRule="auto"/>
        <w:ind w:left="1080"/>
        <w:rPr>
          <w:rFonts w:ascii="Arial" w:hAnsi="Arial" w:cs="Arial"/>
          <w:sz w:val="20"/>
          <w:szCs w:val="20"/>
        </w:rPr>
      </w:pPr>
    </w:p>
    <w:p w14:paraId="4986A38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D3BC862" w14:textId="77777777" w:rsidR="00D6019D" w:rsidRDefault="00D6019D" w:rsidP="00D6019D">
      <w:pPr>
        <w:pStyle w:val="ListParagraph"/>
        <w:spacing w:before="240" w:line="240" w:lineRule="auto"/>
        <w:ind w:left="1800" w:firstLine="360"/>
        <w:rPr>
          <w:rFonts w:ascii="Arial" w:hAnsi="Arial" w:cs="Arial"/>
          <w:sz w:val="20"/>
          <w:szCs w:val="20"/>
        </w:rPr>
      </w:pPr>
    </w:p>
    <w:p w14:paraId="098331BE"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9180D36" w14:textId="77777777" w:rsidR="00D6019D" w:rsidRDefault="00D6019D" w:rsidP="00D6019D">
      <w:pPr>
        <w:pStyle w:val="ListParagraph"/>
        <w:spacing w:before="240" w:line="240" w:lineRule="auto"/>
        <w:ind w:left="1800" w:firstLine="360"/>
        <w:rPr>
          <w:rFonts w:ascii="Arial" w:hAnsi="Arial" w:cs="Arial"/>
          <w:sz w:val="20"/>
          <w:szCs w:val="20"/>
        </w:rPr>
      </w:pPr>
    </w:p>
    <w:p w14:paraId="7ABF732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DB1BB9F" w14:textId="77777777" w:rsidR="00D6019D" w:rsidRPr="00101B29" w:rsidRDefault="00D6019D" w:rsidP="00D6019D">
      <w:pPr>
        <w:pStyle w:val="ListParagraph"/>
        <w:spacing w:before="240" w:line="240" w:lineRule="auto"/>
        <w:ind w:left="1080"/>
        <w:rPr>
          <w:rFonts w:ascii="Arial" w:hAnsi="Arial" w:cs="Arial"/>
          <w:sz w:val="20"/>
          <w:szCs w:val="20"/>
        </w:rPr>
      </w:pPr>
    </w:p>
    <w:p w14:paraId="4677806D" w14:textId="77777777" w:rsidR="00D6019D" w:rsidRDefault="00D6019D" w:rsidP="00D6019D">
      <w:pPr>
        <w:pStyle w:val="ListParagraph"/>
        <w:spacing w:line="240" w:lineRule="auto"/>
        <w:ind w:left="1350"/>
        <w:rPr>
          <w:rFonts w:ascii="Arial" w:hAnsi="Arial" w:cs="Arial"/>
          <w:sz w:val="20"/>
          <w:szCs w:val="20"/>
        </w:rPr>
      </w:pPr>
    </w:p>
    <w:p w14:paraId="7186C23E" w14:textId="005C640E" w:rsidR="00D6019D" w:rsidRPr="009F4A5B" w:rsidRDefault="00691DD3" w:rsidP="00BA6797">
      <w:pPr>
        <w:pStyle w:val="ListParagraph"/>
        <w:tabs>
          <w:tab w:val="left" w:pos="1530"/>
        </w:tabs>
        <w:spacing w:before="240"/>
        <w:ind w:left="1800" w:hanging="72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m</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D11C9B">
        <w:rPr>
          <w:rFonts w:ascii="Arial" w:hAnsi="Arial" w:cs="Arial"/>
          <w:b/>
          <w:sz w:val="20"/>
          <w:szCs w:val="20"/>
        </w:rPr>
        <w:t>Any other factors you monitor for the pack? How do you do this and how</w:t>
      </w:r>
      <w:r w:rsidR="00BA6797">
        <w:rPr>
          <w:rFonts w:ascii="Arial" w:hAnsi="Arial" w:cs="Arial"/>
          <w:b/>
          <w:sz w:val="20"/>
          <w:szCs w:val="20"/>
        </w:rPr>
        <w:t xml:space="preserve"> </w:t>
      </w:r>
      <w:r w:rsidR="00D6019D" w:rsidRPr="00D11C9B">
        <w:rPr>
          <w:rFonts w:ascii="Arial" w:hAnsi="Arial" w:cs="Arial"/>
          <w:b/>
          <w:sz w:val="20"/>
          <w:szCs w:val="20"/>
        </w:rPr>
        <w:t>often?</w:t>
      </w:r>
    </w:p>
    <w:p w14:paraId="59D6ACE6" w14:textId="77777777" w:rsidR="00D6019D" w:rsidRDefault="00D6019D" w:rsidP="00D6019D">
      <w:pPr>
        <w:pStyle w:val="ListParagraph"/>
        <w:spacing w:before="240" w:line="240" w:lineRule="auto"/>
        <w:ind w:left="1080"/>
        <w:rPr>
          <w:rFonts w:ascii="Arial" w:hAnsi="Arial" w:cs="Arial"/>
          <w:sz w:val="20"/>
          <w:szCs w:val="20"/>
        </w:rPr>
      </w:pPr>
    </w:p>
    <w:p w14:paraId="1BB3CE7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C03AB8D" w14:textId="77777777" w:rsidR="00D6019D" w:rsidRDefault="00D6019D" w:rsidP="00D6019D">
      <w:pPr>
        <w:pStyle w:val="ListParagraph"/>
        <w:spacing w:before="240" w:line="240" w:lineRule="auto"/>
        <w:ind w:left="1800" w:firstLine="360"/>
        <w:rPr>
          <w:rFonts w:ascii="Arial" w:hAnsi="Arial" w:cs="Arial"/>
          <w:sz w:val="20"/>
          <w:szCs w:val="20"/>
        </w:rPr>
      </w:pPr>
    </w:p>
    <w:p w14:paraId="13D92CA6"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D92896A" w14:textId="77777777" w:rsidR="00D6019D" w:rsidRDefault="00D6019D" w:rsidP="00D6019D">
      <w:pPr>
        <w:pStyle w:val="ListParagraph"/>
        <w:spacing w:before="240" w:line="240" w:lineRule="auto"/>
        <w:ind w:left="1800" w:firstLine="360"/>
        <w:rPr>
          <w:rFonts w:ascii="Arial" w:hAnsi="Arial" w:cs="Arial"/>
          <w:sz w:val="20"/>
          <w:szCs w:val="20"/>
        </w:rPr>
      </w:pPr>
    </w:p>
    <w:p w14:paraId="49AE685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E4F033" w14:textId="77777777" w:rsidR="00D6019D" w:rsidRDefault="00D6019D" w:rsidP="00D6019D">
      <w:pPr>
        <w:pStyle w:val="ListParagraph"/>
        <w:spacing w:line="240" w:lineRule="auto"/>
        <w:ind w:left="1080"/>
        <w:rPr>
          <w:rFonts w:ascii="Arial" w:hAnsi="Arial" w:cs="Arial"/>
          <w:sz w:val="20"/>
          <w:szCs w:val="20"/>
        </w:rPr>
      </w:pPr>
    </w:p>
    <w:p w14:paraId="63DFA945" w14:textId="77777777" w:rsidR="00D6019D" w:rsidRDefault="00D6019D" w:rsidP="00D6019D">
      <w:pPr>
        <w:pStyle w:val="ListParagraph"/>
        <w:spacing w:line="240" w:lineRule="auto"/>
        <w:ind w:left="1080"/>
        <w:rPr>
          <w:rFonts w:ascii="Arial" w:hAnsi="Arial" w:cs="Arial"/>
          <w:sz w:val="20"/>
          <w:szCs w:val="20"/>
        </w:rPr>
      </w:pPr>
    </w:p>
    <w:p w14:paraId="48F9C5A6" w14:textId="688734DD" w:rsidR="00D6019D" w:rsidRDefault="00691DD3" w:rsidP="008005B0">
      <w:pPr>
        <w:pStyle w:val="ListParagraph"/>
        <w:spacing w:line="240" w:lineRule="auto"/>
        <w:ind w:left="1710" w:hanging="630"/>
        <w:rPr>
          <w:rFonts w:ascii="Arial" w:hAnsi="Arial" w:cs="Arial"/>
          <w:b/>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n</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8005B0" w:rsidRPr="00B67724">
        <w:rPr>
          <w:rFonts w:ascii="Arial" w:hAnsi="Arial" w:cs="Arial"/>
          <w:b/>
          <w:sz w:val="20"/>
          <w:szCs w:val="20"/>
        </w:rPr>
        <w:t xml:space="preserve">Can you estimate the amount </w:t>
      </w:r>
      <w:r w:rsidR="008005B0">
        <w:rPr>
          <w:rFonts w:ascii="Arial" w:hAnsi="Arial" w:cs="Arial"/>
          <w:b/>
          <w:sz w:val="20"/>
          <w:szCs w:val="20"/>
        </w:rPr>
        <w:t xml:space="preserve">(mass) </w:t>
      </w:r>
      <w:r w:rsidR="008005B0" w:rsidRPr="00B67724">
        <w:rPr>
          <w:rFonts w:ascii="Arial" w:hAnsi="Arial" w:cs="Arial"/>
          <w:b/>
          <w:sz w:val="20"/>
          <w:szCs w:val="20"/>
        </w:rPr>
        <w:t xml:space="preserve">of </w:t>
      </w:r>
      <w:r w:rsidR="008005B0">
        <w:rPr>
          <w:rFonts w:ascii="Arial" w:hAnsi="Arial" w:cs="Arial"/>
          <w:b/>
          <w:sz w:val="20"/>
          <w:szCs w:val="20"/>
        </w:rPr>
        <w:t>bedding material</w:t>
      </w:r>
      <w:r w:rsidR="008005B0" w:rsidRPr="00B67724">
        <w:rPr>
          <w:rFonts w:ascii="Arial" w:hAnsi="Arial" w:cs="Arial"/>
          <w:b/>
          <w:sz w:val="20"/>
          <w:szCs w:val="20"/>
        </w:rPr>
        <w:t xml:space="preserve"> added to the pack on average throughout the winter, per unit time? (e.g. two 500 lb. round bales added every day,10 yards wood chips every other week)</w:t>
      </w:r>
    </w:p>
    <w:p w14:paraId="65DFA3E0" w14:textId="77777777" w:rsidR="008005B0" w:rsidRDefault="008005B0" w:rsidP="008005B0">
      <w:pPr>
        <w:pStyle w:val="ListParagraph"/>
        <w:spacing w:line="240" w:lineRule="auto"/>
        <w:ind w:left="1710" w:hanging="630"/>
        <w:rPr>
          <w:rFonts w:ascii="Arial" w:hAnsi="Arial" w:cs="Arial"/>
          <w:sz w:val="20"/>
          <w:szCs w:val="20"/>
        </w:rPr>
      </w:pPr>
    </w:p>
    <w:p w14:paraId="31204659"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3E37A464" w14:textId="77777777" w:rsidR="00D6019D" w:rsidRDefault="00D6019D" w:rsidP="00D6019D">
      <w:pPr>
        <w:pStyle w:val="ListParagraph"/>
        <w:spacing w:before="240" w:line="240" w:lineRule="auto"/>
        <w:ind w:left="1800" w:firstLine="360"/>
        <w:rPr>
          <w:rFonts w:ascii="Arial" w:hAnsi="Arial" w:cs="Arial"/>
          <w:sz w:val="20"/>
          <w:szCs w:val="20"/>
        </w:rPr>
      </w:pPr>
    </w:p>
    <w:p w14:paraId="77AA64E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EEE8E58" w14:textId="77777777" w:rsidR="00D6019D" w:rsidRDefault="00D6019D" w:rsidP="00D6019D">
      <w:pPr>
        <w:pStyle w:val="ListParagraph"/>
        <w:spacing w:before="240" w:line="240" w:lineRule="auto"/>
        <w:ind w:left="1800" w:firstLine="360"/>
        <w:rPr>
          <w:rFonts w:ascii="Arial" w:hAnsi="Arial" w:cs="Arial"/>
          <w:sz w:val="20"/>
          <w:szCs w:val="20"/>
        </w:rPr>
      </w:pPr>
    </w:p>
    <w:p w14:paraId="00D7B34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E05F83E" w14:textId="77777777" w:rsidR="00D6019D" w:rsidRDefault="00D6019D" w:rsidP="00D6019D">
      <w:pPr>
        <w:pStyle w:val="ListParagraph"/>
        <w:spacing w:line="240" w:lineRule="auto"/>
        <w:ind w:left="1350"/>
        <w:rPr>
          <w:rFonts w:ascii="Arial" w:hAnsi="Arial" w:cs="Arial"/>
          <w:sz w:val="20"/>
          <w:szCs w:val="20"/>
        </w:rPr>
      </w:pPr>
      <w:r>
        <w:rPr>
          <w:rFonts w:ascii="Arial" w:hAnsi="Arial" w:cs="Arial"/>
          <w:sz w:val="20"/>
          <w:szCs w:val="20"/>
        </w:rPr>
        <w:br/>
      </w:r>
    </w:p>
    <w:p w14:paraId="145B92FB" w14:textId="2A4FCB40" w:rsidR="00D6019D" w:rsidRPr="00E942E6" w:rsidRDefault="00691DD3" w:rsidP="00E942E6">
      <w:pPr>
        <w:pStyle w:val="ListParagraph"/>
        <w:spacing w:line="240" w:lineRule="auto"/>
        <w:ind w:left="1620" w:hanging="45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o</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B249FA">
        <w:rPr>
          <w:rFonts w:ascii="Arial" w:hAnsi="Arial" w:cs="Arial"/>
          <w:b/>
          <w:sz w:val="20"/>
          <w:szCs w:val="20"/>
        </w:rPr>
        <w:t>Does the rate at which you add material to the pack vary throughout the season? If so, how?</w:t>
      </w:r>
    </w:p>
    <w:p w14:paraId="182257AA" w14:textId="77777777" w:rsidR="00D6019D" w:rsidRDefault="00D6019D" w:rsidP="00D6019D">
      <w:pPr>
        <w:pStyle w:val="ListParagraph"/>
        <w:spacing w:line="240" w:lineRule="auto"/>
        <w:ind w:left="1350"/>
        <w:rPr>
          <w:rFonts w:ascii="Arial" w:hAnsi="Arial" w:cs="Arial"/>
          <w:sz w:val="20"/>
          <w:szCs w:val="20"/>
        </w:rPr>
      </w:pPr>
    </w:p>
    <w:p w14:paraId="7889DC3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BD2F4F0" w14:textId="77777777" w:rsidR="00D6019D" w:rsidRDefault="00D6019D" w:rsidP="00D6019D">
      <w:pPr>
        <w:pStyle w:val="ListParagraph"/>
        <w:spacing w:before="240" w:line="240" w:lineRule="auto"/>
        <w:ind w:left="1800" w:firstLine="360"/>
        <w:rPr>
          <w:rFonts w:ascii="Arial" w:hAnsi="Arial" w:cs="Arial"/>
          <w:sz w:val="20"/>
          <w:szCs w:val="20"/>
        </w:rPr>
      </w:pPr>
    </w:p>
    <w:p w14:paraId="470B80D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F5B8AC9" w14:textId="77777777" w:rsidR="00D6019D" w:rsidRDefault="00D6019D" w:rsidP="00D6019D">
      <w:pPr>
        <w:pStyle w:val="ListParagraph"/>
        <w:spacing w:before="240" w:line="240" w:lineRule="auto"/>
        <w:ind w:left="1800" w:firstLine="360"/>
        <w:rPr>
          <w:rFonts w:ascii="Arial" w:hAnsi="Arial" w:cs="Arial"/>
          <w:sz w:val="20"/>
          <w:szCs w:val="20"/>
        </w:rPr>
      </w:pPr>
    </w:p>
    <w:p w14:paraId="7EB27CC5" w14:textId="45B1FDB5" w:rsidR="00D6019D" w:rsidRDefault="00D6019D"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85EE597" w14:textId="46E5CFFB" w:rsidR="00255788" w:rsidRDefault="00255788" w:rsidP="00F34F1E">
      <w:pPr>
        <w:pStyle w:val="ListParagraph"/>
        <w:spacing w:before="240" w:line="240" w:lineRule="auto"/>
        <w:ind w:left="1800" w:firstLine="360"/>
        <w:rPr>
          <w:rFonts w:ascii="Arial" w:hAnsi="Arial" w:cs="Arial"/>
          <w:sz w:val="20"/>
          <w:szCs w:val="20"/>
        </w:rPr>
      </w:pPr>
    </w:p>
    <w:p w14:paraId="7968AF44" w14:textId="77777777" w:rsidR="00255788" w:rsidRPr="00F34F1E" w:rsidRDefault="00255788" w:rsidP="00F34F1E">
      <w:pPr>
        <w:pStyle w:val="ListParagraph"/>
        <w:spacing w:before="240" w:line="240" w:lineRule="auto"/>
        <w:ind w:left="1800" w:firstLine="360"/>
        <w:rPr>
          <w:rFonts w:ascii="Arial" w:hAnsi="Arial" w:cs="Arial"/>
          <w:sz w:val="20"/>
          <w:szCs w:val="20"/>
        </w:rPr>
      </w:pPr>
    </w:p>
    <w:p w14:paraId="4D132B29" w14:textId="5DED0F3E" w:rsidR="00F34F1E" w:rsidRDefault="00F34F1E" w:rsidP="00F34F1E">
      <w:pPr>
        <w:spacing w:line="240" w:lineRule="auto"/>
        <w:ind w:left="1080"/>
        <w:rPr>
          <w:rFonts w:ascii="Arial" w:hAnsi="Arial" w:cs="Arial"/>
          <w:sz w:val="20"/>
          <w:szCs w:val="20"/>
        </w:rPr>
      </w:pPr>
      <w:r>
        <w:rPr>
          <w:rFonts w:ascii="Arial" w:hAnsi="Arial" w:cs="Arial"/>
          <w:sz w:val="20"/>
          <w:szCs w:val="20"/>
        </w:rPr>
        <w:lastRenderedPageBreak/>
        <w:t>14.</w:t>
      </w:r>
      <w:r w:rsidR="00BA6797">
        <w:rPr>
          <w:rFonts w:ascii="Arial" w:hAnsi="Arial" w:cs="Arial"/>
          <w:sz w:val="20"/>
          <w:szCs w:val="20"/>
        </w:rPr>
        <w:t>p</w:t>
      </w:r>
      <w:r>
        <w:rPr>
          <w:rFonts w:ascii="Arial" w:hAnsi="Arial" w:cs="Arial"/>
          <w:sz w:val="20"/>
          <w:szCs w:val="20"/>
        </w:rPr>
        <w:t xml:space="preserve">.i) Are cows fed </w:t>
      </w:r>
      <w:r w:rsidR="00893BF1">
        <w:rPr>
          <w:rFonts w:ascii="Arial" w:hAnsi="Arial" w:cs="Arial"/>
          <w:sz w:val="20"/>
          <w:szCs w:val="20"/>
        </w:rPr>
        <w:t xml:space="preserve">directly </w:t>
      </w:r>
      <w:r>
        <w:rPr>
          <w:rFonts w:ascii="Arial" w:hAnsi="Arial" w:cs="Arial"/>
          <w:sz w:val="20"/>
          <w:szCs w:val="20"/>
        </w:rPr>
        <w:t>on the pack?</w:t>
      </w:r>
    </w:p>
    <w:p w14:paraId="087DA16A" w14:textId="5F729A2B" w:rsidR="00BA6797" w:rsidRPr="00255788" w:rsidRDefault="00F34F1E" w:rsidP="00255788">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51D7E282" w14:textId="2FC5BB8E" w:rsidR="00F34F1E" w:rsidRDefault="00F34F1E" w:rsidP="00F34F1E">
      <w:pPr>
        <w:pStyle w:val="ListParagraph"/>
        <w:spacing w:line="240" w:lineRule="auto"/>
        <w:ind w:left="1080"/>
        <w:rPr>
          <w:rFonts w:ascii="Arial" w:hAnsi="Arial" w:cs="Arial"/>
          <w:sz w:val="20"/>
          <w:szCs w:val="20"/>
        </w:rPr>
      </w:pPr>
      <w:r>
        <w:rPr>
          <w:rFonts w:ascii="Arial" w:hAnsi="Arial" w:cs="Arial"/>
          <w:sz w:val="20"/>
          <w:szCs w:val="20"/>
        </w:rPr>
        <w:t>14.</w:t>
      </w:r>
      <w:r w:rsidR="00BA6797">
        <w:rPr>
          <w:rFonts w:ascii="Arial" w:hAnsi="Arial" w:cs="Arial"/>
          <w:sz w:val="20"/>
          <w:szCs w:val="20"/>
        </w:rPr>
        <w:t>q</w:t>
      </w:r>
      <w:r>
        <w:rPr>
          <w:rFonts w:ascii="Arial" w:hAnsi="Arial" w:cs="Arial"/>
          <w:sz w:val="20"/>
          <w:szCs w:val="20"/>
        </w:rPr>
        <w:t>.i</w:t>
      </w:r>
      <w:r w:rsidR="00D11C9B">
        <w:rPr>
          <w:rFonts w:ascii="Arial" w:hAnsi="Arial" w:cs="Arial"/>
          <w:sz w:val="20"/>
          <w:szCs w:val="20"/>
        </w:rPr>
        <w:t>ii</w:t>
      </w:r>
      <w:r>
        <w:rPr>
          <w:rFonts w:ascii="Arial" w:hAnsi="Arial" w:cs="Arial"/>
          <w:sz w:val="20"/>
          <w:szCs w:val="20"/>
        </w:rPr>
        <w:t xml:space="preserve">) Can you describe how you initially build your pack after completely removing the </w:t>
      </w:r>
    </w:p>
    <w:p w14:paraId="62196E64" w14:textId="1BDEF665" w:rsidR="00F34F1E" w:rsidRPr="002F05D9" w:rsidRDefault="00F34F1E" w:rsidP="00F34F1E">
      <w:pPr>
        <w:pStyle w:val="ListParagraph"/>
        <w:spacing w:line="240" w:lineRule="auto"/>
        <w:ind w:left="1080" w:firstLine="360"/>
        <w:rPr>
          <w:rFonts w:ascii="Arial" w:hAnsi="Arial" w:cs="Arial"/>
          <w:b/>
          <w:sz w:val="20"/>
          <w:szCs w:val="20"/>
        </w:rPr>
      </w:pPr>
      <w:r>
        <w:rPr>
          <w:rFonts w:ascii="Arial" w:hAnsi="Arial" w:cs="Arial"/>
          <w:sz w:val="20"/>
          <w:szCs w:val="20"/>
        </w:rPr>
        <w:t>previous pack and starting over?</w:t>
      </w:r>
      <w:r w:rsidR="002F05D9">
        <w:rPr>
          <w:rFonts w:ascii="Arial" w:hAnsi="Arial" w:cs="Arial"/>
          <w:sz w:val="20"/>
          <w:szCs w:val="20"/>
        </w:rPr>
        <w:t xml:space="preserve"> </w:t>
      </w:r>
      <w:r w:rsidR="002F05D9" w:rsidRPr="002F05D9">
        <w:rPr>
          <w:rFonts w:ascii="Arial" w:hAnsi="Arial" w:cs="Arial"/>
          <w:b/>
          <w:sz w:val="20"/>
          <w:szCs w:val="20"/>
        </w:rPr>
        <w:t>(audio)</w:t>
      </w:r>
    </w:p>
    <w:p w14:paraId="04ACE905" w14:textId="77777777" w:rsidR="00F34F1E" w:rsidRDefault="00F34F1E" w:rsidP="00F34F1E">
      <w:pPr>
        <w:pStyle w:val="ListParagraph"/>
        <w:spacing w:before="240" w:line="240" w:lineRule="auto"/>
        <w:ind w:left="1800" w:firstLine="360"/>
        <w:rPr>
          <w:rFonts w:ascii="Arial" w:hAnsi="Arial" w:cs="Arial"/>
          <w:sz w:val="20"/>
          <w:szCs w:val="20"/>
        </w:rPr>
      </w:pPr>
    </w:p>
    <w:p w14:paraId="78740D80"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736D98B" w14:textId="77777777" w:rsidR="00F34F1E" w:rsidRDefault="00F34F1E" w:rsidP="00F34F1E">
      <w:pPr>
        <w:pStyle w:val="ListParagraph"/>
        <w:spacing w:before="240" w:line="240" w:lineRule="auto"/>
        <w:ind w:left="1800" w:firstLine="360"/>
        <w:rPr>
          <w:rFonts w:ascii="Arial" w:hAnsi="Arial" w:cs="Arial"/>
          <w:sz w:val="20"/>
          <w:szCs w:val="20"/>
        </w:rPr>
      </w:pPr>
    </w:p>
    <w:p w14:paraId="2E446EA8"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255EF9C" w14:textId="77777777" w:rsidR="00F34F1E" w:rsidRDefault="00F34F1E" w:rsidP="00F34F1E">
      <w:pPr>
        <w:pStyle w:val="ListParagraph"/>
        <w:spacing w:before="240" w:line="240" w:lineRule="auto"/>
        <w:ind w:left="1800" w:firstLine="360"/>
        <w:rPr>
          <w:rFonts w:ascii="Arial" w:hAnsi="Arial" w:cs="Arial"/>
          <w:sz w:val="20"/>
          <w:szCs w:val="20"/>
        </w:rPr>
      </w:pPr>
    </w:p>
    <w:p w14:paraId="05D5FF94"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C5ED297" w14:textId="6A4C1606"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r</w:t>
      </w:r>
      <w:r w:rsidR="00D6019D" w:rsidRPr="00B750C3">
        <w:rPr>
          <w:rFonts w:ascii="Arial" w:hAnsi="Arial" w:cs="Arial"/>
          <w:sz w:val="20"/>
          <w:szCs w:val="20"/>
        </w:rPr>
        <w:t>.i</w:t>
      </w:r>
      <w:r w:rsidR="00450ECD">
        <w:rPr>
          <w:rFonts w:ascii="Arial" w:hAnsi="Arial" w:cs="Arial"/>
          <w:sz w:val="20"/>
          <w:szCs w:val="20"/>
        </w:rPr>
        <w:t>i</w:t>
      </w:r>
      <w:r w:rsidR="00D6019D" w:rsidRPr="00B750C3">
        <w:rPr>
          <w:rFonts w:ascii="Arial" w:hAnsi="Arial" w:cs="Arial"/>
          <w:sz w:val="20"/>
          <w:szCs w:val="20"/>
        </w:rPr>
        <w:t xml:space="preserve">) </w:t>
      </w:r>
      <w:r w:rsidR="00D6019D">
        <w:rPr>
          <w:rFonts w:ascii="Arial" w:hAnsi="Arial" w:cs="Arial"/>
          <w:sz w:val="20"/>
          <w:szCs w:val="20"/>
        </w:rPr>
        <w:t>If you changed to a compost bedded pack from another housing style, do you feel that cow hygiene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5CC1E3B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549BCDF" w14:textId="77777777" w:rsidR="00D6019D" w:rsidRDefault="00D6019D" w:rsidP="00D6019D">
      <w:pPr>
        <w:pStyle w:val="ListParagraph"/>
        <w:spacing w:before="240" w:line="240" w:lineRule="auto"/>
        <w:ind w:left="1800" w:firstLine="360"/>
        <w:rPr>
          <w:rFonts w:ascii="Arial" w:hAnsi="Arial" w:cs="Arial"/>
          <w:sz w:val="20"/>
          <w:szCs w:val="20"/>
        </w:rPr>
      </w:pPr>
    </w:p>
    <w:p w14:paraId="48DF853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20740EA" w14:textId="77777777" w:rsidR="00D6019D" w:rsidRDefault="00D6019D" w:rsidP="00D6019D">
      <w:pPr>
        <w:pStyle w:val="ListParagraph"/>
        <w:spacing w:before="240" w:line="240" w:lineRule="auto"/>
        <w:ind w:left="1800" w:firstLine="360"/>
        <w:rPr>
          <w:rFonts w:ascii="Arial" w:hAnsi="Arial" w:cs="Arial"/>
          <w:sz w:val="20"/>
          <w:szCs w:val="20"/>
        </w:rPr>
      </w:pPr>
    </w:p>
    <w:p w14:paraId="2B521CF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82ED06F" w14:textId="77777777" w:rsidR="00D6019D" w:rsidRDefault="00D6019D" w:rsidP="00D6019D">
      <w:pPr>
        <w:pStyle w:val="ListParagraph"/>
        <w:spacing w:before="240" w:line="240" w:lineRule="auto"/>
        <w:ind w:left="1800" w:firstLine="360"/>
        <w:rPr>
          <w:rFonts w:ascii="Arial" w:hAnsi="Arial" w:cs="Arial"/>
          <w:sz w:val="20"/>
          <w:szCs w:val="20"/>
        </w:rPr>
      </w:pPr>
    </w:p>
    <w:p w14:paraId="06FEE07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AF6A453" w14:textId="77777777" w:rsidR="00D6019D" w:rsidRDefault="00D6019D" w:rsidP="00D6019D">
      <w:pPr>
        <w:pStyle w:val="ListParagraph"/>
        <w:spacing w:before="240" w:line="240" w:lineRule="auto"/>
        <w:ind w:left="1800" w:firstLine="360"/>
        <w:rPr>
          <w:rFonts w:ascii="Arial" w:hAnsi="Arial" w:cs="Arial"/>
          <w:sz w:val="20"/>
          <w:szCs w:val="20"/>
        </w:rPr>
      </w:pPr>
    </w:p>
    <w:p w14:paraId="630AF598" w14:textId="4865E9EB"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s</w:t>
      </w:r>
      <w:r w:rsidR="00D6019D" w:rsidRPr="00B750C3">
        <w:rPr>
          <w:rFonts w:ascii="Arial" w:hAnsi="Arial" w:cs="Arial"/>
          <w:sz w:val="20"/>
          <w:szCs w:val="20"/>
        </w:rPr>
        <w:t>.</w:t>
      </w:r>
      <w:r w:rsidR="00450ECD">
        <w:rPr>
          <w:rFonts w:ascii="Arial" w:hAnsi="Arial" w:cs="Arial"/>
          <w:sz w:val="20"/>
          <w:szCs w:val="20"/>
        </w:rPr>
        <w:t>i</w:t>
      </w:r>
      <w:r w:rsidR="00D6019D" w:rsidRPr="00B750C3">
        <w:rPr>
          <w:rFonts w:ascii="Arial" w:hAnsi="Arial" w:cs="Arial"/>
          <w:sz w:val="20"/>
          <w:szCs w:val="20"/>
        </w:rPr>
        <w:t xml:space="preserve">i) </w:t>
      </w:r>
      <w:r w:rsidR="00D6019D">
        <w:rPr>
          <w:rFonts w:ascii="Arial" w:hAnsi="Arial" w:cs="Arial"/>
          <w:sz w:val="20"/>
          <w:szCs w:val="20"/>
        </w:rPr>
        <w:t>If you changed to a compost bedded pack from another housing style, do you feel that mastitis incidence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367CA25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666D6A9A" w14:textId="77777777" w:rsidR="00D6019D" w:rsidRDefault="00D6019D" w:rsidP="00D6019D">
      <w:pPr>
        <w:pStyle w:val="ListParagraph"/>
        <w:spacing w:before="240" w:line="240" w:lineRule="auto"/>
        <w:ind w:left="1800" w:firstLine="360"/>
        <w:rPr>
          <w:rFonts w:ascii="Arial" w:hAnsi="Arial" w:cs="Arial"/>
          <w:sz w:val="20"/>
          <w:szCs w:val="20"/>
        </w:rPr>
      </w:pPr>
    </w:p>
    <w:p w14:paraId="0E9F853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8C65EB5" w14:textId="77777777" w:rsidR="00D6019D" w:rsidRDefault="00D6019D" w:rsidP="00D6019D">
      <w:pPr>
        <w:pStyle w:val="ListParagraph"/>
        <w:spacing w:before="240" w:line="240" w:lineRule="auto"/>
        <w:ind w:left="1800" w:firstLine="360"/>
        <w:rPr>
          <w:rFonts w:ascii="Arial" w:hAnsi="Arial" w:cs="Arial"/>
          <w:sz w:val="20"/>
          <w:szCs w:val="20"/>
        </w:rPr>
      </w:pPr>
    </w:p>
    <w:p w14:paraId="0D2C036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C8C0C84" w14:textId="77777777" w:rsidR="00D6019D" w:rsidRDefault="00D6019D" w:rsidP="00D6019D">
      <w:pPr>
        <w:pStyle w:val="ListParagraph"/>
        <w:spacing w:before="240" w:line="240" w:lineRule="auto"/>
        <w:ind w:left="1800" w:firstLine="360"/>
        <w:rPr>
          <w:rFonts w:ascii="Arial" w:hAnsi="Arial" w:cs="Arial"/>
          <w:sz w:val="20"/>
          <w:szCs w:val="20"/>
        </w:rPr>
      </w:pPr>
    </w:p>
    <w:p w14:paraId="53C90C5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2EACD67" w14:textId="77777777" w:rsidR="00D6019D" w:rsidRDefault="00D6019D" w:rsidP="00D6019D">
      <w:pPr>
        <w:pStyle w:val="ListParagraph"/>
        <w:spacing w:before="240" w:line="240" w:lineRule="auto"/>
        <w:ind w:left="1800" w:firstLine="360"/>
        <w:rPr>
          <w:rFonts w:ascii="Arial" w:hAnsi="Arial" w:cs="Arial"/>
          <w:sz w:val="20"/>
          <w:szCs w:val="20"/>
        </w:rPr>
      </w:pPr>
    </w:p>
    <w:p w14:paraId="64D6CEEB" w14:textId="0BC37427"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t</w:t>
      </w:r>
      <w:r w:rsidR="00D6019D" w:rsidRPr="00B750C3">
        <w:rPr>
          <w:rFonts w:ascii="Arial" w:hAnsi="Arial" w:cs="Arial"/>
          <w:sz w:val="20"/>
          <w:szCs w:val="20"/>
        </w:rPr>
        <w:t>.</w:t>
      </w:r>
      <w:r w:rsidR="00450ECD">
        <w:rPr>
          <w:rFonts w:ascii="Arial" w:hAnsi="Arial" w:cs="Arial"/>
          <w:sz w:val="20"/>
          <w:szCs w:val="20"/>
        </w:rPr>
        <w:t>i</w:t>
      </w:r>
      <w:r w:rsidR="00D6019D" w:rsidRPr="00B750C3">
        <w:rPr>
          <w:rFonts w:ascii="Arial" w:hAnsi="Arial" w:cs="Arial"/>
          <w:sz w:val="20"/>
          <w:szCs w:val="20"/>
        </w:rPr>
        <w:t>i) Anything else about your pack management and construction you feel we should</w:t>
      </w:r>
      <w:r w:rsidR="00D6019D">
        <w:rPr>
          <w:rFonts w:ascii="Arial" w:hAnsi="Arial" w:cs="Arial"/>
          <w:sz w:val="20"/>
          <w:szCs w:val="20"/>
        </w:rPr>
        <w:t xml:space="preserve"> </w:t>
      </w:r>
      <w:r w:rsidR="00D6019D" w:rsidRPr="00B750C3">
        <w:rPr>
          <w:rFonts w:ascii="Arial" w:hAnsi="Arial" w:cs="Arial"/>
          <w:sz w:val="20"/>
          <w:szCs w:val="20"/>
        </w:rPr>
        <w:t>know that we didn’t cover?</w:t>
      </w:r>
      <w:r w:rsidR="002F05D9">
        <w:rPr>
          <w:rFonts w:ascii="Arial" w:hAnsi="Arial" w:cs="Arial"/>
          <w:sz w:val="20"/>
          <w:szCs w:val="20"/>
        </w:rPr>
        <w:t xml:space="preserve"> </w:t>
      </w:r>
      <w:r w:rsidR="002F05D9" w:rsidRPr="002F05D9">
        <w:rPr>
          <w:rFonts w:ascii="Arial" w:hAnsi="Arial" w:cs="Arial"/>
          <w:b/>
          <w:sz w:val="20"/>
          <w:szCs w:val="20"/>
        </w:rPr>
        <w:t>(audio)</w:t>
      </w:r>
    </w:p>
    <w:p w14:paraId="1FCCF9C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597B438" w14:textId="77777777" w:rsidR="00D6019D" w:rsidRDefault="00D6019D" w:rsidP="00D6019D">
      <w:pPr>
        <w:pStyle w:val="ListParagraph"/>
        <w:spacing w:before="240" w:line="240" w:lineRule="auto"/>
        <w:ind w:left="1800" w:firstLine="360"/>
        <w:rPr>
          <w:rFonts w:ascii="Arial" w:hAnsi="Arial" w:cs="Arial"/>
          <w:sz w:val="20"/>
          <w:szCs w:val="20"/>
        </w:rPr>
      </w:pPr>
    </w:p>
    <w:p w14:paraId="77E9892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53FA1F1" w14:textId="77777777" w:rsidR="00D6019D" w:rsidRDefault="00D6019D" w:rsidP="00D6019D">
      <w:pPr>
        <w:pStyle w:val="ListParagraph"/>
        <w:spacing w:before="240" w:line="240" w:lineRule="auto"/>
        <w:ind w:left="1800" w:firstLine="360"/>
        <w:rPr>
          <w:rFonts w:ascii="Arial" w:hAnsi="Arial" w:cs="Arial"/>
          <w:sz w:val="20"/>
          <w:szCs w:val="20"/>
        </w:rPr>
      </w:pPr>
    </w:p>
    <w:p w14:paraId="05346F4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79E7ACB" w14:textId="77777777" w:rsidR="00D6019D" w:rsidRDefault="00D6019D" w:rsidP="00D6019D">
      <w:pPr>
        <w:pStyle w:val="ListParagraph"/>
        <w:spacing w:before="240" w:line="240" w:lineRule="auto"/>
        <w:ind w:left="1800" w:firstLine="360"/>
        <w:rPr>
          <w:rFonts w:ascii="Arial" w:hAnsi="Arial" w:cs="Arial"/>
          <w:sz w:val="20"/>
          <w:szCs w:val="20"/>
        </w:rPr>
      </w:pPr>
    </w:p>
    <w:p w14:paraId="25D9A2D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94853C4" w14:textId="77777777" w:rsidR="00D6019D" w:rsidRDefault="00D6019D" w:rsidP="00D6019D">
      <w:pPr>
        <w:spacing w:line="240" w:lineRule="auto"/>
        <w:ind w:left="1800" w:firstLine="360"/>
        <w:rPr>
          <w:rFonts w:ascii="Arial" w:hAnsi="Arial" w:cs="Arial"/>
          <w:sz w:val="20"/>
          <w:szCs w:val="20"/>
        </w:rPr>
      </w:pPr>
    </w:p>
    <w:p w14:paraId="56C25B3F" w14:textId="77777777" w:rsidR="00D6019D" w:rsidRDefault="00D6019D" w:rsidP="00D6019D">
      <w:pPr>
        <w:spacing w:line="240" w:lineRule="auto"/>
        <w:ind w:left="1800" w:firstLine="360"/>
        <w:rPr>
          <w:rFonts w:ascii="Arial" w:hAnsi="Arial" w:cs="Arial"/>
          <w:sz w:val="20"/>
          <w:szCs w:val="20"/>
        </w:rPr>
      </w:pPr>
    </w:p>
    <w:p w14:paraId="48048EE5" w14:textId="0F366711" w:rsidR="00D6019D" w:rsidRDefault="00D6019D" w:rsidP="00F25F97">
      <w:pPr>
        <w:spacing w:line="240" w:lineRule="auto"/>
        <w:ind w:left="1800" w:firstLine="360"/>
        <w:rPr>
          <w:rFonts w:ascii="Arial" w:hAnsi="Arial" w:cs="Arial"/>
          <w:sz w:val="20"/>
          <w:szCs w:val="20"/>
        </w:rPr>
      </w:pPr>
    </w:p>
    <w:p w14:paraId="7BD15C44" w14:textId="614EEB44" w:rsidR="004C722E" w:rsidRDefault="004C722E" w:rsidP="007D1D5E">
      <w:pPr>
        <w:spacing w:line="240" w:lineRule="auto"/>
        <w:rPr>
          <w:rFonts w:ascii="Arial" w:hAnsi="Arial" w:cs="Arial"/>
          <w:sz w:val="20"/>
          <w:szCs w:val="20"/>
        </w:rPr>
      </w:pPr>
    </w:p>
    <w:p w14:paraId="2BA474B5" w14:textId="77777777" w:rsidR="007D1D5E" w:rsidRPr="00433635" w:rsidRDefault="007D1D5E" w:rsidP="007D1D5E">
      <w:pPr>
        <w:spacing w:line="240" w:lineRule="auto"/>
        <w:rPr>
          <w:rFonts w:ascii="Arial" w:hAnsi="Arial" w:cs="Arial"/>
          <w:sz w:val="20"/>
          <w:szCs w:val="20"/>
        </w:rPr>
      </w:pPr>
    </w:p>
    <w:p w14:paraId="618DCD7D" w14:textId="14595343" w:rsidR="00146F64" w:rsidRPr="007C2855" w:rsidRDefault="001D2127" w:rsidP="00691DD3">
      <w:pPr>
        <w:pStyle w:val="ListParagraph"/>
        <w:numPr>
          <w:ilvl w:val="0"/>
          <w:numId w:val="49"/>
        </w:numPr>
        <w:spacing w:line="360" w:lineRule="auto"/>
        <w:rPr>
          <w:rFonts w:ascii="Arial" w:hAnsi="Arial" w:cs="Arial"/>
          <w:b/>
          <w:sz w:val="20"/>
          <w:szCs w:val="20"/>
        </w:rPr>
      </w:pPr>
      <w:r w:rsidRPr="007C2855">
        <w:rPr>
          <w:rFonts w:ascii="Arial" w:hAnsi="Arial" w:cs="Arial"/>
          <w:b/>
          <w:sz w:val="20"/>
          <w:szCs w:val="20"/>
        </w:rPr>
        <w:lastRenderedPageBreak/>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w:t>
      </w:r>
      <w:r w:rsidR="004E3E0F">
        <w:rPr>
          <w:rFonts w:ascii="Arial" w:hAnsi="Arial" w:cs="Arial"/>
          <w:b/>
          <w:sz w:val="20"/>
          <w:szCs w:val="20"/>
        </w:rPr>
        <w:t xml:space="preserve"> BOTH</w:t>
      </w:r>
      <w:r w:rsidR="0016560F">
        <w:rPr>
          <w:rFonts w:ascii="Arial" w:hAnsi="Arial" w:cs="Arial"/>
          <w:b/>
          <w:sz w:val="20"/>
          <w:szCs w:val="20"/>
        </w:rPr>
        <w:t xml:space="preserve"> </w:t>
      </w:r>
      <w:r w:rsidR="004E3E0F">
        <w:rPr>
          <w:rFonts w:ascii="Arial" w:hAnsi="Arial" w:cs="Arial"/>
          <w:b/>
          <w:sz w:val="20"/>
          <w:szCs w:val="20"/>
        </w:rPr>
        <w:t>LACTATING</w:t>
      </w:r>
      <w:r w:rsidR="0016560F">
        <w:rPr>
          <w:rFonts w:ascii="Arial" w:hAnsi="Arial" w:cs="Arial"/>
          <w:b/>
          <w:sz w:val="20"/>
          <w:szCs w:val="20"/>
        </w:rPr>
        <w:t xml:space="preserve"> </w:t>
      </w:r>
      <w:r w:rsidR="00B94EEE">
        <w:rPr>
          <w:rFonts w:ascii="Arial" w:hAnsi="Arial" w:cs="Arial"/>
          <w:b/>
          <w:sz w:val="20"/>
          <w:szCs w:val="20"/>
        </w:rPr>
        <w:t xml:space="preserve">and </w:t>
      </w:r>
      <w:r w:rsidR="004E3E0F">
        <w:rPr>
          <w:rFonts w:ascii="Arial" w:hAnsi="Arial" w:cs="Arial"/>
          <w:b/>
          <w:sz w:val="20"/>
          <w:szCs w:val="20"/>
        </w:rPr>
        <w:t>DRY</w:t>
      </w:r>
      <w:r w:rsidR="00B94EEE">
        <w:rPr>
          <w:rFonts w:ascii="Arial" w:hAnsi="Arial" w:cs="Arial"/>
          <w:b/>
          <w:sz w:val="20"/>
          <w:szCs w:val="20"/>
        </w:rPr>
        <w:t xml:space="preserve"> </w:t>
      </w:r>
      <w:r w:rsidR="0016560F">
        <w:rPr>
          <w:rFonts w:ascii="Arial" w:hAnsi="Arial" w:cs="Arial"/>
          <w:b/>
          <w:sz w:val="20"/>
          <w:szCs w:val="20"/>
        </w:rPr>
        <w:t>cows</w:t>
      </w:r>
      <w:r w:rsidR="00226600">
        <w:rPr>
          <w:rFonts w:ascii="Arial" w:hAnsi="Arial" w:cs="Arial"/>
          <w:b/>
          <w:sz w:val="20"/>
          <w:szCs w:val="20"/>
        </w:rPr>
        <w:t>)</w:t>
      </w:r>
    </w:p>
    <w:p w14:paraId="0CE85ECF" w14:textId="77777777" w:rsidR="00B53D37" w:rsidRDefault="00B53D37" w:rsidP="00226600">
      <w:pPr>
        <w:pStyle w:val="ListParagraph"/>
        <w:spacing w:line="360" w:lineRule="auto"/>
        <w:ind w:left="1080"/>
        <w:rPr>
          <w:rFonts w:ascii="Arial" w:hAnsi="Arial" w:cs="Arial"/>
          <w:sz w:val="20"/>
          <w:szCs w:val="20"/>
        </w:rPr>
      </w:pPr>
    </w:p>
    <w:p w14:paraId="1811161F" w14:textId="4C4062CF" w:rsidR="00226600" w:rsidRDefault="00140AB4" w:rsidP="00226600">
      <w:pPr>
        <w:pStyle w:val="ListParagraph"/>
        <w:spacing w:line="360" w:lineRule="auto"/>
        <w:ind w:left="1080"/>
        <w:rPr>
          <w:rFonts w:ascii="Arial" w:hAnsi="Arial" w:cs="Arial"/>
          <w:sz w:val="20"/>
          <w:szCs w:val="20"/>
        </w:rPr>
      </w:pPr>
      <w:r>
        <w:rPr>
          <w:rFonts w:ascii="Arial" w:hAnsi="Arial" w:cs="Arial"/>
          <w:sz w:val="20"/>
          <w:szCs w:val="20"/>
        </w:rPr>
        <w:t>15</w:t>
      </w:r>
      <w:r w:rsidR="006A2183">
        <w:rPr>
          <w:rFonts w:ascii="Arial" w:hAnsi="Arial" w:cs="Arial"/>
          <w:sz w:val="20"/>
          <w:szCs w:val="20"/>
        </w:rPr>
        <w:t>.a</w:t>
      </w:r>
      <w:r w:rsidR="0033287E">
        <w:rPr>
          <w:rFonts w:ascii="Arial" w:hAnsi="Arial" w:cs="Arial"/>
          <w:sz w:val="20"/>
          <w:szCs w:val="20"/>
        </w:rPr>
        <w:t>.i</w:t>
      </w:r>
      <w:r w:rsidR="006A2183">
        <w:rPr>
          <w:rFonts w:ascii="Arial" w:hAnsi="Arial" w:cs="Arial"/>
          <w:sz w:val="20"/>
          <w:szCs w:val="20"/>
        </w:rPr>
        <w:t xml:space="preserve">) </w:t>
      </w:r>
      <w:r w:rsidR="00674B5E">
        <w:rPr>
          <w:rFonts w:ascii="Arial" w:hAnsi="Arial" w:cs="Arial"/>
          <w:sz w:val="20"/>
          <w:szCs w:val="20"/>
        </w:rPr>
        <w:t xml:space="preserve">How long has the current </w:t>
      </w:r>
      <w:r w:rsidR="00C44A73">
        <w:rPr>
          <w:rFonts w:ascii="Arial" w:hAnsi="Arial" w:cs="Arial"/>
          <w:sz w:val="20"/>
          <w:szCs w:val="20"/>
        </w:rPr>
        <w:t xml:space="preserve">winter </w:t>
      </w:r>
      <w:r w:rsidR="00674B5E">
        <w:rPr>
          <w:rFonts w:ascii="Arial" w:hAnsi="Arial" w:cs="Arial"/>
          <w:sz w:val="20"/>
          <w:szCs w:val="20"/>
        </w:rPr>
        <w:t>bedding system been in use</w:t>
      </w:r>
      <w:r w:rsidR="0033287E">
        <w:rPr>
          <w:rFonts w:ascii="Arial" w:hAnsi="Arial" w:cs="Arial"/>
          <w:sz w:val="20"/>
          <w:szCs w:val="20"/>
        </w:rPr>
        <w:t xml:space="preserve"> for LACTATING cows</w:t>
      </w:r>
      <w:r w:rsidR="00674B5E">
        <w:rPr>
          <w:rFonts w:ascii="Arial" w:hAnsi="Arial" w:cs="Arial"/>
          <w:sz w:val="20"/>
          <w:szCs w:val="20"/>
        </w:rPr>
        <w:t xml:space="preserve">? </w:t>
      </w:r>
    </w:p>
    <w:p w14:paraId="2E9E232F" w14:textId="77777777" w:rsidR="00310097" w:rsidRDefault="00226600" w:rsidP="006B1013">
      <w:pPr>
        <w:pStyle w:val="ListParagraph"/>
        <w:spacing w:line="360" w:lineRule="auto"/>
        <w:ind w:left="108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 </w:t>
      </w:r>
      <w:r w:rsidR="00A81821">
        <w:rPr>
          <w:rFonts w:ascii="Arial" w:hAnsi="Arial" w:cs="Arial"/>
          <w:sz w:val="20"/>
          <w:szCs w:val="20"/>
        </w:rPr>
        <w:tab/>
      </w:r>
    </w:p>
    <w:p w14:paraId="348570C8" w14:textId="5E77A267" w:rsidR="00C169D3" w:rsidRPr="006B1013" w:rsidRDefault="00A81821" w:rsidP="00310097">
      <w:pPr>
        <w:pStyle w:val="ListParagraph"/>
        <w:spacing w:line="360" w:lineRule="auto"/>
        <w:ind w:left="1800" w:firstLine="360"/>
        <w:rPr>
          <w:rFonts w:ascii="Arial" w:hAnsi="Arial" w:cs="Arial"/>
          <w:sz w:val="20"/>
          <w:szCs w:val="20"/>
        </w:rPr>
      </w:pPr>
      <w:r>
        <w:rPr>
          <w:rFonts w:ascii="Arial" w:hAnsi="Arial" w:cs="Arial"/>
          <w:sz w:val="20"/>
          <w:szCs w:val="20"/>
        </w:rPr>
        <w:t>_______________________</w:t>
      </w:r>
    </w:p>
    <w:p w14:paraId="7A436D3D" w14:textId="77777777" w:rsidR="00A81821" w:rsidRDefault="00A81821" w:rsidP="00A81821">
      <w:pPr>
        <w:pStyle w:val="ListParagraph"/>
        <w:spacing w:line="360" w:lineRule="auto"/>
        <w:ind w:left="1080"/>
        <w:rPr>
          <w:rFonts w:ascii="Arial" w:hAnsi="Arial" w:cs="Arial"/>
          <w:sz w:val="20"/>
          <w:szCs w:val="20"/>
        </w:rPr>
      </w:pPr>
    </w:p>
    <w:p w14:paraId="79E62F93" w14:textId="07C56D8E" w:rsidR="00A81821" w:rsidRDefault="00A81821" w:rsidP="00A81821">
      <w:pPr>
        <w:pStyle w:val="ListParagraph"/>
        <w:spacing w:line="360" w:lineRule="auto"/>
        <w:ind w:left="1080"/>
        <w:rPr>
          <w:rFonts w:ascii="Arial" w:hAnsi="Arial" w:cs="Arial"/>
          <w:sz w:val="20"/>
          <w:szCs w:val="20"/>
        </w:rPr>
      </w:pPr>
      <w:r>
        <w:rPr>
          <w:rFonts w:ascii="Arial" w:hAnsi="Arial" w:cs="Arial"/>
          <w:sz w:val="20"/>
          <w:szCs w:val="20"/>
        </w:rPr>
        <w:t xml:space="preserve">15.a.i) How long has the current winter bedding system been in use for DRY cows? </w:t>
      </w:r>
    </w:p>
    <w:p w14:paraId="5BB55804" w14:textId="77777777" w:rsidR="00310097" w:rsidRDefault="00A81821" w:rsidP="00A81821">
      <w:pPr>
        <w:pStyle w:val="ListParagraph"/>
        <w:spacing w:line="240" w:lineRule="auto"/>
        <w:ind w:left="1080"/>
        <w:rPr>
          <w:rFonts w:ascii="Arial" w:hAnsi="Arial" w:cs="Arial"/>
          <w:sz w:val="20"/>
          <w:szCs w:val="20"/>
        </w:rPr>
      </w:pPr>
      <w:r>
        <w:rPr>
          <w:rFonts w:ascii="Arial" w:hAnsi="Arial" w:cs="Arial"/>
          <w:sz w:val="20"/>
          <w:szCs w:val="20"/>
        </w:rPr>
        <w:t xml:space="preserve">          </w:t>
      </w:r>
      <w:r>
        <w:rPr>
          <w:rFonts w:ascii="Arial" w:hAnsi="Arial" w:cs="Arial"/>
          <w:sz w:val="20"/>
          <w:szCs w:val="20"/>
        </w:rPr>
        <w:tab/>
      </w:r>
    </w:p>
    <w:p w14:paraId="22978A1C" w14:textId="03B8983F" w:rsidR="00C169D3" w:rsidRDefault="00A81821" w:rsidP="00310097">
      <w:pPr>
        <w:pStyle w:val="ListParagraph"/>
        <w:spacing w:line="240" w:lineRule="auto"/>
        <w:ind w:left="1800" w:firstLine="360"/>
        <w:rPr>
          <w:rFonts w:ascii="Arial" w:hAnsi="Arial" w:cs="Arial"/>
          <w:sz w:val="20"/>
          <w:szCs w:val="20"/>
        </w:rPr>
      </w:pPr>
      <w:r>
        <w:rPr>
          <w:rFonts w:ascii="Arial" w:hAnsi="Arial" w:cs="Arial"/>
          <w:sz w:val="20"/>
          <w:szCs w:val="20"/>
        </w:rPr>
        <w:t>_______________________</w:t>
      </w:r>
    </w:p>
    <w:p w14:paraId="546EAFF6" w14:textId="77777777" w:rsidR="00A81821" w:rsidRDefault="00A81821" w:rsidP="00A81821">
      <w:pPr>
        <w:pStyle w:val="ListParagraph"/>
        <w:spacing w:line="240" w:lineRule="auto"/>
        <w:ind w:left="1080"/>
        <w:rPr>
          <w:rFonts w:ascii="Arial" w:hAnsi="Arial" w:cs="Arial"/>
          <w:sz w:val="20"/>
          <w:szCs w:val="20"/>
        </w:rPr>
      </w:pPr>
    </w:p>
    <w:p w14:paraId="39C795CF" w14:textId="77777777" w:rsidR="00446AA7" w:rsidRDefault="00140AB4" w:rsidP="003B42E4">
      <w:pPr>
        <w:pStyle w:val="ListParagraph"/>
        <w:spacing w:line="240" w:lineRule="auto"/>
        <w:ind w:left="1080"/>
        <w:rPr>
          <w:rFonts w:ascii="Arial" w:hAnsi="Arial" w:cs="Arial"/>
          <w:sz w:val="20"/>
          <w:szCs w:val="20"/>
        </w:rPr>
      </w:pPr>
      <w:r>
        <w:rPr>
          <w:rFonts w:ascii="Arial" w:hAnsi="Arial" w:cs="Arial"/>
          <w:sz w:val="20"/>
          <w:szCs w:val="20"/>
        </w:rPr>
        <w:t>15</w:t>
      </w:r>
      <w:r w:rsidR="005105EA" w:rsidRPr="003B42E4">
        <w:rPr>
          <w:rFonts w:ascii="Arial" w:hAnsi="Arial" w:cs="Arial"/>
          <w:sz w:val="20"/>
          <w:szCs w:val="20"/>
        </w:rPr>
        <w:t>.b)</w:t>
      </w:r>
      <w:r w:rsidR="005105EA">
        <w:rPr>
          <w:rFonts w:ascii="Arial" w:hAnsi="Arial" w:cs="Arial"/>
          <w:sz w:val="20"/>
          <w:szCs w:val="20"/>
        </w:rPr>
        <w:t xml:space="preserve"> </w:t>
      </w:r>
      <w:r w:rsidR="001D2127" w:rsidRPr="007C2855">
        <w:rPr>
          <w:rFonts w:ascii="Arial" w:hAnsi="Arial" w:cs="Arial"/>
          <w:sz w:val="20"/>
          <w:szCs w:val="20"/>
        </w:rPr>
        <w:t>Type of bedding material</w:t>
      </w:r>
      <w:r w:rsidR="003B42E4">
        <w:rPr>
          <w:rFonts w:ascii="Arial" w:hAnsi="Arial" w:cs="Arial"/>
          <w:sz w:val="20"/>
          <w:szCs w:val="20"/>
        </w:rPr>
        <w:t xml:space="preserve"> used</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(Check</w:t>
      </w:r>
      <w:r w:rsidR="003B42E4">
        <w:rPr>
          <w:rFonts w:ascii="Arial" w:hAnsi="Arial" w:cs="Arial"/>
          <w:sz w:val="20"/>
          <w:szCs w:val="20"/>
        </w:rPr>
        <w:t xml:space="preserve"> any that apply</w:t>
      </w:r>
      <w:r w:rsidR="00446AA7">
        <w:rPr>
          <w:rFonts w:ascii="Arial" w:hAnsi="Arial" w:cs="Arial"/>
          <w:sz w:val="20"/>
          <w:szCs w:val="20"/>
        </w:rPr>
        <w:t>)</w:t>
      </w:r>
    </w:p>
    <w:p w14:paraId="5C5D0422" w14:textId="2781CDF9" w:rsidR="00502B35" w:rsidRPr="003B42E4" w:rsidRDefault="00502B35" w:rsidP="003B42E4">
      <w:pPr>
        <w:pStyle w:val="ListParagraph"/>
        <w:spacing w:line="240" w:lineRule="auto"/>
        <w:ind w:left="1080"/>
        <w:rPr>
          <w:rFonts w:ascii="Arial" w:hAnsi="Arial" w:cs="Arial"/>
          <w:sz w:val="20"/>
          <w:szCs w:val="20"/>
        </w:rPr>
      </w:pPr>
      <w:r w:rsidRPr="003B42E4">
        <w:rPr>
          <w:rFonts w:ascii="Arial" w:hAnsi="Arial" w:cs="Arial"/>
          <w:sz w:val="28"/>
          <w:szCs w:val="20"/>
        </w:rPr>
        <w:br/>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00260DBE">
        <w:rPr>
          <w:rFonts w:ascii="Arial" w:hAnsi="Arial" w:cs="Arial"/>
          <w:sz w:val="28"/>
          <w:szCs w:val="20"/>
        </w:rPr>
        <w:t xml:space="preserve">     </w:t>
      </w:r>
      <w:r w:rsidR="00140AB4">
        <w:rPr>
          <w:rFonts w:ascii="Arial" w:hAnsi="Arial" w:cs="Arial"/>
          <w:sz w:val="20"/>
          <w:szCs w:val="20"/>
        </w:rPr>
        <w:t>15</w:t>
      </w:r>
      <w:r w:rsidRPr="003B42E4">
        <w:rPr>
          <w:rFonts w:ascii="Arial" w:hAnsi="Arial" w:cs="Arial"/>
          <w:sz w:val="20"/>
          <w:szCs w:val="20"/>
        </w:rPr>
        <w:t xml:space="preserve">.b.i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00260DBE">
        <w:rPr>
          <w:rFonts w:ascii="Arial" w:hAnsi="Arial" w:cs="Arial"/>
          <w:sz w:val="20"/>
          <w:szCs w:val="20"/>
        </w:rPr>
        <w:t xml:space="preserve">   </w:t>
      </w:r>
      <w:r w:rsidR="00140AB4">
        <w:rPr>
          <w:rFonts w:ascii="Arial" w:hAnsi="Arial" w:cs="Arial"/>
          <w:sz w:val="20"/>
          <w:szCs w:val="20"/>
        </w:rPr>
        <w:t>15</w:t>
      </w:r>
      <w:r w:rsidRPr="003B42E4">
        <w:rPr>
          <w:rFonts w:ascii="Arial" w:hAnsi="Arial" w:cs="Arial"/>
          <w:sz w:val="20"/>
          <w:szCs w:val="20"/>
        </w:rPr>
        <w:t>.b.ii</w:t>
      </w:r>
      <w:r w:rsidRPr="003B42E4">
        <w:rPr>
          <w:rFonts w:ascii="Arial" w:hAnsi="Arial" w:cs="Arial"/>
          <w:sz w:val="20"/>
          <w:szCs w:val="20"/>
        </w:rPr>
        <w:br/>
        <w:t xml:space="preserve">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t xml:space="preserve">    </w:t>
      </w:r>
      <w:r w:rsidR="00260DBE">
        <w:rPr>
          <w:rFonts w:ascii="Arial" w:hAnsi="Arial" w:cs="Arial"/>
          <w:sz w:val="20"/>
          <w:szCs w:val="20"/>
        </w:rPr>
        <w:tab/>
      </w:r>
      <w:r w:rsidRPr="003B42E4">
        <w:rPr>
          <w:rFonts w:ascii="Arial" w:hAnsi="Arial" w:cs="Arial"/>
          <w:sz w:val="20"/>
          <w:szCs w:val="20"/>
        </w:rPr>
        <w:t xml:space="preserve"> </w:t>
      </w:r>
      <w:r w:rsidRPr="003B42E4">
        <w:rPr>
          <w:rFonts w:ascii="Arial" w:hAnsi="Arial" w:cs="Arial"/>
          <w:sz w:val="20"/>
          <w:szCs w:val="20"/>
          <w:u w:val="single"/>
        </w:rPr>
        <w:t>Lactating cows</w:t>
      </w:r>
      <w:r w:rsidRPr="003B42E4">
        <w:rPr>
          <w:rFonts w:ascii="Arial" w:hAnsi="Arial" w:cs="Arial"/>
          <w:sz w:val="20"/>
          <w:szCs w:val="20"/>
        </w:rPr>
        <w:t xml:space="preserve"> </w:t>
      </w:r>
      <w:r w:rsidRPr="003B42E4">
        <w:rPr>
          <w:rFonts w:ascii="Arial" w:hAnsi="Arial" w:cs="Arial"/>
          <w:sz w:val="20"/>
          <w:szCs w:val="20"/>
        </w:rPr>
        <w:tab/>
      </w:r>
      <w:r w:rsidRPr="003B42E4">
        <w:rPr>
          <w:rFonts w:ascii="Arial" w:hAnsi="Arial" w:cs="Arial"/>
          <w:sz w:val="20"/>
          <w:szCs w:val="20"/>
        </w:rPr>
        <w:tab/>
      </w:r>
      <w:r w:rsidR="00260DBE">
        <w:rPr>
          <w:rFonts w:ascii="Arial" w:hAnsi="Arial" w:cs="Arial"/>
          <w:sz w:val="20"/>
          <w:szCs w:val="20"/>
        </w:rPr>
        <w:tab/>
      </w:r>
      <w:r w:rsidRPr="003B42E4">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2293253C" w14:textId="0168C3E1" w:rsidR="007668E3" w:rsidRDefault="007668E3" w:rsidP="007668E3">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3DD511A9" w14:textId="6D8ADC30" w:rsidR="007668E3" w:rsidRDefault="007668E3" w:rsidP="007668E3">
      <w:pPr>
        <w:pStyle w:val="ListParagraph"/>
        <w:spacing w:line="240" w:lineRule="auto"/>
        <w:ind w:left="1620"/>
        <w:rPr>
          <w:rFonts w:ascii="Arial" w:hAnsi="Arial" w:cs="Arial"/>
          <w:sz w:val="28"/>
          <w:szCs w:val="20"/>
        </w:rPr>
      </w:pPr>
      <w:r>
        <w:rPr>
          <w:rFonts w:ascii="Arial" w:hAnsi="Arial" w:cs="Arial"/>
          <w:sz w:val="20"/>
          <w:szCs w:val="20"/>
        </w:rPr>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70A45F8C" w14:textId="4BFA60EC" w:rsidR="00210DCC" w:rsidRDefault="00210DCC" w:rsidP="00210DCC">
      <w:pPr>
        <w:pStyle w:val="ListParagraph"/>
        <w:spacing w:line="240" w:lineRule="auto"/>
        <w:ind w:left="1620"/>
        <w:rPr>
          <w:rFonts w:ascii="Arial" w:hAnsi="Arial" w:cs="Arial"/>
          <w:sz w:val="28"/>
          <w:szCs w:val="20"/>
        </w:rPr>
      </w:pPr>
      <w:r>
        <w:rPr>
          <w:rFonts w:ascii="Arial" w:hAnsi="Arial" w:cs="Arial"/>
          <w:sz w:val="20"/>
          <w:szCs w:val="20"/>
        </w:rPr>
        <w:t>Hay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647DECD7" w14:textId="0E0BAACE" w:rsidR="009E6E6E" w:rsidRPr="00210DCC" w:rsidRDefault="009E1707" w:rsidP="00210DCC">
      <w:pPr>
        <w:pStyle w:val="ListParagraph"/>
        <w:spacing w:line="240" w:lineRule="auto"/>
        <w:ind w:left="1620"/>
        <w:rPr>
          <w:rFonts w:ascii="Arial" w:hAnsi="Arial" w:cs="Arial"/>
          <w:sz w:val="28"/>
          <w:szCs w:val="20"/>
        </w:rPr>
      </w:pPr>
      <w:r w:rsidRPr="00210DCC">
        <w:rPr>
          <w:rFonts w:ascii="Arial" w:hAnsi="Arial" w:cs="Arial"/>
          <w:sz w:val="20"/>
          <w:szCs w:val="20"/>
        </w:rPr>
        <w:t>Other</w:t>
      </w:r>
      <w:r w:rsidR="0016560F" w:rsidRPr="00210DCC">
        <w:rPr>
          <w:rFonts w:ascii="Arial" w:hAnsi="Arial" w:cs="Arial"/>
          <w:sz w:val="20"/>
          <w:szCs w:val="20"/>
        </w:rPr>
        <w:t xml:space="preserve"> (</w:t>
      </w:r>
      <w:r w:rsidR="00A27D93" w:rsidRPr="00210DCC">
        <w:rPr>
          <w:rFonts w:ascii="Arial" w:hAnsi="Arial" w:cs="Arial"/>
          <w:sz w:val="20"/>
          <w:szCs w:val="20"/>
        </w:rPr>
        <w:t>Describe</w:t>
      </w:r>
      <w:r w:rsidR="0016560F" w:rsidRPr="00210DCC">
        <w:rPr>
          <w:rFonts w:ascii="Arial" w:hAnsi="Arial" w:cs="Arial"/>
          <w:sz w:val="20"/>
          <w:szCs w:val="20"/>
        </w:rPr>
        <w:t>)</w:t>
      </w:r>
      <w:r w:rsidR="00A27D93" w:rsidRPr="00210DCC">
        <w:rPr>
          <w:rFonts w:ascii="Arial" w:hAnsi="Arial" w:cs="Arial"/>
          <w:sz w:val="20"/>
          <w:szCs w:val="20"/>
        </w:rPr>
        <w:t xml:space="preserve">: </w:t>
      </w:r>
      <w:r w:rsidR="00502B35" w:rsidRPr="00210DCC">
        <w:rPr>
          <w:rFonts w:ascii="Arial" w:hAnsi="Arial" w:cs="Arial"/>
          <w:sz w:val="20"/>
          <w:szCs w:val="20"/>
        </w:rPr>
        <w:t xml:space="preserve">               </w:t>
      </w:r>
      <w:r w:rsidR="00502B35" w:rsidRPr="00210DCC">
        <w:rPr>
          <w:rFonts w:ascii="Arial" w:hAnsi="Arial" w:cs="Arial"/>
          <w:sz w:val="20"/>
          <w:szCs w:val="20"/>
        </w:rPr>
        <w:tab/>
        <w:t xml:space="preserve">  </w:t>
      </w:r>
      <w:r w:rsidR="00502B35" w:rsidRPr="00210DCC">
        <w:rPr>
          <w:rFonts w:ascii="Arial" w:hAnsi="Arial" w:cs="Arial"/>
          <w:sz w:val="20"/>
          <w:szCs w:val="20"/>
        </w:rPr>
        <w:tab/>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______________</w:t>
      </w:r>
      <w:r w:rsidR="00502B35" w:rsidRPr="00210DCC">
        <w:rPr>
          <w:rFonts w:ascii="Arial" w:hAnsi="Arial" w:cs="Arial"/>
          <w:sz w:val="20"/>
          <w:szCs w:val="20"/>
        </w:rPr>
        <w:t xml:space="preserve">           </w:t>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w:t>
      </w:r>
      <w:r w:rsidR="00A27D93" w:rsidRPr="00210DCC">
        <w:rPr>
          <w:rFonts w:ascii="Arial" w:hAnsi="Arial" w:cs="Arial"/>
          <w:sz w:val="20"/>
          <w:szCs w:val="20"/>
        </w:rPr>
        <w:t>__________</w:t>
      </w:r>
    </w:p>
    <w:p w14:paraId="5F1D84AE" w14:textId="17C274B5" w:rsidR="005623EC" w:rsidRPr="00B750C3" w:rsidRDefault="005623EC" w:rsidP="005623EC">
      <w:pPr>
        <w:spacing w:line="240" w:lineRule="auto"/>
        <w:ind w:left="1800" w:hanging="720"/>
        <w:rPr>
          <w:rFonts w:ascii="Arial" w:hAnsi="Arial" w:cs="Arial"/>
          <w:sz w:val="20"/>
          <w:szCs w:val="20"/>
        </w:rPr>
      </w:pPr>
      <w:r>
        <w:rPr>
          <w:rFonts w:ascii="Arial" w:hAnsi="Arial" w:cs="Arial"/>
          <w:sz w:val="20"/>
          <w:szCs w:val="20"/>
        </w:rPr>
        <w:t>15.b.ii</w:t>
      </w:r>
      <w:r w:rsidRPr="00B750C3">
        <w:rPr>
          <w:rFonts w:ascii="Arial" w:hAnsi="Arial" w:cs="Arial"/>
          <w:sz w:val="20"/>
          <w:szCs w:val="20"/>
        </w:rPr>
        <w:t xml:space="preserve">i) </w:t>
      </w:r>
      <w:r>
        <w:rPr>
          <w:rFonts w:ascii="Arial" w:hAnsi="Arial" w:cs="Arial"/>
          <w:sz w:val="20"/>
          <w:szCs w:val="20"/>
        </w:rPr>
        <w:t xml:space="preserve">If you chose more than one material for LACTATING cows, </w:t>
      </w:r>
      <w:r w:rsidR="0002105E" w:rsidRPr="0002105E">
        <w:rPr>
          <w:rFonts w:ascii="Arial" w:hAnsi="Arial" w:cs="Arial"/>
          <w:sz w:val="20"/>
          <w:szCs w:val="20"/>
        </w:rPr>
        <w:t>describe a typical snapshot of the composition of bedding by estimating the percentage made up by each material: (Describe on written survey)</w:t>
      </w:r>
    </w:p>
    <w:p w14:paraId="0A77E2B4"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3440BE8D" w14:textId="77777777" w:rsidR="005623EC" w:rsidRDefault="005623EC" w:rsidP="005623EC">
      <w:pPr>
        <w:pStyle w:val="ListParagraph"/>
        <w:spacing w:before="240" w:line="240" w:lineRule="auto"/>
        <w:ind w:left="1800" w:firstLine="360"/>
        <w:rPr>
          <w:rFonts w:ascii="Arial" w:hAnsi="Arial" w:cs="Arial"/>
          <w:sz w:val="20"/>
          <w:szCs w:val="20"/>
        </w:rPr>
      </w:pPr>
    </w:p>
    <w:p w14:paraId="32DAF2AD"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49CAD51" w14:textId="77777777" w:rsidR="005623EC" w:rsidRDefault="005623EC" w:rsidP="005623EC">
      <w:pPr>
        <w:pStyle w:val="ListParagraph"/>
        <w:spacing w:before="240" w:line="240" w:lineRule="auto"/>
        <w:ind w:left="1800" w:firstLine="360"/>
        <w:rPr>
          <w:rFonts w:ascii="Arial" w:hAnsi="Arial" w:cs="Arial"/>
          <w:sz w:val="20"/>
          <w:szCs w:val="20"/>
        </w:rPr>
      </w:pPr>
    </w:p>
    <w:p w14:paraId="59B1C76E"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43C99FC" w14:textId="77777777" w:rsidR="005623EC" w:rsidRDefault="005623EC" w:rsidP="005623EC">
      <w:pPr>
        <w:pStyle w:val="ListParagraph"/>
        <w:spacing w:before="240" w:line="240" w:lineRule="auto"/>
        <w:ind w:left="1800" w:firstLine="360"/>
        <w:rPr>
          <w:rFonts w:ascii="Arial" w:hAnsi="Arial" w:cs="Arial"/>
          <w:sz w:val="20"/>
          <w:szCs w:val="20"/>
        </w:rPr>
      </w:pPr>
    </w:p>
    <w:p w14:paraId="73EC15E9"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A306E19" w14:textId="6306D974" w:rsidR="005623EC" w:rsidRPr="00B750C3" w:rsidRDefault="005623EC" w:rsidP="005623EC">
      <w:pPr>
        <w:spacing w:line="240" w:lineRule="auto"/>
        <w:ind w:left="1800" w:hanging="720"/>
        <w:rPr>
          <w:rFonts w:ascii="Arial" w:hAnsi="Arial" w:cs="Arial"/>
          <w:sz w:val="20"/>
          <w:szCs w:val="20"/>
        </w:rPr>
      </w:pPr>
      <w:r>
        <w:rPr>
          <w:rFonts w:ascii="Arial" w:hAnsi="Arial" w:cs="Arial"/>
          <w:sz w:val="20"/>
          <w:szCs w:val="20"/>
        </w:rPr>
        <w:t>15.b.v</w:t>
      </w:r>
      <w:r w:rsidRPr="00B750C3">
        <w:rPr>
          <w:rFonts w:ascii="Arial" w:hAnsi="Arial" w:cs="Arial"/>
          <w:sz w:val="20"/>
          <w:szCs w:val="20"/>
        </w:rPr>
        <w:t xml:space="preserve">i) </w:t>
      </w:r>
      <w:r>
        <w:rPr>
          <w:rFonts w:ascii="Arial" w:hAnsi="Arial" w:cs="Arial"/>
          <w:sz w:val="20"/>
          <w:szCs w:val="20"/>
        </w:rPr>
        <w:t xml:space="preserve">If you chose more than one material for DRY cows, </w:t>
      </w:r>
      <w:r w:rsidR="0002105E" w:rsidRPr="0002105E">
        <w:rPr>
          <w:rFonts w:ascii="Arial" w:hAnsi="Arial" w:cs="Arial"/>
          <w:sz w:val="20"/>
          <w:szCs w:val="20"/>
        </w:rPr>
        <w:t>describe a typical snapshot of the composition of bedding by estimating the percentage made up by each material: (Describe on written survey)</w:t>
      </w:r>
    </w:p>
    <w:p w14:paraId="5EFCB223"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F4AC8A0" w14:textId="77777777" w:rsidR="005623EC" w:rsidRDefault="005623EC" w:rsidP="005623EC">
      <w:pPr>
        <w:pStyle w:val="ListParagraph"/>
        <w:spacing w:before="240" w:line="240" w:lineRule="auto"/>
        <w:ind w:left="1800" w:firstLine="360"/>
        <w:rPr>
          <w:rFonts w:ascii="Arial" w:hAnsi="Arial" w:cs="Arial"/>
          <w:sz w:val="20"/>
          <w:szCs w:val="20"/>
        </w:rPr>
      </w:pPr>
    </w:p>
    <w:p w14:paraId="12FF68C9"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6B63A582" w14:textId="77777777" w:rsidR="005623EC" w:rsidRDefault="005623EC" w:rsidP="005623EC">
      <w:pPr>
        <w:pStyle w:val="ListParagraph"/>
        <w:spacing w:before="240" w:line="240" w:lineRule="auto"/>
        <w:ind w:left="1800" w:firstLine="360"/>
        <w:rPr>
          <w:rFonts w:ascii="Arial" w:hAnsi="Arial" w:cs="Arial"/>
          <w:sz w:val="20"/>
          <w:szCs w:val="20"/>
        </w:rPr>
      </w:pPr>
    </w:p>
    <w:p w14:paraId="68D158CC"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486B97" w14:textId="77777777" w:rsidR="005623EC" w:rsidRDefault="005623EC" w:rsidP="005623EC">
      <w:pPr>
        <w:pStyle w:val="ListParagraph"/>
        <w:spacing w:before="240" w:line="240" w:lineRule="auto"/>
        <w:ind w:left="1800" w:firstLine="360"/>
        <w:rPr>
          <w:rFonts w:ascii="Arial" w:hAnsi="Arial" w:cs="Arial"/>
          <w:sz w:val="20"/>
          <w:szCs w:val="20"/>
        </w:rPr>
      </w:pPr>
    </w:p>
    <w:p w14:paraId="6F5465C1"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BC8CEBC" w14:textId="77777777" w:rsidR="005623EC" w:rsidRDefault="005623EC" w:rsidP="009E6E6E">
      <w:pPr>
        <w:spacing w:line="240" w:lineRule="auto"/>
        <w:ind w:left="720"/>
        <w:rPr>
          <w:rFonts w:ascii="Arial" w:hAnsi="Arial" w:cs="Arial"/>
          <w:i/>
          <w:color w:val="1F497D" w:themeColor="text2"/>
          <w:sz w:val="20"/>
          <w:szCs w:val="20"/>
        </w:rPr>
      </w:pPr>
    </w:p>
    <w:p w14:paraId="314D24E3" w14:textId="13D353D3" w:rsidR="00A27D93" w:rsidRPr="00446F48" w:rsidRDefault="005750CF" w:rsidP="00310097">
      <w:pPr>
        <w:spacing w:line="240" w:lineRule="auto"/>
        <w:rPr>
          <w:rFonts w:ascii="Arial" w:hAnsi="Arial" w:cs="Arial"/>
          <w:i/>
          <w:color w:val="1F497D" w:themeColor="text2"/>
          <w:sz w:val="20"/>
          <w:szCs w:val="20"/>
        </w:rPr>
      </w:pPr>
      <w:r w:rsidRPr="00B7360A">
        <w:rPr>
          <w:rFonts w:ascii="Arial" w:hAnsi="Arial" w:cs="Arial"/>
          <w:i/>
          <w:color w:val="1F497D" w:themeColor="text2"/>
          <w:sz w:val="20"/>
          <w:szCs w:val="20"/>
        </w:rPr>
        <w:lastRenderedPageBreak/>
        <w:t>Depending of their answer</w:t>
      </w:r>
      <w:r w:rsidR="00827678" w:rsidRPr="00B7360A">
        <w:rPr>
          <w:rFonts w:ascii="Arial" w:hAnsi="Arial" w:cs="Arial"/>
          <w:i/>
          <w:color w:val="1F497D" w:themeColor="text2"/>
          <w:sz w:val="20"/>
          <w:szCs w:val="20"/>
        </w:rPr>
        <w:t xml:space="preserve"> to </w:t>
      </w:r>
      <w:r w:rsidR="00140AB4">
        <w:rPr>
          <w:rFonts w:ascii="Arial" w:hAnsi="Arial" w:cs="Arial"/>
          <w:i/>
          <w:color w:val="1F497D" w:themeColor="text2"/>
          <w:sz w:val="20"/>
          <w:szCs w:val="20"/>
        </w:rPr>
        <w:t>15</w:t>
      </w:r>
      <w:r w:rsidR="00827678" w:rsidRPr="00B7360A">
        <w:rPr>
          <w:rFonts w:ascii="Arial" w:hAnsi="Arial" w:cs="Arial"/>
          <w:i/>
          <w:color w:val="1F497D" w:themeColor="text2"/>
          <w:sz w:val="20"/>
          <w:szCs w:val="20"/>
        </w:rPr>
        <w:t>.b</w:t>
      </w:r>
      <w:r w:rsidR="00FD1D3F">
        <w:rPr>
          <w:rFonts w:ascii="Arial" w:hAnsi="Arial" w:cs="Arial"/>
          <w:i/>
          <w:color w:val="1F497D" w:themeColor="text2"/>
          <w:sz w:val="20"/>
          <w:szCs w:val="20"/>
        </w:rPr>
        <w:t>.i and 15.b.ii</w:t>
      </w:r>
      <w:r w:rsidR="004B3964" w:rsidRPr="00B7360A">
        <w:rPr>
          <w:rFonts w:ascii="Arial" w:hAnsi="Arial" w:cs="Arial"/>
          <w:i/>
          <w:color w:val="1F497D" w:themeColor="text2"/>
          <w:sz w:val="20"/>
          <w:szCs w:val="20"/>
        </w:rPr>
        <w:t>,</w:t>
      </w:r>
      <w:r w:rsidRPr="00B7360A">
        <w:rPr>
          <w:rFonts w:ascii="Arial" w:hAnsi="Arial" w:cs="Arial"/>
          <w:i/>
          <w:color w:val="1F497D" w:themeColor="text2"/>
          <w:sz w:val="20"/>
          <w:szCs w:val="20"/>
        </w:rPr>
        <w:t xml:space="preserve"> skip to the appropriate section</w:t>
      </w:r>
      <w:r w:rsidR="00B77A6E" w:rsidRPr="00B7360A">
        <w:rPr>
          <w:rFonts w:ascii="Arial" w:hAnsi="Arial" w:cs="Arial"/>
          <w:i/>
          <w:color w:val="1F497D" w:themeColor="text2"/>
          <w:sz w:val="20"/>
          <w:szCs w:val="20"/>
        </w:rPr>
        <w:t>(s)</w:t>
      </w:r>
      <w:r w:rsidRPr="00B7360A">
        <w:rPr>
          <w:rFonts w:ascii="Arial" w:hAnsi="Arial" w:cs="Arial"/>
          <w:i/>
          <w:color w:val="1F497D" w:themeColor="text2"/>
          <w:sz w:val="20"/>
          <w:szCs w:val="20"/>
        </w:rPr>
        <w:t xml:space="preserve"> below, and complete this section by allowing all </w:t>
      </w:r>
      <w:r w:rsidR="0014616B" w:rsidRPr="00B7360A">
        <w:rPr>
          <w:rFonts w:ascii="Arial" w:hAnsi="Arial" w:cs="Arial"/>
          <w:i/>
          <w:color w:val="1F497D" w:themeColor="text2"/>
          <w:sz w:val="20"/>
          <w:szCs w:val="20"/>
        </w:rPr>
        <w:t xml:space="preserve">participants to answer </w:t>
      </w:r>
      <w:r w:rsidR="00140AB4">
        <w:rPr>
          <w:rFonts w:ascii="Arial" w:hAnsi="Arial" w:cs="Arial"/>
          <w:i/>
          <w:color w:val="1F497D" w:themeColor="text2"/>
          <w:sz w:val="20"/>
          <w:szCs w:val="20"/>
        </w:rPr>
        <w:t>15</w:t>
      </w:r>
      <w:r w:rsidR="0014616B" w:rsidRPr="00B7360A">
        <w:rPr>
          <w:rFonts w:ascii="Arial" w:hAnsi="Arial" w:cs="Arial"/>
          <w:i/>
          <w:color w:val="1F497D" w:themeColor="text2"/>
          <w:sz w:val="20"/>
          <w:szCs w:val="20"/>
        </w:rPr>
        <w:t>.</w:t>
      </w:r>
      <w:r w:rsidR="00BD3691">
        <w:rPr>
          <w:rFonts w:ascii="Arial" w:hAnsi="Arial" w:cs="Arial"/>
          <w:i/>
          <w:color w:val="1F497D" w:themeColor="text2"/>
          <w:sz w:val="20"/>
          <w:szCs w:val="20"/>
        </w:rPr>
        <w:t>g</w:t>
      </w:r>
    </w:p>
    <w:p w14:paraId="11EA3F25" w14:textId="77777777" w:rsidR="006B1013" w:rsidRDefault="006B1013" w:rsidP="005105EA">
      <w:pPr>
        <w:pStyle w:val="ListParagraph"/>
        <w:spacing w:line="240" w:lineRule="auto"/>
        <w:ind w:left="1080"/>
        <w:rPr>
          <w:rFonts w:ascii="Arial" w:hAnsi="Arial" w:cs="Arial"/>
          <w:sz w:val="20"/>
          <w:szCs w:val="20"/>
        </w:rPr>
      </w:pPr>
    </w:p>
    <w:p w14:paraId="778CE9D5" w14:textId="3D37DAC6" w:rsidR="002F28F8" w:rsidRDefault="00140AB4" w:rsidP="005105EA">
      <w:pPr>
        <w:pStyle w:val="ListParagraph"/>
        <w:spacing w:line="240" w:lineRule="auto"/>
        <w:ind w:left="108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3D322636" w:rsidR="00A27D93" w:rsidRPr="00A27D93" w:rsidRDefault="00140AB4" w:rsidP="00ED7980">
      <w:pPr>
        <w:pStyle w:val="ListParagraph"/>
        <w:spacing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79EADD4D" w:rsidR="007C2855" w:rsidRPr="00A27D93" w:rsidRDefault="00140AB4" w:rsidP="00D826AF">
      <w:pPr>
        <w:pStyle w:val="ListParagraph"/>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76DD655B" w14:textId="463808ED" w:rsidR="00FE2472" w:rsidRDefault="00D826AF" w:rsidP="00FE2472">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No</w:t>
      </w:r>
      <w:r w:rsidR="00FE2472">
        <w:rPr>
          <w:rFonts w:ascii="Arial" w:hAnsi="Arial" w:cs="Arial"/>
          <w:sz w:val="20"/>
          <w:szCs w:val="20"/>
        </w:rPr>
        <w:tab/>
      </w:r>
      <w:r w:rsidR="00FE2472" w:rsidRPr="00ED7980">
        <w:rPr>
          <w:rFonts w:ascii="Arial" w:hAnsi="Arial" w:cs="Arial"/>
          <w:sz w:val="28"/>
          <w:szCs w:val="28"/>
        </w:rPr>
        <w:t>□</w:t>
      </w:r>
      <w:r w:rsidR="00FE2472">
        <w:rPr>
          <w:rFonts w:ascii="Arial" w:hAnsi="Arial" w:cs="Arial"/>
          <w:sz w:val="20"/>
          <w:szCs w:val="20"/>
        </w:rPr>
        <w:t xml:space="preserve"> </w:t>
      </w:r>
      <w:r w:rsidR="00FE2472" w:rsidRPr="007C2855">
        <w:rPr>
          <w:rFonts w:ascii="Arial" w:hAnsi="Arial" w:cs="Arial"/>
          <w:sz w:val="20"/>
          <w:szCs w:val="20"/>
        </w:rPr>
        <w:t>Don’t know</w:t>
      </w:r>
    </w:p>
    <w:p w14:paraId="31C8201E" w14:textId="4EF70DE8" w:rsidR="00A27D93" w:rsidRDefault="00A27D93" w:rsidP="00D826AF">
      <w:pPr>
        <w:pStyle w:val="ListParagraph"/>
        <w:spacing w:line="240" w:lineRule="auto"/>
        <w:ind w:left="2250"/>
        <w:rPr>
          <w:rFonts w:ascii="Arial" w:hAnsi="Arial" w:cs="Arial"/>
          <w:sz w:val="20"/>
          <w:szCs w:val="20"/>
        </w:rPr>
      </w:pP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199710AF" w:rsidR="001D2127" w:rsidRPr="00865DF5" w:rsidRDefault="00140AB4" w:rsidP="00501EE8">
      <w:pPr>
        <w:pStyle w:val="ListParagraph"/>
        <w:spacing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716C3A4D" w14:textId="77777777" w:rsidR="00874FEA" w:rsidRDefault="00140AB4" w:rsidP="00FA61AE">
      <w:pPr>
        <w:spacing w:after="0" w:line="360" w:lineRule="auto"/>
        <w:ind w:left="2340" w:hanging="720"/>
        <w:rPr>
          <w:rFonts w:ascii="Arial" w:hAnsi="Arial" w:cs="Arial"/>
          <w:sz w:val="20"/>
          <w:szCs w:val="20"/>
        </w:rPr>
      </w:pPr>
      <w:r>
        <w:rPr>
          <w:rFonts w:ascii="Arial" w:hAnsi="Arial" w:cs="Arial"/>
          <w:sz w:val="20"/>
          <w:szCs w:val="20"/>
        </w:rPr>
        <w:t>15</w:t>
      </w:r>
      <w:r w:rsidR="005105EA" w:rsidRPr="00501EE8">
        <w:rPr>
          <w:rFonts w:ascii="Arial" w:hAnsi="Arial" w:cs="Arial"/>
          <w:sz w:val="20"/>
          <w:szCs w:val="20"/>
        </w:rPr>
        <w:t xml:space="preserve">.c.iv)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p>
    <w:p w14:paraId="22CD3161" w14:textId="08339DAD" w:rsidR="00865DF5" w:rsidRPr="00FA61AE" w:rsidRDefault="00874FEA" w:rsidP="00FA61AE">
      <w:pPr>
        <w:spacing w:after="0" w:line="360" w:lineRule="auto"/>
        <w:ind w:left="2340" w:hanging="720"/>
        <w:rPr>
          <w:rFonts w:ascii="Arial" w:hAnsi="Arial" w:cs="Arial"/>
          <w:sz w:val="10"/>
          <w:szCs w:val="10"/>
        </w:rPr>
      </w:pPr>
      <w:r>
        <w:rPr>
          <w:rFonts w:ascii="Arial" w:hAnsi="Arial" w:cs="Arial"/>
          <w:sz w:val="20"/>
          <w:szCs w:val="20"/>
        </w:rPr>
        <w:tab/>
      </w:r>
      <w:r>
        <w:rPr>
          <w:rFonts w:ascii="Arial" w:hAnsi="Arial" w:cs="Arial"/>
          <w:sz w:val="20"/>
          <w:szCs w:val="20"/>
        </w:rPr>
        <w:tab/>
        <w:t>__________________________</w:t>
      </w:r>
      <w:r w:rsidR="00FA61AE">
        <w:rPr>
          <w:rFonts w:ascii="Arial" w:hAnsi="Arial" w:cs="Arial"/>
          <w:sz w:val="20"/>
          <w:szCs w:val="20"/>
        </w:rPr>
        <w:br/>
      </w:r>
    </w:p>
    <w:p w14:paraId="111C488F" w14:textId="6DFE5FAD" w:rsidR="006E4C37" w:rsidRDefault="00140AB4" w:rsidP="00226600">
      <w:pPr>
        <w:spacing w:line="360" w:lineRule="auto"/>
        <w:ind w:left="2340" w:hanging="720"/>
        <w:rPr>
          <w:rFonts w:ascii="Arial" w:hAnsi="Arial" w:cs="Arial"/>
          <w:sz w:val="20"/>
          <w:szCs w:val="20"/>
        </w:rPr>
      </w:pPr>
      <w:r>
        <w:rPr>
          <w:rFonts w:ascii="Arial" w:hAnsi="Arial" w:cs="Arial"/>
          <w:sz w:val="20"/>
          <w:szCs w:val="20"/>
        </w:rPr>
        <w:t>15</w:t>
      </w:r>
      <w:r w:rsidR="000A1C76">
        <w:rPr>
          <w:rFonts w:ascii="Arial" w:hAnsi="Arial" w:cs="Arial"/>
          <w:sz w:val="20"/>
          <w:szCs w:val="20"/>
        </w:rPr>
        <w:t xml:space="preserve">.c.v) If using sand, it is stored: </w:t>
      </w:r>
      <w:r w:rsidR="006E4C37">
        <w:rPr>
          <w:rFonts w:ascii="Arial" w:hAnsi="Arial" w:cs="Arial"/>
          <w:sz w:val="20"/>
          <w:szCs w:val="20"/>
        </w:rPr>
        <w:t>(check one)</w:t>
      </w:r>
    </w:p>
    <w:p w14:paraId="59534ADF" w14:textId="0608EA4F" w:rsidR="000A1C76" w:rsidRPr="000A1C76" w:rsidRDefault="000A1C76" w:rsidP="006E4C37">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w:t>
      </w:r>
      <w:r w:rsidR="006E4C37">
        <w:rPr>
          <w:rFonts w:ascii="Arial" w:hAnsi="Arial" w:cs="Arial"/>
          <w:sz w:val="20"/>
          <w:szCs w:val="20"/>
        </w:rPr>
        <w:t xml:space="preserve"> </w:t>
      </w:r>
      <w:r w:rsidR="006F7317">
        <w:rPr>
          <w:rFonts w:ascii="Arial" w:hAnsi="Arial" w:cs="Arial"/>
          <w:sz w:val="20"/>
          <w:szCs w:val="20"/>
        </w:rPr>
        <w:t xml:space="preserve">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7B447C53" w:rsidR="00AC6B71" w:rsidRPr="00AC6B71" w:rsidRDefault="00140AB4" w:rsidP="00226600">
      <w:pPr>
        <w:spacing w:after="0" w:line="36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.c.v</w:t>
      </w:r>
      <w:r w:rsidR="000A1C76">
        <w:rPr>
          <w:rFonts w:ascii="Arial" w:hAnsi="Arial" w:cs="Arial"/>
          <w:sz w:val="20"/>
          <w:szCs w:val="20"/>
        </w:rPr>
        <w:t>i</w:t>
      </w:r>
      <w:r w:rsidR="005105EA">
        <w:rPr>
          <w:rFonts w:ascii="Arial" w:hAnsi="Arial" w:cs="Arial"/>
          <w:sz w:val="20"/>
          <w:szCs w:val="20"/>
        </w:rPr>
        <w:t xml:space="preserve">) </w:t>
      </w:r>
      <w:r w:rsidR="00AC6B71">
        <w:rPr>
          <w:rFonts w:ascii="Arial" w:hAnsi="Arial" w:cs="Arial"/>
          <w:sz w:val="20"/>
          <w:szCs w:val="20"/>
        </w:rPr>
        <w:t>If using reclaimed sand, check which of the following is true:</w:t>
      </w:r>
      <w:r w:rsidR="006E4C37">
        <w:rPr>
          <w:rFonts w:ascii="Arial" w:hAnsi="Arial" w:cs="Arial"/>
          <w:sz w:val="20"/>
          <w:szCs w:val="20"/>
        </w:rPr>
        <w:t xml:space="preserve"> (check one)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18042CE4" w:rsidR="00832FD5" w:rsidRDefault="00140AB4" w:rsidP="005105EA">
      <w:pPr>
        <w:pStyle w:val="ListParagraph"/>
        <w:spacing w:after="0" w:line="240" w:lineRule="auto"/>
        <w:ind w:left="1080"/>
        <w:rPr>
          <w:rFonts w:ascii="Arial" w:hAnsi="Arial" w:cs="Arial"/>
          <w:b/>
          <w:sz w:val="20"/>
          <w:szCs w:val="20"/>
        </w:rPr>
      </w:pPr>
      <w:r>
        <w:rPr>
          <w:rFonts w:ascii="Arial" w:hAnsi="Arial" w:cs="Arial"/>
          <w:sz w:val="20"/>
          <w:szCs w:val="20"/>
        </w:rPr>
        <w:t>15</w:t>
      </w:r>
      <w:r w:rsidR="005105EA">
        <w:rPr>
          <w:rFonts w:ascii="Arial" w:hAnsi="Arial" w:cs="Arial"/>
          <w:sz w:val="20"/>
          <w:szCs w:val="20"/>
        </w:rPr>
        <w:t xml:space="preserve">.d)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0876683D" w:rsidR="00865DF5" w:rsidRPr="00865DF5" w:rsidRDefault="00140AB4" w:rsidP="00501EE8">
      <w:pPr>
        <w:pStyle w:val="ListParagraph"/>
        <w:spacing w:after="0"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.d.i) </w:t>
      </w:r>
      <w:r w:rsidR="00785D06">
        <w:rPr>
          <w:rFonts w:ascii="Arial" w:hAnsi="Arial" w:cs="Arial"/>
          <w:sz w:val="20"/>
          <w:szCs w:val="20"/>
        </w:rPr>
        <w:t>How would you classify the manure solids you use?</w:t>
      </w:r>
      <w:r w:rsidR="00865DF5">
        <w:rPr>
          <w:rFonts w:ascii="Arial" w:hAnsi="Arial" w:cs="Arial"/>
          <w:sz w:val="20"/>
          <w:szCs w:val="20"/>
        </w:rPr>
        <w:t xml:space="preserve">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78901698" w14:textId="49DDE015" w:rsidR="0039351C" w:rsidRDefault="00140AB4" w:rsidP="00FA61AE">
      <w:pPr>
        <w:pStyle w:val="ListParagraph"/>
        <w:spacing w:line="240" w:lineRule="auto"/>
        <w:ind w:left="1620"/>
        <w:rPr>
          <w:rFonts w:ascii="Arial" w:hAnsi="Arial" w:cs="Arial"/>
          <w:sz w:val="20"/>
          <w:szCs w:val="20"/>
        </w:rPr>
      </w:pPr>
      <w:r>
        <w:rPr>
          <w:rFonts w:ascii="Arial" w:hAnsi="Arial" w:cs="Arial"/>
          <w:sz w:val="20"/>
          <w:szCs w:val="20"/>
        </w:rPr>
        <w:t>15</w:t>
      </w:r>
      <w:r w:rsidR="00FA61AE">
        <w:rPr>
          <w:rFonts w:ascii="Arial" w:hAnsi="Arial" w:cs="Arial"/>
          <w:sz w:val="20"/>
          <w:szCs w:val="20"/>
        </w:rPr>
        <w:t xml:space="preserve">.d.ii) Are the solids pressed before use? </w:t>
      </w:r>
      <w:r w:rsidR="0039351C">
        <w:rPr>
          <w:rFonts w:ascii="Arial" w:hAnsi="Arial" w:cs="Arial"/>
          <w:sz w:val="20"/>
          <w:szCs w:val="20"/>
        </w:rPr>
        <w:t>(check one)</w:t>
      </w:r>
    </w:p>
    <w:p w14:paraId="38002943" w14:textId="77777777" w:rsidR="0039351C" w:rsidRDefault="0039351C" w:rsidP="0039351C">
      <w:pPr>
        <w:pStyle w:val="ListParagraph"/>
        <w:spacing w:line="240" w:lineRule="auto"/>
        <w:ind w:left="1620" w:firstLine="540"/>
        <w:rPr>
          <w:rFonts w:ascii="Arial" w:hAnsi="Arial" w:cs="Arial"/>
          <w:sz w:val="20"/>
          <w:szCs w:val="20"/>
        </w:rPr>
      </w:pPr>
    </w:p>
    <w:p w14:paraId="0647917C" w14:textId="2D12AFC0" w:rsidR="00FA61AE" w:rsidRDefault="00FA61AE"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40ED1DD6" w14:textId="77777777" w:rsidR="00D34282" w:rsidRPr="00FA61AE" w:rsidRDefault="00D34282" w:rsidP="0039351C">
      <w:pPr>
        <w:pStyle w:val="ListParagraph"/>
        <w:spacing w:line="240" w:lineRule="auto"/>
        <w:ind w:left="1620" w:firstLine="540"/>
        <w:rPr>
          <w:rFonts w:ascii="Arial" w:hAnsi="Arial" w:cs="Arial"/>
          <w:sz w:val="20"/>
          <w:szCs w:val="20"/>
        </w:rPr>
      </w:pPr>
    </w:p>
    <w:p w14:paraId="2C4881C9" w14:textId="77777777" w:rsidR="00FA61AE" w:rsidRDefault="00FA61AE" w:rsidP="00501EE8">
      <w:pPr>
        <w:pStyle w:val="ListParagraph"/>
        <w:spacing w:line="240" w:lineRule="auto"/>
        <w:ind w:left="2250"/>
        <w:rPr>
          <w:rFonts w:ascii="Arial" w:hAnsi="Arial" w:cs="Arial"/>
          <w:sz w:val="20"/>
          <w:szCs w:val="20"/>
        </w:rPr>
      </w:pPr>
    </w:p>
    <w:p w14:paraId="02CA7C1B" w14:textId="3DB94C21" w:rsidR="0039351C" w:rsidRDefault="00140AB4" w:rsidP="00855B6A">
      <w:pPr>
        <w:pStyle w:val="ListParagraph"/>
        <w:spacing w:line="240" w:lineRule="auto"/>
        <w:ind w:left="1620"/>
        <w:rPr>
          <w:rFonts w:ascii="Arial" w:hAnsi="Arial" w:cs="Arial"/>
          <w:sz w:val="20"/>
          <w:szCs w:val="20"/>
        </w:rPr>
      </w:pPr>
      <w:r>
        <w:rPr>
          <w:rFonts w:ascii="Arial" w:hAnsi="Arial" w:cs="Arial"/>
          <w:sz w:val="20"/>
          <w:szCs w:val="20"/>
        </w:rPr>
        <w:lastRenderedPageBreak/>
        <w:t>15</w:t>
      </w:r>
      <w:r w:rsidR="00855B6A">
        <w:rPr>
          <w:rFonts w:ascii="Arial" w:hAnsi="Arial" w:cs="Arial"/>
          <w:sz w:val="20"/>
          <w:szCs w:val="20"/>
        </w:rPr>
        <w:t xml:space="preserve">.d.iii) Are the solids mechanically dried (with a dryer) before use? </w:t>
      </w:r>
      <w:r w:rsidR="0039351C">
        <w:rPr>
          <w:rFonts w:ascii="Arial" w:hAnsi="Arial" w:cs="Arial"/>
          <w:sz w:val="20"/>
          <w:szCs w:val="20"/>
        </w:rPr>
        <w:t>(check one)</w:t>
      </w:r>
    </w:p>
    <w:p w14:paraId="7BDB34CE" w14:textId="77777777" w:rsidR="0039351C" w:rsidRDefault="00855B6A"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4EF0129C" w14:textId="1D11F4D8" w:rsidR="006F733A" w:rsidRDefault="00855B6A" w:rsidP="00DD6234">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54EAB33F" w14:textId="77777777" w:rsidR="00DD6234" w:rsidRPr="00DD6234" w:rsidRDefault="00DD6234" w:rsidP="00DD6234">
      <w:pPr>
        <w:pStyle w:val="ListParagraph"/>
        <w:spacing w:line="240" w:lineRule="auto"/>
        <w:ind w:left="1620" w:firstLine="540"/>
        <w:rPr>
          <w:rFonts w:ascii="Arial" w:hAnsi="Arial" w:cs="Arial"/>
          <w:sz w:val="20"/>
          <w:szCs w:val="20"/>
        </w:rPr>
      </w:pPr>
    </w:p>
    <w:p w14:paraId="63461180" w14:textId="07F7610B" w:rsidR="00D22572" w:rsidRPr="00865DF5" w:rsidRDefault="00140AB4" w:rsidP="00501EE8">
      <w:pPr>
        <w:pStyle w:val="ListParagraph"/>
        <w:spacing w:line="240" w:lineRule="auto"/>
        <w:ind w:left="1620"/>
        <w:rPr>
          <w:rFonts w:ascii="Arial" w:hAnsi="Arial" w:cs="Arial"/>
          <w:sz w:val="20"/>
          <w:szCs w:val="20"/>
        </w:rPr>
      </w:pPr>
      <w:r>
        <w:rPr>
          <w:rFonts w:ascii="Arial" w:hAnsi="Arial" w:cs="Arial"/>
          <w:sz w:val="20"/>
          <w:szCs w:val="20"/>
        </w:rPr>
        <w:t>15</w:t>
      </w:r>
      <w:r w:rsidR="00855B6A">
        <w:rPr>
          <w:rFonts w:ascii="Arial" w:hAnsi="Arial" w:cs="Arial"/>
          <w:sz w:val="20"/>
          <w:szCs w:val="20"/>
        </w:rPr>
        <w:t>.d.</w:t>
      </w:r>
      <w:r w:rsidR="005105EA">
        <w:rPr>
          <w:rFonts w:ascii="Arial" w:hAnsi="Arial" w:cs="Arial"/>
          <w:sz w:val="20"/>
          <w:szCs w:val="20"/>
        </w:rPr>
        <w:t>i</w:t>
      </w:r>
      <w:r w:rsidR="00855B6A">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A60662">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r w:rsidR="00785D06">
        <w:rPr>
          <w:rFonts w:ascii="Arial" w:hAnsi="Arial" w:cs="Arial"/>
          <w:sz w:val="20"/>
          <w:szCs w:val="20"/>
        </w:rPr>
        <w:t xml:space="preserve"> what is the temperature is the methane digester (if known)?</w:t>
      </w:r>
    </w:p>
    <w:p w14:paraId="121A3844" w14:textId="478BAF29"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w:t>
      </w:r>
      <w:r w:rsidR="00785D06">
        <w:rPr>
          <w:rFonts w:ascii="Arial" w:hAnsi="Arial" w:cs="Arial"/>
          <w:sz w:val="20"/>
          <w:szCs w:val="20"/>
        </w:rPr>
        <w:tab/>
      </w:r>
      <w:r>
        <w:rPr>
          <w:rFonts w:ascii="Arial" w:hAnsi="Arial" w:cs="Arial"/>
          <w:sz w:val="20"/>
          <w:szCs w:val="20"/>
        </w:rPr>
        <w:t xml:space="preserve"> </w:t>
      </w:r>
      <w:r w:rsidR="00D22572">
        <w:rPr>
          <w:rFonts w:ascii="Arial" w:hAnsi="Arial" w:cs="Arial"/>
          <w:sz w:val="20"/>
          <w:szCs w:val="20"/>
        </w:rPr>
        <w:t>_______</w:t>
      </w:r>
      <w:r>
        <w:rPr>
          <w:rFonts w:ascii="Arial" w:hAnsi="Arial" w:cs="Arial"/>
          <w:sz w:val="20"/>
          <w:szCs w:val="20"/>
        </w:rPr>
        <w:t xml:space="preserve">°F </w:t>
      </w:r>
    </w:p>
    <w:p w14:paraId="72F7FB4F" w14:textId="12038DE6" w:rsidR="00785D06" w:rsidRPr="00A60662" w:rsidRDefault="00785D06" w:rsidP="00A60662">
      <w:pPr>
        <w:pStyle w:val="ListParagraph"/>
        <w:spacing w:line="240" w:lineRule="auto"/>
        <w:ind w:left="1620"/>
        <w:rPr>
          <w:rFonts w:ascii="Arial" w:hAnsi="Arial" w:cs="Arial"/>
          <w:sz w:val="20"/>
          <w:szCs w:val="20"/>
        </w:rPr>
      </w:pPr>
      <w:r>
        <w:rPr>
          <w:rFonts w:ascii="Arial" w:hAnsi="Arial" w:cs="Arial"/>
          <w:sz w:val="20"/>
          <w:szCs w:val="20"/>
        </w:rPr>
        <w:t>15.d.</w:t>
      </w:r>
      <w:r w:rsidR="00A60662">
        <w:rPr>
          <w:rFonts w:ascii="Arial" w:hAnsi="Arial" w:cs="Arial"/>
          <w:sz w:val="20"/>
          <w:szCs w:val="20"/>
        </w:rPr>
        <w:t>v</w:t>
      </w:r>
      <w:r>
        <w:rPr>
          <w:rFonts w:ascii="Arial" w:hAnsi="Arial" w:cs="Arial"/>
          <w:sz w:val="20"/>
          <w:szCs w:val="20"/>
        </w:rPr>
        <w:t xml:space="preserve">) </w:t>
      </w:r>
      <w:r w:rsidRPr="00865DF5">
        <w:rPr>
          <w:rFonts w:ascii="Arial" w:hAnsi="Arial" w:cs="Arial"/>
          <w:sz w:val="20"/>
          <w:szCs w:val="20"/>
        </w:rPr>
        <w:t xml:space="preserve">If </w:t>
      </w:r>
      <w:r w:rsidR="00A60662">
        <w:rPr>
          <w:rFonts w:ascii="Arial" w:hAnsi="Arial" w:cs="Arial"/>
          <w:sz w:val="20"/>
          <w:szCs w:val="20"/>
        </w:rPr>
        <w:t>d</w:t>
      </w:r>
      <w:r w:rsidRPr="00865DF5">
        <w:rPr>
          <w:rFonts w:ascii="Arial" w:hAnsi="Arial" w:cs="Arial"/>
          <w:sz w:val="20"/>
          <w:szCs w:val="20"/>
        </w:rPr>
        <w:t>igested</w:t>
      </w:r>
      <w:r>
        <w:rPr>
          <w:rFonts w:ascii="Arial" w:hAnsi="Arial" w:cs="Arial"/>
          <w:sz w:val="20"/>
          <w:szCs w:val="20"/>
        </w:rPr>
        <w:t xml:space="preserve"> solids</w:t>
      </w:r>
      <w:r w:rsidRPr="00865DF5">
        <w:rPr>
          <w:rFonts w:ascii="Arial" w:hAnsi="Arial" w:cs="Arial"/>
          <w:sz w:val="20"/>
          <w:szCs w:val="20"/>
        </w:rPr>
        <w:t>,</w:t>
      </w:r>
      <w:r>
        <w:rPr>
          <w:rFonts w:ascii="Arial" w:hAnsi="Arial" w:cs="Arial"/>
          <w:sz w:val="20"/>
          <w:szCs w:val="20"/>
        </w:rPr>
        <w:t xml:space="preserve"> what is the flow rate or material through the digester (if</w:t>
      </w:r>
      <w:r w:rsidR="00A60662">
        <w:rPr>
          <w:rFonts w:ascii="Arial" w:hAnsi="Arial" w:cs="Arial"/>
          <w:sz w:val="20"/>
          <w:szCs w:val="20"/>
        </w:rPr>
        <w:t xml:space="preserve"> </w:t>
      </w:r>
      <w:r>
        <w:rPr>
          <w:rFonts w:ascii="Arial" w:hAnsi="Arial" w:cs="Arial"/>
          <w:sz w:val="20"/>
          <w:szCs w:val="20"/>
        </w:rPr>
        <w:t>known)?</w:t>
      </w:r>
      <w:r w:rsidR="00D22572">
        <w:rPr>
          <w:rFonts w:ascii="Arial" w:hAnsi="Arial" w:cs="Arial"/>
          <w:sz w:val="20"/>
          <w:szCs w:val="20"/>
        </w:rPr>
        <w:t xml:space="preserve"> </w:t>
      </w:r>
    </w:p>
    <w:p w14:paraId="3FF3CC90" w14:textId="1DA3B68F" w:rsidR="00785D06" w:rsidRDefault="00785D06" w:rsidP="00785D06">
      <w:pPr>
        <w:pStyle w:val="ListParagraph"/>
        <w:spacing w:line="360" w:lineRule="auto"/>
        <w:ind w:left="3060" w:hanging="180"/>
        <w:rPr>
          <w:rFonts w:ascii="Arial" w:hAnsi="Arial" w:cs="Arial"/>
          <w:sz w:val="20"/>
          <w:szCs w:val="20"/>
        </w:rPr>
      </w:pPr>
      <w:r>
        <w:rPr>
          <w:rFonts w:ascii="Arial" w:hAnsi="Arial" w:cs="Arial"/>
          <w:sz w:val="20"/>
          <w:szCs w:val="20"/>
        </w:rPr>
        <w:t>_______ weeks</w:t>
      </w:r>
    </w:p>
    <w:p w14:paraId="2C9F4CD7" w14:textId="77777777" w:rsidR="00A60662" w:rsidRDefault="00A60662" w:rsidP="00785D06">
      <w:pPr>
        <w:pStyle w:val="ListParagraph"/>
        <w:spacing w:line="360" w:lineRule="auto"/>
        <w:ind w:left="3060" w:hanging="180"/>
        <w:rPr>
          <w:rFonts w:ascii="Arial" w:hAnsi="Arial" w:cs="Arial"/>
          <w:sz w:val="20"/>
          <w:szCs w:val="20"/>
        </w:rPr>
      </w:pPr>
    </w:p>
    <w:p w14:paraId="316CCAEB" w14:textId="2D675B6A" w:rsidR="00226600" w:rsidRDefault="00140AB4" w:rsidP="00226600">
      <w:pPr>
        <w:pStyle w:val="ListParagraph"/>
        <w:spacing w:line="360" w:lineRule="auto"/>
        <w:ind w:left="2340" w:hanging="720"/>
        <w:rPr>
          <w:rFonts w:ascii="Arial" w:hAnsi="Arial" w:cs="Arial"/>
          <w:sz w:val="20"/>
          <w:szCs w:val="20"/>
        </w:rPr>
      </w:pPr>
      <w:r>
        <w:rPr>
          <w:rFonts w:ascii="Arial" w:hAnsi="Arial" w:cs="Arial"/>
          <w:sz w:val="20"/>
          <w:szCs w:val="20"/>
        </w:rPr>
        <w:t>15</w:t>
      </w:r>
      <w:r w:rsidR="00FA61AE">
        <w:rPr>
          <w:rFonts w:ascii="Arial" w:hAnsi="Arial" w:cs="Arial"/>
          <w:sz w:val="20"/>
          <w:szCs w:val="20"/>
        </w:rPr>
        <w:t>.d.v</w:t>
      </w:r>
      <w:r w:rsidR="00A60662">
        <w:rPr>
          <w:rFonts w:ascii="Arial" w:hAnsi="Arial" w:cs="Arial"/>
          <w:sz w:val="20"/>
          <w:szCs w:val="20"/>
        </w:rPr>
        <w:t>i</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4811C1B4" w14:textId="3CAA2839" w:rsidR="00A25BC8" w:rsidRPr="00372BAB" w:rsidRDefault="00226600" w:rsidP="00372BAB">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A60662">
        <w:rPr>
          <w:rFonts w:ascii="Arial" w:hAnsi="Arial" w:cs="Arial"/>
          <w:sz w:val="20"/>
          <w:szCs w:val="20"/>
        </w:rPr>
        <w:tab/>
      </w:r>
      <w:r w:rsidR="00A60662">
        <w:rPr>
          <w:rFonts w:ascii="Arial" w:hAnsi="Arial" w:cs="Arial"/>
          <w:sz w:val="20"/>
          <w:szCs w:val="20"/>
        </w:rPr>
        <w:tab/>
      </w:r>
      <w:r>
        <w:rPr>
          <w:rFonts w:ascii="Arial" w:hAnsi="Arial" w:cs="Arial"/>
          <w:sz w:val="20"/>
          <w:szCs w:val="20"/>
        </w:rPr>
        <w:t xml:space="preserve"> </w:t>
      </w:r>
      <w:r w:rsidR="00A60662">
        <w:rPr>
          <w:rFonts w:ascii="Arial" w:hAnsi="Arial" w:cs="Arial"/>
          <w:sz w:val="20"/>
          <w:szCs w:val="20"/>
        </w:rPr>
        <w:t>__________________</w:t>
      </w:r>
    </w:p>
    <w:p w14:paraId="432BC1FE" w14:textId="619B6787" w:rsidR="00C44A73" w:rsidRDefault="00140AB4" w:rsidP="00C44A73">
      <w:pPr>
        <w:pStyle w:val="ListParagraph"/>
        <w:spacing w:line="240" w:lineRule="auto"/>
        <w:ind w:left="1080"/>
        <w:rPr>
          <w:rFonts w:ascii="Arial" w:hAnsi="Arial" w:cs="Arial"/>
          <w:b/>
          <w:sz w:val="20"/>
          <w:szCs w:val="20"/>
        </w:rPr>
      </w:pPr>
      <w:r>
        <w:rPr>
          <w:rFonts w:ascii="Arial" w:hAnsi="Arial" w:cs="Arial"/>
          <w:sz w:val="20"/>
          <w:szCs w:val="20"/>
        </w:rPr>
        <w:t>15</w:t>
      </w:r>
      <w:r w:rsidR="00C44A73">
        <w:rPr>
          <w:rFonts w:ascii="Arial" w:hAnsi="Arial" w:cs="Arial"/>
          <w:sz w:val="20"/>
          <w:szCs w:val="20"/>
        </w:rPr>
        <w:t xml:space="preserve">.e)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STRAW or HAY</w:t>
      </w:r>
      <w:r w:rsidR="00C44A73"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6CE658B0"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 Straw or hay</w:t>
      </w:r>
      <w:r w:rsidR="00C37A36">
        <w:rPr>
          <w:rFonts w:ascii="Arial" w:hAnsi="Arial" w:cs="Arial"/>
          <w:sz w:val="20"/>
          <w:szCs w:val="20"/>
        </w:rPr>
        <w:t xml:space="preserve"> for bedding</w:t>
      </w:r>
      <w:r w:rsidR="00136364">
        <w:rPr>
          <w:rFonts w:ascii="Arial" w:hAnsi="Arial" w:cs="Arial"/>
          <w:sz w:val="20"/>
          <w:szCs w:val="20"/>
        </w:rPr>
        <w:t>?</w:t>
      </w:r>
      <w:r w:rsidR="006E4C37">
        <w:rPr>
          <w:rFonts w:ascii="Arial" w:hAnsi="Arial" w:cs="Arial"/>
          <w:sz w:val="20"/>
          <w:szCs w:val="20"/>
        </w:rPr>
        <w:t xml:space="preserve"> (check one)</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7967B7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w:t>
      </w:r>
      <w:r w:rsidR="000B26BE">
        <w:rPr>
          <w:rFonts w:ascii="Arial" w:hAnsi="Arial" w:cs="Arial"/>
          <w:sz w:val="20"/>
          <w:szCs w:val="20"/>
        </w:rPr>
        <w:t>i</w:t>
      </w:r>
      <w:r>
        <w:rPr>
          <w:rFonts w:ascii="Arial" w:hAnsi="Arial" w:cs="Arial"/>
          <w:sz w:val="20"/>
          <w:szCs w:val="20"/>
        </w:rPr>
        <w:t>) Purchased or produced on farm?</w:t>
      </w:r>
      <w:r w:rsidR="006E4C37">
        <w:rPr>
          <w:rFonts w:ascii="Arial" w:hAnsi="Arial" w:cs="Arial"/>
          <w:sz w:val="20"/>
          <w:szCs w:val="20"/>
        </w:rPr>
        <w:t xml:space="preserve"> (check one)</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0FCA1BF2"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 hay, d</w:t>
      </w:r>
      <w:r w:rsidR="000B26BE">
        <w:rPr>
          <w:rFonts w:ascii="Arial" w:hAnsi="Arial" w:cs="Arial"/>
          <w:sz w:val="20"/>
          <w:szCs w:val="20"/>
        </w:rPr>
        <w:t>ry or ensiled</w:t>
      </w:r>
      <w:r>
        <w:rPr>
          <w:rFonts w:ascii="Arial" w:hAnsi="Arial" w:cs="Arial"/>
          <w:sz w:val="20"/>
          <w:szCs w:val="20"/>
        </w:rPr>
        <w:t>?</w:t>
      </w:r>
      <w:r w:rsidR="006E4C37" w:rsidRPr="006E4C37">
        <w:rPr>
          <w:rFonts w:ascii="Arial" w:hAnsi="Arial" w:cs="Arial"/>
          <w:sz w:val="20"/>
          <w:szCs w:val="20"/>
        </w:rPr>
        <w:t xml:space="preserve"> </w:t>
      </w:r>
      <w:r w:rsidR="006E4C37">
        <w:rPr>
          <w:rFonts w:ascii="Arial" w:hAnsi="Arial" w:cs="Arial"/>
          <w:sz w:val="20"/>
          <w:szCs w:val="20"/>
        </w:rPr>
        <w:t>(check one)</w:t>
      </w:r>
    </w:p>
    <w:p w14:paraId="4421B0A1" w14:textId="77777777" w:rsidR="006E4C37"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p>
    <w:p w14:paraId="56409C81" w14:textId="05CDD2EE" w:rsidR="00136364" w:rsidRDefault="00136364" w:rsidP="006E4C37">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18117C4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.e.iv) Storage location</w:t>
      </w:r>
      <w:r w:rsidR="00DA2BB2">
        <w:rPr>
          <w:rFonts w:ascii="Arial" w:hAnsi="Arial" w:cs="Arial"/>
          <w:sz w:val="20"/>
          <w:szCs w:val="20"/>
        </w:rPr>
        <w:t xml:space="preserve"> of straw and hay used for bedding</w:t>
      </w:r>
      <w:r>
        <w:rPr>
          <w:rFonts w:ascii="Arial" w:hAnsi="Arial" w:cs="Arial"/>
          <w:sz w:val="20"/>
          <w:szCs w:val="20"/>
        </w:rPr>
        <w:t>?</w:t>
      </w:r>
      <w:r w:rsidR="006E4C37">
        <w:rPr>
          <w:rFonts w:ascii="Arial" w:hAnsi="Arial" w:cs="Arial"/>
          <w:sz w:val="20"/>
          <w:szCs w:val="20"/>
        </w:rPr>
        <w:t xml:space="preserve"> (check one)</w:t>
      </w:r>
    </w:p>
    <w:p w14:paraId="3EA05F2C" w14:textId="77777777" w:rsidR="006E4C37" w:rsidRDefault="006E4C37" w:rsidP="000B26BE">
      <w:pPr>
        <w:pStyle w:val="ListParagraph"/>
        <w:spacing w:line="240" w:lineRule="auto"/>
        <w:ind w:left="360"/>
        <w:rPr>
          <w:rFonts w:ascii="Arial" w:hAnsi="Arial" w:cs="Arial"/>
          <w:sz w:val="20"/>
          <w:szCs w:val="20"/>
        </w:rPr>
      </w:pP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1EB01512"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r w:rsidR="00DA2BB2">
        <w:rPr>
          <w:rFonts w:ascii="Arial" w:hAnsi="Arial" w:cs="Arial"/>
          <w:sz w:val="20"/>
          <w:szCs w:val="20"/>
        </w:rPr>
        <w:t xml:space="preserve"> not under cover</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1D92F254" w14:textId="423B3EBC" w:rsidR="00A25BC8" w:rsidRDefault="000B26BE" w:rsidP="001A79C9">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75E28D55" w14:textId="77777777" w:rsidR="001A79C9" w:rsidRPr="001A79C9" w:rsidRDefault="001A79C9" w:rsidP="001A79C9">
      <w:pPr>
        <w:pStyle w:val="ListParagraph"/>
        <w:spacing w:line="240" w:lineRule="auto"/>
        <w:ind w:left="360"/>
        <w:rPr>
          <w:rFonts w:ascii="Arial" w:hAnsi="Arial" w:cs="Arial"/>
          <w:sz w:val="20"/>
          <w:szCs w:val="20"/>
        </w:rPr>
      </w:pPr>
    </w:p>
    <w:p w14:paraId="03E285BB" w14:textId="1F90B91B" w:rsidR="00C44A73" w:rsidRPr="00C44A73" w:rsidRDefault="00140AB4" w:rsidP="00C44A73">
      <w:pPr>
        <w:pStyle w:val="ListParagraph"/>
        <w:spacing w:line="240" w:lineRule="auto"/>
        <w:ind w:left="1080"/>
        <w:rPr>
          <w:rFonts w:ascii="Arial" w:hAnsi="Arial" w:cs="Arial"/>
          <w:sz w:val="20"/>
          <w:szCs w:val="20"/>
        </w:rPr>
      </w:pPr>
      <w:r>
        <w:rPr>
          <w:rFonts w:ascii="Arial" w:hAnsi="Arial" w:cs="Arial"/>
          <w:sz w:val="20"/>
          <w:szCs w:val="20"/>
        </w:rPr>
        <w:lastRenderedPageBreak/>
        <w:t>15</w:t>
      </w:r>
      <w:r w:rsidR="00C44A73" w:rsidRPr="004B10E5">
        <w:rPr>
          <w:rFonts w:ascii="Arial" w:hAnsi="Arial" w:cs="Arial"/>
          <w:sz w:val="20"/>
          <w:szCs w:val="20"/>
        </w:rPr>
        <w:t>.f)</w:t>
      </w:r>
      <w:r w:rsidR="00C44A73">
        <w:rPr>
          <w:rFonts w:ascii="Arial" w:hAnsi="Arial" w:cs="Arial"/>
          <w:sz w:val="20"/>
          <w:szCs w:val="20"/>
        </w:rPr>
        <w:t xml:space="preserve"> Answer the following questions </w:t>
      </w:r>
      <w:r w:rsidR="00C44A73" w:rsidRPr="003801B4">
        <w:rPr>
          <w:rFonts w:ascii="Arial" w:hAnsi="Arial" w:cs="Arial"/>
          <w:sz w:val="20"/>
          <w:szCs w:val="20"/>
        </w:rPr>
        <w:t xml:space="preserve">if you use </w:t>
      </w:r>
      <w:r w:rsidR="006F733A">
        <w:rPr>
          <w:rFonts w:ascii="Arial" w:hAnsi="Arial" w:cs="Arial"/>
          <w:b/>
          <w:sz w:val="20"/>
          <w:szCs w:val="20"/>
          <w:u w:val="single"/>
        </w:rPr>
        <w:t xml:space="preserve">WOODCHIPS, </w:t>
      </w:r>
      <w:r w:rsidR="00C44A73">
        <w:rPr>
          <w:rFonts w:ascii="Arial" w:hAnsi="Arial" w:cs="Arial"/>
          <w:b/>
          <w:sz w:val="20"/>
          <w:szCs w:val="20"/>
          <w:u w:val="single"/>
        </w:rPr>
        <w:t>SHAVINGS or SAWDUST</w:t>
      </w:r>
      <w:r w:rsidR="00C44A73"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5C810DCB" w:rsidR="000B26BE" w:rsidRDefault="00140AB4" w:rsidP="00CE4BDD">
      <w:pPr>
        <w:pStyle w:val="ListParagraph"/>
        <w:spacing w:line="240" w:lineRule="auto"/>
        <w:ind w:left="1440"/>
        <w:rPr>
          <w:rFonts w:ascii="Arial" w:hAnsi="Arial" w:cs="Arial"/>
          <w:sz w:val="20"/>
          <w:szCs w:val="20"/>
        </w:rPr>
      </w:pPr>
      <w:r>
        <w:rPr>
          <w:rFonts w:ascii="Arial" w:hAnsi="Arial" w:cs="Arial"/>
          <w:sz w:val="20"/>
          <w:szCs w:val="20"/>
        </w:rPr>
        <w:t>15</w:t>
      </w:r>
      <w:r w:rsidR="00CE4BDD">
        <w:rPr>
          <w:rFonts w:ascii="Arial" w:hAnsi="Arial" w:cs="Arial"/>
          <w:sz w:val="20"/>
          <w:szCs w:val="20"/>
        </w:rPr>
        <w:t>.f</w:t>
      </w:r>
      <w:r w:rsidR="000B26BE">
        <w:rPr>
          <w:rFonts w:ascii="Arial" w:hAnsi="Arial" w:cs="Arial"/>
          <w:sz w:val="20"/>
          <w:szCs w:val="20"/>
        </w:rPr>
        <w:t xml:space="preserve">.i) </w:t>
      </w:r>
      <w:r w:rsidR="00DA2BB2">
        <w:rPr>
          <w:rFonts w:ascii="Arial" w:hAnsi="Arial" w:cs="Arial"/>
          <w:sz w:val="20"/>
          <w:szCs w:val="20"/>
        </w:rPr>
        <w:t>Are the shavings/chips/sawdust you used k</w:t>
      </w:r>
      <w:r w:rsidR="00CE4BDD">
        <w:rPr>
          <w:rFonts w:ascii="Arial" w:hAnsi="Arial" w:cs="Arial"/>
          <w:sz w:val="20"/>
          <w:szCs w:val="20"/>
        </w:rPr>
        <w:t>iln dried or “fresh</w:t>
      </w:r>
      <w:r w:rsidR="006E4C37">
        <w:rPr>
          <w:rFonts w:ascii="Arial" w:hAnsi="Arial" w:cs="Arial"/>
          <w:sz w:val="20"/>
          <w:szCs w:val="20"/>
        </w:rPr>
        <w:t>?” (check one)</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73B668A2" w:rsidR="000B26BE" w:rsidRDefault="00140AB4" w:rsidP="00CE4BDD">
      <w:pPr>
        <w:pStyle w:val="ListParagraph"/>
        <w:spacing w:line="240" w:lineRule="auto"/>
        <w:ind w:left="1440"/>
        <w:rPr>
          <w:rFonts w:ascii="Arial" w:hAnsi="Arial" w:cs="Arial"/>
          <w:sz w:val="20"/>
          <w:szCs w:val="20"/>
        </w:rPr>
      </w:pPr>
      <w:r>
        <w:rPr>
          <w:rFonts w:ascii="Arial" w:hAnsi="Arial" w:cs="Arial"/>
          <w:sz w:val="20"/>
          <w:szCs w:val="20"/>
        </w:rPr>
        <w:t>15</w:t>
      </w:r>
      <w:r w:rsidR="00CE4BDD">
        <w:rPr>
          <w:rFonts w:ascii="Arial" w:hAnsi="Arial" w:cs="Arial"/>
          <w:sz w:val="20"/>
          <w:szCs w:val="20"/>
        </w:rPr>
        <w:t>.f</w:t>
      </w:r>
      <w:r w:rsidR="000B26BE">
        <w:rPr>
          <w:rFonts w:ascii="Arial" w:hAnsi="Arial" w:cs="Arial"/>
          <w:sz w:val="20"/>
          <w:szCs w:val="20"/>
        </w:rPr>
        <w:t>.i</w:t>
      </w:r>
      <w:r w:rsidR="00CE4BDD">
        <w:rPr>
          <w:rFonts w:ascii="Arial" w:hAnsi="Arial" w:cs="Arial"/>
          <w:sz w:val="20"/>
          <w:szCs w:val="20"/>
        </w:rPr>
        <w:t>i</w:t>
      </w:r>
      <w:r w:rsidR="000B26BE">
        <w:rPr>
          <w:rFonts w:ascii="Arial" w:hAnsi="Arial" w:cs="Arial"/>
          <w:sz w:val="20"/>
          <w:szCs w:val="20"/>
        </w:rPr>
        <w:t>) Storage location</w:t>
      </w:r>
      <w:r w:rsidR="00DA2BB2">
        <w:rPr>
          <w:rFonts w:ascii="Arial" w:hAnsi="Arial" w:cs="Arial"/>
          <w:sz w:val="20"/>
          <w:szCs w:val="20"/>
        </w:rPr>
        <w:t xml:space="preserve"> of woodchips/shavings/sawdust used for bedding</w:t>
      </w:r>
      <w:r w:rsidR="000B26BE">
        <w:rPr>
          <w:rFonts w:ascii="Arial" w:hAnsi="Arial" w:cs="Arial"/>
          <w:sz w:val="20"/>
          <w:szCs w:val="20"/>
        </w:rPr>
        <w:t>?</w:t>
      </w:r>
      <w:r w:rsidR="006E4C37">
        <w:rPr>
          <w:rFonts w:ascii="Arial" w:hAnsi="Arial" w:cs="Arial"/>
          <w:sz w:val="20"/>
          <w:szCs w:val="20"/>
        </w:rPr>
        <w:t xml:space="preserve"> (check one)</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6D2AF006"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r w:rsidR="00DA2BB2">
        <w:rPr>
          <w:rFonts w:ascii="Arial" w:hAnsi="Arial" w:cs="Arial"/>
          <w:sz w:val="20"/>
          <w:szCs w:val="20"/>
        </w:rPr>
        <w:t xml:space="preserve"> not under cover</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2A723BF8" w14:textId="6661BA81" w:rsidR="00CE4BDD" w:rsidRPr="00584BBA" w:rsidRDefault="000B26BE" w:rsidP="00584BBA">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061533D8" w14:textId="292156B7"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sidR="005105EA" w:rsidRPr="00FA61AE">
        <w:rPr>
          <w:rFonts w:ascii="Arial" w:hAnsi="Arial" w:cs="Arial"/>
          <w:sz w:val="20"/>
          <w:szCs w:val="20"/>
        </w:rPr>
        <w:t>.</w:t>
      </w:r>
      <w:r w:rsidR="00584BBA">
        <w:rPr>
          <w:rFonts w:ascii="Arial" w:hAnsi="Arial" w:cs="Arial"/>
          <w:sz w:val="20"/>
          <w:szCs w:val="20"/>
        </w:rPr>
        <w:t>g.i)</w:t>
      </w:r>
      <w:r w:rsidR="005105EA" w:rsidRPr="00FA61AE">
        <w:rPr>
          <w:rFonts w:ascii="Arial" w:hAnsi="Arial" w:cs="Arial"/>
          <w:sz w:val="20"/>
          <w:szCs w:val="20"/>
        </w:rPr>
        <w:t xml:space="preserve"> </w:t>
      </w:r>
      <w:r w:rsidR="00AB14E8" w:rsidRPr="00FA61AE">
        <w:rPr>
          <w:rFonts w:ascii="Arial" w:hAnsi="Arial" w:cs="Arial"/>
          <w:sz w:val="20"/>
          <w:szCs w:val="20"/>
        </w:rPr>
        <w:t>Do you use bedding conditioner</w:t>
      </w:r>
      <w:r w:rsidR="00886A05">
        <w:rPr>
          <w:rFonts w:ascii="Arial" w:hAnsi="Arial" w:cs="Arial"/>
          <w:sz w:val="20"/>
          <w:szCs w:val="20"/>
        </w:rPr>
        <w:t xml:space="preserve"> (e</w:t>
      </w:r>
      <w:r w:rsidR="0002105E">
        <w:rPr>
          <w:rFonts w:ascii="Arial" w:hAnsi="Arial" w:cs="Arial"/>
          <w:sz w:val="20"/>
          <w:szCs w:val="20"/>
        </w:rPr>
        <w:t>.</w:t>
      </w:r>
      <w:r w:rsidR="00886A05">
        <w:rPr>
          <w:rFonts w:ascii="Arial" w:hAnsi="Arial" w:cs="Arial"/>
          <w:sz w:val="20"/>
          <w:szCs w:val="20"/>
        </w:rPr>
        <w:t>g</w:t>
      </w:r>
      <w:r w:rsidR="0002105E">
        <w:rPr>
          <w:rFonts w:ascii="Arial" w:hAnsi="Arial" w:cs="Arial"/>
          <w:sz w:val="20"/>
          <w:szCs w:val="20"/>
        </w:rPr>
        <w:t>.</w:t>
      </w:r>
      <w:r w:rsidR="00886A05">
        <w:rPr>
          <w:rFonts w:ascii="Arial" w:hAnsi="Arial" w:cs="Arial"/>
          <w:sz w:val="20"/>
          <w:szCs w:val="20"/>
        </w:rPr>
        <w:t>, hydrated lime)</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16B8C7F9"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i</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2E06F3">
        <w:rPr>
          <w:rFonts w:ascii="Arial" w:hAnsi="Arial" w:cs="Arial"/>
          <w:sz w:val="20"/>
          <w:szCs w:val="20"/>
        </w:rPr>
        <w:t>n</w:t>
      </w:r>
      <w:r w:rsidR="00C25707" w:rsidRPr="007C2855">
        <w:rPr>
          <w:rFonts w:ascii="Arial" w:hAnsi="Arial" w:cs="Arial"/>
          <w:sz w:val="20"/>
          <w:szCs w:val="20"/>
        </w:rPr>
        <w:t>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5B2A48E7" w:rsidR="002315D0" w:rsidRDefault="00CC066A" w:rsidP="00CC066A">
      <w:pPr>
        <w:spacing w:line="240" w:lineRule="auto"/>
        <w:ind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i</w:t>
      </w:r>
      <w:r>
        <w:rPr>
          <w:rFonts w:ascii="Arial" w:hAnsi="Arial" w:cs="Arial"/>
          <w:sz w:val="20"/>
          <w:szCs w:val="20"/>
        </w:rPr>
        <w:t xml:space="preserve">ii) </w:t>
      </w:r>
      <w:r w:rsidR="00886A05" w:rsidRPr="00886A05">
        <w:rPr>
          <w:rFonts w:ascii="Arial" w:hAnsi="Arial" w:cs="Arial"/>
          <w:sz w:val="20"/>
          <w:szCs w:val="20"/>
        </w:rPr>
        <w:t>AMOUNT of conditioner applied (e</w:t>
      </w:r>
      <w:r w:rsidR="0002105E">
        <w:rPr>
          <w:rFonts w:ascii="Arial" w:hAnsi="Arial" w:cs="Arial"/>
          <w:sz w:val="20"/>
          <w:szCs w:val="20"/>
        </w:rPr>
        <w:t>.</w:t>
      </w:r>
      <w:r w:rsidR="00886A05" w:rsidRPr="00886A05">
        <w:rPr>
          <w:rFonts w:ascii="Arial" w:hAnsi="Arial" w:cs="Arial"/>
          <w:sz w:val="20"/>
          <w:szCs w:val="20"/>
        </w:rPr>
        <w:t>g</w:t>
      </w:r>
      <w:r w:rsidR="0002105E">
        <w:rPr>
          <w:rFonts w:ascii="Arial" w:hAnsi="Arial" w:cs="Arial"/>
          <w:sz w:val="20"/>
          <w:szCs w:val="20"/>
        </w:rPr>
        <w:t>.</w:t>
      </w:r>
      <w:r w:rsidR="00886A05" w:rsidRPr="00886A05">
        <w:rPr>
          <w:rFonts w:ascii="Arial" w:hAnsi="Arial" w:cs="Arial"/>
          <w:sz w:val="20"/>
          <w:szCs w:val="20"/>
        </w:rPr>
        <w:t xml:space="preserve"> ounces per stall, amount per sq</w:t>
      </w:r>
      <w:r w:rsidR="0002105E">
        <w:rPr>
          <w:rFonts w:ascii="Arial" w:hAnsi="Arial" w:cs="Arial"/>
          <w:sz w:val="20"/>
          <w:szCs w:val="20"/>
        </w:rPr>
        <w:t>.</w:t>
      </w:r>
      <w:r w:rsidR="00886A05" w:rsidRPr="00886A05">
        <w:rPr>
          <w:rFonts w:ascii="Arial" w:hAnsi="Arial" w:cs="Arial"/>
          <w:sz w:val="20"/>
          <w:szCs w:val="20"/>
        </w:rPr>
        <w:t xml:space="preserve"> ft pack)</w:t>
      </w:r>
    </w:p>
    <w:p w14:paraId="6E1476E6" w14:textId="22223551" w:rsidR="00886A05" w:rsidRPr="007C2855" w:rsidRDefault="00886A05" w:rsidP="00886A05">
      <w:pPr>
        <w:spacing w:line="240" w:lineRule="auto"/>
        <w:ind w:left="2160" w:firstLine="720"/>
        <w:rPr>
          <w:rFonts w:ascii="Arial" w:hAnsi="Arial" w:cs="Arial"/>
          <w:sz w:val="20"/>
          <w:szCs w:val="20"/>
        </w:rPr>
      </w:pPr>
      <w:r>
        <w:rPr>
          <w:rFonts w:ascii="Arial" w:hAnsi="Arial" w:cs="Arial"/>
          <w:sz w:val="20"/>
          <w:szCs w:val="20"/>
        </w:rPr>
        <w:t>____________________________________</w:t>
      </w:r>
    </w:p>
    <w:p w14:paraId="73AAA643" w14:textId="0BF39590"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v</w:t>
      </w:r>
      <w:r>
        <w:rPr>
          <w:rFonts w:ascii="Arial" w:hAnsi="Arial" w:cs="Arial"/>
          <w:sz w:val="20"/>
          <w:szCs w:val="20"/>
        </w:rPr>
        <w:t>i)</w:t>
      </w:r>
      <w:r w:rsidR="00674B5E">
        <w:rPr>
          <w:rFonts w:ascii="Arial" w:hAnsi="Arial" w:cs="Arial"/>
          <w:sz w:val="20"/>
          <w:szCs w:val="20"/>
        </w:rPr>
        <w:t xml:space="preserve"> </w:t>
      </w:r>
      <w:r w:rsidR="00886A05" w:rsidRPr="00886A05">
        <w:rPr>
          <w:rFonts w:ascii="Arial" w:hAnsi="Arial" w:cs="Arial"/>
          <w:sz w:val="20"/>
          <w:szCs w:val="20"/>
        </w:rPr>
        <w:t>FREQUENCY of conditioner applied (e</w:t>
      </w:r>
      <w:r w:rsidR="0002105E">
        <w:rPr>
          <w:rFonts w:ascii="Arial" w:hAnsi="Arial" w:cs="Arial"/>
          <w:sz w:val="20"/>
          <w:szCs w:val="20"/>
        </w:rPr>
        <w:t>.</w:t>
      </w:r>
      <w:r w:rsidR="00886A05" w:rsidRPr="00886A05">
        <w:rPr>
          <w:rFonts w:ascii="Arial" w:hAnsi="Arial" w:cs="Arial"/>
          <w:sz w:val="20"/>
          <w:szCs w:val="20"/>
        </w:rPr>
        <w:t>g</w:t>
      </w:r>
      <w:r w:rsidR="0002105E">
        <w:rPr>
          <w:rFonts w:ascii="Arial" w:hAnsi="Arial" w:cs="Arial"/>
          <w:sz w:val="20"/>
          <w:szCs w:val="20"/>
        </w:rPr>
        <w:t>.</w:t>
      </w:r>
      <w:r w:rsidR="00886A05" w:rsidRPr="00886A05">
        <w:rPr>
          <w:rFonts w:ascii="Arial" w:hAnsi="Arial" w:cs="Arial"/>
          <w:sz w:val="20"/>
          <w:szCs w:val="20"/>
        </w:rPr>
        <w:t xml:space="preserve"> times/week, times/month)?</w:t>
      </w:r>
      <w:r>
        <w:rPr>
          <w:rFonts w:ascii="Arial" w:hAnsi="Arial" w:cs="Arial"/>
          <w:sz w:val="20"/>
          <w:szCs w:val="20"/>
        </w:rPr>
        <w:tab/>
      </w:r>
      <w:r>
        <w:rPr>
          <w:rFonts w:ascii="Arial" w:hAnsi="Arial" w:cs="Arial"/>
          <w:sz w:val="20"/>
          <w:szCs w:val="20"/>
        </w:rPr>
        <w:tab/>
        <w:t xml:space="preserve">   </w:t>
      </w:r>
    </w:p>
    <w:p w14:paraId="3432ACA6" w14:textId="50B1C4C8" w:rsidR="00584BBA" w:rsidRDefault="00886A05" w:rsidP="001A79C9">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____________________________________</w:t>
      </w:r>
    </w:p>
    <w:p w14:paraId="2C88786F" w14:textId="4D3B7AE4" w:rsidR="00F45144" w:rsidRDefault="00140AB4" w:rsidP="00F45144">
      <w:pPr>
        <w:spacing w:after="0" w:line="240" w:lineRule="auto"/>
        <w:ind w:left="1080"/>
        <w:rPr>
          <w:rFonts w:ascii="Arial" w:hAnsi="Arial" w:cs="Arial"/>
          <w:sz w:val="20"/>
          <w:szCs w:val="20"/>
        </w:rPr>
      </w:pPr>
      <w:r>
        <w:rPr>
          <w:rFonts w:ascii="Arial" w:hAnsi="Arial" w:cs="Arial"/>
          <w:sz w:val="20"/>
          <w:szCs w:val="20"/>
        </w:rPr>
        <w:t>15</w:t>
      </w:r>
      <w:r w:rsidR="005750CF" w:rsidRPr="00F45144">
        <w:rPr>
          <w:rFonts w:ascii="Arial" w:hAnsi="Arial" w:cs="Arial"/>
          <w:sz w:val="20"/>
          <w:szCs w:val="20"/>
        </w:rPr>
        <w:t>.</w:t>
      </w:r>
      <w:r w:rsidR="00584BBA">
        <w:rPr>
          <w:rFonts w:ascii="Arial" w:hAnsi="Arial" w:cs="Arial"/>
          <w:sz w:val="20"/>
          <w:szCs w:val="20"/>
        </w:rPr>
        <w:t>h)</w:t>
      </w:r>
      <w:r w:rsidR="00376B81">
        <w:rPr>
          <w:rFonts w:ascii="Arial" w:hAnsi="Arial" w:cs="Arial"/>
          <w:sz w:val="20"/>
          <w:szCs w:val="20"/>
        </w:rPr>
        <w:t xml:space="preserve"> </w:t>
      </w:r>
      <w:r w:rsidR="00CE3087" w:rsidRPr="00CE3087">
        <w:rPr>
          <w:rFonts w:ascii="Arial" w:hAnsi="Arial" w:cs="Arial"/>
          <w:sz w:val="20"/>
          <w:szCs w:val="20"/>
        </w:rPr>
        <w:t xml:space="preserve">Anything you’d like to tell us about your bedding management practices or materials used that weren’t included in the above questions? </w:t>
      </w:r>
      <w:r w:rsidR="002C2323">
        <w:rPr>
          <w:rFonts w:ascii="Arial" w:hAnsi="Arial" w:cs="Arial"/>
          <w:sz w:val="20"/>
          <w:szCs w:val="20"/>
        </w:rPr>
        <w:t>(If yes, describe)</w:t>
      </w:r>
    </w:p>
    <w:p w14:paraId="3B43B6A4" w14:textId="0140C314" w:rsidR="009E6E6E" w:rsidRPr="004B3964" w:rsidRDefault="005750CF" w:rsidP="00F45144">
      <w:pPr>
        <w:spacing w:after="0" w:line="240" w:lineRule="auto"/>
        <w:ind w:left="1080"/>
        <w:rPr>
          <w:rFonts w:ascii="Arial" w:hAnsi="Arial" w:cs="Arial"/>
          <w:sz w:val="20"/>
          <w:szCs w:val="20"/>
        </w:rPr>
      </w:pPr>
      <w:r>
        <w:rPr>
          <w:rFonts w:ascii="Arial" w:hAnsi="Arial" w:cs="Arial"/>
          <w:sz w:val="20"/>
          <w:szCs w:val="20"/>
        </w:rPr>
        <w:t xml:space="preserve"> </w:t>
      </w:r>
      <w:r w:rsidR="006F7317">
        <w:rPr>
          <w:rFonts w:ascii="Arial" w:hAnsi="Arial" w:cs="Arial"/>
          <w:sz w:val="20"/>
          <w:szCs w:val="20"/>
        </w:rPr>
        <w:br/>
      </w:r>
      <w:r w:rsidR="009E6E6E" w:rsidRPr="004B3964">
        <w:rPr>
          <w:rFonts w:ascii="Arial" w:hAnsi="Arial" w:cs="Arial"/>
          <w:sz w:val="20"/>
          <w:szCs w:val="20"/>
        </w:rPr>
        <w:t>__________________________________________________________________________</w:t>
      </w:r>
    </w:p>
    <w:p w14:paraId="28B1185D" w14:textId="28720627" w:rsidR="001A79C9" w:rsidRPr="004B3964" w:rsidRDefault="009E6E6E" w:rsidP="001A79C9">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058FA65" w14:textId="77777777" w:rsidR="00C847AF" w:rsidRDefault="00C847AF" w:rsidP="00691DD3">
      <w:pPr>
        <w:pStyle w:val="ListParagraph"/>
        <w:numPr>
          <w:ilvl w:val="0"/>
          <w:numId w:val="49"/>
        </w:numPr>
        <w:spacing w:line="240" w:lineRule="auto"/>
        <w:rPr>
          <w:rFonts w:ascii="Arial" w:hAnsi="Arial" w:cs="Arial"/>
          <w:b/>
          <w:sz w:val="20"/>
          <w:szCs w:val="20"/>
        </w:rPr>
      </w:pPr>
      <w:r w:rsidRPr="007C2855">
        <w:rPr>
          <w:rFonts w:ascii="Arial" w:hAnsi="Arial" w:cs="Arial"/>
          <w:b/>
          <w:sz w:val="20"/>
          <w:szCs w:val="20"/>
        </w:rPr>
        <w:t>Herd Information</w:t>
      </w:r>
    </w:p>
    <w:p w14:paraId="22230E24" w14:textId="77777777" w:rsidR="00C847AF" w:rsidRPr="007C2855" w:rsidRDefault="00C847AF" w:rsidP="00C847AF">
      <w:pPr>
        <w:pStyle w:val="ListParagraph"/>
        <w:spacing w:line="240" w:lineRule="auto"/>
        <w:ind w:left="990"/>
        <w:rPr>
          <w:rFonts w:ascii="Arial" w:hAnsi="Arial" w:cs="Arial"/>
          <w:b/>
          <w:sz w:val="20"/>
          <w:szCs w:val="20"/>
        </w:rPr>
      </w:pPr>
    </w:p>
    <w:p w14:paraId="4FA46F4C" w14:textId="0BAD3DFC" w:rsidR="001A3EA1" w:rsidRPr="001A3EA1" w:rsidRDefault="00140AB4"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.a)</w:t>
      </w:r>
      <w:r w:rsidR="001A3EA1" w:rsidRPr="001A3EA1">
        <w:rPr>
          <w:rFonts w:ascii="Arial" w:hAnsi="Arial" w:cs="Arial"/>
          <w:i/>
          <w:color w:val="002060"/>
          <w:sz w:val="20"/>
          <w:szCs w:val="20"/>
        </w:rPr>
        <w:t xml:space="preserve"> </w:t>
      </w:r>
      <w:r w:rsidR="001A3EA1" w:rsidRPr="001A3EA1">
        <w:rPr>
          <w:rFonts w:ascii="Arial" w:hAnsi="Arial" w:cs="Arial"/>
          <w:sz w:val="20"/>
          <w:szCs w:val="20"/>
        </w:rPr>
        <w:t>What is</w:t>
      </w:r>
      <w:r w:rsidR="001A3EA1">
        <w:rPr>
          <w:rFonts w:ascii="Arial" w:hAnsi="Arial" w:cs="Arial"/>
          <w:sz w:val="20"/>
          <w:szCs w:val="20"/>
        </w:rPr>
        <w:t>/</w:t>
      </w:r>
      <w:r w:rsidR="001A3EA1" w:rsidRPr="001A3EA1">
        <w:rPr>
          <w:rFonts w:ascii="Arial" w:hAnsi="Arial" w:cs="Arial"/>
          <w:sz w:val="20"/>
          <w:szCs w:val="20"/>
        </w:rPr>
        <w:t>are the breeds of dairy cattle on your farm?</w:t>
      </w:r>
      <w:r w:rsidR="001A3EA1" w:rsidRPr="001A3EA1">
        <w:rPr>
          <w:rFonts w:ascii="Arial" w:hAnsi="Arial" w:cs="Arial"/>
          <w:i/>
          <w:sz w:val="20"/>
          <w:szCs w:val="20"/>
        </w:rPr>
        <w:t xml:space="preserve"> </w:t>
      </w:r>
      <w:r w:rsidR="001A3EA1">
        <w:rPr>
          <w:rFonts w:ascii="Arial" w:hAnsi="Arial" w:cs="Arial"/>
          <w:sz w:val="20"/>
          <w:szCs w:val="20"/>
        </w:rPr>
        <w:t>(describe all breeds)</w:t>
      </w:r>
      <w:r w:rsidR="001A3EA1" w:rsidRPr="007C2855">
        <w:rPr>
          <w:rFonts w:ascii="Arial" w:hAnsi="Arial" w:cs="Arial"/>
          <w:sz w:val="20"/>
          <w:szCs w:val="20"/>
        </w:rPr>
        <w:t>:</w:t>
      </w:r>
    </w:p>
    <w:p w14:paraId="5CBA014C" w14:textId="77777777" w:rsidR="00FE5AFE" w:rsidRDefault="00FE5AFE" w:rsidP="00C847AF">
      <w:pPr>
        <w:pStyle w:val="ListParagraph"/>
        <w:tabs>
          <w:tab w:val="left" w:pos="2790"/>
        </w:tabs>
        <w:spacing w:line="360" w:lineRule="auto"/>
        <w:ind w:left="1080"/>
        <w:rPr>
          <w:rFonts w:ascii="Arial" w:hAnsi="Arial" w:cs="Arial"/>
          <w:sz w:val="20"/>
          <w:szCs w:val="20"/>
        </w:rPr>
      </w:pPr>
    </w:p>
    <w:p w14:paraId="35E23C0B" w14:textId="32F94DE6"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32637FB" w14:textId="77777777"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C3E64B0" w14:textId="73539315"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3F29E1AE" w14:textId="77777777" w:rsidR="001A3EA1" w:rsidRDefault="001A3EA1" w:rsidP="001A3EA1">
      <w:pPr>
        <w:pStyle w:val="ListParagraph"/>
        <w:tabs>
          <w:tab w:val="left" w:pos="2790"/>
        </w:tabs>
        <w:spacing w:line="360" w:lineRule="auto"/>
        <w:ind w:left="1080"/>
        <w:rPr>
          <w:rFonts w:ascii="Arial" w:hAnsi="Arial" w:cs="Arial"/>
          <w:sz w:val="20"/>
          <w:szCs w:val="20"/>
        </w:rPr>
      </w:pPr>
    </w:p>
    <w:p w14:paraId="44C3A913" w14:textId="711D61CA" w:rsidR="001A3EA1" w:rsidRDefault="001A3EA1"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683E7560" w14:textId="77777777" w:rsidR="001A3EA1" w:rsidRPr="00B82924" w:rsidRDefault="001A3EA1" w:rsidP="00B82924">
      <w:pPr>
        <w:tabs>
          <w:tab w:val="left" w:pos="2790"/>
        </w:tabs>
        <w:spacing w:line="360" w:lineRule="auto"/>
        <w:rPr>
          <w:rFonts w:ascii="Arial" w:hAnsi="Arial" w:cs="Arial"/>
          <w:sz w:val="20"/>
          <w:szCs w:val="20"/>
        </w:rPr>
      </w:pPr>
    </w:p>
    <w:p w14:paraId="26F4156A" w14:textId="0E5CF4E1" w:rsidR="001A3EA1" w:rsidRDefault="00140AB4" w:rsidP="001A3EA1">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lastRenderedPageBreak/>
        <w:t>16</w:t>
      </w:r>
      <w:r w:rsidR="00C847AF">
        <w:rPr>
          <w:rFonts w:ascii="Arial" w:hAnsi="Arial" w:cs="Arial"/>
          <w:sz w:val="20"/>
          <w:szCs w:val="20"/>
        </w:rPr>
        <w:t xml:space="preserve">.b) </w:t>
      </w:r>
      <w:r w:rsidR="001A3EA1" w:rsidRPr="001A3EA1">
        <w:rPr>
          <w:rFonts w:ascii="Arial" w:hAnsi="Arial" w:cs="Arial"/>
          <w:sz w:val="20"/>
          <w:szCs w:val="20"/>
        </w:rPr>
        <w:t>What is the rolling herd average calculated for your farm? If not on milk test, what is the average milk production per cow, in pounds of milk per cow per year?</w:t>
      </w:r>
    </w:p>
    <w:p w14:paraId="7CBA6FE8" w14:textId="77777777" w:rsidR="001A3EA1" w:rsidRPr="001A3EA1" w:rsidRDefault="001A3EA1" w:rsidP="001A3EA1">
      <w:pPr>
        <w:pStyle w:val="ListParagraph"/>
        <w:tabs>
          <w:tab w:val="left" w:pos="2790"/>
        </w:tabs>
        <w:spacing w:before="240" w:line="360" w:lineRule="auto"/>
        <w:ind w:left="1080"/>
        <w:rPr>
          <w:rFonts w:ascii="Arial" w:hAnsi="Arial" w:cs="Arial"/>
          <w:sz w:val="20"/>
          <w:szCs w:val="20"/>
        </w:rPr>
      </w:pPr>
    </w:p>
    <w:p w14:paraId="308EE10C" w14:textId="7C8D795A" w:rsidR="00C847AF" w:rsidRDefault="001A3EA1"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r w:rsidR="00C847AF">
        <w:rPr>
          <w:rFonts w:ascii="Arial" w:hAnsi="Arial" w:cs="Arial"/>
          <w:sz w:val="20"/>
          <w:szCs w:val="20"/>
        </w:rPr>
        <w:t>Rolling herd average</w:t>
      </w:r>
      <w:r w:rsidR="00C847AF" w:rsidRPr="007C2855">
        <w:rPr>
          <w:rFonts w:ascii="Arial" w:hAnsi="Arial" w:cs="Arial"/>
          <w:sz w:val="20"/>
          <w:szCs w:val="20"/>
        </w:rPr>
        <w:t>: ________________ lbs/cow/year</w:t>
      </w:r>
    </w:p>
    <w:p w14:paraId="5A757E2F" w14:textId="6AE4EBCB" w:rsidR="001A3EA1" w:rsidRPr="001A3EA1" w:rsidRDefault="001A3EA1" w:rsidP="00C847AF">
      <w:pPr>
        <w:pStyle w:val="ListParagraph"/>
        <w:tabs>
          <w:tab w:val="left" w:pos="2790"/>
        </w:tabs>
        <w:spacing w:before="240" w:line="360" w:lineRule="auto"/>
        <w:ind w:left="1080"/>
        <w:rPr>
          <w:rFonts w:ascii="Arial" w:hAnsi="Arial" w:cs="Arial"/>
          <w:b/>
          <w:i/>
          <w:sz w:val="20"/>
          <w:szCs w:val="20"/>
        </w:rPr>
      </w:pPr>
      <w:r>
        <w:rPr>
          <w:rFonts w:ascii="Arial" w:hAnsi="Arial" w:cs="Arial"/>
          <w:sz w:val="20"/>
          <w:szCs w:val="20"/>
        </w:rPr>
        <w:t xml:space="preserve">                   </w:t>
      </w:r>
      <w:r w:rsidRPr="001A3EA1">
        <w:rPr>
          <w:rFonts w:ascii="Arial" w:hAnsi="Arial" w:cs="Arial"/>
          <w:b/>
          <w:i/>
          <w:color w:val="1F497D" w:themeColor="text2"/>
          <w:sz w:val="20"/>
          <w:szCs w:val="20"/>
        </w:rPr>
        <w:t>OR:</w:t>
      </w:r>
    </w:p>
    <w:p w14:paraId="4A317148" w14:textId="24F0134F" w:rsidR="004757B7" w:rsidRDefault="001A3EA1" w:rsidP="00622FEB">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commentRangeStart w:id="99"/>
      <w:r>
        <w:rPr>
          <w:rFonts w:ascii="Arial" w:hAnsi="Arial" w:cs="Arial"/>
          <w:sz w:val="20"/>
          <w:szCs w:val="20"/>
        </w:rPr>
        <w:t>Average milk production</w:t>
      </w:r>
      <w:r w:rsidRPr="007C2855">
        <w:rPr>
          <w:rFonts w:ascii="Arial" w:hAnsi="Arial" w:cs="Arial"/>
          <w:sz w:val="20"/>
          <w:szCs w:val="20"/>
        </w:rPr>
        <w:t>: ________________ lbs/cow/year</w:t>
      </w:r>
      <w:commentRangeEnd w:id="99"/>
      <w:r w:rsidR="00B54A65">
        <w:rPr>
          <w:rStyle w:val="CommentReference"/>
        </w:rPr>
        <w:commentReference w:id="99"/>
      </w:r>
    </w:p>
    <w:p w14:paraId="292196A4" w14:textId="77777777" w:rsidR="00B82924" w:rsidRPr="00622FEB" w:rsidRDefault="00B82924" w:rsidP="00622FEB">
      <w:pPr>
        <w:pStyle w:val="ListParagraph"/>
        <w:tabs>
          <w:tab w:val="left" w:pos="2790"/>
        </w:tabs>
        <w:spacing w:before="240" w:line="360" w:lineRule="auto"/>
        <w:ind w:left="1080"/>
        <w:rPr>
          <w:rFonts w:ascii="Arial" w:hAnsi="Arial" w:cs="Arial"/>
          <w:sz w:val="20"/>
          <w:szCs w:val="20"/>
        </w:rPr>
      </w:pPr>
    </w:p>
    <w:p w14:paraId="171CEFCA" w14:textId="54ED4061" w:rsidR="00C847AF" w:rsidRPr="001A5F1F" w:rsidRDefault="00140AB4"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.c) </w:t>
      </w:r>
      <w:r w:rsidR="00622FEB" w:rsidRPr="00622FEB">
        <w:rPr>
          <w:rFonts w:ascii="Arial" w:hAnsi="Arial" w:cs="Arial"/>
          <w:sz w:val="20"/>
          <w:szCs w:val="20"/>
        </w:rPr>
        <w:t>What are the number of lactating cows, dry cows, and young stock on your farm?</w:t>
      </w:r>
    </w:p>
    <w:tbl>
      <w:tblPr>
        <w:tblStyle w:val="TableGrid"/>
        <w:tblW w:w="0" w:type="auto"/>
        <w:tblInd w:w="1098" w:type="dxa"/>
        <w:tblLook w:val="04A0" w:firstRow="1" w:lastRow="0" w:firstColumn="1" w:lastColumn="0" w:noHBand="0" w:noVBand="1"/>
      </w:tblPr>
      <w:tblGrid>
        <w:gridCol w:w="1073"/>
        <w:gridCol w:w="2908"/>
        <w:gridCol w:w="2145"/>
        <w:gridCol w:w="2126"/>
      </w:tblGrid>
      <w:tr w:rsidR="00C847AF" w:rsidRPr="007C2855" w14:paraId="3693D3E0" w14:textId="77777777" w:rsidTr="003046D6">
        <w:tc>
          <w:tcPr>
            <w:tcW w:w="1080" w:type="dxa"/>
          </w:tcPr>
          <w:p w14:paraId="4C27D141" w14:textId="77777777" w:rsidR="00C847AF" w:rsidRPr="007C2855" w:rsidRDefault="00C847AF" w:rsidP="003046D6">
            <w:pPr>
              <w:rPr>
                <w:rFonts w:ascii="Arial" w:hAnsi="Arial" w:cs="Arial"/>
                <w:sz w:val="20"/>
                <w:szCs w:val="20"/>
              </w:rPr>
            </w:pPr>
          </w:p>
        </w:tc>
        <w:tc>
          <w:tcPr>
            <w:tcW w:w="2997" w:type="dxa"/>
          </w:tcPr>
          <w:p w14:paraId="2E937F49" w14:textId="3BAF5E6D" w:rsidR="00C847AF" w:rsidRPr="007C2855" w:rsidRDefault="00B1736E" w:rsidP="003046D6">
            <w:pPr>
              <w:jc w:val="center"/>
              <w:rPr>
                <w:rFonts w:ascii="Arial" w:hAnsi="Arial" w:cs="Arial"/>
                <w:sz w:val="20"/>
                <w:szCs w:val="20"/>
              </w:rPr>
            </w:pPr>
            <w:r>
              <w:rPr>
                <w:rFonts w:ascii="Arial" w:hAnsi="Arial" w:cs="Arial"/>
                <w:sz w:val="20"/>
                <w:szCs w:val="20"/>
              </w:rPr>
              <w:t xml:space="preserve">16.c.i </w:t>
            </w:r>
            <w:r w:rsidR="00C847AF" w:rsidRPr="007C2855">
              <w:rPr>
                <w:rFonts w:ascii="Arial" w:hAnsi="Arial" w:cs="Arial"/>
                <w:sz w:val="20"/>
                <w:szCs w:val="20"/>
              </w:rPr>
              <w:t xml:space="preserve">Lactating </w:t>
            </w:r>
            <w:r w:rsidR="00C847AF">
              <w:rPr>
                <w:rFonts w:ascii="Arial" w:hAnsi="Arial" w:cs="Arial"/>
                <w:sz w:val="20"/>
                <w:szCs w:val="20"/>
              </w:rPr>
              <w:t>cows</w:t>
            </w:r>
          </w:p>
        </w:tc>
        <w:tc>
          <w:tcPr>
            <w:tcW w:w="2212" w:type="dxa"/>
          </w:tcPr>
          <w:p w14:paraId="6B86D0BC" w14:textId="2869FAB7" w:rsidR="00C847AF" w:rsidRPr="007C2855" w:rsidRDefault="00B1736E" w:rsidP="003046D6">
            <w:pPr>
              <w:jc w:val="center"/>
              <w:rPr>
                <w:rFonts w:ascii="Arial" w:hAnsi="Arial" w:cs="Arial"/>
                <w:sz w:val="20"/>
                <w:szCs w:val="20"/>
              </w:rPr>
            </w:pPr>
            <w:r>
              <w:rPr>
                <w:rFonts w:ascii="Arial" w:hAnsi="Arial" w:cs="Arial"/>
                <w:sz w:val="20"/>
                <w:szCs w:val="20"/>
              </w:rPr>
              <w:t xml:space="preserve">16.c.ii </w:t>
            </w:r>
            <w:r w:rsidR="00C847AF" w:rsidRPr="007C2855">
              <w:rPr>
                <w:rFonts w:ascii="Arial" w:hAnsi="Arial" w:cs="Arial"/>
                <w:sz w:val="20"/>
                <w:szCs w:val="20"/>
              </w:rPr>
              <w:t xml:space="preserve">Dry </w:t>
            </w:r>
            <w:r w:rsidR="00C847AF">
              <w:rPr>
                <w:rFonts w:ascii="Arial" w:hAnsi="Arial" w:cs="Arial"/>
                <w:sz w:val="20"/>
                <w:szCs w:val="20"/>
              </w:rPr>
              <w:t>cows</w:t>
            </w:r>
          </w:p>
        </w:tc>
        <w:tc>
          <w:tcPr>
            <w:tcW w:w="2189" w:type="dxa"/>
          </w:tcPr>
          <w:p w14:paraId="2E02A57F" w14:textId="17D8192E" w:rsidR="00C847AF" w:rsidRPr="007C2855" w:rsidRDefault="00B1736E" w:rsidP="003046D6">
            <w:pPr>
              <w:jc w:val="center"/>
              <w:rPr>
                <w:rFonts w:ascii="Arial" w:hAnsi="Arial" w:cs="Arial"/>
                <w:sz w:val="20"/>
                <w:szCs w:val="20"/>
              </w:rPr>
            </w:pPr>
            <w:r>
              <w:rPr>
                <w:rFonts w:ascii="Arial" w:hAnsi="Arial" w:cs="Arial"/>
                <w:sz w:val="20"/>
                <w:szCs w:val="20"/>
              </w:rPr>
              <w:t xml:space="preserve">16.c.iii </w:t>
            </w:r>
            <w:r w:rsidR="00C847AF" w:rsidRPr="007C2855">
              <w:rPr>
                <w:rFonts w:ascii="Arial" w:hAnsi="Arial" w:cs="Arial"/>
                <w:sz w:val="20"/>
                <w:szCs w:val="20"/>
              </w:rPr>
              <w:t>Young</w:t>
            </w:r>
            <w:r w:rsidR="00C847AF">
              <w:rPr>
                <w:rFonts w:ascii="Arial" w:hAnsi="Arial" w:cs="Arial"/>
                <w:sz w:val="20"/>
                <w:szCs w:val="20"/>
              </w:rPr>
              <w:t xml:space="preserve"> </w:t>
            </w:r>
            <w:r w:rsidR="00C847AF" w:rsidRPr="007C2855">
              <w:rPr>
                <w:rFonts w:ascii="Arial" w:hAnsi="Arial" w:cs="Arial"/>
                <w:sz w:val="20"/>
                <w:szCs w:val="20"/>
              </w:rPr>
              <w:t>stock</w:t>
            </w:r>
          </w:p>
        </w:tc>
      </w:tr>
      <w:tr w:rsidR="00C847AF" w:rsidRPr="007C2855" w14:paraId="37DD0154" w14:textId="77777777" w:rsidTr="003046D6">
        <w:tc>
          <w:tcPr>
            <w:tcW w:w="1080" w:type="dxa"/>
          </w:tcPr>
          <w:p w14:paraId="603410F0" w14:textId="77777777" w:rsidR="00C847AF" w:rsidRPr="007C2855" w:rsidRDefault="00C847AF" w:rsidP="003046D6">
            <w:pPr>
              <w:rPr>
                <w:rFonts w:ascii="Arial" w:hAnsi="Arial" w:cs="Arial"/>
                <w:sz w:val="20"/>
                <w:szCs w:val="20"/>
              </w:rPr>
            </w:pPr>
            <w:r>
              <w:rPr>
                <w:rFonts w:ascii="Arial" w:hAnsi="Arial" w:cs="Arial"/>
                <w:sz w:val="20"/>
                <w:szCs w:val="20"/>
              </w:rPr>
              <w:br/>
            </w:r>
            <w:r w:rsidRPr="007C2855">
              <w:rPr>
                <w:rFonts w:ascii="Arial" w:hAnsi="Arial" w:cs="Arial"/>
                <w:sz w:val="20"/>
                <w:szCs w:val="20"/>
              </w:rPr>
              <w:t xml:space="preserve">Number </w:t>
            </w:r>
          </w:p>
        </w:tc>
        <w:tc>
          <w:tcPr>
            <w:tcW w:w="2997" w:type="dxa"/>
          </w:tcPr>
          <w:p w14:paraId="487ABBDA" w14:textId="77777777" w:rsidR="00C847AF" w:rsidRPr="007C2855" w:rsidRDefault="00C847AF" w:rsidP="003046D6">
            <w:pPr>
              <w:rPr>
                <w:rFonts w:ascii="Arial" w:hAnsi="Arial" w:cs="Arial"/>
                <w:sz w:val="20"/>
                <w:szCs w:val="20"/>
              </w:rPr>
            </w:pPr>
            <w:r>
              <w:rPr>
                <w:rFonts w:ascii="Arial" w:hAnsi="Arial" w:cs="Arial"/>
                <w:sz w:val="20"/>
                <w:szCs w:val="20"/>
              </w:rPr>
              <w:br/>
            </w:r>
          </w:p>
        </w:tc>
        <w:tc>
          <w:tcPr>
            <w:tcW w:w="2212" w:type="dxa"/>
          </w:tcPr>
          <w:p w14:paraId="27856CEB" w14:textId="77777777" w:rsidR="00C847AF" w:rsidRPr="007C2855" w:rsidRDefault="00C847AF" w:rsidP="003046D6">
            <w:pPr>
              <w:rPr>
                <w:rFonts w:ascii="Arial" w:hAnsi="Arial" w:cs="Arial"/>
                <w:sz w:val="20"/>
                <w:szCs w:val="20"/>
              </w:rPr>
            </w:pPr>
          </w:p>
        </w:tc>
        <w:tc>
          <w:tcPr>
            <w:tcW w:w="2189" w:type="dxa"/>
          </w:tcPr>
          <w:p w14:paraId="44B03B3A" w14:textId="77777777" w:rsidR="00C847AF" w:rsidRPr="007C2855" w:rsidRDefault="00C847AF" w:rsidP="003046D6">
            <w:pPr>
              <w:rPr>
                <w:rFonts w:ascii="Arial" w:hAnsi="Arial" w:cs="Arial"/>
                <w:sz w:val="20"/>
                <w:szCs w:val="20"/>
              </w:rPr>
            </w:pPr>
          </w:p>
        </w:tc>
      </w:tr>
    </w:tbl>
    <w:p w14:paraId="3488C484" w14:textId="1E3B8569" w:rsidR="00C847AF" w:rsidRDefault="00C847AF" w:rsidP="00622FEB">
      <w:pPr>
        <w:spacing w:line="240" w:lineRule="auto"/>
        <w:ind w:left="1440"/>
        <w:rPr>
          <w:rFonts w:ascii="Arial" w:hAnsi="Arial" w:cs="Arial"/>
          <w:sz w:val="20"/>
          <w:szCs w:val="20"/>
        </w:rPr>
      </w:pPr>
      <w:r>
        <w:rPr>
          <w:rFonts w:ascii="Arial" w:hAnsi="Arial" w:cs="Arial"/>
          <w:sz w:val="20"/>
          <w:szCs w:val="20"/>
        </w:rPr>
        <w:br/>
      </w:r>
      <w:r w:rsidRPr="00622FEB">
        <w:rPr>
          <w:rFonts w:ascii="Arial" w:hAnsi="Arial" w:cs="Arial"/>
          <w:sz w:val="20"/>
          <w:szCs w:val="20"/>
        </w:rPr>
        <w:t>Are these numbers exact or approximate?</w:t>
      </w:r>
      <w:r w:rsidRPr="00622FEB">
        <w:rPr>
          <w:rFonts w:ascii="Arial" w:hAnsi="Arial" w:cs="Arial"/>
          <w:i/>
          <w:sz w:val="20"/>
          <w:szCs w:val="20"/>
        </w:rPr>
        <w:t xml:space="preserve">    </w:t>
      </w:r>
      <w:r w:rsidRPr="00622FEB">
        <w:rPr>
          <w:rFonts w:ascii="Arial" w:hAnsi="Arial" w:cs="Arial"/>
          <w:sz w:val="20"/>
          <w:szCs w:val="20"/>
        </w:rPr>
        <w:t xml:space="preserve">  </w:t>
      </w: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.d)  </w:t>
      </w:r>
      <w:r>
        <w:rPr>
          <w:rFonts w:ascii="Arial" w:hAnsi="Arial" w:cs="Arial"/>
          <w:sz w:val="20"/>
          <w:szCs w:val="20"/>
        </w:rPr>
        <w:tab/>
        <w:t>Exact actual numbers ________</w:t>
      </w:r>
    </w:p>
    <w:p w14:paraId="57442574" w14:textId="19633EDD" w:rsidR="00EA18FF" w:rsidRDefault="00C847AF" w:rsidP="00C847AF">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622FEB">
        <w:rPr>
          <w:rFonts w:ascii="Arial" w:hAnsi="Arial" w:cs="Arial"/>
          <w:sz w:val="20"/>
          <w:szCs w:val="20"/>
        </w:rPr>
        <w:tab/>
      </w:r>
      <w:r w:rsidR="00622FEB">
        <w:rPr>
          <w:rFonts w:ascii="Arial" w:hAnsi="Arial" w:cs="Arial"/>
          <w:sz w:val="20"/>
          <w:szCs w:val="20"/>
        </w:rPr>
        <w:tab/>
      </w:r>
      <w:r>
        <w:rPr>
          <w:rFonts w:ascii="Arial" w:hAnsi="Arial" w:cs="Arial"/>
          <w:sz w:val="20"/>
          <w:szCs w:val="20"/>
        </w:rPr>
        <w:t>Approximate numbers _______</w:t>
      </w:r>
    </w:p>
    <w:p w14:paraId="1C34D2A7" w14:textId="5770E8DE" w:rsidR="008F15E9" w:rsidRDefault="00C847AF" w:rsidP="008F15E9">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.e</w:t>
      </w:r>
      <w:r w:rsidR="0001093F">
        <w:rPr>
          <w:rFonts w:ascii="Arial" w:hAnsi="Arial" w:cs="Arial"/>
          <w:sz w:val="20"/>
          <w:szCs w:val="20"/>
        </w:rPr>
        <w:t>.i</w:t>
      </w:r>
      <w:r>
        <w:rPr>
          <w:rFonts w:ascii="Arial" w:hAnsi="Arial" w:cs="Arial"/>
          <w:sz w:val="20"/>
          <w:szCs w:val="20"/>
        </w:rPr>
        <w:t xml:space="preserve">) </w:t>
      </w:r>
      <w:r w:rsidR="008F15E9" w:rsidRPr="008F15E9">
        <w:rPr>
          <w:rFonts w:ascii="Arial" w:hAnsi="Arial" w:cs="Arial"/>
          <w:sz w:val="20"/>
          <w:szCs w:val="20"/>
        </w:rPr>
        <w:t>What is the average age of lactating cows in your herd, in years?</w:t>
      </w:r>
    </w:p>
    <w:p w14:paraId="61632D51" w14:textId="27338091" w:rsidR="00C847AF" w:rsidRPr="008F15E9" w:rsidRDefault="008F15E9" w:rsidP="008F15E9">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sidR="00C847AF">
        <w:rPr>
          <w:rFonts w:ascii="Arial" w:hAnsi="Arial" w:cs="Arial"/>
          <w:sz w:val="20"/>
          <w:szCs w:val="20"/>
        </w:rPr>
        <w:t>Average age lactating cow in years ________</w:t>
      </w:r>
    </w:p>
    <w:p w14:paraId="34CE792F" w14:textId="1873135D" w:rsidR="00C847AF" w:rsidRPr="0001093F" w:rsidRDefault="00C847AF" w:rsidP="00C847AF">
      <w:pPr>
        <w:tabs>
          <w:tab w:val="left" w:pos="1080"/>
        </w:tabs>
        <w:spacing w:after="0" w:line="360" w:lineRule="auto"/>
        <w:ind w:left="1080" w:hanging="1080"/>
        <w:rPr>
          <w:rFonts w:ascii="Arial" w:hAnsi="Arial" w:cs="Arial"/>
          <w:sz w:val="20"/>
          <w:szCs w:val="20"/>
        </w:rPr>
      </w:pPr>
      <w:r>
        <w:rPr>
          <w:rFonts w:ascii="Arial" w:hAnsi="Arial" w:cs="Arial"/>
          <w:sz w:val="20"/>
          <w:szCs w:val="20"/>
        </w:rPr>
        <w:tab/>
      </w:r>
      <w:r w:rsidRPr="00C70B23">
        <w:rPr>
          <w:rFonts w:ascii="Arial" w:hAnsi="Arial" w:cs="Arial"/>
          <w:color w:val="1F497D" w:themeColor="text2"/>
          <w:sz w:val="20"/>
          <w:szCs w:val="20"/>
        </w:rPr>
        <w:tab/>
      </w:r>
      <w:r w:rsidR="0001093F" w:rsidRPr="0001093F">
        <w:rPr>
          <w:rFonts w:ascii="Arial" w:hAnsi="Arial" w:cs="Arial"/>
          <w:sz w:val="20"/>
          <w:szCs w:val="20"/>
        </w:rPr>
        <w:t>16.e.ii)</w:t>
      </w:r>
      <w:commentRangeStart w:id="100"/>
      <w:r w:rsidRPr="0001093F">
        <w:rPr>
          <w:rFonts w:ascii="Arial" w:hAnsi="Arial" w:cs="Arial"/>
          <w:sz w:val="20"/>
          <w:szCs w:val="20"/>
        </w:rPr>
        <w:t xml:space="preserve"> </w:t>
      </w:r>
      <w:r w:rsidR="0001093F" w:rsidRPr="0001093F">
        <w:rPr>
          <w:rFonts w:ascii="Arial" w:hAnsi="Arial" w:cs="Arial"/>
          <w:sz w:val="20"/>
          <w:szCs w:val="20"/>
        </w:rPr>
        <w:t>H</w:t>
      </w:r>
      <w:r w:rsidRPr="0001093F">
        <w:rPr>
          <w:rFonts w:ascii="Arial" w:hAnsi="Arial" w:cs="Arial"/>
          <w:sz w:val="20"/>
          <w:szCs w:val="20"/>
        </w:rPr>
        <w:t>ow this answer was generated</w:t>
      </w:r>
      <w:r w:rsidR="0001093F" w:rsidRPr="0001093F">
        <w:rPr>
          <w:rFonts w:ascii="Arial" w:hAnsi="Arial" w:cs="Arial"/>
          <w:sz w:val="20"/>
          <w:szCs w:val="20"/>
        </w:rPr>
        <w:t>?</w:t>
      </w:r>
      <w:r w:rsidRPr="0001093F">
        <w:rPr>
          <w:rFonts w:ascii="Arial" w:hAnsi="Arial" w:cs="Arial"/>
          <w:sz w:val="20"/>
          <w:szCs w:val="20"/>
        </w:rPr>
        <w:t xml:space="preserve"> (check one)</w:t>
      </w:r>
    </w:p>
    <w:p w14:paraId="700BC41B" w14:textId="77777777" w:rsidR="00C847AF" w:rsidRPr="00961447" w:rsidRDefault="00C847AF" w:rsidP="00C847AF">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Pr="00961447">
        <w:rPr>
          <w:rFonts w:ascii="Arial" w:hAnsi="Arial" w:cs="Arial"/>
          <w:sz w:val="20"/>
          <w:szCs w:val="20"/>
        </w:rPr>
        <w:t xml:space="preserve">Milk testing results </w:t>
      </w:r>
    </w:p>
    <w:p w14:paraId="0E6F3D51"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On-farm software</w:t>
      </w:r>
    </w:p>
    <w:p w14:paraId="5C90097E" w14:textId="6334F970"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w:t>
      </w:r>
      <w:r w:rsidR="0001093F">
        <w:rPr>
          <w:rFonts w:ascii="Arial" w:hAnsi="Arial" w:cs="Arial"/>
          <w:sz w:val="20"/>
          <w:szCs w:val="20"/>
        </w:rPr>
        <w:t>d</w:t>
      </w:r>
    </w:p>
    <w:p w14:paraId="1CC9020A" w14:textId="77777777" w:rsidR="00C847AF"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commentRangeEnd w:id="100"/>
    <w:p w14:paraId="665FF63F" w14:textId="77777777" w:rsidR="00C847AF" w:rsidRPr="002D02C5" w:rsidRDefault="00C847AF" w:rsidP="00C847AF">
      <w:pPr>
        <w:pStyle w:val="ListParagraph"/>
        <w:spacing w:line="240" w:lineRule="auto"/>
        <w:ind w:left="2340"/>
        <w:rPr>
          <w:rFonts w:ascii="Arial" w:hAnsi="Arial" w:cs="Arial"/>
          <w:sz w:val="20"/>
          <w:szCs w:val="20"/>
        </w:rPr>
      </w:pPr>
      <w:r>
        <w:rPr>
          <w:rStyle w:val="CommentReference"/>
        </w:rPr>
        <w:commentReference w:id="100"/>
      </w:r>
    </w:p>
    <w:p w14:paraId="3F10B796" w14:textId="4FE74669" w:rsidR="0049227D" w:rsidRDefault="00C847AF" w:rsidP="0049227D">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.f)</w:t>
      </w:r>
      <w:r w:rsidR="0049227D" w:rsidRPr="0049227D">
        <w:rPr>
          <w:rFonts w:ascii="Arial" w:hAnsi="Arial" w:cs="Arial"/>
          <w:i/>
          <w:color w:val="002060"/>
          <w:sz w:val="20"/>
          <w:szCs w:val="20"/>
        </w:rPr>
        <w:t xml:space="preserve"> </w:t>
      </w:r>
      <w:r w:rsidR="0049227D" w:rsidRPr="0049227D">
        <w:rPr>
          <w:rFonts w:ascii="Arial" w:hAnsi="Arial" w:cs="Arial"/>
          <w:sz w:val="20"/>
          <w:szCs w:val="20"/>
        </w:rPr>
        <w:t>How many years has this farm been certified organic?</w:t>
      </w:r>
    </w:p>
    <w:p w14:paraId="0AA5DA86" w14:textId="6DAED716" w:rsidR="00C847AF" w:rsidRPr="0049227D" w:rsidRDefault="0049227D" w:rsidP="0049227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sidR="00A963CC">
        <w:rPr>
          <w:rFonts w:ascii="Arial" w:hAnsi="Arial" w:cs="Arial"/>
          <w:i/>
          <w:color w:val="002060"/>
          <w:sz w:val="20"/>
          <w:szCs w:val="20"/>
        </w:rPr>
        <w:tab/>
      </w:r>
      <w:r w:rsidR="00C847AF">
        <w:rPr>
          <w:rFonts w:ascii="Arial" w:hAnsi="Arial" w:cs="Arial"/>
          <w:sz w:val="20"/>
          <w:szCs w:val="20"/>
        </w:rPr>
        <w:t xml:space="preserve"> Years current farm certified organic ________</w:t>
      </w:r>
    </w:p>
    <w:p w14:paraId="3D897F3F" w14:textId="139EC05C" w:rsidR="00A963CC" w:rsidRPr="007E7E56" w:rsidRDefault="00C847AF" w:rsidP="00A963CC">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.g) </w:t>
      </w:r>
      <w:r w:rsidR="00A963CC" w:rsidRPr="00A963CC">
        <w:rPr>
          <w:rFonts w:ascii="Arial" w:hAnsi="Arial" w:cs="Arial"/>
          <w:sz w:val="20"/>
          <w:szCs w:val="20"/>
        </w:rPr>
        <w:t xml:space="preserve">How many years have you owned or managed </w:t>
      </w:r>
      <w:r w:rsidR="00DC65E1">
        <w:rPr>
          <w:rFonts w:ascii="Arial" w:hAnsi="Arial" w:cs="Arial"/>
          <w:sz w:val="20"/>
          <w:szCs w:val="20"/>
        </w:rPr>
        <w:t>ANY</w:t>
      </w:r>
      <w:r w:rsidR="00A963CC" w:rsidRPr="00A963CC">
        <w:rPr>
          <w:rFonts w:ascii="Arial" w:hAnsi="Arial" w:cs="Arial"/>
          <w:sz w:val="20"/>
          <w:szCs w:val="20"/>
        </w:rPr>
        <w:t xml:space="preserve"> dairy farm?</w:t>
      </w:r>
    </w:p>
    <w:p w14:paraId="4731C993" w14:textId="5412BB78" w:rsidR="00C847AF" w:rsidRDefault="00A963CC" w:rsidP="00C847AF">
      <w:pPr>
        <w:tabs>
          <w:tab w:val="left" w:pos="1080"/>
        </w:tabs>
        <w:spacing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 dairy farm ________</w:t>
      </w:r>
    </w:p>
    <w:p w14:paraId="54FAE8C9" w14:textId="7C990A5A" w:rsidR="00C70B23" w:rsidRPr="007E7E56" w:rsidRDefault="00C847AF" w:rsidP="00C70B23">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.h) </w:t>
      </w:r>
      <w:r w:rsidR="00C70B23" w:rsidRPr="00C70B23">
        <w:rPr>
          <w:rFonts w:ascii="Arial" w:hAnsi="Arial" w:cs="Arial"/>
          <w:sz w:val="20"/>
          <w:szCs w:val="20"/>
        </w:rPr>
        <w:t xml:space="preserve">How many years have you owned or managed an </w:t>
      </w:r>
      <w:r w:rsidR="00DC65E1">
        <w:rPr>
          <w:rFonts w:ascii="Arial" w:hAnsi="Arial" w:cs="Arial"/>
          <w:sz w:val="20"/>
          <w:szCs w:val="20"/>
        </w:rPr>
        <w:t>ORGANIC</w:t>
      </w:r>
      <w:r w:rsidR="00C70B23" w:rsidRPr="00C70B23">
        <w:rPr>
          <w:rFonts w:ascii="Arial" w:hAnsi="Arial" w:cs="Arial"/>
          <w:sz w:val="20"/>
          <w:szCs w:val="20"/>
        </w:rPr>
        <w:t xml:space="preserve"> dairy farm?</w:t>
      </w:r>
    </w:p>
    <w:p w14:paraId="434782D3" w14:textId="64A6BCA3" w:rsidR="00C847AF" w:rsidRDefault="00C70B23" w:rsidP="00C847AF">
      <w:pPr>
        <w:tabs>
          <w:tab w:val="left" w:pos="1080"/>
        </w:tabs>
        <w:spacing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an organic dairy farm ________</w:t>
      </w:r>
    </w:p>
    <w:p w14:paraId="6B9FAD6D" w14:textId="67CD243C" w:rsidR="00F371B8" w:rsidRDefault="00F371B8" w:rsidP="00C847AF">
      <w:pPr>
        <w:tabs>
          <w:tab w:val="left" w:pos="1080"/>
        </w:tabs>
        <w:spacing w:line="360" w:lineRule="auto"/>
        <w:ind w:left="1080" w:hanging="1080"/>
        <w:rPr>
          <w:rFonts w:ascii="Arial" w:hAnsi="Arial" w:cs="Arial"/>
          <w:sz w:val="20"/>
          <w:szCs w:val="20"/>
        </w:rPr>
      </w:pPr>
    </w:p>
    <w:p w14:paraId="43F3F288" w14:textId="00AC11FE" w:rsidR="00F371B8" w:rsidRDefault="00F371B8" w:rsidP="00C847AF">
      <w:pPr>
        <w:tabs>
          <w:tab w:val="left" w:pos="1080"/>
        </w:tabs>
        <w:spacing w:line="360" w:lineRule="auto"/>
        <w:ind w:left="1080" w:hanging="1080"/>
        <w:rPr>
          <w:rFonts w:ascii="Arial" w:hAnsi="Arial" w:cs="Arial"/>
          <w:sz w:val="20"/>
          <w:szCs w:val="20"/>
        </w:rPr>
      </w:pPr>
    </w:p>
    <w:p w14:paraId="643AF4CB" w14:textId="77777777" w:rsidR="00F371B8" w:rsidRDefault="00F371B8" w:rsidP="00C847AF">
      <w:pPr>
        <w:tabs>
          <w:tab w:val="left" w:pos="1080"/>
        </w:tabs>
        <w:spacing w:line="360" w:lineRule="auto"/>
        <w:ind w:left="1080" w:hanging="1080"/>
        <w:rPr>
          <w:rFonts w:ascii="Arial" w:hAnsi="Arial" w:cs="Arial"/>
          <w:sz w:val="20"/>
          <w:szCs w:val="20"/>
        </w:rPr>
      </w:pPr>
    </w:p>
    <w:p w14:paraId="5B94FFCB" w14:textId="5DE69D9D" w:rsidR="00D15CB0" w:rsidRDefault="00D15CB0" w:rsidP="00DD0E38">
      <w:pPr>
        <w:tabs>
          <w:tab w:val="left" w:pos="1080"/>
        </w:tabs>
        <w:spacing w:after="0" w:line="360" w:lineRule="auto"/>
        <w:rPr>
          <w:rFonts w:ascii="Arial" w:hAnsi="Arial" w:cs="Arial"/>
          <w:sz w:val="20"/>
          <w:szCs w:val="20"/>
        </w:rPr>
      </w:pPr>
      <w:r>
        <w:rPr>
          <w:rFonts w:ascii="Arial" w:hAnsi="Arial" w:cs="Arial"/>
          <w:sz w:val="20"/>
          <w:szCs w:val="20"/>
        </w:rPr>
        <w:lastRenderedPageBreak/>
        <w:tab/>
      </w:r>
      <w:r w:rsidR="00140AB4">
        <w:rPr>
          <w:rFonts w:ascii="Arial" w:hAnsi="Arial" w:cs="Arial"/>
          <w:sz w:val="20"/>
          <w:szCs w:val="20"/>
        </w:rPr>
        <w:t>16</w:t>
      </w:r>
      <w:r w:rsidR="00C847AF" w:rsidRPr="006F057E">
        <w:rPr>
          <w:rFonts w:ascii="Arial" w:hAnsi="Arial" w:cs="Arial"/>
          <w:sz w:val="20"/>
          <w:szCs w:val="20"/>
        </w:rPr>
        <w:t>.i)</w:t>
      </w:r>
      <w:r>
        <w:rPr>
          <w:rFonts w:ascii="Arial" w:hAnsi="Arial" w:cs="Arial"/>
          <w:sz w:val="20"/>
          <w:szCs w:val="20"/>
        </w:rPr>
        <w:t xml:space="preserve"> </w:t>
      </w:r>
      <w:r w:rsidRPr="00D15CB0">
        <w:rPr>
          <w:rFonts w:ascii="Arial" w:hAnsi="Arial" w:cs="Arial"/>
          <w:sz w:val="20"/>
          <w:szCs w:val="20"/>
        </w:rPr>
        <w:t>If you have an on-farm electronic record keeping system, what is it? (Check one)</w:t>
      </w:r>
    </w:p>
    <w:p w14:paraId="2F70065F" w14:textId="4C2FA9E1" w:rsidR="00C847AF" w:rsidRDefault="00C847AF" w:rsidP="00857F87">
      <w:pPr>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DairyComp 305 (or Scout</w:t>
      </w:r>
      <w:r>
        <w:rPr>
          <w:rFonts w:ascii="Arial" w:hAnsi="Arial" w:cs="Arial"/>
          <w:sz w:val="20"/>
          <w:szCs w:val="20"/>
        </w:rPr>
        <w:t>)</w:t>
      </w:r>
    </w:p>
    <w:p w14:paraId="77B12D58"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DairyPlan</w:t>
      </w:r>
    </w:p>
    <w:p w14:paraId="63258A12"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322EAD2E"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43B692FB"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6D5F8A57" w14:textId="592E4D05" w:rsidR="009D6528" w:rsidRDefault="00C847AF" w:rsidP="00715BCE">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r w:rsidRPr="006F057E">
        <w:rPr>
          <w:rFonts w:ascii="Arial" w:hAnsi="Arial" w:cs="Arial"/>
          <w:sz w:val="20"/>
          <w:szCs w:val="20"/>
        </w:rPr>
        <w:br/>
      </w:r>
    </w:p>
    <w:p w14:paraId="604DB186" w14:textId="77777777" w:rsidR="00715BCE" w:rsidRPr="00715BCE" w:rsidRDefault="00715BCE" w:rsidP="00715BCE">
      <w:pPr>
        <w:pStyle w:val="ListParagraph"/>
        <w:spacing w:after="0" w:line="240" w:lineRule="auto"/>
        <w:ind w:left="1710"/>
        <w:rPr>
          <w:rFonts w:ascii="Arial" w:hAnsi="Arial" w:cs="Arial"/>
          <w:sz w:val="20"/>
          <w:szCs w:val="20"/>
        </w:rPr>
      </w:pPr>
    </w:p>
    <w:p w14:paraId="0B2C3CFD" w14:textId="58A7EF77" w:rsidR="00C847AF" w:rsidRDefault="00C847AF" w:rsidP="00691DD3">
      <w:pPr>
        <w:pStyle w:val="ListParagraph"/>
        <w:numPr>
          <w:ilvl w:val="0"/>
          <w:numId w:val="49"/>
        </w:numPr>
        <w:spacing w:line="240" w:lineRule="auto"/>
        <w:rPr>
          <w:rFonts w:ascii="Arial" w:hAnsi="Arial" w:cs="Arial"/>
          <w:b/>
          <w:sz w:val="20"/>
          <w:szCs w:val="20"/>
        </w:rPr>
      </w:pPr>
      <w:r w:rsidRPr="001F14AF">
        <w:rPr>
          <w:rFonts w:ascii="Arial" w:hAnsi="Arial" w:cs="Arial"/>
          <w:b/>
          <w:sz w:val="20"/>
          <w:szCs w:val="20"/>
        </w:rPr>
        <w:t xml:space="preserve">DHIA </w:t>
      </w:r>
      <w:r>
        <w:rPr>
          <w:rFonts w:ascii="Arial" w:hAnsi="Arial" w:cs="Arial"/>
          <w:b/>
          <w:sz w:val="20"/>
          <w:szCs w:val="20"/>
        </w:rPr>
        <w:t>Information</w:t>
      </w:r>
    </w:p>
    <w:p w14:paraId="3D9A9EB1" w14:textId="77777777" w:rsidR="00937EDB" w:rsidRDefault="00937EDB" w:rsidP="00937EDB">
      <w:pPr>
        <w:pStyle w:val="ListParagraph"/>
        <w:spacing w:line="240" w:lineRule="auto"/>
        <w:ind w:left="360"/>
        <w:rPr>
          <w:rFonts w:ascii="Arial" w:hAnsi="Arial" w:cs="Arial"/>
          <w:b/>
          <w:sz w:val="20"/>
          <w:szCs w:val="20"/>
        </w:rPr>
      </w:pPr>
    </w:p>
    <w:p w14:paraId="743511FA" w14:textId="66E4F235" w:rsidR="009B7018" w:rsidRDefault="00A13718" w:rsidP="00C847AF">
      <w:pPr>
        <w:pStyle w:val="ListParagraph"/>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.a) </w:t>
      </w:r>
      <w:r w:rsidR="009B7018" w:rsidRPr="009B7018">
        <w:rPr>
          <w:rFonts w:ascii="Arial" w:hAnsi="Arial" w:cs="Arial"/>
          <w:sz w:val="20"/>
          <w:szCs w:val="20"/>
        </w:rPr>
        <w:t>What are the DHIA herd and RAC (access code) numbers?</w:t>
      </w:r>
    </w:p>
    <w:p w14:paraId="2B7B6862" w14:textId="77777777" w:rsidR="009D6528" w:rsidRDefault="009D6528" w:rsidP="00C847AF">
      <w:pPr>
        <w:pStyle w:val="ListParagraph"/>
        <w:ind w:left="1080"/>
        <w:rPr>
          <w:rFonts w:ascii="Arial" w:hAnsi="Arial" w:cs="Arial"/>
          <w:sz w:val="20"/>
          <w:szCs w:val="20"/>
        </w:rPr>
      </w:pPr>
    </w:p>
    <w:p w14:paraId="68199B97" w14:textId="1C64843B" w:rsidR="00C847AF" w:rsidRDefault="008A12B9" w:rsidP="00C847AF">
      <w:pPr>
        <w:pStyle w:val="ListParagraph"/>
        <w:ind w:left="1080"/>
        <w:rPr>
          <w:rFonts w:ascii="Arial" w:hAnsi="Arial" w:cs="Arial"/>
          <w:sz w:val="20"/>
          <w:szCs w:val="20"/>
        </w:rPr>
      </w:pPr>
      <w:r>
        <w:rPr>
          <w:rFonts w:ascii="Arial" w:hAnsi="Arial" w:cs="Arial"/>
          <w:sz w:val="20"/>
          <w:szCs w:val="20"/>
        </w:rPr>
        <w:t xml:space="preserve">17.a.i) </w:t>
      </w:r>
      <w:r w:rsidR="00C847AF">
        <w:rPr>
          <w:rFonts w:ascii="Arial" w:hAnsi="Arial" w:cs="Arial"/>
          <w:sz w:val="20"/>
          <w:szCs w:val="20"/>
        </w:rPr>
        <w:t xml:space="preserve">DHIA Herd code number: </w:t>
      </w:r>
      <w:r w:rsidR="00C847AF">
        <w:rPr>
          <w:rFonts w:ascii="Arial" w:hAnsi="Arial" w:cs="Arial"/>
          <w:sz w:val="20"/>
          <w:szCs w:val="20"/>
        </w:rPr>
        <w:tab/>
        <w:t>_________________________</w:t>
      </w:r>
    </w:p>
    <w:p w14:paraId="3972EAAA"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08A14A70"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p>
    <w:p w14:paraId="2EB15386" w14:textId="126CE914" w:rsidR="00C847AF" w:rsidRDefault="00C847AF" w:rsidP="00C847AF">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8A12B9">
        <w:rPr>
          <w:rFonts w:ascii="Arial" w:hAnsi="Arial" w:cs="Arial"/>
          <w:sz w:val="20"/>
          <w:szCs w:val="20"/>
        </w:rPr>
        <w:t xml:space="preserve">17.a.ii) </w:t>
      </w:r>
      <w:r>
        <w:rPr>
          <w:rFonts w:ascii="Arial" w:hAnsi="Arial" w:cs="Arial"/>
          <w:sz w:val="20"/>
          <w:szCs w:val="20"/>
        </w:rPr>
        <w:t>RAC ____________________</w:t>
      </w:r>
    </w:p>
    <w:p w14:paraId="63DE154B"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59E3C160" w14:textId="77777777" w:rsidR="00C847AF" w:rsidRDefault="00C847AF" w:rsidP="00C847AF">
      <w:pPr>
        <w:pStyle w:val="ListParagraph"/>
        <w:ind w:left="1080"/>
        <w:rPr>
          <w:rFonts w:ascii="Arial" w:hAnsi="Arial" w:cs="Arial"/>
          <w:sz w:val="20"/>
          <w:szCs w:val="20"/>
        </w:rPr>
      </w:pPr>
    </w:p>
    <w:p w14:paraId="117E65A1" w14:textId="77777777" w:rsidR="00C847AF" w:rsidRPr="007E7E56" w:rsidRDefault="00C847AF" w:rsidP="00C847AF">
      <w:pPr>
        <w:pStyle w:val="ListParagraph"/>
        <w:rPr>
          <w:rFonts w:ascii="Arial" w:hAnsi="Arial" w:cs="Arial"/>
          <w:i/>
          <w:color w:val="002060"/>
          <w:sz w:val="20"/>
          <w:szCs w:val="20"/>
        </w:rPr>
      </w:pPr>
      <w:r w:rsidRPr="007E7E56">
        <w:rPr>
          <w:rFonts w:ascii="Arial" w:hAnsi="Arial" w:cs="Arial"/>
          <w:i/>
          <w:color w:val="002060"/>
          <w:sz w:val="20"/>
          <w:szCs w:val="20"/>
        </w:rPr>
        <w:t xml:space="preserve">The producer may not know their RAC code off the top of their head. If they are willing it </w:t>
      </w:r>
      <w:bookmarkStart w:id="101" w:name="_Hlk3973841"/>
      <w:r w:rsidRPr="007E7E56">
        <w:rPr>
          <w:rFonts w:ascii="Arial" w:hAnsi="Arial" w:cs="Arial"/>
          <w:i/>
          <w:color w:val="002060"/>
          <w:sz w:val="20"/>
          <w:szCs w:val="20"/>
        </w:rPr>
        <w:t>can be found by opening their herd management software and exploring (File – HerdDownload setup)</w:t>
      </w:r>
      <w:bookmarkEnd w:id="101"/>
    </w:p>
    <w:p w14:paraId="75F6C469" w14:textId="463BE15B" w:rsidR="00C847AF" w:rsidRDefault="00C847AF" w:rsidP="00C847AF">
      <w:pPr>
        <w:pStyle w:val="ListParagraph"/>
        <w:ind w:left="0"/>
        <w:rPr>
          <w:rFonts w:ascii="Arial" w:hAnsi="Arial" w:cs="Arial"/>
          <w:i/>
          <w:sz w:val="20"/>
          <w:szCs w:val="20"/>
        </w:rPr>
      </w:pPr>
    </w:p>
    <w:p w14:paraId="02413093" w14:textId="77777777" w:rsidR="006C3378" w:rsidRPr="00D72E4A" w:rsidRDefault="006C3378" w:rsidP="00C847AF">
      <w:pPr>
        <w:pStyle w:val="ListParagraph"/>
        <w:ind w:left="0"/>
        <w:rPr>
          <w:rFonts w:ascii="Arial" w:hAnsi="Arial" w:cs="Arial"/>
          <w:i/>
          <w:sz w:val="20"/>
          <w:szCs w:val="20"/>
        </w:rPr>
      </w:pPr>
    </w:p>
    <w:p w14:paraId="41170621" w14:textId="53762532" w:rsidR="009D6528" w:rsidRPr="00936B53" w:rsidRDefault="00A13718" w:rsidP="00936B53">
      <w:pPr>
        <w:pStyle w:val="ListParagraph"/>
        <w:widowControl w:val="0"/>
        <w:ind w:left="1080"/>
        <w:rPr>
          <w:rFonts w:ascii="Arial" w:hAnsi="Arial" w:cs="Arial"/>
          <w:sz w:val="20"/>
          <w:szCs w:val="20"/>
        </w:rPr>
      </w:pPr>
      <w:commentRangeStart w:id="102"/>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.b) </w:t>
      </w:r>
      <w:r w:rsidR="009D6528" w:rsidRPr="009D6528">
        <w:rPr>
          <w:rFonts w:ascii="Arial" w:hAnsi="Arial" w:cs="Arial"/>
          <w:sz w:val="20"/>
          <w:szCs w:val="20"/>
        </w:rPr>
        <w:t>How many times per year do you participate in DHIA testing</w:t>
      </w:r>
      <w:r w:rsidR="00936B53">
        <w:rPr>
          <w:rFonts w:ascii="Arial" w:hAnsi="Arial" w:cs="Arial"/>
          <w:sz w:val="20"/>
          <w:szCs w:val="20"/>
        </w:rPr>
        <w:t xml:space="preserve"> (eg </w:t>
      </w:r>
      <w:r w:rsidR="009D6528" w:rsidRPr="009D6528">
        <w:rPr>
          <w:rFonts w:ascii="Arial" w:hAnsi="Arial" w:cs="Arial"/>
          <w:sz w:val="20"/>
          <w:szCs w:val="20"/>
        </w:rPr>
        <w:t>monthly</w:t>
      </w:r>
      <w:r w:rsidR="00936B53">
        <w:rPr>
          <w:rFonts w:ascii="Arial" w:hAnsi="Arial" w:cs="Arial"/>
          <w:sz w:val="20"/>
          <w:szCs w:val="20"/>
        </w:rPr>
        <w:t>/</w:t>
      </w:r>
      <w:r w:rsidR="009D6528" w:rsidRPr="00936B53">
        <w:rPr>
          <w:rFonts w:ascii="Arial" w:hAnsi="Arial" w:cs="Arial"/>
          <w:sz w:val="20"/>
          <w:szCs w:val="20"/>
        </w:rPr>
        <w:t>12 times per year, less frequently, or more frequently</w:t>
      </w:r>
      <w:r w:rsidR="00936B53">
        <w:rPr>
          <w:rFonts w:ascii="Arial" w:hAnsi="Arial" w:cs="Arial"/>
          <w:sz w:val="20"/>
          <w:szCs w:val="20"/>
        </w:rPr>
        <w:t>)?</w:t>
      </w:r>
    </w:p>
    <w:p w14:paraId="1859F5A3" w14:textId="77777777" w:rsidR="009D6528" w:rsidRDefault="009D6528" w:rsidP="00C847AF">
      <w:pPr>
        <w:pStyle w:val="ListParagraph"/>
        <w:ind w:left="1080"/>
        <w:rPr>
          <w:rFonts w:ascii="Arial" w:hAnsi="Arial" w:cs="Arial"/>
          <w:sz w:val="20"/>
          <w:szCs w:val="20"/>
        </w:rPr>
      </w:pPr>
    </w:p>
    <w:p w14:paraId="16D9F1C6" w14:textId="5655D9E6" w:rsidR="00C847AF" w:rsidRDefault="00C847AF" w:rsidP="009D6528">
      <w:pPr>
        <w:pStyle w:val="ListParagraph"/>
        <w:ind w:left="1800" w:firstLine="360"/>
        <w:rPr>
          <w:rFonts w:ascii="Arial" w:hAnsi="Arial" w:cs="Arial"/>
          <w:sz w:val="20"/>
          <w:szCs w:val="20"/>
        </w:rPr>
      </w:pPr>
      <w:r>
        <w:rPr>
          <w:rFonts w:ascii="Arial" w:hAnsi="Arial" w:cs="Arial"/>
          <w:sz w:val="20"/>
          <w:szCs w:val="20"/>
        </w:rPr>
        <w:t xml:space="preserve">Frequency of DHIA testing: </w:t>
      </w:r>
    </w:p>
    <w:p w14:paraId="36952173" w14:textId="12310AE7" w:rsidR="008A12B9" w:rsidRDefault="008A12B9" w:rsidP="009D6528">
      <w:pPr>
        <w:pStyle w:val="ListParagraph"/>
        <w:ind w:left="1800" w:firstLine="360"/>
        <w:rPr>
          <w:rFonts w:ascii="Arial" w:hAnsi="Arial" w:cs="Arial"/>
          <w:sz w:val="20"/>
          <w:szCs w:val="20"/>
        </w:rPr>
      </w:pPr>
    </w:p>
    <w:p w14:paraId="7E7BF663" w14:textId="36126037" w:rsidR="008A12B9" w:rsidRDefault="008A12B9" w:rsidP="009D6528">
      <w:pPr>
        <w:pStyle w:val="ListParagraph"/>
        <w:ind w:left="1800" w:firstLine="360"/>
        <w:rPr>
          <w:rFonts w:ascii="Arial" w:hAnsi="Arial" w:cs="Arial"/>
          <w:sz w:val="20"/>
          <w:szCs w:val="20"/>
        </w:rPr>
      </w:pPr>
      <w:r>
        <w:rPr>
          <w:rFonts w:ascii="Arial" w:hAnsi="Arial" w:cs="Arial"/>
          <w:sz w:val="20"/>
          <w:szCs w:val="20"/>
        </w:rPr>
        <w:tab/>
        <w:t>______________________</w:t>
      </w:r>
      <w:commentRangeEnd w:id="102"/>
      <w:r w:rsidR="00635942">
        <w:rPr>
          <w:rStyle w:val="CommentReference"/>
        </w:rPr>
        <w:commentReference w:id="102"/>
      </w:r>
    </w:p>
    <w:p w14:paraId="421CF5B2" w14:textId="77777777" w:rsidR="00C847AF" w:rsidRDefault="00C847AF" w:rsidP="00C847AF">
      <w:pPr>
        <w:pStyle w:val="ListParagraph"/>
        <w:ind w:left="0"/>
        <w:rPr>
          <w:rFonts w:ascii="Arial" w:hAnsi="Arial" w:cs="Arial"/>
          <w:sz w:val="20"/>
          <w:szCs w:val="20"/>
        </w:rPr>
      </w:pPr>
    </w:p>
    <w:p w14:paraId="6CC63CF8" w14:textId="77777777" w:rsidR="00C847AF" w:rsidRDefault="00C847AF" w:rsidP="00C847AF">
      <w:pPr>
        <w:pStyle w:val="ListParagraph"/>
        <w:ind w:left="0"/>
        <w:rPr>
          <w:rFonts w:ascii="Arial" w:hAnsi="Arial" w:cs="Arial"/>
          <w:sz w:val="20"/>
          <w:szCs w:val="20"/>
        </w:rPr>
      </w:pPr>
    </w:p>
    <w:p w14:paraId="269D5534" w14:textId="4C14C776" w:rsidR="006C3378" w:rsidRDefault="00A13718" w:rsidP="00C847AF">
      <w:pPr>
        <w:pStyle w:val="ListParagraph"/>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.c) </w:t>
      </w:r>
      <w:r w:rsidR="006C3378" w:rsidRPr="006C3378">
        <w:rPr>
          <w:rFonts w:ascii="Arial" w:hAnsi="Arial" w:cs="Arial"/>
          <w:sz w:val="20"/>
          <w:szCs w:val="20"/>
        </w:rPr>
        <w:t>What is the DHIA lab you test through</w:t>
      </w:r>
      <w:r w:rsidR="00936B53">
        <w:rPr>
          <w:rFonts w:ascii="Arial" w:hAnsi="Arial" w:cs="Arial"/>
          <w:sz w:val="20"/>
          <w:szCs w:val="20"/>
        </w:rPr>
        <w:t xml:space="preserve"> (DHIA Lab name and state)</w:t>
      </w:r>
      <w:r w:rsidR="006C3378" w:rsidRPr="006C3378">
        <w:rPr>
          <w:rFonts w:ascii="Arial" w:hAnsi="Arial" w:cs="Arial"/>
          <w:sz w:val="20"/>
          <w:szCs w:val="20"/>
        </w:rPr>
        <w:t>?</w:t>
      </w:r>
    </w:p>
    <w:p w14:paraId="18003C75" w14:textId="77777777" w:rsidR="006C3378" w:rsidRDefault="006C3378" w:rsidP="00C847AF">
      <w:pPr>
        <w:pStyle w:val="ListParagraph"/>
        <w:ind w:left="1080"/>
        <w:rPr>
          <w:rFonts w:ascii="Arial" w:hAnsi="Arial" w:cs="Arial"/>
          <w:sz w:val="20"/>
          <w:szCs w:val="20"/>
        </w:rPr>
      </w:pPr>
    </w:p>
    <w:p w14:paraId="55FB7E2F" w14:textId="77777777" w:rsidR="00797151" w:rsidRDefault="00C847AF" w:rsidP="00797151">
      <w:pPr>
        <w:pStyle w:val="ListParagraph"/>
        <w:ind w:left="1800" w:firstLine="360"/>
        <w:rPr>
          <w:rFonts w:ascii="Arial" w:hAnsi="Arial" w:cs="Arial"/>
          <w:sz w:val="20"/>
          <w:szCs w:val="20"/>
        </w:rPr>
      </w:pPr>
      <w:r>
        <w:rPr>
          <w:rFonts w:ascii="Arial" w:hAnsi="Arial" w:cs="Arial"/>
          <w:sz w:val="20"/>
          <w:szCs w:val="20"/>
        </w:rPr>
        <w:t xml:space="preserve">_____________________________ </w:t>
      </w:r>
    </w:p>
    <w:p w14:paraId="19C2B662" w14:textId="77777777" w:rsidR="00797151" w:rsidRDefault="00797151" w:rsidP="00797151">
      <w:pPr>
        <w:pStyle w:val="ListParagraph"/>
        <w:ind w:left="2160"/>
        <w:rPr>
          <w:rFonts w:ascii="Arial" w:hAnsi="Arial" w:cs="Arial"/>
          <w:i/>
          <w:color w:val="002060"/>
          <w:sz w:val="20"/>
          <w:szCs w:val="20"/>
        </w:rPr>
      </w:pPr>
    </w:p>
    <w:p w14:paraId="6640E372" w14:textId="2C24C5BD" w:rsidR="00C847AF" w:rsidRPr="00797151" w:rsidRDefault="00C847AF" w:rsidP="00797151">
      <w:pPr>
        <w:pStyle w:val="ListParagraph"/>
        <w:ind w:left="2160"/>
        <w:rPr>
          <w:rFonts w:ascii="Arial" w:hAnsi="Arial" w:cs="Arial"/>
          <w:sz w:val="20"/>
          <w:szCs w:val="20"/>
        </w:rPr>
      </w:pPr>
      <w:r w:rsidRPr="006C3378">
        <w:rPr>
          <w:rFonts w:ascii="Arial" w:hAnsi="Arial" w:cs="Arial"/>
          <w:i/>
          <w:color w:val="002060"/>
          <w:sz w:val="20"/>
          <w:szCs w:val="20"/>
        </w:rPr>
        <w:t xml:space="preserve">Possible (likely) answers will be VT-DHIA; Lancaster DHIA, or Dairy One – you can prompt with these choices. </w:t>
      </w:r>
      <w:r w:rsidR="004E55D9">
        <w:rPr>
          <w:rFonts w:ascii="Arial" w:hAnsi="Arial" w:cs="Arial"/>
          <w:i/>
          <w:color w:val="002060"/>
          <w:sz w:val="20"/>
          <w:szCs w:val="20"/>
        </w:rPr>
        <w:tab/>
      </w:r>
    </w:p>
    <w:p w14:paraId="395B7EFA" w14:textId="356363AF" w:rsidR="002315D0" w:rsidRPr="007C2855" w:rsidRDefault="002315D0" w:rsidP="00CC066A">
      <w:pPr>
        <w:spacing w:line="360" w:lineRule="auto"/>
        <w:rPr>
          <w:rFonts w:ascii="Arial" w:hAnsi="Arial" w:cs="Arial"/>
          <w:sz w:val="20"/>
          <w:szCs w:val="20"/>
        </w:rPr>
      </w:pPr>
    </w:p>
    <w:p w14:paraId="15E788CC" w14:textId="77777777" w:rsidR="00E27E42" w:rsidRPr="00E27E42" w:rsidRDefault="00E27E42" w:rsidP="00E27E42">
      <w:pPr>
        <w:spacing w:line="240" w:lineRule="auto"/>
        <w:rPr>
          <w:rFonts w:ascii="Arial" w:hAnsi="Arial" w:cs="Arial"/>
          <w:b/>
          <w:sz w:val="20"/>
          <w:szCs w:val="20"/>
        </w:rPr>
      </w:pPr>
    </w:p>
    <w:sectPr w:rsidR="00E27E42" w:rsidRPr="00E27E42" w:rsidSect="002D1403">
      <w:headerReference w:type="default" r:id="rId9"/>
      <w:footerReference w:type="default" r:id="rId1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Caitlin Jeffrey" w:date="2019-03-07T10:24:00Z" w:initials="CJ">
    <w:p w14:paraId="73AAF716" w14:textId="3232FF86" w:rsidR="007C14ED" w:rsidRDefault="007C14ED">
      <w:pPr>
        <w:pStyle w:val="CommentText"/>
      </w:pPr>
      <w:r>
        <w:rPr>
          <w:rStyle w:val="CommentReference"/>
        </w:rPr>
        <w:annotationRef/>
      </w:r>
      <w:r>
        <w:t>Maybe need to add question asking if do spray deck during milking (option 1 and 2), do they do it when cows are leaving, or once they’re gone, or are coming in…</w:t>
      </w:r>
    </w:p>
    <w:p w14:paraId="698196E9" w14:textId="4508C0B0" w:rsidR="00866B4C" w:rsidRDefault="00866B4C">
      <w:pPr>
        <w:pStyle w:val="CommentText"/>
      </w:pPr>
    </w:p>
    <w:p w14:paraId="7BD4EA57" w14:textId="04A65C8B" w:rsidR="00866B4C" w:rsidRDefault="00866B4C">
      <w:pPr>
        <w:pStyle w:val="CommentText"/>
      </w:pPr>
      <w:r>
        <w:t>Good idea – something like</w:t>
      </w:r>
    </w:p>
    <w:p w14:paraId="7D38EA3A" w14:textId="4813AE70" w:rsidR="00866B4C" w:rsidRDefault="00866B4C">
      <w:pPr>
        <w:pStyle w:val="CommentText"/>
      </w:pPr>
      <w:r>
        <w:t>Do you ever wash or spray the deck when cows are present?  Yes, no, occassionally</w:t>
      </w:r>
    </w:p>
  </w:comment>
  <w:comment w:id="99" w:author="Caitlin Jeffrey" w:date="2019-03-07T11:39:00Z" w:initials="CJ">
    <w:p w14:paraId="507A236D" w14:textId="3C2149D9" w:rsidR="007C14ED" w:rsidRDefault="007C14ED">
      <w:pPr>
        <w:pStyle w:val="CommentText"/>
      </w:pPr>
      <w:r>
        <w:rPr>
          <w:rStyle w:val="CommentReference"/>
        </w:rPr>
        <w:annotationRef/>
      </w:r>
      <w:r>
        <w:t>I imagine if people are just estimating this, there will be a big margin for error…</w:t>
      </w:r>
    </w:p>
    <w:p w14:paraId="641ACEEA" w14:textId="16D123C7" w:rsidR="00635942" w:rsidRDefault="00635942">
      <w:pPr>
        <w:pStyle w:val="CommentText"/>
      </w:pPr>
    </w:p>
    <w:p w14:paraId="705655CB" w14:textId="3D7EB39A" w:rsidR="00635942" w:rsidRDefault="00635942">
      <w:pPr>
        <w:pStyle w:val="CommentText"/>
      </w:pPr>
      <w:r>
        <w:t>Yes – likely – for DHIA test herds we will know this</w:t>
      </w:r>
    </w:p>
  </w:comment>
  <w:comment w:id="100" w:author="Caitlin Jeffrey" w:date="2019-03-06T18:42:00Z" w:initials="CJ">
    <w:p w14:paraId="3393636E" w14:textId="77777777" w:rsidR="007C14ED" w:rsidRDefault="007C14ED" w:rsidP="00C847AF">
      <w:pPr>
        <w:pStyle w:val="CommentText"/>
      </w:pPr>
      <w:r>
        <w:rPr>
          <w:rStyle w:val="CommentReference"/>
        </w:rPr>
        <w:annotationRef/>
      </w:r>
      <w:r>
        <w:t>Won’t need this if all herds on DHIA</w:t>
      </w:r>
    </w:p>
    <w:p w14:paraId="54A5B602" w14:textId="77777777" w:rsidR="00635942" w:rsidRDefault="00635942" w:rsidP="00C847AF">
      <w:pPr>
        <w:pStyle w:val="CommentText"/>
      </w:pPr>
    </w:p>
    <w:p w14:paraId="74C893F9" w14:textId="5B93E292" w:rsidR="00635942" w:rsidRDefault="00635942" w:rsidP="00C847AF">
      <w:pPr>
        <w:pStyle w:val="CommentText"/>
      </w:pPr>
      <w:r>
        <w:t>Correct – maybe delete? Or skip 16ei and 16eii</w:t>
      </w:r>
    </w:p>
  </w:comment>
  <w:comment w:id="102" w:author="John Barlow" w:date="2019-03-23T09:18:00Z" w:initials="JB">
    <w:p w14:paraId="32E82CB8" w14:textId="6F1B0479" w:rsidR="00635942" w:rsidRDefault="00635942">
      <w:pPr>
        <w:pStyle w:val="CommentText"/>
      </w:pPr>
      <w:r>
        <w:rPr>
          <w:rStyle w:val="CommentReference"/>
        </w:rPr>
        <w:annotationRef/>
      </w:r>
      <w:r>
        <w:t>If we are dong only dhia herds then we do not need this</w:t>
      </w:r>
      <w:bookmarkStart w:id="103" w:name="_GoBack"/>
      <w:bookmarkEnd w:id="10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38EA3A" w15:done="0"/>
  <w15:commentEx w15:paraId="705655CB" w15:done="0"/>
  <w15:commentEx w15:paraId="74C893F9" w15:done="0"/>
  <w15:commentEx w15:paraId="32E82C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AF716" w16cid:durableId="202B6FEA"/>
  <w16cid:commentId w16cid:paraId="507A236D" w16cid:durableId="202B8163"/>
  <w16cid:commentId w16cid:paraId="74C893F9" w16cid:durableId="202A932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04C7B" w14:textId="77777777" w:rsidR="0074399C" w:rsidRDefault="0074399C" w:rsidP="00553675">
      <w:pPr>
        <w:spacing w:after="0" w:line="240" w:lineRule="auto"/>
      </w:pPr>
      <w:r>
        <w:separator/>
      </w:r>
    </w:p>
  </w:endnote>
  <w:endnote w:type="continuationSeparator" w:id="0">
    <w:p w14:paraId="364392ED" w14:textId="77777777" w:rsidR="0074399C" w:rsidRDefault="0074399C"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869377"/>
      <w:docPartObj>
        <w:docPartGallery w:val="Page Numbers (Bottom of Page)"/>
        <w:docPartUnique/>
      </w:docPartObj>
    </w:sdtPr>
    <w:sdtEndPr>
      <w:rPr>
        <w:noProof/>
      </w:rPr>
    </w:sdtEndPr>
    <w:sdtContent>
      <w:p w14:paraId="436F05D8" w14:textId="1D1EA754" w:rsidR="007C14ED" w:rsidRDefault="007C14ED">
        <w:pPr>
          <w:pStyle w:val="Footer"/>
          <w:jc w:val="center"/>
        </w:pPr>
        <w:r>
          <w:fldChar w:fldCharType="begin"/>
        </w:r>
        <w:r>
          <w:instrText xml:space="preserve"> PAGE   \* MERGEFORMAT </w:instrText>
        </w:r>
        <w:r>
          <w:fldChar w:fldCharType="separate"/>
        </w:r>
        <w:r w:rsidR="00635942">
          <w:rPr>
            <w:noProof/>
          </w:rPr>
          <w:t>29</w:t>
        </w:r>
        <w:r>
          <w:rPr>
            <w:noProof/>
          </w:rPr>
          <w:fldChar w:fldCharType="end"/>
        </w:r>
      </w:p>
    </w:sdtContent>
  </w:sdt>
  <w:p w14:paraId="15400185" w14:textId="77777777" w:rsidR="007C14ED" w:rsidRDefault="007C1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D52FC" w14:textId="77777777" w:rsidR="0074399C" w:rsidRDefault="0074399C" w:rsidP="00553675">
      <w:pPr>
        <w:spacing w:after="0" w:line="240" w:lineRule="auto"/>
      </w:pPr>
      <w:r>
        <w:separator/>
      </w:r>
    </w:p>
  </w:footnote>
  <w:footnote w:type="continuationSeparator" w:id="0">
    <w:p w14:paraId="4C521D18" w14:textId="77777777" w:rsidR="0074399C" w:rsidRDefault="0074399C"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9150D" w14:textId="7A0BE5B9" w:rsidR="007C14ED" w:rsidRDefault="007C14ED">
    <w:pPr>
      <w:pStyle w:val="Header"/>
    </w:pPr>
    <w:r>
      <w:t>University of Vermont Organic Dairy Bedding Management Study – Herd Management Questionnaire</w:t>
    </w:r>
  </w:p>
  <w:p w14:paraId="0A296E51" w14:textId="77777777" w:rsidR="007C14ED" w:rsidRDefault="007C1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0433C60"/>
    <w:multiLevelType w:val="hybridMultilevel"/>
    <w:tmpl w:val="D690053C"/>
    <w:lvl w:ilvl="0" w:tplc="F2B23AB0">
      <w:start w:val="15"/>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0"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2"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4"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7194678"/>
    <w:multiLevelType w:val="hybridMultilevel"/>
    <w:tmpl w:val="1E6C7642"/>
    <w:lvl w:ilvl="0" w:tplc="2AE63A8E">
      <w:start w:val="1"/>
      <w:numFmt w:val="decimal"/>
      <w:lvlText w:val="%1."/>
      <w:lvlJc w:val="left"/>
      <w:pPr>
        <w:ind w:left="360" w:hanging="360"/>
      </w:pPr>
      <w:rPr>
        <w:rFonts w:hint="default"/>
        <w:b/>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8"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0"/>
  </w:num>
  <w:num w:numId="2">
    <w:abstractNumId w:val="38"/>
  </w:num>
  <w:num w:numId="3">
    <w:abstractNumId w:val="16"/>
  </w:num>
  <w:num w:numId="4">
    <w:abstractNumId w:val="15"/>
  </w:num>
  <w:num w:numId="5">
    <w:abstractNumId w:val="24"/>
  </w:num>
  <w:num w:numId="6">
    <w:abstractNumId w:val="30"/>
  </w:num>
  <w:num w:numId="7">
    <w:abstractNumId w:val="42"/>
  </w:num>
  <w:num w:numId="8">
    <w:abstractNumId w:val="13"/>
  </w:num>
  <w:num w:numId="9">
    <w:abstractNumId w:val="22"/>
  </w:num>
  <w:num w:numId="10">
    <w:abstractNumId w:val="25"/>
  </w:num>
  <w:num w:numId="11">
    <w:abstractNumId w:val="36"/>
  </w:num>
  <w:num w:numId="12">
    <w:abstractNumId w:val="44"/>
  </w:num>
  <w:num w:numId="13">
    <w:abstractNumId w:val="12"/>
  </w:num>
  <w:num w:numId="14">
    <w:abstractNumId w:val="45"/>
  </w:num>
  <w:num w:numId="15">
    <w:abstractNumId w:val="26"/>
  </w:num>
  <w:num w:numId="16">
    <w:abstractNumId w:val="0"/>
  </w:num>
  <w:num w:numId="17">
    <w:abstractNumId w:val="39"/>
  </w:num>
  <w:num w:numId="18">
    <w:abstractNumId w:val="7"/>
  </w:num>
  <w:num w:numId="19">
    <w:abstractNumId w:val="46"/>
  </w:num>
  <w:num w:numId="20">
    <w:abstractNumId w:val="11"/>
  </w:num>
  <w:num w:numId="21">
    <w:abstractNumId w:val="34"/>
  </w:num>
  <w:num w:numId="22">
    <w:abstractNumId w:val="9"/>
  </w:num>
  <w:num w:numId="23">
    <w:abstractNumId w:val="14"/>
  </w:num>
  <w:num w:numId="24">
    <w:abstractNumId w:val="6"/>
  </w:num>
  <w:num w:numId="25">
    <w:abstractNumId w:val="5"/>
  </w:num>
  <w:num w:numId="26">
    <w:abstractNumId w:val="29"/>
  </w:num>
  <w:num w:numId="27">
    <w:abstractNumId w:val="47"/>
  </w:num>
  <w:num w:numId="28">
    <w:abstractNumId w:val="27"/>
  </w:num>
  <w:num w:numId="29">
    <w:abstractNumId w:val="21"/>
  </w:num>
  <w:num w:numId="30">
    <w:abstractNumId w:val="18"/>
  </w:num>
  <w:num w:numId="31">
    <w:abstractNumId w:val="41"/>
  </w:num>
  <w:num w:numId="32">
    <w:abstractNumId w:val="17"/>
  </w:num>
  <w:num w:numId="33">
    <w:abstractNumId w:val="48"/>
  </w:num>
  <w:num w:numId="34">
    <w:abstractNumId w:val="2"/>
  </w:num>
  <w:num w:numId="35">
    <w:abstractNumId w:val="43"/>
  </w:num>
  <w:num w:numId="36">
    <w:abstractNumId w:val="1"/>
  </w:num>
  <w:num w:numId="37">
    <w:abstractNumId w:val="35"/>
  </w:num>
  <w:num w:numId="38">
    <w:abstractNumId w:val="19"/>
  </w:num>
  <w:num w:numId="39">
    <w:abstractNumId w:val="37"/>
  </w:num>
  <w:num w:numId="40">
    <w:abstractNumId w:val="40"/>
  </w:num>
  <w:num w:numId="41">
    <w:abstractNumId w:val="4"/>
  </w:num>
  <w:num w:numId="42">
    <w:abstractNumId w:val="3"/>
  </w:num>
  <w:num w:numId="43">
    <w:abstractNumId w:val="28"/>
  </w:num>
  <w:num w:numId="44">
    <w:abstractNumId w:val="8"/>
  </w:num>
  <w:num w:numId="45">
    <w:abstractNumId w:val="32"/>
  </w:num>
  <w:num w:numId="46">
    <w:abstractNumId w:val="10"/>
  </w:num>
  <w:num w:numId="47">
    <w:abstractNumId w:val="31"/>
  </w:num>
  <w:num w:numId="48">
    <w:abstractNumId w:val="23"/>
  </w:num>
  <w:num w:numId="49">
    <w:abstractNumId w:val="3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Barlow">
    <w15:presenceInfo w15:providerId="AD" w15:userId="S-1-5-21-1927042371-1281626651-2564270254-91586"/>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27"/>
    <w:rsid w:val="000021AC"/>
    <w:rsid w:val="0001093F"/>
    <w:rsid w:val="000121B9"/>
    <w:rsid w:val="000202BE"/>
    <w:rsid w:val="0002105E"/>
    <w:rsid w:val="000213D8"/>
    <w:rsid w:val="000217B6"/>
    <w:rsid w:val="00021A97"/>
    <w:rsid w:val="000247D9"/>
    <w:rsid w:val="00025CDF"/>
    <w:rsid w:val="00030D2D"/>
    <w:rsid w:val="0003219E"/>
    <w:rsid w:val="00036286"/>
    <w:rsid w:val="00047F3F"/>
    <w:rsid w:val="0006204B"/>
    <w:rsid w:val="00064314"/>
    <w:rsid w:val="00067A74"/>
    <w:rsid w:val="00071C4F"/>
    <w:rsid w:val="00072934"/>
    <w:rsid w:val="000776F2"/>
    <w:rsid w:val="000843AA"/>
    <w:rsid w:val="00084D1F"/>
    <w:rsid w:val="000858E9"/>
    <w:rsid w:val="00086592"/>
    <w:rsid w:val="00091581"/>
    <w:rsid w:val="00094539"/>
    <w:rsid w:val="000A0F5A"/>
    <w:rsid w:val="000A1C76"/>
    <w:rsid w:val="000A28DE"/>
    <w:rsid w:val="000A6149"/>
    <w:rsid w:val="000B1461"/>
    <w:rsid w:val="000B26BE"/>
    <w:rsid w:val="000B2D44"/>
    <w:rsid w:val="000B34A9"/>
    <w:rsid w:val="000B4C32"/>
    <w:rsid w:val="000B4C36"/>
    <w:rsid w:val="000B5295"/>
    <w:rsid w:val="000B5558"/>
    <w:rsid w:val="000C4619"/>
    <w:rsid w:val="000C6B92"/>
    <w:rsid w:val="000D3A9B"/>
    <w:rsid w:val="000E3E02"/>
    <w:rsid w:val="000F6B07"/>
    <w:rsid w:val="001002DB"/>
    <w:rsid w:val="00101B29"/>
    <w:rsid w:val="001050D4"/>
    <w:rsid w:val="00113D44"/>
    <w:rsid w:val="00115378"/>
    <w:rsid w:val="00121A72"/>
    <w:rsid w:val="00122DC6"/>
    <w:rsid w:val="0013129B"/>
    <w:rsid w:val="00136364"/>
    <w:rsid w:val="00140AB4"/>
    <w:rsid w:val="0014300C"/>
    <w:rsid w:val="0014616B"/>
    <w:rsid w:val="00146435"/>
    <w:rsid w:val="00146F64"/>
    <w:rsid w:val="00147181"/>
    <w:rsid w:val="0015081E"/>
    <w:rsid w:val="00154E91"/>
    <w:rsid w:val="0015760D"/>
    <w:rsid w:val="00162F89"/>
    <w:rsid w:val="0016560F"/>
    <w:rsid w:val="0017605E"/>
    <w:rsid w:val="001764FE"/>
    <w:rsid w:val="00180292"/>
    <w:rsid w:val="00192E59"/>
    <w:rsid w:val="0019580A"/>
    <w:rsid w:val="001978DD"/>
    <w:rsid w:val="001A3EA1"/>
    <w:rsid w:val="001A5F1F"/>
    <w:rsid w:val="001A79C9"/>
    <w:rsid w:val="001B2FB7"/>
    <w:rsid w:val="001C1894"/>
    <w:rsid w:val="001D2127"/>
    <w:rsid w:val="001D7BD8"/>
    <w:rsid w:val="001E0961"/>
    <w:rsid w:val="001E16FE"/>
    <w:rsid w:val="001E6A6C"/>
    <w:rsid w:val="001E6BE8"/>
    <w:rsid w:val="001F14AF"/>
    <w:rsid w:val="001F42B8"/>
    <w:rsid w:val="0020077B"/>
    <w:rsid w:val="002073D6"/>
    <w:rsid w:val="002101CC"/>
    <w:rsid w:val="00210DCC"/>
    <w:rsid w:val="00216EAD"/>
    <w:rsid w:val="00223549"/>
    <w:rsid w:val="00225317"/>
    <w:rsid w:val="00226600"/>
    <w:rsid w:val="002315D0"/>
    <w:rsid w:val="002316E3"/>
    <w:rsid w:val="00245A0C"/>
    <w:rsid w:val="00245D86"/>
    <w:rsid w:val="00255788"/>
    <w:rsid w:val="00255AE9"/>
    <w:rsid w:val="0025762F"/>
    <w:rsid w:val="00260DBE"/>
    <w:rsid w:val="002740B5"/>
    <w:rsid w:val="00281F4B"/>
    <w:rsid w:val="0028245E"/>
    <w:rsid w:val="00284D10"/>
    <w:rsid w:val="00294E4E"/>
    <w:rsid w:val="002A0159"/>
    <w:rsid w:val="002A4338"/>
    <w:rsid w:val="002A489C"/>
    <w:rsid w:val="002A7B6E"/>
    <w:rsid w:val="002B5C65"/>
    <w:rsid w:val="002B69B8"/>
    <w:rsid w:val="002C2323"/>
    <w:rsid w:val="002C7850"/>
    <w:rsid w:val="002D02C5"/>
    <w:rsid w:val="002D1403"/>
    <w:rsid w:val="002D4A9E"/>
    <w:rsid w:val="002E06F3"/>
    <w:rsid w:val="002E0E28"/>
    <w:rsid w:val="002E2C0D"/>
    <w:rsid w:val="002F05D9"/>
    <w:rsid w:val="002F28F8"/>
    <w:rsid w:val="002F42C6"/>
    <w:rsid w:val="002F5F31"/>
    <w:rsid w:val="002F741E"/>
    <w:rsid w:val="00300859"/>
    <w:rsid w:val="003046D6"/>
    <w:rsid w:val="00310097"/>
    <w:rsid w:val="003100C1"/>
    <w:rsid w:val="00310EC7"/>
    <w:rsid w:val="0031281F"/>
    <w:rsid w:val="003130A1"/>
    <w:rsid w:val="003220AE"/>
    <w:rsid w:val="00323F7D"/>
    <w:rsid w:val="003247B6"/>
    <w:rsid w:val="0032690F"/>
    <w:rsid w:val="003304E8"/>
    <w:rsid w:val="00330802"/>
    <w:rsid w:val="00330CBE"/>
    <w:rsid w:val="0033287E"/>
    <w:rsid w:val="0033467C"/>
    <w:rsid w:val="00334DE3"/>
    <w:rsid w:val="003427B6"/>
    <w:rsid w:val="00342F0D"/>
    <w:rsid w:val="00352686"/>
    <w:rsid w:val="003573C1"/>
    <w:rsid w:val="003610B2"/>
    <w:rsid w:val="00367982"/>
    <w:rsid w:val="00367E7E"/>
    <w:rsid w:val="00370C9B"/>
    <w:rsid w:val="00371CE6"/>
    <w:rsid w:val="00372BAB"/>
    <w:rsid w:val="003763E3"/>
    <w:rsid w:val="00376890"/>
    <w:rsid w:val="00376B81"/>
    <w:rsid w:val="00377DAF"/>
    <w:rsid w:val="003801B4"/>
    <w:rsid w:val="00384A71"/>
    <w:rsid w:val="0039351C"/>
    <w:rsid w:val="00396189"/>
    <w:rsid w:val="003A692E"/>
    <w:rsid w:val="003A7FFB"/>
    <w:rsid w:val="003B0EB8"/>
    <w:rsid w:val="003B110C"/>
    <w:rsid w:val="003B1F26"/>
    <w:rsid w:val="003B42E4"/>
    <w:rsid w:val="003C073B"/>
    <w:rsid w:val="003C1469"/>
    <w:rsid w:val="003C156C"/>
    <w:rsid w:val="003D6A35"/>
    <w:rsid w:val="003E1E85"/>
    <w:rsid w:val="003E1F82"/>
    <w:rsid w:val="003F1BA1"/>
    <w:rsid w:val="00411C7C"/>
    <w:rsid w:val="0041306B"/>
    <w:rsid w:val="004144E1"/>
    <w:rsid w:val="00420248"/>
    <w:rsid w:val="00425983"/>
    <w:rsid w:val="00433635"/>
    <w:rsid w:val="00435741"/>
    <w:rsid w:val="004435A3"/>
    <w:rsid w:val="00446AA7"/>
    <w:rsid w:val="00446F48"/>
    <w:rsid w:val="00450ECD"/>
    <w:rsid w:val="0046425F"/>
    <w:rsid w:val="00464E33"/>
    <w:rsid w:val="0046513C"/>
    <w:rsid w:val="0047076E"/>
    <w:rsid w:val="00470F87"/>
    <w:rsid w:val="0047189C"/>
    <w:rsid w:val="004757B7"/>
    <w:rsid w:val="00480566"/>
    <w:rsid w:val="004811D8"/>
    <w:rsid w:val="00483D97"/>
    <w:rsid w:val="00484D48"/>
    <w:rsid w:val="0049018B"/>
    <w:rsid w:val="00490EA0"/>
    <w:rsid w:val="0049227D"/>
    <w:rsid w:val="004928EB"/>
    <w:rsid w:val="00497110"/>
    <w:rsid w:val="004B10E5"/>
    <w:rsid w:val="004B3752"/>
    <w:rsid w:val="004B3848"/>
    <w:rsid w:val="004B3964"/>
    <w:rsid w:val="004B6BA9"/>
    <w:rsid w:val="004C0EF2"/>
    <w:rsid w:val="004C5BF1"/>
    <w:rsid w:val="004C722E"/>
    <w:rsid w:val="004C7C50"/>
    <w:rsid w:val="004D529E"/>
    <w:rsid w:val="004D6D12"/>
    <w:rsid w:val="004D6FEB"/>
    <w:rsid w:val="004D758D"/>
    <w:rsid w:val="004E027A"/>
    <w:rsid w:val="004E3E0F"/>
    <w:rsid w:val="004E55D9"/>
    <w:rsid w:val="004F2642"/>
    <w:rsid w:val="004F50DF"/>
    <w:rsid w:val="004F5FD2"/>
    <w:rsid w:val="005003D1"/>
    <w:rsid w:val="00500476"/>
    <w:rsid w:val="00501EE8"/>
    <w:rsid w:val="0050257C"/>
    <w:rsid w:val="00502B35"/>
    <w:rsid w:val="005105EA"/>
    <w:rsid w:val="005114F6"/>
    <w:rsid w:val="00516968"/>
    <w:rsid w:val="0052059B"/>
    <w:rsid w:val="00522795"/>
    <w:rsid w:val="00533033"/>
    <w:rsid w:val="00533249"/>
    <w:rsid w:val="005360F7"/>
    <w:rsid w:val="00536882"/>
    <w:rsid w:val="00542CC5"/>
    <w:rsid w:val="00543170"/>
    <w:rsid w:val="005473E8"/>
    <w:rsid w:val="00553675"/>
    <w:rsid w:val="00553732"/>
    <w:rsid w:val="005545BF"/>
    <w:rsid w:val="00555D24"/>
    <w:rsid w:val="005623EC"/>
    <w:rsid w:val="005643F5"/>
    <w:rsid w:val="005750CF"/>
    <w:rsid w:val="00576BCA"/>
    <w:rsid w:val="0058430C"/>
    <w:rsid w:val="00584BBA"/>
    <w:rsid w:val="005862CF"/>
    <w:rsid w:val="00590F41"/>
    <w:rsid w:val="00592A51"/>
    <w:rsid w:val="005973F3"/>
    <w:rsid w:val="005B012E"/>
    <w:rsid w:val="005B39D2"/>
    <w:rsid w:val="005B6DC5"/>
    <w:rsid w:val="005B78C5"/>
    <w:rsid w:val="005C0D63"/>
    <w:rsid w:val="005C5218"/>
    <w:rsid w:val="005C6AC9"/>
    <w:rsid w:val="005C7293"/>
    <w:rsid w:val="005D2CD2"/>
    <w:rsid w:val="005D3999"/>
    <w:rsid w:val="005D6546"/>
    <w:rsid w:val="005E2D17"/>
    <w:rsid w:val="005E3E67"/>
    <w:rsid w:val="005E3EBA"/>
    <w:rsid w:val="005E7EB9"/>
    <w:rsid w:val="005F1910"/>
    <w:rsid w:val="00606934"/>
    <w:rsid w:val="0061273D"/>
    <w:rsid w:val="00613164"/>
    <w:rsid w:val="00622046"/>
    <w:rsid w:val="00622FEB"/>
    <w:rsid w:val="006238DC"/>
    <w:rsid w:val="00623D85"/>
    <w:rsid w:val="00635942"/>
    <w:rsid w:val="006513DA"/>
    <w:rsid w:val="00653312"/>
    <w:rsid w:val="00673715"/>
    <w:rsid w:val="0067386B"/>
    <w:rsid w:val="00674B5E"/>
    <w:rsid w:val="00680A21"/>
    <w:rsid w:val="006828A9"/>
    <w:rsid w:val="00687410"/>
    <w:rsid w:val="00691DD3"/>
    <w:rsid w:val="00695230"/>
    <w:rsid w:val="00695746"/>
    <w:rsid w:val="006963A0"/>
    <w:rsid w:val="00696B8B"/>
    <w:rsid w:val="006A017A"/>
    <w:rsid w:val="006A2183"/>
    <w:rsid w:val="006A5810"/>
    <w:rsid w:val="006A7AF2"/>
    <w:rsid w:val="006B1013"/>
    <w:rsid w:val="006B1DDF"/>
    <w:rsid w:val="006C0813"/>
    <w:rsid w:val="006C0AFE"/>
    <w:rsid w:val="006C1296"/>
    <w:rsid w:val="006C3378"/>
    <w:rsid w:val="006D4662"/>
    <w:rsid w:val="006D5C27"/>
    <w:rsid w:val="006E4C37"/>
    <w:rsid w:val="006F057E"/>
    <w:rsid w:val="006F15A1"/>
    <w:rsid w:val="006F4CB5"/>
    <w:rsid w:val="006F533B"/>
    <w:rsid w:val="006F7317"/>
    <w:rsid w:val="006F733A"/>
    <w:rsid w:val="00700CC2"/>
    <w:rsid w:val="00701981"/>
    <w:rsid w:val="00712370"/>
    <w:rsid w:val="00715A99"/>
    <w:rsid w:val="00715BCE"/>
    <w:rsid w:val="00717FAE"/>
    <w:rsid w:val="00721AAC"/>
    <w:rsid w:val="00724737"/>
    <w:rsid w:val="00735838"/>
    <w:rsid w:val="00740A71"/>
    <w:rsid w:val="0074355A"/>
    <w:rsid w:val="0074399C"/>
    <w:rsid w:val="00743DAC"/>
    <w:rsid w:val="0074491B"/>
    <w:rsid w:val="00744C37"/>
    <w:rsid w:val="0075228B"/>
    <w:rsid w:val="007556BD"/>
    <w:rsid w:val="00756C1D"/>
    <w:rsid w:val="007577F0"/>
    <w:rsid w:val="007668E3"/>
    <w:rsid w:val="00771178"/>
    <w:rsid w:val="00776CEB"/>
    <w:rsid w:val="00785D06"/>
    <w:rsid w:val="00785E0E"/>
    <w:rsid w:val="00790BBE"/>
    <w:rsid w:val="00790D42"/>
    <w:rsid w:val="00794DED"/>
    <w:rsid w:val="00797151"/>
    <w:rsid w:val="007A2A4E"/>
    <w:rsid w:val="007A40D9"/>
    <w:rsid w:val="007A6063"/>
    <w:rsid w:val="007B1F77"/>
    <w:rsid w:val="007C14ED"/>
    <w:rsid w:val="007C1E64"/>
    <w:rsid w:val="007C2855"/>
    <w:rsid w:val="007C41EE"/>
    <w:rsid w:val="007C567A"/>
    <w:rsid w:val="007C5DB8"/>
    <w:rsid w:val="007D1D5E"/>
    <w:rsid w:val="007D2808"/>
    <w:rsid w:val="007D3D69"/>
    <w:rsid w:val="007D695A"/>
    <w:rsid w:val="007E2975"/>
    <w:rsid w:val="007E7E56"/>
    <w:rsid w:val="008005B0"/>
    <w:rsid w:val="00801BEA"/>
    <w:rsid w:val="00811DAC"/>
    <w:rsid w:val="00820FE1"/>
    <w:rsid w:val="00822CEB"/>
    <w:rsid w:val="00827678"/>
    <w:rsid w:val="00831993"/>
    <w:rsid w:val="00832FD5"/>
    <w:rsid w:val="00836374"/>
    <w:rsid w:val="008452DE"/>
    <w:rsid w:val="00846E8B"/>
    <w:rsid w:val="00851990"/>
    <w:rsid w:val="00854944"/>
    <w:rsid w:val="00855B6A"/>
    <w:rsid w:val="00857511"/>
    <w:rsid w:val="00857F87"/>
    <w:rsid w:val="00865DF5"/>
    <w:rsid w:val="00866778"/>
    <w:rsid w:val="00866B4C"/>
    <w:rsid w:val="00872090"/>
    <w:rsid w:val="00874FEA"/>
    <w:rsid w:val="00886A05"/>
    <w:rsid w:val="00890A50"/>
    <w:rsid w:val="00893BF1"/>
    <w:rsid w:val="0089460C"/>
    <w:rsid w:val="008A12B9"/>
    <w:rsid w:val="008A3526"/>
    <w:rsid w:val="008A7616"/>
    <w:rsid w:val="008B14F3"/>
    <w:rsid w:val="008B5C9F"/>
    <w:rsid w:val="008B5D4C"/>
    <w:rsid w:val="008C0985"/>
    <w:rsid w:val="008C258B"/>
    <w:rsid w:val="008C7CF5"/>
    <w:rsid w:val="008D20D8"/>
    <w:rsid w:val="008D2E3F"/>
    <w:rsid w:val="008D7613"/>
    <w:rsid w:val="008E0E4B"/>
    <w:rsid w:val="008E1F7D"/>
    <w:rsid w:val="008E5797"/>
    <w:rsid w:val="008E6EC4"/>
    <w:rsid w:val="008F0650"/>
    <w:rsid w:val="008F08B5"/>
    <w:rsid w:val="008F15E9"/>
    <w:rsid w:val="008F5DCE"/>
    <w:rsid w:val="008F6B12"/>
    <w:rsid w:val="00901164"/>
    <w:rsid w:val="009039AC"/>
    <w:rsid w:val="00904366"/>
    <w:rsid w:val="0090441E"/>
    <w:rsid w:val="00905E23"/>
    <w:rsid w:val="00913085"/>
    <w:rsid w:val="00924C26"/>
    <w:rsid w:val="0092587E"/>
    <w:rsid w:val="00926B0D"/>
    <w:rsid w:val="0092706C"/>
    <w:rsid w:val="00930786"/>
    <w:rsid w:val="00931823"/>
    <w:rsid w:val="00936B53"/>
    <w:rsid w:val="00937EDB"/>
    <w:rsid w:val="009432C8"/>
    <w:rsid w:val="00943DDE"/>
    <w:rsid w:val="00944985"/>
    <w:rsid w:val="00944BC1"/>
    <w:rsid w:val="00945235"/>
    <w:rsid w:val="009508F9"/>
    <w:rsid w:val="00951DB1"/>
    <w:rsid w:val="0095627D"/>
    <w:rsid w:val="00956F74"/>
    <w:rsid w:val="00957DA9"/>
    <w:rsid w:val="00961447"/>
    <w:rsid w:val="00961709"/>
    <w:rsid w:val="0096607C"/>
    <w:rsid w:val="009844C7"/>
    <w:rsid w:val="00985D5B"/>
    <w:rsid w:val="00985DC0"/>
    <w:rsid w:val="00997BF9"/>
    <w:rsid w:val="009A35B6"/>
    <w:rsid w:val="009B7018"/>
    <w:rsid w:val="009C56E5"/>
    <w:rsid w:val="009C662F"/>
    <w:rsid w:val="009D6528"/>
    <w:rsid w:val="009E1707"/>
    <w:rsid w:val="009E620F"/>
    <w:rsid w:val="009E6E6E"/>
    <w:rsid w:val="009F066E"/>
    <w:rsid w:val="009F1B69"/>
    <w:rsid w:val="009F313C"/>
    <w:rsid w:val="009F4A5B"/>
    <w:rsid w:val="009F5B49"/>
    <w:rsid w:val="009F634A"/>
    <w:rsid w:val="00A01BF2"/>
    <w:rsid w:val="00A045EC"/>
    <w:rsid w:val="00A06400"/>
    <w:rsid w:val="00A07D5A"/>
    <w:rsid w:val="00A1256C"/>
    <w:rsid w:val="00A126B0"/>
    <w:rsid w:val="00A134B0"/>
    <w:rsid w:val="00A13718"/>
    <w:rsid w:val="00A143A3"/>
    <w:rsid w:val="00A15E89"/>
    <w:rsid w:val="00A22284"/>
    <w:rsid w:val="00A2422B"/>
    <w:rsid w:val="00A25BC8"/>
    <w:rsid w:val="00A26390"/>
    <w:rsid w:val="00A27D93"/>
    <w:rsid w:val="00A30517"/>
    <w:rsid w:val="00A31664"/>
    <w:rsid w:val="00A32CA4"/>
    <w:rsid w:val="00A408F0"/>
    <w:rsid w:val="00A41D30"/>
    <w:rsid w:val="00A42C38"/>
    <w:rsid w:val="00A52155"/>
    <w:rsid w:val="00A5373E"/>
    <w:rsid w:val="00A5404D"/>
    <w:rsid w:val="00A60662"/>
    <w:rsid w:val="00A620A6"/>
    <w:rsid w:val="00A64D96"/>
    <w:rsid w:val="00A65AEF"/>
    <w:rsid w:val="00A66157"/>
    <w:rsid w:val="00A7273B"/>
    <w:rsid w:val="00A80400"/>
    <w:rsid w:val="00A81821"/>
    <w:rsid w:val="00A82054"/>
    <w:rsid w:val="00A8653F"/>
    <w:rsid w:val="00A963CC"/>
    <w:rsid w:val="00A96689"/>
    <w:rsid w:val="00AA23E7"/>
    <w:rsid w:val="00AA458A"/>
    <w:rsid w:val="00AB14E8"/>
    <w:rsid w:val="00AB68D4"/>
    <w:rsid w:val="00AB7898"/>
    <w:rsid w:val="00AC6B71"/>
    <w:rsid w:val="00AC70F4"/>
    <w:rsid w:val="00AD5608"/>
    <w:rsid w:val="00AD6F11"/>
    <w:rsid w:val="00AE0159"/>
    <w:rsid w:val="00AE2EC8"/>
    <w:rsid w:val="00AE605C"/>
    <w:rsid w:val="00B00325"/>
    <w:rsid w:val="00B03CCE"/>
    <w:rsid w:val="00B13A6C"/>
    <w:rsid w:val="00B1519E"/>
    <w:rsid w:val="00B15687"/>
    <w:rsid w:val="00B15E19"/>
    <w:rsid w:val="00B16BE4"/>
    <w:rsid w:val="00B1736E"/>
    <w:rsid w:val="00B249FA"/>
    <w:rsid w:val="00B41266"/>
    <w:rsid w:val="00B413D2"/>
    <w:rsid w:val="00B429F1"/>
    <w:rsid w:val="00B430C8"/>
    <w:rsid w:val="00B47FCA"/>
    <w:rsid w:val="00B53D37"/>
    <w:rsid w:val="00B54A65"/>
    <w:rsid w:val="00B569C0"/>
    <w:rsid w:val="00B61147"/>
    <w:rsid w:val="00B67724"/>
    <w:rsid w:val="00B70216"/>
    <w:rsid w:val="00B714DA"/>
    <w:rsid w:val="00B720F1"/>
    <w:rsid w:val="00B7360A"/>
    <w:rsid w:val="00B750C3"/>
    <w:rsid w:val="00B76499"/>
    <w:rsid w:val="00B76614"/>
    <w:rsid w:val="00B7780A"/>
    <w:rsid w:val="00B77A6E"/>
    <w:rsid w:val="00B8048F"/>
    <w:rsid w:val="00B80EF1"/>
    <w:rsid w:val="00B82924"/>
    <w:rsid w:val="00B8512B"/>
    <w:rsid w:val="00B855FB"/>
    <w:rsid w:val="00B94E28"/>
    <w:rsid w:val="00B94EEE"/>
    <w:rsid w:val="00B95518"/>
    <w:rsid w:val="00BA22AE"/>
    <w:rsid w:val="00BA56DD"/>
    <w:rsid w:val="00BA6797"/>
    <w:rsid w:val="00BB1FB8"/>
    <w:rsid w:val="00BB7C49"/>
    <w:rsid w:val="00BC2230"/>
    <w:rsid w:val="00BC4F7B"/>
    <w:rsid w:val="00BD1405"/>
    <w:rsid w:val="00BD3691"/>
    <w:rsid w:val="00BD4F40"/>
    <w:rsid w:val="00BE2B4E"/>
    <w:rsid w:val="00BE31BD"/>
    <w:rsid w:val="00BF0818"/>
    <w:rsid w:val="00BF6731"/>
    <w:rsid w:val="00C004E0"/>
    <w:rsid w:val="00C111DF"/>
    <w:rsid w:val="00C1572A"/>
    <w:rsid w:val="00C169D3"/>
    <w:rsid w:val="00C16A2C"/>
    <w:rsid w:val="00C23949"/>
    <w:rsid w:val="00C25707"/>
    <w:rsid w:val="00C35CC5"/>
    <w:rsid w:val="00C37784"/>
    <w:rsid w:val="00C37A36"/>
    <w:rsid w:val="00C44A73"/>
    <w:rsid w:val="00C45CF3"/>
    <w:rsid w:val="00C51FA5"/>
    <w:rsid w:val="00C70B23"/>
    <w:rsid w:val="00C7606D"/>
    <w:rsid w:val="00C77674"/>
    <w:rsid w:val="00C77EF3"/>
    <w:rsid w:val="00C847AF"/>
    <w:rsid w:val="00C94C6F"/>
    <w:rsid w:val="00C96A0E"/>
    <w:rsid w:val="00CA35A0"/>
    <w:rsid w:val="00CA3C31"/>
    <w:rsid w:val="00CA43CC"/>
    <w:rsid w:val="00CB2EBD"/>
    <w:rsid w:val="00CB6FC6"/>
    <w:rsid w:val="00CB77A5"/>
    <w:rsid w:val="00CC02C0"/>
    <w:rsid w:val="00CC066A"/>
    <w:rsid w:val="00CC0CC5"/>
    <w:rsid w:val="00CD493D"/>
    <w:rsid w:val="00CE1B40"/>
    <w:rsid w:val="00CE3087"/>
    <w:rsid w:val="00CE4BDD"/>
    <w:rsid w:val="00CE7256"/>
    <w:rsid w:val="00CE77EC"/>
    <w:rsid w:val="00CF1211"/>
    <w:rsid w:val="00CF15F0"/>
    <w:rsid w:val="00CF1D9E"/>
    <w:rsid w:val="00CF31E7"/>
    <w:rsid w:val="00CF6B70"/>
    <w:rsid w:val="00D00033"/>
    <w:rsid w:val="00D02727"/>
    <w:rsid w:val="00D11C9B"/>
    <w:rsid w:val="00D12CE3"/>
    <w:rsid w:val="00D156FA"/>
    <w:rsid w:val="00D15CB0"/>
    <w:rsid w:val="00D17279"/>
    <w:rsid w:val="00D217C2"/>
    <w:rsid w:val="00D21CB2"/>
    <w:rsid w:val="00D22572"/>
    <w:rsid w:val="00D2649F"/>
    <w:rsid w:val="00D33470"/>
    <w:rsid w:val="00D337D3"/>
    <w:rsid w:val="00D34282"/>
    <w:rsid w:val="00D35F83"/>
    <w:rsid w:val="00D427A9"/>
    <w:rsid w:val="00D440AB"/>
    <w:rsid w:val="00D46334"/>
    <w:rsid w:val="00D47E29"/>
    <w:rsid w:val="00D52962"/>
    <w:rsid w:val="00D55129"/>
    <w:rsid w:val="00D6019D"/>
    <w:rsid w:val="00D66BB8"/>
    <w:rsid w:val="00D7247C"/>
    <w:rsid w:val="00D72E4A"/>
    <w:rsid w:val="00D736F0"/>
    <w:rsid w:val="00D753C7"/>
    <w:rsid w:val="00D8103E"/>
    <w:rsid w:val="00D826AF"/>
    <w:rsid w:val="00D84207"/>
    <w:rsid w:val="00D9026E"/>
    <w:rsid w:val="00D93D67"/>
    <w:rsid w:val="00DA1438"/>
    <w:rsid w:val="00DA2BB2"/>
    <w:rsid w:val="00DA5E08"/>
    <w:rsid w:val="00DA5FAF"/>
    <w:rsid w:val="00DC2FE7"/>
    <w:rsid w:val="00DC65E1"/>
    <w:rsid w:val="00DD0E38"/>
    <w:rsid w:val="00DD2296"/>
    <w:rsid w:val="00DD4B69"/>
    <w:rsid w:val="00DD6234"/>
    <w:rsid w:val="00DD7290"/>
    <w:rsid w:val="00DE00A5"/>
    <w:rsid w:val="00DE163B"/>
    <w:rsid w:val="00DF59E9"/>
    <w:rsid w:val="00DF5F51"/>
    <w:rsid w:val="00E065BD"/>
    <w:rsid w:val="00E15496"/>
    <w:rsid w:val="00E206D5"/>
    <w:rsid w:val="00E20973"/>
    <w:rsid w:val="00E249B1"/>
    <w:rsid w:val="00E27E42"/>
    <w:rsid w:val="00E34C06"/>
    <w:rsid w:val="00E455D3"/>
    <w:rsid w:val="00E457D9"/>
    <w:rsid w:val="00E46EB7"/>
    <w:rsid w:val="00E52C1C"/>
    <w:rsid w:val="00E565D9"/>
    <w:rsid w:val="00E652D2"/>
    <w:rsid w:val="00E65ACC"/>
    <w:rsid w:val="00E71405"/>
    <w:rsid w:val="00E733BA"/>
    <w:rsid w:val="00E803B4"/>
    <w:rsid w:val="00E81F32"/>
    <w:rsid w:val="00E9246A"/>
    <w:rsid w:val="00E942E6"/>
    <w:rsid w:val="00EA18FF"/>
    <w:rsid w:val="00EA2DB2"/>
    <w:rsid w:val="00EA760D"/>
    <w:rsid w:val="00EC33B1"/>
    <w:rsid w:val="00EC71AC"/>
    <w:rsid w:val="00ED47DE"/>
    <w:rsid w:val="00ED7980"/>
    <w:rsid w:val="00EE1B5B"/>
    <w:rsid w:val="00EE3602"/>
    <w:rsid w:val="00EF42A9"/>
    <w:rsid w:val="00F00A6E"/>
    <w:rsid w:val="00F03135"/>
    <w:rsid w:val="00F0488D"/>
    <w:rsid w:val="00F07836"/>
    <w:rsid w:val="00F1368C"/>
    <w:rsid w:val="00F159EE"/>
    <w:rsid w:val="00F21E87"/>
    <w:rsid w:val="00F24B11"/>
    <w:rsid w:val="00F252BE"/>
    <w:rsid w:val="00F25CB7"/>
    <w:rsid w:val="00F25F97"/>
    <w:rsid w:val="00F277B2"/>
    <w:rsid w:val="00F32A3D"/>
    <w:rsid w:val="00F34F1E"/>
    <w:rsid w:val="00F371B8"/>
    <w:rsid w:val="00F43857"/>
    <w:rsid w:val="00F45144"/>
    <w:rsid w:val="00F47FF5"/>
    <w:rsid w:val="00F50702"/>
    <w:rsid w:val="00F65AEE"/>
    <w:rsid w:val="00F66EFC"/>
    <w:rsid w:val="00F72F69"/>
    <w:rsid w:val="00F82456"/>
    <w:rsid w:val="00F85520"/>
    <w:rsid w:val="00F86043"/>
    <w:rsid w:val="00F86C9E"/>
    <w:rsid w:val="00FA0894"/>
    <w:rsid w:val="00FA26EA"/>
    <w:rsid w:val="00FA3269"/>
    <w:rsid w:val="00FA61AE"/>
    <w:rsid w:val="00FB2B24"/>
    <w:rsid w:val="00FB2EA6"/>
    <w:rsid w:val="00FB5200"/>
    <w:rsid w:val="00FC1AD6"/>
    <w:rsid w:val="00FC3A4E"/>
    <w:rsid w:val="00FC67FC"/>
    <w:rsid w:val="00FD0D9A"/>
    <w:rsid w:val="00FD1D3F"/>
    <w:rsid w:val="00FE2472"/>
    <w:rsid w:val="00FE5009"/>
    <w:rsid w:val="00FE5AFE"/>
    <w:rsid w:val="00FE5EA0"/>
    <w:rsid w:val="00FF3B85"/>
    <w:rsid w:val="00FF4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 w:type="paragraph" w:styleId="NormalWeb">
    <w:name w:val="Normal (Web)"/>
    <w:basedOn w:val="Normal"/>
    <w:uiPriority w:val="99"/>
    <w:semiHidden/>
    <w:unhideWhenUsed/>
    <w:rsid w:val="00BB1FB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 w:id="14254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6316</Words>
  <Characters>36005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John Barlow</cp:lastModifiedBy>
  <cp:revision>2</cp:revision>
  <cp:lastPrinted>2019-03-13T12:18:00Z</cp:lastPrinted>
  <dcterms:created xsi:type="dcterms:W3CDTF">2019-03-23T13:20:00Z</dcterms:created>
  <dcterms:modified xsi:type="dcterms:W3CDTF">2019-03-23T13:20:00Z</dcterms:modified>
</cp:coreProperties>
</file>