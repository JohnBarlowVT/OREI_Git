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7DA53AE4" w:rsidR="009C662F" w:rsidRPr="00C77674" w:rsidRDefault="007A2A4E" w:rsidP="009C662F">
      <w:pPr>
        <w:rPr>
          <w:rFonts w:ascii="Arial" w:hAnsi="Arial" w:cs="Arial"/>
          <w:i/>
          <w:color w:val="1F497D" w:themeColor="text2"/>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34D6C5E0" w:rsidR="001A5F1F" w:rsidRPr="00790BBE" w:rsidRDefault="001A5F1F" w:rsidP="009C662F">
      <w:pPr>
        <w:rPr>
          <w:rFonts w:ascii="Arial" w:hAnsi="Arial" w:cs="Arial"/>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0DD1CD65" w14:textId="2179EB01" w:rsidR="00B714DA" w:rsidRDefault="00DF5F51"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Opening questions</w:t>
      </w:r>
    </w:p>
    <w:p w14:paraId="40029D5E" w14:textId="77777777" w:rsidR="00DF5F51" w:rsidRDefault="00DF5F51" w:rsidP="00DF5F51">
      <w:pPr>
        <w:pStyle w:val="ListParagraph"/>
        <w:spacing w:after="0" w:line="240" w:lineRule="auto"/>
        <w:ind w:left="360"/>
        <w:rPr>
          <w:rFonts w:ascii="Arial" w:hAnsi="Arial" w:cs="Arial"/>
          <w:sz w:val="20"/>
          <w:szCs w:val="20"/>
        </w:rPr>
      </w:pPr>
    </w:p>
    <w:p w14:paraId="42AF864C" w14:textId="3B82A227" w:rsidR="00D156FA" w:rsidRDefault="00DF5F51" w:rsidP="00DF5F51">
      <w:pPr>
        <w:pStyle w:val="ListParagraph"/>
        <w:spacing w:after="0" w:line="240" w:lineRule="auto"/>
        <w:ind w:left="360"/>
        <w:rPr>
          <w:ins w:id="0" w:author="John Barlow" w:date="2019-03-12T13:11:00Z"/>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ins w:id="1" w:author="John Barlow" w:date="2019-03-12T13:15:00Z">
        <w:r w:rsidR="00D156FA">
          <w:rPr>
            <w:rFonts w:ascii="Arial" w:hAnsi="Arial" w:cs="Arial"/>
            <w:sz w:val="20"/>
            <w:szCs w:val="20"/>
          </w:rPr>
          <w:t>In this first series of questions we want to learn about your mastitis issues or concerns.</w:t>
        </w:r>
      </w:ins>
    </w:p>
    <w:p w14:paraId="56F46136" w14:textId="254A2499" w:rsidR="00D156FA" w:rsidRDefault="00D156FA" w:rsidP="00DF5F51">
      <w:pPr>
        <w:pStyle w:val="ListParagraph"/>
        <w:spacing w:after="0" w:line="240" w:lineRule="auto"/>
        <w:ind w:left="360"/>
        <w:rPr>
          <w:ins w:id="2" w:author="John Barlow" w:date="2019-03-12T13:11:00Z"/>
          <w:rFonts w:ascii="Arial" w:hAnsi="Arial" w:cs="Arial"/>
          <w:sz w:val="20"/>
          <w:szCs w:val="20"/>
        </w:rPr>
      </w:pPr>
    </w:p>
    <w:p w14:paraId="286AB67C" w14:textId="4D5987EC" w:rsidR="00D156FA" w:rsidRDefault="00D156FA" w:rsidP="00DF5F51">
      <w:pPr>
        <w:pStyle w:val="ListParagraph"/>
        <w:spacing w:after="0" w:line="240" w:lineRule="auto"/>
        <w:ind w:left="360"/>
        <w:rPr>
          <w:ins w:id="3" w:author="John Barlow" w:date="2019-03-12T13:09:00Z"/>
          <w:rFonts w:ascii="Arial" w:hAnsi="Arial" w:cs="Arial"/>
          <w:sz w:val="20"/>
          <w:szCs w:val="20"/>
        </w:rPr>
      </w:pPr>
      <w:ins w:id="4" w:author="John Barlow" w:date="2019-03-12T13:11:00Z">
        <w:r>
          <w:rPr>
            <w:rFonts w:ascii="Arial" w:hAnsi="Arial" w:cs="Arial"/>
            <w:sz w:val="20"/>
            <w:szCs w:val="20"/>
          </w:rPr>
          <w:t>How big a problem is mastitis on your farm?</w:t>
        </w:r>
      </w:ins>
    </w:p>
    <w:p w14:paraId="1E408772" w14:textId="2F3C350E" w:rsidR="00D156FA" w:rsidRDefault="00D156FA" w:rsidP="00DF5F51">
      <w:pPr>
        <w:pStyle w:val="ListParagraph"/>
        <w:spacing w:after="0" w:line="240" w:lineRule="auto"/>
        <w:ind w:left="360"/>
        <w:rPr>
          <w:ins w:id="5" w:author="John Barlow" w:date="2019-03-12T13:09:00Z"/>
          <w:rFonts w:ascii="Arial" w:hAnsi="Arial" w:cs="Arial"/>
          <w:sz w:val="20"/>
          <w:szCs w:val="20"/>
        </w:rPr>
      </w:pPr>
    </w:p>
    <w:p w14:paraId="33CC197A" w14:textId="29F740F6" w:rsidR="00D156FA" w:rsidRDefault="00D156FA" w:rsidP="00DF5F51">
      <w:pPr>
        <w:pStyle w:val="ListParagraph"/>
        <w:spacing w:after="0" w:line="240" w:lineRule="auto"/>
        <w:ind w:left="360"/>
        <w:rPr>
          <w:ins w:id="6" w:author="John Barlow" w:date="2019-03-12T13:09:00Z"/>
          <w:rFonts w:ascii="Arial" w:hAnsi="Arial" w:cs="Arial"/>
          <w:sz w:val="20"/>
          <w:szCs w:val="20"/>
        </w:rPr>
      </w:pPr>
      <w:ins w:id="7" w:author="John Barlow" w:date="2019-03-12T13:09:00Z">
        <w:r>
          <w:rPr>
            <w:rFonts w:ascii="Arial" w:hAnsi="Arial" w:cs="Arial"/>
            <w:sz w:val="20"/>
            <w:szCs w:val="20"/>
          </w:rPr>
          <w:t xml:space="preserve">Do you have cows with chronic mastitis </w:t>
        </w:r>
      </w:ins>
      <w:ins w:id="8" w:author="John Barlow" w:date="2019-03-12T13:15:00Z">
        <w:r>
          <w:rPr>
            <w:rFonts w:ascii="Arial" w:hAnsi="Arial" w:cs="Arial"/>
            <w:sz w:val="20"/>
            <w:szCs w:val="20"/>
          </w:rPr>
          <w:t>problems</w:t>
        </w:r>
      </w:ins>
      <w:ins w:id="9" w:author="John Barlow" w:date="2019-03-12T13:09:00Z">
        <w:r>
          <w:rPr>
            <w:rFonts w:ascii="Arial" w:hAnsi="Arial" w:cs="Arial"/>
            <w:sz w:val="20"/>
            <w:szCs w:val="20"/>
          </w:rPr>
          <w:t>?</w:t>
        </w:r>
      </w:ins>
    </w:p>
    <w:p w14:paraId="0E908388" w14:textId="55437C95" w:rsidR="00D156FA" w:rsidRDefault="00D156FA" w:rsidP="00DF5F51">
      <w:pPr>
        <w:pStyle w:val="ListParagraph"/>
        <w:spacing w:after="0" w:line="240" w:lineRule="auto"/>
        <w:ind w:left="360"/>
        <w:rPr>
          <w:ins w:id="10" w:author="John Barlow" w:date="2019-03-12T13:09:00Z"/>
          <w:rFonts w:ascii="Arial" w:hAnsi="Arial" w:cs="Arial"/>
          <w:sz w:val="20"/>
          <w:szCs w:val="20"/>
        </w:rPr>
      </w:pPr>
    </w:p>
    <w:p w14:paraId="335ED9A1" w14:textId="77777777" w:rsidR="00756C1D" w:rsidRDefault="00756C1D" w:rsidP="00DF5F51">
      <w:pPr>
        <w:pStyle w:val="ListParagraph"/>
        <w:spacing w:after="0" w:line="240" w:lineRule="auto"/>
        <w:ind w:left="360"/>
        <w:rPr>
          <w:ins w:id="11" w:author="John Barlow" w:date="2019-03-12T13:09:00Z"/>
          <w:rFonts w:ascii="Arial" w:hAnsi="Arial" w:cs="Arial"/>
          <w:sz w:val="20"/>
          <w:szCs w:val="20"/>
        </w:rPr>
      </w:pPr>
      <w:ins w:id="12" w:author="John Barlow" w:date="2019-03-12T13:09:00Z">
        <w:r>
          <w:rPr>
            <w:rFonts w:ascii="Arial" w:hAnsi="Arial" w:cs="Arial"/>
            <w:sz w:val="20"/>
            <w:szCs w:val="20"/>
          </w:rPr>
          <w:t>If yes, describe (wair for initial answer)</w:t>
        </w:r>
      </w:ins>
    </w:p>
    <w:p w14:paraId="20A706AC" w14:textId="6AD8155C" w:rsidR="00756C1D" w:rsidRDefault="00756C1D" w:rsidP="00DF5F51">
      <w:pPr>
        <w:pStyle w:val="ListParagraph"/>
        <w:spacing w:after="0" w:line="240" w:lineRule="auto"/>
        <w:ind w:left="360"/>
        <w:rPr>
          <w:ins w:id="13" w:author="John Barlow" w:date="2019-03-12T13:19:00Z"/>
          <w:rFonts w:ascii="Arial" w:hAnsi="Arial" w:cs="Arial"/>
          <w:sz w:val="20"/>
          <w:szCs w:val="20"/>
        </w:rPr>
      </w:pPr>
      <w:ins w:id="14" w:author="John Barlow" w:date="2019-03-12T13:21:00Z">
        <w:r>
          <w:rPr>
            <w:rFonts w:ascii="Arial" w:hAnsi="Arial" w:cs="Arial"/>
            <w:sz w:val="20"/>
            <w:szCs w:val="20"/>
          </w:rPr>
          <w:tab/>
          <w:t>Follow with these specific questions:</w:t>
        </w:r>
      </w:ins>
      <w:ins w:id="15" w:author="John Barlow" w:date="2019-03-12T13:12:00Z">
        <w:r w:rsidR="00D156FA">
          <w:rPr>
            <w:rFonts w:ascii="Arial" w:hAnsi="Arial" w:cs="Arial"/>
            <w:sz w:val="20"/>
            <w:szCs w:val="20"/>
          </w:rPr>
          <w:t xml:space="preserve"> </w:t>
        </w:r>
      </w:ins>
    </w:p>
    <w:p w14:paraId="620BEA34" w14:textId="1F0820AF" w:rsidR="00756C1D" w:rsidRPr="00756C1D" w:rsidRDefault="00756C1D" w:rsidP="00756C1D">
      <w:pPr>
        <w:spacing w:after="0" w:line="240" w:lineRule="auto"/>
        <w:ind w:firstLine="720"/>
        <w:rPr>
          <w:ins w:id="16" w:author="John Barlow" w:date="2019-03-12T13:19:00Z"/>
          <w:rFonts w:ascii="Arial" w:hAnsi="Arial" w:cs="Arial"/>
          <w:sz w:val="20"/>
          <w:szCs w:val="20"/>
          <w:rPrChange w:id="17" w:author="John Barlow" w:date="2019-03-12T13:20:00Z">
            <w:rPr>
              <w:ins w:id="18" w:author="John Barlow" w:date="2019-03-12T13:19:00Z"/>
            </w:rPr>
          </w:rPrChange>
        </w:rPr>
        <w:pPrChange w:id="19" w:author="John Barlow" w:date="2019-03-12T13:20:00Z">
          <w:pPr>
            <w:pStyle w:val="ListParagraph"/>
            <w:spacing w:after="0" w:line="240" w:lineRule="auto"/>
            <w:ind w:left="360"/>
          </w:pPr>
        </w:pPrChange>
      </w:pPr>
      <w:ins w:id="20" w:author="John Barlow" w:date="2019-03-12T13:20:00Z">
        <w:r>
          <w:rPr>
            <w:rFonts w:ascii="Arial" w:hAnsi="Arial" w:cs="Arial"/>
            <w:sz w:val="20"/>
            <w:szCs w:val="20"/>
          </w:rPr>
          <w:t>H</w:t>
        </w:r>
      </w:ins>
      <w:ins w:id="21" w:author="John Barlow" w:date="2019-03-12T13:19:00Z">
        <w:r w:rsidRPr="00756C1D">
          <w:rPr>
            <w:rFonts w:ascii="Arial" w:hAnsi="Arial" w:cs="Arial"/>
            <w:sz w:val="20"/>
            <w:szCs w:val="20"/>
            <w:rPrChange w:id="22" w:author="John Barlow" w:date="2019-03-12T13:20:00Z">
              <w:rPr/>
            </w:rPrChange>
          </w:rPr>
          <w:t>ow do you identify these cows?</w:t>
        </w:r>
      </w:ins>
    </w:p>
    <w:p w14:paraId="190F5014" w14:textId="33D82375" w:rsidR="00D156FA" w:rsidRDefault="00756C1D" w:rsidP="00756C1D">
      <w:pPr>
        <w:pStyle w:val="ListParagraph"/>
        <w:spacing w:after="0" w:line="240" w:lineRule="auto"/>
        <w:ind w:left="360" w:firstLine="360"/>
        <w:rPr>
          <w:ins w:id="23" w:author="John Barlow" w:date="2019-03-12T13:09:00Z"/>
          <w:rFonts w:ascii="Arial" w:hAnsi="Arial" w:cs="Arial"/>
          <w:sz w:val="20"/>
          <w:szCs w:val="20"/>
        </w:rPr>
        <w:pPrChange w:id="24" w:author="John Barlow" w:date="2019-03-12T13:19:00Z">
          <w:pPr>
            <w:pStyle w:val="ListParagraph"/>
            <w:spacing w:after="0" w:line="240" w:lineRule="auto"/>
            <w:ind w:left="360"/>
          </w:pPr>
        </w:pPrChange>
      </w:pPr>
      <w:ins w:id="25" w:author="John Barlow" w:date="2019-03-12T13:20:00Z">
        <w:r>
          <w:rPr>
            <w:rFonts w:ascii="Arial" w:hAnsi="Arial" w:cs="Arial"/>
            <w:sz w:val="20"/>
            <w:szCs w:val="20"/>
          </w:rPr>
          <w:t xml:space="preserve">Additionally, </w:t>
        </w:r>
      </w:ins>
      <w:ins w:id="26" w:author="John Barlow" w:date="2019-03-12T13:12:00Z">
        <w:r w:rsidR="00D156FA">
          <w:rPr>
            <w:rFonts w:ascii="Arial" w:hAnsi="Arial" w:cs="Arial"/>
            <w:sz w:val="20"/>
            <w:szCs w:val="20"/>
          </w:rPr>
          <w:t>How many cows (what percent of your herd?)</w:t>
        </w:r>
      </w:ins>
    </w:p>
    <w:p w14:paraId="32A466B0" w14:textId="7554C41F" w:rsidR="00D156FA" w:rsidRDefault="00D156FA" w:rsidP="00DF5F51">
      <w:pPr>
        <w:pStyle w:val="ListParagraph"/>
        <w:spacing w:after="0" w:line="240" w:lineRule="auto"/>
        <w:ind w:left="360"/>
        <w:rPr>
          <w:ins w:id="27" w:author="John Barlow" w:date="2019-03-12T13:09:00Z"/>
          <w:rFonts w:ascii="Arial" w:hAnsi="Arial" w:cs="Arial"/>
          <w:sz w:val="20"/>
          <w:szCs w:val="20"/>
        </w:rPr>
      </w:pPr>
    </w:p>
    <w:p w14:paraId="4FF4D724" w14:textId="0BE4A599" w:rsidR="00D156FA" w:rsidRDefault="00D156FA" w:rsidP="00756C1D">
      <w:pPr>
        <w:pStyle w:val="ListParagraph"/>
        <w:spacing w:after="0" w:line="240" w:lineRule="auto"/>
        <w:ind w:left="360" w:firstLine="360"/>
        <w:rPr>
          <w:ins w:id="28" w:author="John Barlow" w:date="2019-03-12T13:09:00Z"/>
          <w:rFonts w:ascii="Arial" w:hAnsi="Arial" w:cs="Arial"/>
          <w:sz w:val="20"/>
          <w:szCs w:val="20"/>
        </w:rPr>
        <w:pPrChange w:id="29" w:author="John Barlow" w:date="2019-03-12T13:21:00Z">
          <w:pPr>
            <w:pStyle w:val="ListParagraph"/>
            <w:spacing w:after="0" w:line="240" w:lineRule="auto"/>
            <w:ind w:left="360"/>
          </w:pPr>
        </w:pPrChange>
      </w:pPr>
      <w:ins w:id="30" w:author="John Barlow" w:date="2019-03-12T13:09:00Z">
        <w:r>
          <w:rPr>
            <w:rFonts w:ascii="Arial" w:hAnsi="Arial" w:cs="Arial"/>
            <w:sz w:val="20"/>
            <w:szCs w:val="20"/>
          </w:rPr>
          <w:t xml:space="preserve">If yes, how do you </w:t>
        </w:r>
      </w:ins>
      <w:ins w:id="31" w:author="John Barlow" w:date="2019-03-12T13:21:00Z">
        <w:r w:rsidR="00756C1D">
          <w:rPr>
            <w:rFonts w:ascii="Arial" w:hAnsi="Arial" w:cs="Arial"/>
            <w:sz w:val="20"/>
            <w:szCs w:val="20"/>
          </w:rPr>
          <w:t>manage</w:t>
        </w:r>
      </w:ins>
      <w:ins w:id="32" w:author="John Barlow" w:date="2019-03-12T13:09:00Z">
        <w:r>
          <w:rPr>
            <w:rFonts w:ascii="Arial" w:hAnsi="Arial" w:cs="Arial"/>
            <w:sz w:val="20"/>
            <w:szCs w:val="20"/>
          </w:rPr>
          <w:t xml:space="preserve"> with these cows?</w:t>
        </w:r>
      </w:ins>
    </w:p>
    <w:p w14:paraId="1A8DF469" w14:textId="2A61AD99" w:rsidR="00D156FA" w:rsidRDefault="00D156FA" w:rsidP="00DF5F51">
      <w:pPr>
        <w:pStyle w:val="ListParagraph"/>
        <w:spacing w:after="0" w:line="240" w:lineRule="auto"/>
        <w:ind w:left="360"/>
        <w:rPr>
          <w:ins w:id="33" w:author="John Barlow" w:date="2019-03-12T13:10:00Z"/>
          <w:rFonts w:ascii="Arial" w:hAnsi="Arial" w:cs="Arial"/>
          <w:sz w:val="20"/>
          <w:szCs w:val="20"/>
        </w:rPr>
      </w:pPr>
    </w:p>
    <w:p w14:paraId="004D9DF4" w14:textId="655A5D80" w:rsidR="00D156FA" w:rsidRDefault="00D156FA" w:rsidP="00756C1D">
      <w:pPr>
        <w:pStyle w:val="ListParagraph"/>
        <w:spacing w:after="0" w:line="240" w:lineRule="auto"/>
        <w:ind w:left="360" w:firstLine="360"/>
        <w:rPr>
          <w:ins w:id="34" w:author="John Barlow" w:date="2019-03-12T13:16:00Z"/>
          <w:rFonts w:ascii="Arial" w:hAnsi="Arial" w:cs="Arial"/>
          <w:sz w:val="20"/>
          <w:szCs w:val="20"/>
        </w:rPr>
        <w:pPrChange w:id="35" w:author="John Barlow" w:date="2019-03-12T13:21:00Z">
          <w:pPr>
            <w:pStyle w:val="ListParagraph"/>
            <w:spacing w:after="0" w:line="240" w:lineRule="auto"/>
            <w:ind w:left="360"/>
          </w:pPr>
        </w:pPrChange>
      </w:pPr>
      <w:ins w:id="36" w:author="John Barlow" w:date="2019-03-12T13:10:00Z">
        <w:r>
          <w:rPr>
            <w:rFonts w:ascii="Arial" w:hAnsi="Arial" w:cs="Arial"/>
            <w:sz w:val="20"/>
            <w:szCs w:val="20"/>
          </w:rPr>
          <w:t>Do you ever culture these cows?</w:t>
        </w:r>
      </w:ins>
    </w:p>
    <w:p w14:paraId="56C1DE3A" w14:textId="07AFF2C8" w:rsidR="00756C1D" w:rsidRDefault="00756C1D" w:rsidP="00DF5F51">
      <w:pPr>
        <w:pStyle w:val="ListParagraph"/>
        <w:spacing w:after="0" w:line="240" w:lineRule="auto"/>
        <w:ind w:left="360"/>
        <w:rPr>
          <w:ins w:id="37" w:author="John Barlow" w:date="2019-03-12T13:17:00Z"/>
          <w:rFonts w:ascii="Arial" w:hAnsi="Arial" w:cs="Arial"/>
          <w:sz w:val="20"/>
          <w:szCs w:val="20"/>
        </w:rPr>
      </w:pPr>
    </w:p>
    <w:p w14:paraId="040189C6" w14:textId="22B7F7D9" w:rsidR="00756C1D" w:rsidRDefault="00756C1D" w:rsidP="00756C1D">
      <w:pPr>
        <w:pStyle w:val="ListParagraph"/>
        <w:spacing w:after="0" w:line="240" w:lineRule="auto"/>
        <w:ind w:left="1080" w:firstLine="360"/>
        <w:rPr>
          <w:ins w:id="38" w:author="John Barlow" w:date="2019-03-12T13:10:00Z"/>
          <w:rFonts w:ascii="Arial" w:hAnsi="Arial" w:cs="Arial"/>
          <w:sz w:val="20"/>
          <w:szCs w:val="20"/>
        </w:rPr>
        <w:pPrChange w:id="39" w:author="John Barlow" w:date="2019-03-12T13:21:00Z">
          <w:pPr>
            <w:pStyle w:val="ListParagraph"/>
            <w:spacing w:after="0" w:line="240" w:lineRule="auto"/>
            <w:ind w:left="360"/>
          </w:pPr>
        </w:pPrChange>
      </w:pPr>
      <w:ins w:id="40" w:author="John Barlow" w:date="2019-03-12T13:17:00Z">
        <w:r>
          <w:rPr>
            <w:rFonts w:ascii="Arial" w:hAnsi="Arial" w:cs="Arial"/>
            <w:sz w:val="20"/>
            <w:szCs w:val="20"/>
          </w:rPr>
          <w:t>If yes, what pathogens have been identified?</w:t>
        </w:r>
      </w:ins>
    </w:p>
    <w:p w14:paraId="38EA33F0" w14:textId="58E37F5B" w:rsidR="00D156FA" w:rsidRDefault="00D156FA" w:rsidP="00DF5F51">
      <w:pPr>
        <w:pStyle w:val="ListParagraph"/>
        <w:spacing w:after="0" w:line="240" w:lineRule="auto"/>
        <w:ind w:left="360"/>
        <w:rPr>
          <w:ins w:id="41" w:author="John Barlow" w:date="2019-03-12T13:10:00Z"/>
          <w:rFonts w:ascii="Arial" w:hAnsi="Arial" w:cs="Arial"/>
          <w:sz w:val="20"/>
          <w:szCs w:val="20"/>
        </w:rPr>
      </w:pPr>
    </w:p>
    <w:p w14:paraId="2A96D47C" w14:textId="77777777" w:rsidR="00756C1D" w:rsidRDefault="00D156FA" w:rsidP="00756C1D">
      <w:pPr>
        <w:pStyle w:val="ListParagraph"/>
        <w:spacing w:after="0" w:line="240" w:lineRule="auto"/>
        <w:ind w:left="360" w:firstLine="360"/>
        <w:rPr>
          <w:ins w:id="42" w:author="John Barlow" w:date="2019-03-12T13:21:00Z"/>
          <w:rFonts w:ascii="Arial" w:hAnsi="Arial" w:cs="Arial"/>
          <w:sz w:val="20"/>
          <w:szCs w:val="20"/>
        </w:rPr>
        <w:pPrChange w:id="43" w:author="John Barlow" w:date="2019-03-12T13:21:00Z">
          <w:pPr>
            <w:pStyle w:val="ListParagraph"/>
            <w:spacing w:after="0" w:line="240" w:lineRule="auto"/>
            <w:ind w:left="360"/>
          </w:pPr>
        </w:pPrChange>
      </w:pPr>
      <w:ins w:id="44" w:author="John Barlow" w:date="2019-03-12T13:10:00Z">
        <w:r>
          <w:rPr>
            <w:rFonts w:ascii="Arial" w:hAnsi="Arial" w:cs="Arial"/>
            <w:sz w:val="20"/>
            <w:szCs w:val="20"/>
          </w:rPr>
          <w:t>Do you segregate these cows during milking?</w:t>
        </w:r>
      </w:ins>
      <w:ins w:id="45" w:author="John Barlow" w:date="2019-03-12T13:17:00Z">
        <w:r w:rsidR="00756C1D">
          <w:rPr>
            <w:rFonts w:ascii="Arial" w:hAnsi="Arial" w:cs="Arial"/>
            <w:sz w:val="20"/>
            <w:szCs w:val="20"/>
          </w:rPr>
          <w:t xml:space="preserve"> </w:t>
        </w:r>
      </w:ins>
    </w:p>
    <w:p w14:paraId="6032042C" w14:textId="77777777" w:rsidR="00756C1D" w:rsidRDefault="00756C1D" w:rsidP="00756C1D">
      <w:pPr>
        <w:spacing w:after="0" w:line="240" w:lineRule="auto"/>
        <w:ind w:left="720" w:firstLine="720"/>
        <w:rPr>
          <w:ins w:id="46" w:author="John Barlow" w:date="2019-03-12T13:21:00Z"/>
          <w:rFonts w:ascii="Arial" w:hAnsi="Arial" w:cs="Arial"/>
          <w:sz w:val="20"/>
          <w:szCs w:val="20"/>
        </w:rPr>
        <w:pPrChange w:id="47" w:author="John Barlow" w:date="2019-03-12T13:21:00Z">
          <w:pPr>
            <w:pStyle w:val="ListParagraph"/>
            <w:spacing w:after="0" w:line="240" w:lineRule="auto"/>
            <w:ind w:left="360"/>
          </w:pPr>
        </w:pPrChange>
      </w:pPr>
      <w:ins w:id="48" w:author="John Barlow" w:date="2019-03-12T13:17:00Z">
        <w:r w:rsidRPr="00756C1D">
          <w:rPr>
            <w:rFonts w:ascii="Arial" w:hAnsi="Arial" w:cs="Arial"/>
            <w:sz w:val="20"/>
            <w:szCs w:val="20"/>
            <w:rPrChange w:id="49" w:author="John Barlow" w:date="2019-03-12T13:21:00Z">
              <w:rPr/>
            </w:rPrChange>
          </w:rPr>
          <w:t xml:space="preserve">Are they housed differently? </w:t>
        </w:r>
      </w:ins>
    </w:p>
    <w:p w14:paraId="2B735AF1" w14:textId="77777777" w:rsidR="00756C1D" w:rsidRDefault="00756C1D" w:rsidP="00756C1D">
      <w:pPr>
        <w:spacing w:after="0" w:line="240" w:lineRule="auto"/>
        <w:ind w:left="720" w:firstLine="720"/>
        <w:rPr>
          <w:ins w:id="50" w:author="John Barlow" w:date="2019-03-12T13:21:00Z"/>
          <w:rFonts w:ascii="Arial" w:hAnsi="Arial" w:cs="Arial"/>
          <w:sz w:val="20"/>
          <w:szCs w:val="20"/>
        </w:rPr>
        <w:pPrChange w:id="51" w:author="John Barlow" w:date="2019-03-12T13:21:00Z">
          <w:pPr>
            <w:pStyle w:val="ListParagraph"/>
            <w:spacing w:after="0" w:line="240" w:lineRule="auto"/>
            <w:ind w:left="360"/>
          </w:pPr>
        </w:pPrChange>
      </w:pPr>
      <w:ins w:id="52" w:author="John Barlow" w:date="2019-03-12T13:17:00Z">
        <w:r w:rsidRPr="00756C1D">
          <w:rPr>
            <w:rFonts w:ascii="Arial" w:hAnsi="Arial" w:cs="Arial"/>
            <w:sz w:val="20"/>
            <w:szCs w:val="20"/>
            <w:rPrChange w:id="53" w:author="John Barlow" w:date="2019-03-12T13:21:00Z">
              <w:rPr/>
            </w:rPrChange>
          </w:rPr>
          <w:t xml:space="preserve">Are they milked differently? </w:t>
        </w:r>
      </w:ins>
    </w:p>
    <w:p w14:paraId="2A99A4B2" w14:textId="2EFC9881" w:rsidR="00D156FA" w:rsidRPr="00756C1D" w:rsidRDefault="00756C1D" w:rsidP="00756C1D">
      <w:pPr>
        <w:spacing w:after="0" w:line="240" w:lineRule="auto"/>
        <w:ind w:left="720" w:firstLine="720"/>
        <w:rPr>
          <w:ins w:id="54" w:author="John Barlow" w:date="2019-03-12T13:16:00Z"/>
          <w:rFonts w:ascii="Arial" w:hAnsi="Arial" w:cs="Arial"/>
          <w:sz w:val="20"/>
          <w:szCs w:val="20"/>
          <w:rPrChange w:id="55" w:author="John Barlow" w:date="2019-03-12T13:21:00Z">
            <w:rPr>
              <w:ins w:id="56" w:author="John Barlow" w:date="2019-03-12T13:16:00Z"/>
            </w:rPr>
          </w:rPrChange>
        </w:rPr>
        <w:pPrChange w:id="57" w:author="John Barlow" w:date="2019-03-12T13:21:00Z">
          <w:pPr>
            <w:pStyle w:val="ListParagraph"/>
            <w:spacing w:after="0" w:line="240" w:lineRule="auto"/>
            <w:ind w:left="360"/>
          </w:pPr>
        </w:pPrChange>
      </w:pPr>
      <w:ins w:id="58" w:author="John Barlow" w:date="2019-03-12T13:17:00Z">
        <w:r w:rsidRPr="00756C1D">
          <w:rPr>
            <w:rFonts w:ascii="Arial" w:hAnsi="Arial" w:cs="Arial"/>
            <w:sz w:val="20"/>
            <w:szCs w:val="20"/>
            <w:rPrChange w:id="59" w:author="John Barlow" w:date="2019-03-12T13:21:00Z">
              <w:rPr/>
            </w:rPrChange>
          </w:rPr>
          <w:t xml:space="preserve">Is their milk </w:t>
        </w:r>
      </w:ins>
      <w:ins w:id="60" w:author="John Barlow" w:date="2019-03-12T13:18:00Z">
        <w:r w:rsidRPr="00756C1D">
          <w:rPr>
            <w:rFonts w:ascii="Arial" w:hAnsi="Arial" w:cs="Arial"/>
            <w:sz w:val="20"/>
            <w:szCs w:val="20"/>
            <w:rPrChange w:id="61" w:author="John Barlow" w:date="2019-03-12T13:21:00Z">
              <w:rPr/>
            </w:rPrChange>
          </w:rPr>
          <w:t>handled</w:t>
        </w:r>
      </w:ins>
      <w:ins w:id="62" w:author="John Barlow" w:date="2019-03-12T13:17:00Z">
        <w:r w:rsidRPr="00756C1D">
          <w:rPr>
            <w:rFonts w:ascii="Arial" w:hAnsi="Arial" w:cs="Arial"/>
            <w:sz w:val="20"/>
            <w:szCs w:val="20"/>
            <w:rPrChange w:id="63" w:author="John Barlow" w:date="2019-03-12T13:21:00Z">
              <w:rPr/>
            </w:rPrChange>
          </w:rPr>
          <w:t xml:space="preserve"> differently?</w:t>
        </w:r>
      </w:ins>
    </w:p>
    <w:p w14:paraId="11179110" w14:textId="2F838869" w:rsidR="00756C1D" w:rsidRDefault="00756C1D" w:rsidP="00DF5F51">
      <w:pPr>
        <w:pStyle w:val="ListParagraph"/>
        <w:spacing w:after="0" w:line="240" w:lineRule="auto"/>
        <w:ind w:left="360"/>
        <w:rPr>
          <w:ins w:id="64" w:author="John Barlow" w:date="2019-03-12T13:16:00Z"/>
          <w:rFonts w:ascii="Arial" w:hAnsi="Arial" w:cs="Arial"/>
          <w:sz w:val="20"/>
          <w:szCs w:val="20"/>
        </w:rPr>
      </w:pPr>
    </w:p>
    <w:p w14:paraId="11355460" w14:textId="2144A126" w:rsidR="00D156FA" w:rsidRDefault="00D156FA" w:rsidP="00DF5F51">
      <w:pPr>
        <w:pStyle w:val="ListParagraph"/>
        <w:spacing w:after="0" w:line="240" w:lineRule="auto"/>
        <w:ind w:left="360"/>
        <w:rPr>
          <w:ins w:id="65" w:author="John Barlow" w:date="2019-03-12T13:22:00Z"/>
          <w:rFonts w:ascii="Arial" w:hAnsi="Arial" w:cs="Arial"/>
          <w:sz w:val="20"/>
          <w:szCs w:val="20"/>
        </w:rPr>
      </w:pPr>
    </w:p>
    <w:p w14:paraId="60E6F696" w14:textId="6A2CBAF3" w:rsidR="00756C1D" w:rsidRDefault="00756C1D" w:rsidP="00DF5F51">
      <w:pPr>
        <w:pStyle w:val="ListParagraph"/>
        <w:spacing w:after="0" w:line="240" w:lineRule="auto"/>
        <w:ind w:left="360"/>
        <w:rPr>
          <w:ins w:id="66" w:author="John Barlow" w:date="2019-03-12T13:18:00Z"/>
          <w:rFonts w:ascii="Arial" w:hAnsi="Arial" w:cs="Arial"/>
          <w:sz w:val="20"/>
          <w:szCs w:val="20"/>
        </w:rPr>
      </w:pPr>
      <w:ins w:id="67" w:author="John Barlow" w:date="2019-03-12T13:22:00Z">
        <w:r>
          <w:rPr>
            <w:rFonts w:ascii="Arial" w:hAnsi="Arial" w:cs="Arial"/>
            <w:sz w:val="20"/>
            <w:szCs w:val="20"/>
          </w:rPr>
          <w:t>What do you think affects a cow’s risk of getting mastitis</w:t>
        </w:r>
      </w:ins>
      <w:ins w:id="68" w:author="John Barlow" w:date="2019-03-12T13:23:00Z">
        <w:r>
          <w:rPr>
            <w:rFonts w:ascii="Arial" w:hAnsi="Arial" w:cs="Arial"/>
            <w:sz w:val="20"/>
            <w:szCs w:val="20"/>
          </w:rPr>
          <w:t>?</w:t>
        </w:r>
      </w:ins>
    </w:p>
    <w:p w14:paraId="7FA1FB84" w14:textId="77777777" w:rsidR="00756C1D" w:rsidRDefault="00756C1D" w:rsidP="00DF5F51">
      <w:pPr>
        <w:pStyle w:val="ListParagraph"/>
        <w:spacing w:after="0" w:line="240" w:lineRule="auto"/>
        <w:ind w:left="360"/>
        <w:rPr>
          <w:ins w:id="69" w:author="John Barlow" w:date="2019-03-12T13:08:00Z"/>
          <w:rFonts w:ascii="Arial" w:hAnsi="Arial" w:cs="Arial"/>
          <w:sz w:val="20"/>
          <w:szCs w:val="20"/>
        </w:rPr>
      </w:pPr>
    </w:p>
    <w:p w14:paraId="79400D2A" w14:textId="4D095123" w:rsidR="00DF5F51" w:rsidRPr="00DF5F51" w:rsidRDefault="00DF5F51" w:rsidP="00DF5F51">
      <w:pPr>
        <w:pStyle w:val="ListParagraph"/>
        <w:spacing w:after="0" w:line="240" w:lineRule="auto"/>
        <w:ind w:left="360"/>
        <w:rPr>
          <w:rFonts w:ascii="Arial" w:hAnsi="Arial" w:cs="Arial"/>
          <w:sz w:val="20"/>
          <w:szCs w:val="20"/>
        </w:rPr>
      </w:pPr>
      <w:r>
        <w:rPr>
          <w:rFonts w:ascii="Arial" w:hAnsi="Arial" w:cs="Arial"/>
          <w:sz w:val="20"/>
          <w:szCs w:val="20"/>
        </w:rPr>
        <w:t xml:space="preserve">What </w:t>
      </w:r>
      <w:ins w:id="70" w:author="Deborah Neher" w:date="2019-03-09T10:37:00Z">
        <w:r w:rsidR="003046D6">
          <w:rPr>
            <w:rFonts w:ascii="Arial" w:hAnsi="Arial" w:cs="Arial"/>
            <w:sz w:val="20"/>
            <w:szCs w:val="20"/>
          </w:rPr>
          <w:t xml:space="preserve">do you do on your farm to reduce </w:t>
        </w:r>
      </w:ins>
      <w:del w:id="71" w:author="Deborah Neher" w:date="2019-03-09T10:38:00Z">
        <w:r w:rsidDel="003046D6">
          <w:rPr>
            <w:rFonts w:ascii="Arial" w:hAnsi="Arial" w:cs="Arial"/>
            <w:sz w:val="20"/>
            <w:szCs w:val="20"/>
          </w:rPr>
          <w:delText xml:space="preserve">are some of the things on your farm you feel may determine </w:delText>
        </w:r>
      </w:del>
      <w:r>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lastRenderedPageBreak/>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F714E42" w:rsidR="00DF5F51" w:rsidRPr="00DF5F51" w:rsidRDefault="00DF5F51" w:rsidP="00DF5F51">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b)</w:t>
      </w:r>
      <w:r w:rsidRPr="00DF5F51">
        <w:rPr>
          <w:rFonts w:ascii="Arial" w:hAnsi="Arial" w:cs="Arial"/>
          <w:sz w:val="20"/>
          <w:szCs w:val="20"/>
        </w:rPr>
        <w:t xml:space="preserve"> </w:t>
      </w:r>
      <w:r>
        <w:rPr>
          <w:rFonts w:ascii="Arial" w:hAnsi="Arial" w:cs="Arial"/>
          <w:sz w:val="20"/>
          <w:szCs w:val="20"/>
        </w:rPr>
        <w:t>How do you think bedding type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60BEC1A6" w:rsidR="00DF5F51" w:rsidRPr="00905E23" w:rsidRDefault="00905E23" w:rsidP="00905E23">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01C002DB" w14:textId="72F5D8A5" w:rsidR="00DF5F51" w:rsidRDefault="00756C1D" w:rsidP="00DF5F51">
      <w:pPr>
        <w:pStyle w:val="ListParagraph"/>
        <w:spacing w:line="240" w:lineRule="auto"/>
        <w:ind w:left="360"/>
        <w:rPr>
          <w:rFonts w:ascii="Arial" w:hAnsi="Arial" w:cs="Arial"/>
          <w:b/>
          <w:sz w:val="20"/>
          <w:szCs w:val="20"/>
        </w:rPr>
      </w:pPr>
      <w:ins w:id="72" w:author="John Barlow" w:date="2019-03-12T13:23:00Z">
        <w:r>
          <w:rPr>
            <w:rFonts w:ascii="Arial" w:hAnsi="Arial" w:cs="Arial"/>
            <w:b/>
            <w:sz w:val="20"/>
            <w:szCs w:val="20"/>
          </w:rPr>
          <w:t xml:space="preserve"> How do you manage bedding to redcue a cow</w:t>
        </w:r>
      </w:ins>
      <w:ins w:id="73" w:author="John Barlow" w:date="2019-03-12T13:24:00Z">
        <w:r>
          <w:rPr>
            <w:rFonts w:ascii="Arial" w:hAnsi="Arial" w:cs="Arial"/>
            <w:b/>
            <w:sz w:val="20"/>
            <w:szCs w:val="20"/>
          </w:rPr>
          <w:t>’s risk of mastitis?</w:t>
        </w:r>
      </w:ins>
    </w:p>
    <w:p w14:paraId="2F97E628" w14:textId="77777777" w:rsidR="00DF5F51" w:rsidRPr="00866778" w:rsidRDefault="00DF5F51" w:rsidP="00866778">
      <w:pPr>
        <w:spacing w:line="240" w:lineRule="auto"/>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0A77F4D4" w14:textId="228B7311" w:rsidR="00CB6FC6" w:rsidRDefault="008F0650" w:rsidP="00CB6FC6">
      <w:pPr>
        <w:pStyle w:val="ListParagraph"/>
        <w:spacing w:line="240" w:lineRule="auto"/>
        <w:ind w:left="1080"/>
        <w:rPr>
          <w:ins w:id="74" w:author="John Barlow" w:date="2019-03-12T12:27:00Z"/>
          <w:rFonts w:ascii="Arial" w:hAnsi="Arial" w:cs="Arial"/>
          <w:i/>
          <w:color w:val="1F497D" w:themeColor="text2"/>
          <w:sz w:val="20"/>
          <w:szCs w:val="20"/>
        </w:rPr>
      </w:pPr>
      <w:r>
        <w:rPr>
          <w:rFonts w:ascii="Arial" w:hAnsi="Arial" w:cs="Arial"/>
          <w:sz w:val="20"/>
          <w:szCs w:val="20"/>
        </w:rPr>
        <w:t>7</w:t>
      </w:r>
      <w:commentRangeStart w:id="75"/>
      <w:r w:rsidR="00CB6FC6">
        <w:rPr>
          <w:rFonts w:ascii="Arial" w:hAnsi="Arial" w:cs="Arial"/>
          <w:sz w:val="20"/>
          <w:szCs w:val="20"/>
        </w:rPr>
        <w:t>.a)</w:t>
      </w:r>
      <w:r w:rsidR="00CB6FC6" w:rsidRPr="006963A0">
        <w:rPr>
          <w:rFonts w:ascii="Arial" w:hAnsi="Arial" w:cs="Arial"/>
          <w:sz w:val="20"/>
          <w:szCs w:val="20"/>
        </w:rPr>
        <w:t xml:space="preserve"> How do you recognize </w:t>
      </w:r>
      <w:ins w:id="76" w:author="John Barlow" w:date="2019-03-12T12:52:00Z">
        <w:r w:rsidR="00E34C06">
          <w:rPr>
            <w:rFonts w:ascii="Arial" w:hAnsi="Arial" w:cs="Arial"/>
            <w:sz w:val="20"/>
            <w:szCs w:val="20"/>
          </w:rPr>
          <w:t xml:space="preserve">a cow with </w:t>
        </w:r>
      </w:ins>
      <w:r w:rsidR="00CB6FC6" w:rsidRPr="00245D86">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A23439E" w14:textId="31CFD0E9" w:rsidR="00021A97" w:rsidRDefault="00021A97" w:rsidP="00CB6FC6">
      <w:pPr>
        <w:pStyle w:val="ListParagraph"/>
        <w:spacing w:line="240" w:lineRule="auto"/>
        <w:ind w:left="1080"/>
        <w:rPr>
          <w:ins w:id="77" w:author="John Barlow" w:date="2019-03-12T12:27:00Z"/>
          <w:rFonts w:ascii="Arial" w:hAnsi="Arial" w:cs="Arial"/>
          <w:i/>
          <w:color w:val="1F497D" w:themeColor="text2"/>
          <w:sz w:val="20"/>
          <w:szCs w:val="20"/>
        </w:rPr>
      </w:pPr>
    </w:p>
    <w:p w14:paraId="0C8E4248" w14:textId="159CF247" w:rsidR="00021A97" w:rsidRDefault="00021A97" w:rsidP="00CB6FC6">
      <w:pPr>
        <w:pStyle w:val="ListParagraph"/>
        <w:spacing w:line="240" w:lineRule="auto"/>
        <w:ind w:left="1080"/>
        <w:rPr>
          <w:ins w:id="78" w:author="John Barlow" w:date="2019-03-12T12:27:00Z"/>
          <w:rFonts w:ascii="Arial" w:hAnsi="Arial" w:cs="Arial"/>
          <w:i/>
          <w:color w:val="1F497D" w:themeColor="text2"/>
          <w:sz w:val="20"/>
          <w:szCs w:val="20"/>
        </w:rPr>
      </w:pPr>
    </w:p>
    <w:p w14:paraId="41074551" w14:textId="77777777" w:rsidR="00021A97" w:rsidRDefault="00021A97" w:rsidP="00CB6FC6">
      <w:pPr>
        <w:pStyle w:val="ListParagraph"/>
        <w:spacing w:line="240" w:lineRule="auto"/>
        <w:ind w:left="1080"/>
        <w:rPr>
          <w:rFonts w:ascii="Arial" w:hAnsi="Arial" w:cs="Arial"/>
          <w:sz w:val="20"/>
          <w:szCs w:val="20"/>
        </w:rPr>
      </w:pPr>
    </w:p>
    <w:p w14:paraId="36F830DF" w14:textId="77777777" w:rsidR="00CB6FC6" w:rsidRDefault="00CB6FC6" w:rsidP="00CB6FC6">
      <w:pPr>
        <w:pStyle w:val="ListParagraph"/>
        <w:spacing w:line="240" w:lineRule="auto"/>
        <w:ind w:left="1080"/>
        <w:rPr>
          <w:rFonts w:ascii="Arial" w:hAnsi="Arial" w:cs="Arial"/>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412DFC75" w14:textId="77777777" w:rsidR="00CB6FC6" w:rsidRPr="00E249B1" w:rsidRDefault="00CB6FC6" w:rsidP="00CB6FC6">
      <w:pPr>
        <w:pStyle w:val="ListParagraph"/>
        <w:spacing w:after="0" w:line="240" w:lineRule="auto"/>
        <w:ind w:left="1080"/>
        <w:rPr>
          <w:rFonts w:ascii="Arial" w:hAnsi="Arial" w:cs="Arial"/>
          <w:sz w:val="20"/>
          <w:szCs w:val="20"/>
        </w:rPr>
      </w:pPr>
      <w:r w:rsidRPr="006963A0">
        <w:rPr>
          <w:rFonts w:ascii="Arial" w:hAnsi="Arial" w:cs="Arial"/>
          <w:sz w:val="20"/>
          <w:szCs w:val="20"/>
        </w:rPr>
        <w:t>H. 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39BFE864"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CB6FC6" w:rsidRPr="006963A0">
        <w:rPr>
          <w:rFonts w:ascii="Arial" w:hAnsi="Arial" w:cs="Arial"/>
          <w:sz w:val="20"/>
          <w:szCs w:val="20"/>
        </w:rPr>
        <w:t xml:space="preserve"> How do you recognize </w:t>
      </w:r>
      <w:r w:rsidR="00CB6FC6" w:rsidRPr="006B1DDF">
        <w:rPr>
          <w:rFonts w:ascii="Arial" w:hAnsi="Arial" w:cs="Arial"/>
          <w:b/>
          <w:sz w:val="20"/>
          <w:szCs w:val="20"/>
        </w:rPr>
        <w:t>subc</w:t>
      </w:r>
      <w:r w:rsidR="00CB6FC6" w:rsidRPr="00245D86">
        <w:rPr>
          <w:rFonts w:ascii="Arial" w:hAnsi="Arial" w:cs="Arial"/>
          <w:b/>
          <w:sz w:val="20"/>
          <w:szCs w:val="20"/>
        </w:rPr>
        <w:t>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Other cowside somatic cell count test</w:t>
      </w:r>
    </w:p>
    <w:p w14:paraId="2C2A19A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lastRenderedPageBreak/>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79"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79"/>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 xml:space="preserve">.b.ii.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subclinical mastitis include CMT test, other cowside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I. Other cowside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Other:_______________________________________________________________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6B2803E8" w14:textId="77777777" w:rsidR="00CB6FC6" w:rsidRDefault="00CB6FC6" w:rsidP="00CB6FC6">
      <w:pPr>
        <w:pStyle w:val="ListParagraph"/>
        <w:spacing w:line="240" w:lineRule="auto"/>
        <w:ind w:left="1260"/>
        <w:rPr>
          <w:rFonts w:ascii="Arial" w:hAnsi="Arial" w:cs="Arial"/>
          <w:sz w:val="20"/>
          <w:szCs w:val="20"/>
        </w:rPr>
      </w:pPr>
    </w:p>
    <w:p w14:paraId="0EF68F3B" w14:textId="6FAD48E4" w:rsidR="001E16FE" w:rsidRPr="00801BEA" w:rsidRDefault="008F0650" w:rsidP="001E16FE">
      <w:pPr>
        <w:spacing w:after="0" w:line="240" w:lineRule="auto"/>
        <w:ind w:left="1080"/>
        <w:rPr>
          <w:rFonts w:ascii="Arial" w:hAnsi="Arial" w:cs="Arial"/>
          <w:sz w:val="20"/>
          <w:szCs w:val="20"/>
        </w:rPr>
      </w:pPr>
      <w:r>
        <w:rPr>
          <w:rFonts w:ascii="Arial" w:hAnsi="Arial" w:cs="Arial"/>
          <w:sz w:val="20"/>
          <w:szCs w:val="20"/>
        </w:rPr>
        <w:t>7</w:t>
      </w:r>
      <w:r w:rsidR="001E16FE">
        <w:rPr>
          <w:rFonts w:ascii="Arial" w:hAnsi="Arial" w:cs="Arial"/>
          <w:sz w:val="20"/>
          <w:szCs w:val="20"/>
        </w:rPr>
        <w:t>.</w:t>
      </w:r>
      <w:r w:rsidR="005C0D63">
        <w:rPr>
          <w:rFonts w:ascii="Arial" w:hAnsi="Arial" w:cs="Arial"/>
          <w:sz w:val="20"/>
          <w:szCs w:val="20"/>
        </w:rPr>
        <w:t>c</w:t>
      </w:r>
      <w:r w:rsidR="001E16FE">
        <w:rPr>
          <w:rFonts w:ascii="Arial" w:hAnsi="Arial" w:cs="Arial"/>
          <w:sz w:val="20"/>
          <w:szCs w:val="20"/>
        </w:rPr>
        <w:t xml:space="preserve">) </w:t>
      </w:r>
      <w:r w:rsidR="001E16FE" w:rsidRPr="00801BEA">
        <w:rPr>
          <w:rFonts w:ascii="Arial" w:hAnsi="Arial" w:cs="Arial"/>
          <w:sz w:val="20"/>
          <w:szCs w:val="20"/>
        </w:rPr>
        <w:t>If records are kept, how do you record clinical mastitis events? (</w:t>
      </w:r>
      <w:r w:rsidR="001E16FE">
        <w:rPr>
          <w:rFonts w:ascii="Arial" w:hAnsi="Arial" w:cs="Arial"/>
          <w:sz w:val="20"/>
          <w:szCs w:val="20"/>
        </w:rPr>
        <w:t>c</w:t>
      </w:r>
      <w:r w:rsidR="001E16FE" w:rsidRPr="00801BEA">
        <w:rPr>
          <w:rFonts w:ascii="Arial" w:hAnsi="Arial" w:cs="Arial"/>
          <w:sz w:val="20"/>
          <w:szCs w:val="20"/>
        </w:rPr>
        <w:t>heck one)</w:t>
      </w:r>
    </w:p>
    <w:p w14:paraId="23E178D1" w14:textId="77777777" w:rsidR="001E16FE" w:rsidRPr="007C2855"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1BE4AE1D"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2EF84D40"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05E88210" w:rsidR="00985DC0" w:rsidRDefault="008F0650" w:rsidP="00985DC0">
      <w:pPr>
        <w:spacing w:after="0" w:line="240" w:lineRule="auto"/>
        <w:ind w:left="1620" w:hanging="54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5C0D63">
        <w:rPr>
          <w:rFonts w:ascii="Arial" w:hAnsi="Arial" w:cs="Arial"/>
          <w:sz w:val="20"/>
          <w:szCs w:val="20"/>
        </w:rPr>
        <w:t>d</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792ABF3C" w14:textId="54A6B91F" w:rsidR="00CB6FC6" w:rsidRDefault="00985DC0" w:rsidP="00985DC0">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1B18C334" w14:textId="1AF7DE69" w:rsidR="00985DC0" w:rsidRDefault="00985DC0" w:rsidP="00985DC0">
      <w:pPr>
        <w:pStyle w:val="ListParagraph"/>
        <w:spacing w:line="240" w:lineRule="auto"/>
        <w:ind w:left="1620"/>
        <w:rPr>
          <w:rFonts w:ascii="Arial" w:hAnsi="Arial" w:cs="Arial"/>
          <w:sz w:val="20"/>
          <w:szCs w:val="20"/>
        </w:rPr>
      </w:pPr>
    </w:p>
    <w:p w14:paraId="595B2120" w14:textId="53232435" w:rsidR="007E2975" w:rsidDel="00756C1D" w:rsidRDefault="008F0650" w:rsidP="007E2975">
      <w:pPr>
        <w:spacing w:after="0" w:line="240" w:lineRule="auto"/>
        <w:ind w:left="1620" w:hanging="540"/>
        <w:rPr>
          <w:del w:id="80" w:author="John Barlow" w:date="2019-03-12T13:25:00Z"/>
          <w:rFonts w:ascii="Arial" w:hAnsi="Arial" w:cs="Arial"/>
          <w:sz w:val="20"/>
          <w:szCs w:val="20"/>
        </w:rPr>
      </w:pPr>
      <w:del w:id="81" w:author="John Barlow" w:date="2019-03-12T13:25:00Z">
        <w:r w:rsidDel="00756C1D">
          <w:rPr>
            <w:rFonts w:ascii="Arial" w:hAnsi="Arial" w:cs="Arial"/>
            <w:sz w:val="20"/>
            <w:szCs w:val="20"/>
          </w:rPr>
          <w:delText>7</w:delText>
        </w:r>
        <w:r w:rsidR="007E2975" w:rsidDel="00756C1D">
          <w:rPr>
            <w:rFonts w:ascii="Arial" w:hAnsi="Arial" w:cs="Arial"/>
            <w:sz w:val="20"/>
            <w:szCs w:val="20"/>
          </w:rPr>
          <w:delText>.</w:delText>
        </w:r>
        <w:r w:rsidR="005C0D63" w:rsidDel="00756C1D">
          <w:rPr>
            <w:rFonts w:ascii="Arial" w:hAnsi="Arial" w:cs="Arial"/>
            <w:sz w:val="20"/>
            <w:szCs w:val="20"/>
          </w:rPr>
          <w:delText>e</w:delText>
        </w:r>
        <w:r w:rsidR="007E2975" w:rsidDel="00756C1D">
          <w:rPr>
            <w:rFonts w:ascii="Arial" w:hAnsi="Arial" w:cs="Arial"/>
            <w:sz w:val="20"/>
            <w:szCs w:val="20"/>
          </w:rPr>
          <w:delText>) Are you currently milking any cows with chronic mastitis? (check one)</w:delText>
        </w:r>
      </w:del>
    </w:p>
    <w:p w14:paraId="1812A47D" w14:textId="0630D9BD" w:rsidR="007E2975" w:rsidDel="00756C1D" w:rsidRDefault="007E2975" w:rsidP="007E2975">
      <w:pPr>
        <w:spacing w:after="0" w:line="240" w:lineRule="auto"/>
        <w:ind w:left="1620" w:hanging="540"/>
        <w:rPr>
          <w:del w:id="82" w:author="John Barlow" w:date="2019-03-12T13:25:00Z"/>
          <w:rFonts w:ascii="Arial" w:hAnsi="Arial" w:cs="Arial"/>
          <w:sz w:val="20"/>
          <w:szCs w:val="20"/>
        </w:rPr>
      </w:pPr>
      <w:del w:id="83" w:author="John Barlow" w:date="2019-03-12T13:25:00Z">
        <w:r w:rsidDel="00756C1D">
          <w:rPr>
            <w:rFonts w:ascii="Arial" w:hAnsi="Arial" w:cs="Arial"/>
            <w:sz w:val="20"/>
            <w:szCs w:val="20"/>
          </w:rPr>
          <w:tab/>
        </w:r>
      </w:del>
    </w:p>
    <w:p w14:paraId="146CC87A" w14:textId="52E42D75" w:rsidR="00E34C06" w:rsidDel="00756C1D" w:rsidRDefault="007E2975" w:rsidP="007E2975">
      <w:pPr>
        <w:pStyle w:val="ListParagraph"/>
        <w:spacing w:line="240" w:lineRule="auto"/>
        <w:ind w:left="1620" w:firstLine="540"/>
        <w:rPr>
          <w:del w:id="84" w:author="John Barlow" w:date="2019-03-12T13:25:00Z"/>
          <w:rFonts w:ascii="Arial" w:hAnsi="Arial" w:cs="Arial"/>
          <w:sz w:val="20"/>
          <w:szCs w:val="20"/>
        </w:rPr>
      </w:pPr>
      <w:del w:id="85" w:author="John Barlow" w:date="2019-03-12T13:25:00Z">
        <w:r w:rsidRPr="00744C37" w:rsidDel="00756C1D">
          <w:rPr>
            <w:rFonts w:ascii="Arial" w:hAnsi="Arial" w:cs="Arial"/>
            <w:color w:val="222222"/>
            <w:sz w:val="28"/>
            <w:szCs w:val="19"/>
            <w:shd w:val="clear" w:color="auto" w:fill="FFFFFF"/>
          </w:rPr>
          <w:delText xml:space="preserve">□ </w:delText>
        </w:r>
        <w:r w:rsidDel="00756C1D">
          <w:rPr>
            <w:rFonts w:ascii="Arial" w:hAnsi="Arial" w:cs="Arial"/>
            <w:color w:val="222222"/>
            <w:sz w:val="19"/>
            <w:szCs w:val="19"/>
            <w:shd w:val="clear" w:color="auto" w:fill="FFFFFF"/>
          </w:rPr>
          <w:delText xml:space="preserve">Yes             </w:delText>
        </w:r>
        <w:r w:rsidRPr="00744C37" w:rsidDel="00756C1D">
          <w:rPr>
            <w:rFonts w:ascii="Arial" w:hAnsi="Arial" w:cs="Arial"/>
            <w:color w:val="222222"/>
            <w:sz w:val="28"/>
            <w:szCs w:val="19"/>
            <w:shd w:val="clear" w:color="auto" w:fill="FFFFFF"/>
          </w:rPr>
          <w:delText xml:space="preserve">□ </w:delText>
        </w:r>
        <w:r w:rsidDel="00756C1D">
          <w:rPr>
            <w:rFonts w:ascii="Arial" w:hAnsi="Arial" w:cs="Arial"/>
            <w:color w:val="222222"/>
            <w:sz w:val="19"/>
            <w:szCs w:val="19"/>
            <w:shd w:val="clear" w:color="auto" w:fill="FFFFFF"/>
          </w:rPr>
          <w:delText>No</w:delText>
        </w:r>
        <w:r w:rsidDel="00756C1D">
          <w:rPr>
            <w:rFonts w:ascii="Arial" w:hAnsi="Arial" w:cs="Arial"/>
            <w:sz w:val="20"/>
            <w:szCs w:val="20"/>
          </w:rPr>
          <w:tab/>
        </w:r>
      </w:del>
    </w:p>
    <w:p w14:paraId="299E225B" w14:textId="0B7F2943" w:rsidR="007E2975" w:rsidDel="00756C1D" w:rsidRDefault="008F0650" w:rsidP="007E2975">
      <w:pPr>
        <w:spacing w:after="0" w:line="240" w:lineRule="auto"/>
        <w:ind w:left="720" w:firstLine="900"/>
        <w:rPr>
          <w:del w:id="86" w:author="John Barlow" w:date="2019-03-12T13:25:00Z"/>
          <w:rFonts w:ascii="Arial" w:hAnsi="Arial" w:cs="Arial"/>
          <w:sz w:val="20"/>
          <w:szCs w:val="20"/>
        </w:rPr>
      </w:pPr>
      <w:del w:id="87" w:author="John Barlow" w:date="2019-03-12T13:25:00Z">
        <w:r w:rsidDel="00756C1D">
          <w:rPr>
            <w:rFonts w:ascii="Arial" w:hAnsi="Arial" w:cs="Arial"/>
            <w:sz w:val="20"/>
            <w:szCs w:val="20"/>
          </w:rPr>
          <w:delText>7</w:delText>
        </w:r>
        <w:r w:rsidR="007E2975" w:rsidDel="00756C1D">
          <w:rPr>
            <w:rFonts w:ascii="Arial" w:hAnsi="Arial" w:cs="Arial"/>
            <w:sz w:val="20"/>
            <w:szCs w:val="20"/>
          </w:rPr>
          <w:delText>.</w:delText>
        </w:r>
        <w:r w:rsidR="005C0D63" w:rsidDel="00756C1D">
          <w:rPr>
            <w:rFonts w:ascii="Arial" w:hAnsi="Arial" w:cs="Arial"/>
            <w:sz w:val="20"/>
            <w:szCs w:val="20"/>
          </w:rPr>
          <w:delText>e</w:delText>
        </w:r>
        <w:r w:rsidR="007E2975" w:rsidDel="00756C1D">
          <w:rPr>
            <w:rFonts w:ascii="Arial" w:hAnsi="Arial" w:cs="Arial"/>
            <w:sz w:val="20"/>
            <w:szCs w:val="20"/>
          </w:rPr>
          <w:delText xml:space="preserve">.i. If so, how many </w:delText>
        </w:r>
      </w:del>
      <w:del w:id="88" w:author="John Barlow" w:date="2019-03-12T12:57:00Z">
        <w:r w:rsidR="007E2975" w:rsidDel="005973F3">
          <w:rPr>
            <w:rFonts w:ascii="Arial" w:hAnsi="Arial" w:cs="Arial"/>
            <w:sz w:val="20"/>
            <w:szCs w:val="20"/>
          </w:rPr>
          <w:delText xml:space="preserve">per day </w:delText>
        </w:r>
      </w:del>
      <w:del w:id="89" w:author="John Barlow" w:date="2019-03-12T13:25:00Z">
        <w:r w:rsidR="007E2975" w:rsidDel="00756C1D">
          <w:rPr>
            <w:rFonts w:ascii="Arial" w:hAnsi="Arial" w:cs="Arial"/>
            <w:sz w:val="20"/>
            <w:szCs w:val="20"/>
          </w:rPr>
          <w:delText xml:space="preserve">on average throughout the year? </w:delText>
        </w:r>
        <w:r w:rsidR="007E2975" w:rsidRPr="0046513C" w:rsidDel="00756C1D">
          <w:rPr>
            <w:rFonts w:ascii="Arial" w:hAnsi="Arial" w:cs="Arial"/>
            <w:sz w:val="20"/>
            <w:szCs w:val="20"/>
          </w:rPr>
          <w:delText>_______</w:delText>
        </w:r>
      </w:del>
    </w:p>
    <w:p w14:paraId="3298D566" w14:textId="285E9781" w:rsidR="007E2975" w:rsidDel="00756C1D" w:rsidRDefault="007E2975" w:rsidP="007E2975">
      <w:pPr>
        <w:spacing w:after="0" w:line="240" w:lineRule="auto"/>
        <w:ind w:left="720" w:firstLine="900"/>
        <w:rPr>
          <w:del w:id="90" w:author="John Barlow" w:date="2019-03-12T13:25:00Z"/>
          <w:rFonts w:ascii="Arial" w:hAnsi="Arial" w:cs="Arial"/>
          <w:sz w:val="20"/>
          <w:szCs w:val="20"/>
        </w:rPr>
      </w:pPr>
      <w:del w:id="91" w:author="John Barlow" w:date="2019-03-12T13:25:00Z">
        <w:r w:rsidDel="00756C1D">
          <w:rPr>
            <w:rFonts w:ascii="Arial" w:hAnsi="Arial" w:cs="Arial"/>
            <w:sz w:val="20"/>
            <w:szCs w:val="20"/>
          </w:rPr>
          <w:tab/>
        </w:r>
        <w:r w:rsidDel="00756C1D">
          <w:rPr>
            <w:rFonts w:ascii="Arial" w:hAnsi="Arial" w:cs="Arial"/>
            <w:sz w:val="20"/>
            <w:szCs w:val="20"/>
          </w:rPr>
          <w:tab/>
        </w:r>
        <w:r w:rsidDel="00756C1D">
          <w:rPr>
            <w:rFonts w:ascii="Arial" w:hAnsi="Arial" w:cs="Arial"/>
            <w:sz w:val="20"/>
            <w:szCs w:val="20"/>
          </w:rPr>
          <w:tab/>
        </w:r>
      </w:del>
    </w:p>
    <w:p w14:paraId="2C3F89D1" w14:textId="1ADA499C" w:rsidR="007E2975" w:rsidDel="00756C1D" w:rsidRDefault="008F0650" w:rsidP="007E2975">
      <w:pPr>
        <w:spacing w:after="0" w:line="240" w:lineRule="auto"/>
        <w:ind w:left="720" w:firstLine="900"/>
        <w:rPr>
          <w:del w:id="92" w:author="John Barlow" w:date="2019-03-12T13:25:00Z"/>
          <w:rFonts w:ascii="Arial" w:hAnsi="Arial" w:cs="Arial"/>
          <w:sz w:val="20"/>
          <w:szCs w:val="20"/>
        </w:rPr>
      </w:pPr>
      <w:del w:id="93" w:author="John Barlow" w:date="2019-03-12T13:25:00Z">
        <w:r w:rsidDel="00756C1D">
          <w:rPr>
            <w:rFonts w:ascii="Arial" w:hAnsi="Arial" w:cs="Arial"/>
            <w:sz w:val="20"/>
            <w:szCs w:val="20"/>
          </w:rPr>
          <w:delText>7</w:delText>
        </w:r>
        <w:r w:rsidR="007E2975" w:rsidDel="00756C1D">
          <w:rPr>
            <w:rFonts w:ascii="Arial" w:hAnsi="Arial" w:cs="Arial"/>
            <w:sz w:val="20"/>
            <w:szCs w:val="20"/>
          </w:rPr>
          <w:delText>.</w:delText>
        </w:r>
        <w:r w:rsidR="005C0D63" w:rsidDel="00756C1D">
          <w:rPr>
            <w:rFonts w:ascii="Arial" w:hAnsi="Arial" w:cs="Arial"/>
            <w:sz w:val="20"/>
            <w:szCs w:val="20"/>
          </w:rPr>
          <w:delText>e</w:delText>
        </w:r>
        <w:r w:rsidR="007E2975" w:rsidDel="00756C1D">
          <w:rPr>
            <w:rFonts w:ascii="Arial" w:hAnsi="Arial" w:cs="Arial"/>
            <w:sz w:val="20"/>
            <w:szCs w:val="20"/>
          </w:rPr>
          <w:delText>.ii. If so, have you identified which pathogen is causing the mastitis?</w:delText>
        </w:r>
      </w:del>
    </w:p>
    <w:p w14:paraId="1C96CFA6" w14:textId="4346B59F" w:rsidR="007E2975" w:rsidDel="00756C1D" w:rsidRDefault="007E2975" w:rsidP="007E2975">
      <w:pPr>
        <w:spacing w:after="0" w:line="240" w:lineRule="auto"/>
        <w:ind w:left="720" w:firstLine="900"/>
        <w:rPr>
          <w:del w:id="94" w:author="John Barlow" w:date="2019-03-12T13:25:00Z"/>
          <w:rFonts w:ascii="Arial" w:hAnsi="Arial" w:cs="Arial"/>
          <w:sz w:val="20"/>
          <w:szCs w:val="20"/>
        </w:rPr>
      </w:pPr>
      <w:del w:id="95" w:author="John Barlow" w:date="2019-03-12T13:25:00Z">
        <w:r w:rsidDel="00756C1D">
          <w:rPr>
            <w:rFonts w:ascii="Arial" w:hAnsi="Arial" w:cs="Arial"/>
            <w:sz w:val="20"/>
            <w:szCs w:val="20"/>
          </w:rPr>
          <w:tab/>
        </w:r>
      </w:del>
    </w:p>
    <w:p w14:paraId="60A8DA09" w14:textId="0AB26756" w:rsidR="007E2975" w:rsidDel="00756C1D" w:rsidRDefault="007E2975" w:rsidP="007E2975">
      <w:pPr>
        <w:spacing w:after="0" w:line="240" w:lineRule="auto"/>
        <w:ind w:left="1620" w:firstLine="540"/>
        <w:rPr>
          <w:del w:id="96" w:author="John Barlow" w:date="2019-03-12T13:25:00Z"/>
          <w:rFonts w:ascii="Arial" w:hAnsi="Arial" w:cs="Arial"/>
          <w:sz w:val="20"/>
          <w:szCs w:val="20"/>
        </w:rPr>
      </w:pPr>
      <w:bookmarkStart w:id="97" w:name="_Hlk2845579"/>
      <w:del w:id="98" w:author="John Barlow" w:date="2019-03-12T13:25:00Z">
        <w:r w:rsidDel="00756C1D">
          <w:rPr>
            <w:rFonts w:ascii="Arial" w:hAnsi="Arial" w:cs="Arial"/>
            <w:sz w:val="20"/>
            <w:szCs w:val="20"/>
          </w:rPr>
          <w:lastRenderedPageBreak/>
          <w:delText>(Describe): _______________________________________________________</w:delText>
        </w:r>
      </w:del>
    </w:p>
    <w:p w14:paraId="48C17717" w14:textId="25B217A7" w:rsidR="007E2975" w:rsidRPr="005E3E67" w:rsidDel="00756C1D" w:rsidRDefault="007E2975" w:rsidP="007E2975">
      <w:pPr>
        <w:spacing w:line="240" w:lineRule="auto"/>
        <w:ind w:left="2160"/>
        <w:rPr>
          <w:del w:id="99" w:author="John Barlow" w:date="2019-03-12T13:25:00Z"/>
          <w:rFonts w:ascii="Arial" w:hAnsi="Arial" w:cs="Arial"/>
          <w:sz w:val="20"/>
          <w:szCs w:val="20"/>
        </w:rPr>
      </w:pPr>
      <w:del w:id="100" w:author="John Barlow" w:date="2019-03-12T13:25:00Z">
        <w:r w:rsidDel="00756C1D">
          <w:rPr>
            <w:rFonts w:ascii="Arial" w:hAnsi="Arial" w:cs="Arial"/>
            <w:sz w:val="20"/>
            <w:szCs w:val="20"/>
          </w:rPr>
          <w:br/>
          <w:delText>____</w:delText>
        </w:r>
        <w:r w:rsidRPr="005E3E67" w:rsidDel="00756C1D">
          <w:rPr>
            <w:rFonts w:ascii="Arial" w:hAnsi="Arial" w:cs="Arial"/>
            <w:sz w:val="20"/>
            <w:szCs w:val="20"/>
          </w:rPr>
          <w:delText>___________________________________________________________</w:delText>
        </w:r>
        <w:r w:rsidDel="00756C1D">
          <w:rPr>
            <w:rFonts w:ascii="Arial" w:hAnsi="Arial" w:cs="Arial"/>
            <w:sz w:val="20"/>
            <w:szCs w:val="20"/>
          </w:rPr>
          <w:delText>_</w:delText>
        </w:r>
        <w:r w:rsidDel="00756C1D">
          <w:rPr>
            <w:rFonts w:ascii="Arial" w:hAnsi="Arial" w:cs="Arial"/>
            <w:sz w:val="20"/>
            <w:szCs w:val="20"/>
          </w:rPr>
          <w:br/>
        </w:r>
        <w:r w:rsidDel="00756C1D">
          <w:rPr>
            <w:rFonts w:ascii="Arial" w:hAnsi="Arial" w:cs="Arial"/>
            <w:sz w:val="20"/>
            <w:szCs w:val="20"/>
          </w:rPr>
          <w:br/>
          <w:delText>________________________________________________________________</w:delText>
        </w:r>
      </w:del>
    </w:p>
    <w:bookmarkEnd w:id="97"/>
    <w:p w14:paraId="410295CE" w14:textId="3C42264E" w:rsidR="007E2975" w:rsidDel="00756C1D" w:rsidRDefault="007E2975" w:rsidP="007E2975">
      <w:pPr>
        <w:spacing w:after="0" w:line="240" w:lineRule="auto"/>
        <w:ind w:left="1260" w:firstLine="900"/>
        <w:rPr>
          <w:del w:id="101" w:author="John Barlow" w:date="2019-03-12T13:25:00Z"/>
          <w:rFonts w:ascii="Arial" w:hAnsi="Arial" w:cs="Arial"/>
          <w:sz w:val="20"/>
          <w:szCs w:val="20"/>
        </w:rPr>
      </w:pPr>
    </w:p>
    <w:p w14:paraId="1B39E19F" w14:textId="05CA1C69" w:rsidR="007E2975" w:rsidDel="00756C1D" w:rsidRDefault="007E2975" w:rsidP="007E2975">
      <w:pPr>
        <w:spacing w:after="0" w:line="240" w:lineRule="auto"/>
        <w:ind w:left="720" w:firstLine="900"/>
        <w:rPr>
          <w:del w:id="102" w:author="John Barlow" w:date="2019-03-12T13:25:00Z"/>
          <w:rFonts w:ascii="Arial" w:hAnsi="Arial" w:cs="Arial"/>
          <w:sz w:val="20"/>
          <w:szCs w:val="20"/>
        </w:rPr>
      </w:pPr>
      <w:del w:id="103" w:author="John Barlow" w:date="2019-03-12T13:25:00Z">
        <w:r w:rsidDel="00756C1D">
          <w:rPr>
            <w:rFonts w:ascii="Arial" w:hAnsi="Arial" w:cs="Arial"/>
            <w:sz w:val="20"/>
            <w:szCs w:val="20"/>
          </w:rPr>
          <w:tab/>
        </w:r>
      </w:del>
    </w:p>
    <w:p w14:paraId="169145D0" w14:textId="6BE5889C" w:rsidR="007E2975" w:rsidRPr="00801BEA" w:rsidDel="00756C1D" w:rsidRDefault="008F0650" w:rsidP="007E2975">
      <w:pPr>
        <w:spacing w:after="0" w:line="240" w:lineRule="auto"/>
        <w:ind w:left="720" w:firstLine="900"/>
        <w:rPr>
          <w:del w:id="104" w:author="John Barlow" w:date="2019-03-12T13:25:00Z"/>
          <w:rFonts w:ascii="Arial" w:hAnsi="Arial" w:cs="Arial"/>
          <w:sz w:val="20"/>
          <w:szCs w:val="20"/>
        </w:rPr>
      </w:pPr>
      <w:del w:id="105" w:author="John Barlow" w:date="2019-03-12T13:25:00Z">
        <w:r w:rsidDel="00756C1D">
          <w:rPr>
            <w:rFonts w:ascii="Arial" w:hAnsi="Arial" w:cs="Arial"/>
            <w:sz w:val="20"/>
            <w:szCs w:val="20"/>
          </w:rPr>
          <w:delText>7</w:delText>
        </w:r>
        <w:r w:rsidR="007E2975" w:rsidDel="00756C1D">
          <w:rPr>
            <w:rFonts w:ascii="Arial" w:hAnsi="Arial" w:cs="Arial"/>
            <w:sz w:val="20"/>
            <w:szCs w:val="20"/>
          </w:rPr>
          <w:delText>.</w:delText>
        </w:r>
        <w:r w:rsidR="005C0D63" w:rsidDel="00756C1D">
          <w:rPr>
            <w:rFonts w:ascii="Arial" w:hAnsi="Arial" w:cs="Arial"/>
            <w:sz w:val="20"/>
            <w:szCs w:val="20"/>
          </w:rPr>
          <w:delText>e</w:delText>
        </w:r>
        <w:r w:rsidR="007E2975" w:rsidDel="00756C1D">
          <w:rPr>
            <w:rFonts w:ascii="Arial" w:hAnsi="Arial" w:cs="Arial"/>
            <w:sz w:val="20"/>
            <w:szCs w:val="20"/>
          </w:rPr>
          <w:delText xml:space="preserve">.iii. If so, how are these cows handled during milking? </w:delText>
        </w:r>
      </w:del>
    </w:p>
    <w:p w14:paraId="5E30071D" w14:textId="5FB6B46B" w:rsidR="007E2975" w:rsidDel="00756C1D" w:rsidRDefault="007E2975" w:rsidP="007E2975">
      <w:pPr>
        <w:spacing w:line="240" w:lineRule="auto"/>
        <w:ind w:left="1440" w:firstLine="900"/>
        <w:rPr>
          <w:del w:id="106" w:author="John Barlow" w:date="2019-03-12T13:25:00Z"/>
          <w:rFonts w:ascii="Arial" w:hAnsi="Arial" w:cs="Arial"/>
          <w:sz w:val="20"/>
          <w:szCs w:val="20"/>
        </w:rPr>
      </w:pPr>
    </w:p>
    <w:p w14:paraId="738DD978" w14:textId="7F344E80" w:rsidR="007E2975" w:rsidRPr="00CB6FC6" w:rsidDel="00756C1D" w:rsidRDefault="007E2975" w:rsidP="007E2975">
      <w:pPr>
        <w:spacing w:after="0" w:line="240" w:lineRule="auto"/>
        <w:ind w:left="1620" w:firstLine="540"/>
        <w:rPr>
          <w:del w:id="107" w:author="John Barlow" w:date="2019-03-12T13:25:00Z"/>
          <w:rFonts w:ascii="Arial" w:hAnsi="Arial" w:cs="Arial"/>
          <w:sz w:val="20"/>
          <w:szCs w:val="20"/>
        </w:rPr>
      </w:pPr>
      <w:del w:id="108" w:author="John Barlow" w:date="2019-03-12T13:25:00Z">
        <w:r w:rsidRPr="00CB6FC6" w:rsidDel="00756C1D">
          <w:rPr>
            <w:rFonts w:ascii="Arial" w:hAnsi="Arial" w:cs="Arial"/>
            <w:sz w:val="20"/>
            <w:szCs w:val="20"/>
          </w:rPr>
          <w:delText>(Describe): _______________________________________________________</w:delText>
        </w:r>
      </w:del>
    </w:p>
    <w:p w14:paraId="23DCCD0D" w14:textId="507921FC" w:rsidR="007E2975" w:rsidDel="00756C1D" w:rsidRDefault="007E2975" w:rsidP="007E2975">
      <w:pPr>
        <w:spacing w:after="0" w:line="240" w:lineRule="auto"/>
        <w:ind w:left="2160"/>
        <w:rPr>
          <w:ins w:id="109" w:author="Deborah Neher" w:date="2019-03-09T10:48:00Z"/>
          <w:del w:id="110" w:author="John Barlow" w:date="2019-03-12T13:25:00Z"/>
          <w:rFonts w:ascii="Arial" w:hAnsi="Arial" w:cs="Arial"/>
          <w:sz w:val="20"/>
          <w:szCs w:val="20"/>
        </w:rPr>
      </w:pPr>
      <w:del w:id="111" w:author="John Barlow" w:date="2019-03-12T13:25:00Z">
        <w:r w:rsidRPr="00CB6FC6" w:rsidDel="00756C1D">
          <w:rPr>
            <w:rFonts w:ascii="Arial" w:hAnsi="Arial" w:cs="Arial"/>
            <w:sz w:val="20"/>
            <w:szCs w:val="20"/>
          </w:rPr>
          <w:br/>
          <w:delText>________________________________________________________________</w:delText>
        </w:r>
        <w:r w:rsidRPr="00CB6FC6" w:rsidDel="00756C1D">
          <w:rPr>
            <w:rFonts w:ascii="Arial" w:hAnsi="Arial" w:cs="Arial"/>
            <w:sz w:val="20"/>
            <w:szCs w:val="20"/>
          </w:rPr>
          <w:br/>
        </w:r>
        <w:r w:rsidRPr="00CB6FC6" w:rsidDel="00756C1D">
          <w:rPr>
            <w:rFonts w:ascii="Arial" w:hAnsi="Arial" w:cs="Arial"/>
            <w:sz w:val="20"/>
            <w:szCs w:val="20"/>
          </w:rPr>
          <w:br/>
          <w:delText>________________________________________________________________</w:delText>
        </w:r>
      </w:del>
    </w:p>
    <w:p w14:paraId="23266A9F" w14:textId="1303DF96" w:rsidR="00BB1FB8" w:rsidRDefault="00BB1FB8" w:rsidP="007E2975">
      <w:pPr>
        <w:spacing w:after="0" w:line="240" w:lineRule="auto"/>
        <w:ind w:left="2160"/>
        <w:rPr>
          <w:ins w:id="112" w:author="Deborah Neher" w:date="2019-03-09T10:48:00Z"/>
          <w:rFonts w:ascii="Arial" w:hAnsi="Arial" w:cs="Arial"/>
          <w:sz w:val="20"/>
          <w:szCs w:val="20"/>
        </w:rPr>
      </w:pPr>
    </w:p>
    <w:p w14:paraId="1A707514" w14:textId="6AE28EEE" w:rsidR="00BB1FB8" w:rsidRDefault="00BB1FB8" w:rsidP="00BB1FB8">
      <w:pPr>
        <w:pStyle w:val="NormalWeb"/>
        <w:rPr>
          <w:ins w:id="113" w:author="Deborah Neher" w:date="2019-03-09T10:48:00Z"/>
          <w:rFonts w:ascii="Calibri" w:hAnsi="Calibri"/>
          <w:color w:val="000000"/>
        </w:rPr>
      </w:pPr>
      <w:commentRangeStart w:id="114"/>
      <w:ins w:id="115" w:author="Deborah Neher" w:date="2019-03-09T10:48:00Z">
        <w:r>
          <w:rPr>
            <w:rFonts w:ascii="Calibri" w:hAnsi="Calibri"/>
            <w:color w:val="000000"/>
          </w:rPr>
          <w:t xml:space="preserve">What do you do with high </w:t>
        </w:r>
      </w:ins>
      <w:ins w:id="116" w:author="Deborah Neher" w:date="2019-03-09T10:49:00Z">
        <w:r>
          <w:rPr>
            <w:rFonts w:ascii="Calibri" w:hAnsi="Calibri"/>
            <w:color w:val="000000"/>
          </w:rPr>
          <w:t xml:space="preserve">somatic </w:t>
        </w:r>
      </w:ins>
      <w:ins w:id="117" w:author="Deborah Neher" w:date="2019-03-09T10:48:00Z">
        <w:r>
          <w:rPr>
            <w:rFonts w:ascii="Calibri" w:hAnsi="Calibri"/>
            <w:color w:val="000000"/>
          </w:rPr>
          <w:t>cell count milk?</w:t>
        </w:r>
      </w:ins>
      <w:commentRangeEnd w:id="114"/>
      <w:ins w:id="118" w:author="Deborah Neher" w:date="2019-03-09T10:49:00Z">
        <w:r>
          <w:rPr>
            <w:rStyle w:val="CommentReference"/>
            <w:rFonts w:asciiTheme="minorHAnsi" w:hAnsiTheme="minorHAnsi" w:cstheme="minorBidi"/>
          </w:rPr>
          <w:commentReference w:id="114"/>
        </w:r>
      </w:ins>
    </w:p>
    <w:p w14:paraId="67483457" w14:textId="77777777" w:rsidR="00BB1FB8" w:rsidRDefault="00BB1FB8" w:rsidP="00BB1FB8">
      <w:pPr>
        <w:pStyle w:val="NormalWeb"/>
        <w:rPr>
          <w:ins w:id="119" w:author="Deborah Neher" w:date="2019-03-09T10:48:00Z"/>
          <w:rFonts w:ascii="Calibri" w:hAnsi="Calibri"/>
          <w:color w:val="000000"/>
        </w:rPr>
      </w:pPr>
    </w:p>
    <w:p w14:paraId="16A52ECC" w14:textId="65758EA3" w:rsidR="00BB1FB8" w:rsidRPr="00CB6FC6" w:rsidRDefault="00BB1FB8" w:rsidP="007E2975">
      <w:pPr>
        <w:spacing w:after="0" w:line="240" w:lineRule="auto"/>
        <w:ind w:left="2160"/>
        <w:rPr>
          <w:rFonts w:ascii="Arial" w:hAnsi="Arial" w:cs="Arial"/>
          <w:sz w:val="20"/>
          <w:szCs w:val="20"/>
        </w:rPr>
      </w:pPr>
    </w:p>
    <w:p w14:paraId="321C1F5D" w14:textId="77777777" w:rsidR="007E2975" w:rsidRDefault="007E2975" w:rsidP="00985DC0">
      <w:pPr>
        <w:pStyle w:val="ListParagraph"/>
        <w:spacing w:line="240" w:lineRule="auto"/>
        <w:ind w:left="1620"/>
        <w:rPr>
          <w:rFonts w:ascii="Arial" w:hAnsi="Arial" w:cs="Arial"/>
          <w:sz w:val="20"/>
          <w:szCs w:val="20"/>
        </w:rPr>
      </w:pPr>
    </w:p>
    <w:p w14:paraId="77F7469F" w14:textId="6177769B"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f</w:t>
      </w:r>
      <w:r w:rsidR="00CB6FC6">
        <w:rPr>
          <w:rFonts w:ascii="Arial" w:hAnsi="Arial" w:cs="Arial"/>
          <w:sz w:val="20"/>
          <w:szCs w:val="20"/>
        </w:rPr>
        <w:t xml:space="preserve">) </w:t>
      </w:r>
      <w:commentRangeStart w:id="120"/>
      <w:r w:rsidR="00CB6FC6">
        <w:rPr>
          <w:rFonts w:ascii="Arial" w:hAnsi="Arial" w:cs="Arial"/>
          <w:sz w:val="20"/>
          <w:szCs w:val="20"/>
        </w:rPr>
        <w:t>Number of people identifying mastitis on the farm: _______</w:t>
      </w:r>
    </w:p>
    <w:p w14:paraId="645D3C45" w14:textId="77777777" w:rsidR="00CB6FC6" w:rsidRDefault="00CB6FC6" w:rsidP="00CB6FC6">
      <w:pPr>
        <w:pStyle w:val="ListParagraph"/>
        <w:spacing w:line="240" w:lineRule="auto"/>
        <w:ind w:left="1080"/>
        <w:rPr>
          <w:rFonts w:ascii="Arial" w:hAnsi="Arial" w:cs="Arial"/>
          <w:sz w:val="20"/>
          <w:szCs w:val="20"/>
        </w:rPr>
      </w:pPr>
    </w:p>
    <w:p w14:paraId="67DDFC4E" w14:textId="77777777" w:rsidR="00CB6FC6" w:rsidRDefault="00CB6FC6" w:rsidP="00CB6FC6">
      <w:pPr>
        <w:pStyle w:val="ListParagraph"/>
        <w:spacing w:line="240" w:lineRule="auto"/>
        <w:ind w:left="1080"/>
        <w:rPr>
          <w:rFonts w:ascii="Arial" w:hAnsi="Arial" w:cs="Arial"/>
          <w:sz w:val="20"/>
          <w:szCs w:val="20"/>
        </w:rPr>
      </w:pPr>
    </w:p>
    <w:p w14:paraId="4A2522FD" w14:textId="2DA394BD" w:rsidR="00CB6FC6" w:rsidDel="00E206D5" w:rsidRDefault="008F0650" w:rsidP="00CB6FC6">
      <w:pPr>
        <w:pStyle w:val="ListParagraph"/>
        <w:spacing w:line="240" w:lineRule="auto"/>
        <w:ind w:left="1080"/>
        <w:rPr>
          <w:del w:id="121" w:author="John Barlow" w:date="2019-03-12T13:28:00Z"/>
          <w:rFonts w:ascii="Arial" w:hAnsi="Arial" w:cs="Arial"/>
          <w:sz w:val="20"/>
          <w:szCs w:val="20"/>
        </w:rPr>
      </w:pPr>
      <w:del w:id="122" w:author="John Barlow" w:date="2019-03-12T13:28:00Z">
        <w:r w:rsidDel="00E206D5">
          <w:rPr>
            <w:rFonts w:ascii="Arial" w:hAnsi="Arial" w:cs="Arial"/>
            <w:sz w:val="20"/>
            <w:szCs w:val="20"/>
          </w:rPr>
          <w:delText>7</w:delText>
        </w:r>
        <w:r w:rsidR="00CB6FC6" w:rsidDel="00E206D5">
          <w:rPr>
            <w:rFonts w:ascii="Arial" w:hAnsi="Arial" w:cs="Arial"/>
            <w:sz w:val="20"/>
            <w:szCs w:val="20"/>
          </w:rPr>
          <w:delText>.</w:delText>
        </w:r>
        <w:r w:rsidR="005C0D63" w:rsidDel="00E206D5">
          <w:rPr>
            <w:rFonts w:ascii="Arial" w:hAnsi="Arial" w:cs="Arial"/>
            <w:sz w:val="20"/>
            <w:szCs w:val="20"/>
          </w:rPr>
          <w:delText>g</w:delText>
        </w:r>
        <w:r w:rsidR="00CB6FC6" w:rsidDel="00E206D5">
          <w:rPr>
            <w:rFonts w:ascii="Arial" w:hAnsi="Arial" w:cs="Arial"/>
            <w:sz w:val="20"/>
            <w:szCs w:val="20"/>
          </w:rPr>
          <w:delText>) Number of people treating mastitis on the farm: _______</w:delText>
        </w:r>
        <w:commentRangeEnd w:id="75"/>
        <w:r w:rsidR="00CB6FC6" w:rsidDel="00E206D5">
          <w:rPr>
            <w:rStyle w:val="CommentReference"/>
          </w:rPr>
          <w:commentReference w:id="75"/>
        </w:r>
      </w:del>
    </w:p>
    <w:commentRangeEnd w:id="120"/>
    <w:p w14:paraId="0DBC17E8" w14:textId="1978C562" w:rsidR="00CB6FC6" w:rsidDel="00E206D5" w:rsidRDefault="003046D6" w:rsidP="00CB6FC6">
      <w:pPr>
        <w:pStyle w:val="ListParagraph"/>
        <w:spacing w:line="240" w:lineRule="auto"/>
        <w:ind w:left="1080"/>
        <w:rPr>
          <w:del w:id="123" w:author="John Barlow" w:date="2019-03-12T13:28:00Z"/>
          <w:rFonts w:ascii="Arial" w:hAnsi="Arial" w:cs="Arial"/>
          <w:sz w:val="20"/>
          <w:szCs w:val="20"/>
        </w:rPr>
      </w:pPr>
      <w:del w:id="124" w:author="John Barlow" w:date="2019-03-12T13:28:00Z">
        <w:r w:rsidDel="00E206D5">
          <w:rPr>
            <w:rStyle w:val="CommentReference"/>
          </w:rPr>
          <w:commentReference w:id="120"/>
        </w:r>
      </w:del>
    </w:p>
    <w:p w14:paraId="03EDEA83" w14:textId="77777777" w:rsidR="00CB6FC6" w:rsidRDefault="00CB6FC6" w:rsidP="00CB6FC6">
      <w:pPr>
        <w:pStyle w:val="ListParagraph"/>
        <w:spacing w:line="240" w:lineRule="auto"/>
        <w:ind w:left="1080"/>
        <w:rPr>
          <w:rFonts w:ascii="Arial" w:hAnsi="Arial" w:cs="Arial"/>
          <w:sz w:val="20"/>
          <w:szCs w:val="20"/>
        </w:rPr>
      </w:pPr>
    </w:p>
    <w:p w14:paraId="594A6527" w14:textId="7EDF2CD3"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h</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mastiti</w:t>
      </w:r>
      <w:r w:rsidR="005C0D63">
        <w:rPr>
          <w:rFonts w:ascii="Arial" w:hAnsi="Arial" w:cs="Arial"/>
          <w:sz w:val="20"/>
          <w:szCs w:val="20"/>
        </w:rPr>
        <w:t>c</w:t>
      </w:r>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4EEE50E8"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29F86AAA"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5C0D63">
        <w:rPr>
          <w:rFonts w:ascii="Arial" w:hAnsi="Arial" w:cs="Arial"/>
          <w:sz w:val="20"/>
          <w:szCs w:val="20"/>
        </w:rPr>
        <w:t>j</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370DBD59" w14:textId="77777777" w:rsidR="00CB6FC6" w:rsidRPr="00DE163B"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2525BD60" w14:textId="15EEDFF1"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k</w:t>
      </w:r>
      <w:r w:rsidR="00CB6FC6">
        <w:rPr>
          <w:rFonts w:ascii="Arial" w:hAnsi="Arial" w:cs="Arial"/>
          <w:sz w:val="20"/>
          <w:szCs w:val="20"/>
        </w:rPr>
        <w:t xml:space="preserve">) </w:t>
      </w:r>
      <w:r w:rsidR="00CB6FC6" w:rsidRPr="00801BEA">
        <w:rPr>
          <w:rFonts w:ascii="Arial" w:hAnsi="Arial" w:cs="Arial"/>
          <w:sz w:val="20"/>
          <w:szCs w:val="20"/>
        </w:rPr>
        <w:t>If you culture milk from mastitic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Reference lab (</w:t>
      </w:r>
      <w:r>
        <w:rPr>
          <w:rFonts w:ascii="Arial" w:hAnsi="Arial" w:cs="Arial"/>
          <w:sz w:val="20"/>
          <w:szCs w:val="20"/>
        </w:rPr>
        <w:t xml:space="preserve">e.g. </w:t>
      </w:r>
      <w:r w:rsidRPr="007C2855">
        <w:rPr>
          <w:rFonts w:ascii="Arial" w:hAnsi="Arial" w:cs="Arial"/>
          <w:sz w:val="20"/>
          <w:szCs w:val="20"/>
        </w:rPr>
        <w:t>State or University Diagnostic lab)</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8975C73" w14:textId="10CC7A0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Other</w:t>
      </w:r>
      <w:r>
        <w:rPr>
          <w:rFonts w:ascii="Arial" w:hAnsi="Arial" w:cs="Arial"/>
          <w:sz w:val="20"/>
          <w:szCs w:val="20"/>
        </w:rPr>
        <w:t xml:space="preserve"> (describe): _________________________________________</w:t>
      </w:r>
    </w:p>
    <w:p w14:paraId="11C28451" w14:textId="0CAB00ED"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 xml:space="preserve">.l) </w:t>
      </w:r>
      <w:r w:rsidR="00CB6FC6" w:rsidRPr="00801BEA">
        <w:rPr>
          <w:rFonts w:ascii="Arial" w:hAnsi="Arial" w:cs="Arial"/>
          <w:sz w:val="20"/>
          <w:szCs w:val="20"/>
        </w:rPr>
        <w:t xml:space="preserve">Do you </w:t>
      </w:r>
      <w:r w:rsidR="00CB6FC6">
        <w:rPr>
          <w:rFonts w:ascii="Arial" w:hAnsi="Arial" w:cs="Arial"/>
          <w:sz w:val="20"/>
          <w:szCs w:val="20"/>
        </w:rPr>
        <w:t>keep a record of</w:t>
      </w:r>
      <w:r w:rsidR="00CB6FC6" w:rsidRPr="00801BEA">
        <w:rPr>
          <w:rFonts w:ascii="Arial" w:hAnsi="Arial" w:cs="Arial"/>
          <w:sz w:val="20"/>
          <w:szCs w:val="20"/>
        </w:rPr>
        <w:t xml:space="preserve"> clinical mastitis events on farm? (</w:t>
      </w:r>
      <w:r w:rsidR="00CB6FC6">
        <w:rPr>
          <w:rFonts w:ascii="Arial" w:hAnsi="Arial" w:cs="Arial"/>
          <w:sz w:val="20"/>
          <w:szCs w:val="20"/>
        </w:rPr>
        <w:t>c</w:t>
      </w:r>
      <w:r w:rsidR="00CB6FC6" w:rsidRPr="00801BEA">
        <w:rPr>
          <w:rFonts w:ascii="Arial" w:hAnsi="Arial" w:cs="Arial"/>
          <w:sz w:val="20"/>
          <w:szCs w:val="20"/>
        </w:rPr>
        <w:t>heck one)</w:t>
      </w:r>
    </w:p>
    <w:p w14:paraId="6E5AD769" w14:textId="77777777" w:rsidR="00CB6FC6" w:rsidRPr="007C2855"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2E06DBFE"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 xml:space="preserve">Sometimes </w:t>
      </w:r>
    </w:p>
    <w:p w14:paraId="58327B0F"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6A5DBE8C" w14:textId="20354E59" w:rsidR="00CB6FC6" w:rsidRPr="005E3E67" w:rsidRDefault="00CB6FC6" w:rsidP="005C0D63">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bookmarkStart w:id="125" w:name="_Hlk1578660"/>
    </w:p>
    <w:bookmarkEnd w:id="125"/>
    <w:p w14:paraId="2963E68A" w14:textId="2933452E"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commentRangeStart w:id="126"/>
      <w:r w:rsidR="00CB6FC6">
        <w:rPr>
          <w:rFonts w:ascii="Arial" w:hAnsi="Arial" w:cs="Arial"/>
          <w:sz w:val="20"/>
          <w:szCs w:val="20"/>
        </w:rPr>
        <w:t>.</w:t>
      </w:r>
      <w:r w:rsidR="005C0D63">
        <w:rPr>
          <w:rFonts w:ascii="Arial" w:hAnsi="Arial" w:cs="Arial"/>
          <w:sz w:val="20"/>
          <w:szCs w:val="20"/>
        </w:rPr>
        <w:t>m</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clinical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0C8EF317"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n</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subclinical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commentRangeEnd w:id="126"/>
      <w:r>
        <w:rPr>
          <w:rStyle w:val="CommentReference"/>
        </w:rPr>
        <w:commentReference w:id="126"/>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07DB7CAD"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o</w:t>
      </w:r>
      <w:r w:rsidR="00CB6FC6">
        <w:rPr>
          <w:rFonts w:ascii="Arial" w:hAnsi="Arial" w:cs="Arial"/>
          <w:sz w:val="20"/>
          <w:szCs w:val="20"/>
        </w:rPr>
        <w:t xml:space="preserve">) Would you say the majority of the </w:t>
      </w:r>
      <w:r w:rsidR="00CB6FC6">
        <w:rPr>
          <w:rFonts w:ascii="Arial" w:hAnsi="Arial" w:cs="Arial"/>
          <w:b/>
          <w:sz w:val="20"/>
          <w:szCs w:val="20"/>
        </w:rPr>
        <w:t xml:space="preserve">clinical </w:t>
      </w:r>
      <w:r w:rsidR="00CB6FC6">
        <w:rPr>
          <w:rFonts w:ascii="Arial" w:hAnsi="Arial" w:cs="Arial"/>
          <w:sz w:val="20"/>
          <w:szCs w:val="20"/>
        </w:rPr>
        <w:t>mastitis cases you see each year on your farm are first-time infections or chronic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5E3FC1A9"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6DBBFE15"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p</w:t>
      </w:r>
      <w:r w:rsidR="00CB6FC6">
        <w:rPr>
          <w:rFonts w:ascii="Arial" w:hAnsi="Arial" w:cs="Arial"/>
          <w:sz w:val="20"/>
          <w:szCs w:val="20"/>
        </w:rPr>
        <w:t xml:space="preserve">) Would you say the majority of the </w:t>
      </w:r>
      <w:r w:rsidR="00CB6FC6">
        <w:rPr>
          <w:rFonts w:ascii="Arial" w:hAnsi="Arial" w:cs="Arial"/>
          <w:b/>
          <w:sz w:val="20"/>
          <w:szCs w:val="20"/>
        </w:rPr>
        <w:t xml:space="preserve">subclinical </w:t>
      </w:r>
      <w:r w:rsidR="00CB6FC6">
        <w:rPr>
          <w:rFonts w:ascii="Arial" w:hAnsi="Arial" w:cs="Arial"/>
          <w:sz w:val="20"/>
          <w:szCs w:val="20"/>
        </w:rPr>
        <w:t>mastitis cases you see each year on your farm are first-time infections or chronic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F36462C" w14:textId="1263ABF7" w:rsidR="00CB6FC6" w:rsidRPr="005C0D63" w:rsidRDefault="00CB6FC6" w:rsidP="005C0D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02EE032" w14:textId="77777777" w:rsidR="00CB6FC6" w:rsidRPr="00A65AEF" w:rsidRDefault="00CB6FC6" w:rsidP="00CB6FC6">
      <w:pPr>
        <w:spacing w:after="0" w:line="240" w:lineRule="auto"/>
        <w:ind w:left="1620" w:hanging="540"/>
        <w:rPr>
          <w:rFonts w:ascii="Arial" w:hAnsi="Arial" w:cs="Arial"/>
          <w:sz w:val="20"/>
          <w:szCs w:val="20"/>
        </w:rPr>
      </w:pPr>
    </w:p>
    <w:p w14:paraId="515BD2AD" w14:textId="5DC53915" w:rsidR="00CB6FC6" w:rsidRPr="003E1E85" w:rsidRDefault="008F0650" w:rsidP="00CB6FC6">
      <w:pPr>
        <w:spacing w:after="0" w:line="240" w:lineRule="auto"/>
        <w:ind w:left="1620" w:hanging="540"/>
        <w:rPr>
          <w:rFonts w:ascii="Arial" w:hAnsi="Arial" w:cs="Arial"/>
          <w:i/>
          <w:sz w:val="20"/>
          <w:szCs w:val="20"/>
        </w:rPr>
      </w:pPr>
      <w:r>
        <w:rPr>
          <w:rFonts w:ascii="Arial" w:hAnsi="Arial" w:cs="Arial"/>
          <w:sz w:val="20"/>
          <w:szCs w:val="20"/>
        </w:rPr>
        <w:t>7</w:t>
      </w:r>
      <w:commentRangeStart w:id="127"/>
      <w:r w:rsidR="00CB6FC6">
        <w:rPr>
          <w:rFonts w:ascii="Arial" w:hAnsi="Arial" w:cs="Arial"/>
          <w:sz w:val="20"/>
          <w:szCs w:val="20"/>
        </w:rPr>
        <w:t xml:space="preserve">.q) What percent of mastitis cases per year would you say resolve, and what percent result in a cow leaving the herd? </w:t>
      </w:r>
      <w:r w:rsidR="00592A51" w:rsidRPr="00025CDF">
        <w:rPr>
          <w:rFonts w:ascii="Arial" w:hAnsi="Arial" w:cs="Arial"/>
          <w:i/>
          <w:color w:val="1F497D" w:themeColor="text2"/>
          <w:sz w:val="20"/>
          <w:szCs w:val="20"/>
        </w:rPr>
        <w:t xml:space="preserve">Interviewer: </w:t>
      </w:r>
      <w:r w:rsidR="003E1E85" w:rsidRPr="00025CDF">
        <w:rPr>
          <w:rFonts w:ascii="Arial" w:hAnsi="Arial" w:cs="Arial"/>
          <w:i/>
          <w:color w:val="1F497D" w:themeColor="text2"/>
          <w:sz w:val="20"/>
          <w:szCs w:val="20"/>
        </w:rPr>
        <w:t>Doesn’t need to add up to 100% of cases</w:t>
      </w:r>
    </w:p>
    <w:p w14:paraId="4AAE2212" w14:textId="77777777" w:rsidR="00CB6FC6" w:rsidRPr="00801BEA" w:rsidRDefault="00CB6FC6" w:rsidP="00CB6FC6">
      <w:pPr>
        <w:spacing w:after="0" w:line="240" w:lineRule="auto"/>
        <w:ind w:left="1620" w:hanging="540"/>
        <w:rPr>
          <w:rFonts w:ascii="Arial" w:hAnsi="Arial" w:cs="Arial"/>
          <w:sz w:val="20"/>
          <w:szCs w:val="20"/>
        </w:rPr>
      </w:pPr>
    </w:p>
    <w:p w14:paraId="155DE39C" w14:textId="77777777" w:rsidR="00CB6FC6" w:rsidRPr="0046513C" w:rsidRDefault="00CB6FC6" w:rsidP="00CB6FC6">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46D5BE14" w14:textId="24261FBC" w:rsidR="00CB6FC6" w:rsidRDefault="00CB6FC6" w:rsidP="005C0D63">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commentRangeEnd w:id="127"/>
      <w:r>
        <w:rPr>
          <w:rStyle w:val="CommentReference"/>
        </w:rPr>
        <w:commentReference w:id="127"/>
      </w:r>
    </w:p>
    <w:p w14:paraId="61020D75" w14:textId="3539FC36" w:rsidR="00CB6FC6" w:rsidRPr="00CB6FC6" w:rsidRDefault="00CB6FC6" w:rsidP="00CB6FC6">
      <w:pPr>
        <w:spacing w:after="0" w:line="240" w:lineRule="auto"/>
        <w:ind w:left="1620" w:firstLine="540"/>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13FCC894" w14:textId="3E5ADDCE" w:rsidR="00CB6FC6" w:rsidRPr="00A52155" w:rsidRDefault="00533249"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CB6FC6" w:rsidRPr="00A52155">
        <w:rPr>
          <w:rFonts w:ascii="Arial" w:hAnsi="Arial" w:cs="Arial"/>
          <w:sz w:val="20"/>
          <w:szCs w:val="20"/>
        </w:rPr>
        <w:t>Other (describe):___________________________________________</w:t>
      </w:r>
    </w:p>
    <w:p w14:paraId="63A79095" w14:textId="77777777" w:rsidR="00CB6FC6" w:rsidRPr="00A52155" w:rsidRDefault="00CB6FC6" w:rsidP="00CB6FC6">
      <w:pPr>
        <w:pStyle w:val="ListParagraph"/>
        <w:spacing w:line="240" w:lineRule="auto"/>
        <w:ind w:left="1800"/>
        <w:rPr>
          <w:rFonts w:ascii="Arial" w:hAnsi="Arial" w:cs="Arial"/>
          <w:sz w:val="20"/>
          <w:szCs w:val="20"/>
        </w:rPr>
      </w:pPr>
    </w:p>
    <w:p w14:paraId="2E629486" w14:textId="0F59C3F0"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 Milking System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  ____ Rotary        ____ Parallel        ____ Herringbone</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6589284F" w14:textId="02C95C38"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 If milked in a parlor, are milking units routinely washed/sprayed off between uses?</w:t>
      </w:r>
      <w:r w:rsidR="00CB6FC6" w:rsidRPr="00A52155">
        <w:rPr>
          <w:rFonts w:ascii="Arial" w:hAnsi="Arial" w:cs="Arial"/>
          <w:sz w:val="20"/>
          <w:szCs w:val="20"/>
        </w:rPr>
        <w:t xml:space="preserve"> (check one)</w:t>
      </w:r>
    </w:p>
    <w:p w14:paraId="59DC3E4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12B4BBE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commentRangeStart w:id="128"/>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.b.ii) If milked in a parlor, how often do you spray the deck during milking?</w:t>
      </w:r>
      <w:r w:rsidR="00CB6FC6" w:rsidRPr="00A52155">
        <w:rPr>
          <w:rFonts w:ascii="Arial" w:hAnsi="Arial" w:cs="Arial"/>
          <w:sz w:val="20"/>
          <w:szCs w:val="20"/>
        </w:rPr>
        <w:t xml:space="preserve"> (check one)</w:t>
      </w:r>
    </w:p>
    <w:p w14:paraId="3859620B" w14:textId="32EE2C1A" w:rsidR="00E206D5" w:rsidRPr="00E206D5" w:rsidRDefault="00CB6FC6" w:rsidP="00E206D5">
      <w:pPr>
        <w:pStyle w:val="ListParagraph"/>
        <w:spacing w:line="240" w:lineRule="auto"/>
        <w:ind w:left="1620"/>
        <w:rPr>
          <w:rFonts w:ascii="Arial" w:hAnsi="Arial" w:cs="Arial"/>
          <w:sz w:val="20"/>
          <w:szCs w:val="20"/>
          <w:rPrChange w:id="129" w:author="John Barlow" w:date="2019-03-12T13:31:00Z">
            <w:rPr/>
          </w:rPrChange>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commentRangeEnd w:id="128"/>
      <w:r w:rsidR="00C45CF3">
        <w:rPr>
          <w:rStyle w:val="CommentReference"/>
        </w:rPr>
        <w:commentReference w:id="128"/>
      </w:r>
    </w:p>
    <w:p w14:paraId="5C848484" w14:textId="77777777" w:rsidR="00CB6FC6" w:rsidRPr="00A52155" w:rsidRDefault="00CB6FC6" w:rsidP="00CB6FC6">
      <w:pPr>
        <w:pStyle w:val="ListParagraph"/>
        <w:shd w:val="clear" w:color="auto" w:fill="FFFFFF"/>
        <w:spacing w:after="0" w:line="240" w:lineRule="auto"/>
        <w:ind w:left="1530" w:hanging="90"/>
        <w:rPr>
          <w:rFonts w:ascii="Arial" w:eastAsia="Times New Roman" w:hAnsi="Arial" w:cs="Arial"/>
          <w:color w:val="222222"/>
          <w:sz w:val="20"/>
          <w:szCs w:val="20"/>
        </w:rPr>
      </w:pPr>
    </w:p>
    <w:p w14:paraId="62DC9857" w14:textId="77777777" w:rsidR="00CB6FC6" w:rsidRPr="00A52155" w:rsidRDefault="00CB6FC6" w:rsidP="00CB6FC6">
      <w:pPr>
        <w:pStyle w:val="ListParagraph"/>
        <w:spacing w:line="240" w:lineRule="auto"/>
        <w:ind w:left="1800"/>
        <w:rPr>
          <w:rFonts w:ascii="Arial" w:hAnsi="Arial" w:cs="Arial"/>
          <w:sz w:val="20"/>
          <w:szCs w:val="20"/>
        </w:rPr>
      </w:pPr>
    </w:p>
    <w:p w14:paraId="43CD1A05" w14:textId="1FED878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 Do you pre-dip teats with a chemical disinfectant before milking? (check one)</w:t>
      </w:r>
      <w:r w:rsidR="00CB6FC6" w:rsidRPr="00A52155">
        <w:rPr>
          <w:rFonts w:ascii="Arial" w:hAnsi="Arial" w:cs="Arial"/>
          <w:sz w:val="20"/>
          <w:szCs w:val="20"/>
        </w:rPr>
        <w:br/>
      </w:r>
    </w:p>
    <w:p w14:paraId="2E6C188B" w14:textId="77777777" w:rsidR="00CB6FC6" w:rsidRPr="00A52155" w:rsidRDefault="00CB6FC6" w:rsidP="00CB6FC6">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3F66777" w14:textId="77777777" w:rsidR="00CB6FC6" w:rsidRPr="002315D0" w:rsidRDefault="00CB6FC6" w:rsidP="00CB6FC6">
      <w:pPr>
        <w:pStyle w:val="ListParagraph"/>
        <w:spacing w:line="240" w:lineRule="auto"/>
        <w:ind w:left="1800"/>
        <w:rPr>
          <w:rFonts w:ascii="Arial" w:hAnsi="Arial" w:cs="Arial"/>
          <w:sz w:val="20"/>
          <w:szCs w:val="20"/>
        </w:rPr>
      </w:pPr>
    </w:p>
    <w:p w14:paraId="1EEBE0FA" w14:textId="6771368C"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.d.i)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1E11C65F"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r>
        <w:rPr>
          <w:rFonts w:ascii="Arial" w:hAnsi="Arial" w:cs="Arial"/>
          <w:sz w:val="20"/>
          <w:szCs w:val="20"/>
        </w:rPr>
        <w:br/>
      </w:r>
    </w:p>
    <w:p w14:paraId="2AF3E8B4" w14:textId="15966D14" w:rsidR="00CB6FC6" w:rsidRPr="00B47FCA" w:rsidRDefault="00A52155" w:rsidP="00CB6FC6">
      <w:pPr>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.d.ii) Please provide the name of the pre-dip product used: __________________</w:t>
      </w:r>
    </w:p>
    <w:p w14:paraId="6A331216" w14:textId="77777777" w:rsidR="00CB6FC6" w:rsidRPr="007C2855" w:rsidRDefault="00CB6FC6" w:rsidP="00CB6FC6">
      <w:pPr>
        <w:pStyle w:val="ListParagraph"/>
        <w:spacing w:line="240" w:lineRule="auto"/>
        <w:ind w:left="1800"/>
        <w:rPr>
          <w:rFonts w:ascii="Arial" w:hAnsi="Arial" w:cs="Arial"/>
          <w:sz w:val="20"/>
          <w:szCs w:val="20"/>
        </w:rPr>
      </w:pPr>
    </w:p>
    <w:p w14:paraId="4449C7E2" w14:textId="1939858F"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 </w:t>
      </w:r>
      <w:r w:rsidR="00CB6FC6" w:rsidRPr="007C2855">
        <w:rPr>
          <w:rFonts w:ascii="Arial" w:hAnsi="Arial" w:cs="Arial"/>
          <w:sz w:val="20"/>
          <w:szCs w:val="20"/>
        </w:rPr>
        <w:t xml:space="preserve">Do you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D860689" w14:textId="77777777" w:rsidR="00CB6FC6" w:rsidRPr="0039351C" w:rsidRDefault="00CB6FC6" w:rsidP="00CB6FC6">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79B5A303" w14:textId="77777777" w:rsidR="00CB6FC6" w:rsidRPr="007C2855" w:rsidRDefault="00CB6FC6" w:rsidP="00CB6FC6">
      <w:pPr>
        <w:pStyle w:val="ListParagraph"/>
        <w:spacing w:line="240" w:lineRule="auto"/>
        <w:ind w:left="1800"/>
        <w:rPr>
          <w:rFonts w:ascii="Arial" w:hAnsi="Arial" w:cs="Arial"/>
          <w:sz w:val="20"/>
          <w:szCs w:val="20"/>
        </w:rPr>
      </w:pPr>
    </w:p>
    <w:p w14:paraId="483BA3D9" w14:textId="0AEE2CCE"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.e.i)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0BE80DDB" w14:textId="2F54F8E9" w:rsidR="00CB6FC6" w:rsidRPr="00B47FCA" w:rsidRDefault="00CB6FC6" w:rsidP="00CB6FC6">
      <w:pPr>
        <w:spacing w:line="240" w:lineRule="auto"/>
        <w:ind w:left="1620"/>
        <w:rPr>
          <w:rFonts w:ascii="Arial" w:hAnsi="Arial" w:cs="Arial"/>
          <w:sz w:val="20"/>
          <w:szCs w:val="20"/>
        </w:rPr>
      </w:pPr>
      <w:r>
        <w:rPr>
          <w:rFonts w:ascii="Arial" w:hAnsi="Arial" w:cs="Arial"/>
          <w:sz w:val="20"/>
          <w:szCs w:val="20"/>
        </w:rPr>
        <w:lastRenderedPageBreak/>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7DF06345"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milkers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p>
    <w:p w14:paraId="182D9FE8" w14:textId="77777777" w:rsidR="00CB6FC6" w:rsidRDefault="00CB6FC6" w:rsidP="00CB6FC6">
      <w:pPr>
        <w:pStyle w:val="ListParagraph"/>
        <w:spacing w:line="240" w:lineRule="auto"/>
        <w:ind w:left="1530"/>
        <w:rPr>
          <w:rFonts w:ascii="Arial" w:hAnsi="Arial" w:cs="Arial"/>
          <w:sz w:val="28"/>
          <w:szCs w:val="20"/>
        </w:rPr>
      </w:pPr>
    </w:p>
    <w:p w14:paraId="295C3836" w14:textId="3F785765" w:rsidR="00CB6FC6" w:rsidRDefault="00F03135"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51E53A8B" w14:textId="77777777" w:rsidR="00CB6FC6" w:rsidRPr="00744C37" w:rsidRDefault="00CB6FC6" w:rsidP="00CB6FC6">
      <w:pPr>
        <w:pStyle w:val="ListParagraph"/>
        <w:spacing w:line="240" w:lineRule="auto"/>
        <w:ind w:left="1980"/>
        <w:rPr>
          <w:rFonts w:ascii="Arial" w:hAnsi="Arial" w:cs="Arial"/>
          <w:sz w:val="20"/>
          <w:szCs w:val="20"/>
        </w:rPr>
      </w:pPr>
    </w:p>
    <w:p w14:paraId="6203D8E9" w14:textId="77777777"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1FCF5025"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.g) </w:t>
      </w:r>
      <w:r w:rsidR="00CB6FC6" w:rsidRPr="008D7613">
        <w:rPr>
          <w:rFonts w:ascii="Arial" w:eastAsia="Times New Roman" w:hAnsi="Arial" w:cs="Arial"/>
          <w:color w:val="222222"/>
          <w:sz w:val="19"/>
          <w:szCs w:val="19"/>
        </w:rPr>
        <w:t xml:space="preserve">Are udders </w:t>
      </w:r>
      <w:r w:rsidR="00CB6FC6">
        <w:rPr>
          <w:rFonts w:ascii="Arial" w:eastAsia="Times New Roman" w:hAnsi="Arial" w:cs="Arial"/>
          <w:color w:val="222222"/>
          <w:sz w:val="19"/>
          <w:szCs w:val="19"/>
        </w:rPr>
        <w:t xml:space="preserve">routinely </w:t>
      </w:r>
      <w:r w:rsidR="00CB6FC6" w:rsidRPr="008D7613">
        <w:rPr>
          <w:rFonts w:ascii="Arial" w:eastAsia="Times New Roman" w:hAnsi="Arial" w:cs="Arial"/>
          <w:color w:val="222222"/>
          <w:sz w:val="19"/>
          <w:szCs w:val="19"/>
        </w:rPr>
        <w:t xml:space="preserve">wiped dry </w:t>
      </w:r>
      <w:r w:rsidR="00CB6FC6">
        <w:rPr>
          <w:rFonts w:ascii="Arial" w:eastAsia="Times New Roman" w:hAnsi="Arial" w:cs="Arial"/>
          <w:color w:val="222222"/>
          <w:sz w:val="19"/>
          <w:szCs w:val="19"/>
        </w:rPr>
        <w:t xml:space="preserve">with a towel </w:t>
      </w:r>
      <w:r w:rsidR="00CB6FC6" w:rsidRPr="008D7613">
        <w:rPr>
          <w:rFonts w:ascii="Arial" w:eastAsia="Times New Roman" w:hAnsi="Arial" w:cs="Arial"/>
          <w:color w:val="222222"/>
          <w:sz w:val="19"/>
          <w:szCs w:val="19"/>
        </w:rPr>
        <w:t>prior</w:t>
      </w:r>
      <w:r w:rsidR="00CB6FC6">
        <w:rPr>
          <w:rFonts w:ascii="Arial" w:eastAsia="Times New Roman" w:hAnsi="Arial" w:cs="Arial"/>
          <w:color w:val="222222"/>
          <w:sz w:val="19"/>
          <w:szCs w:val="19"/>
        </w:rPr>
        <w:t xml:space="preserve"> to attaching the milking unit</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0827BA8A"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611919A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 If yes, do you use paper (disposable) or cloth (reusable) towels</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Paper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8FAC8AA"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 If yes, how many cows are wiped with each towel? (check one)</w:t>
      </w:r>
    </w:p>
    <w:p w14:paraId="2D2E7271"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More than two</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1D2B70B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.g.iii) If one per cow, how many teats do you routinely wipe with each towel? (check one)</w:t>
      </w:r>
    </w:p>
    <w:p w14:paraId="7B08754F"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More than one</w:t>
      </w:r>
    </w:p>
    <w:p w14:paraId="0E89476C"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4385A71E" w14:textId="0E53A55F"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.h) If you use cloth towels, describe how they are laundered (washed) and dried? </w:t>
      </w:r>
      <w:r w:rsidR="00CB6FC6">
        <w:rPr>
          <w:rFonts w:ascii="Arial" w:hAnsi="Arial" w:cs="Arial"/>
          <w:sz w:val="20"/>
          <w:szCs w:val="20"/>
        </w:rPr>
        <w:t>(check one)</w:t>
      </w:r>
    </w:p>
    <w:p w14:paraId="7968FC2B"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washed and dried              </w:t>
      </w:r>
    </w:p>
    <w:p w14:paraId="4B9EE865"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Washed and used damp </w:t>
      </w:r>
    </w:p>
    <w:p w14:paraId="2A463E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0DE4E7BE" w:rsidR="00CB6FC6" w:rsidRPr="008D7613" w:rsidRDefault="00A52155" w:rsidP="00CB6FC6">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.k) Do you clip or flame udders one or more times per lactation?</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EBFFD78" w14:textId="77777777" w:rsidR="00CB6FC6" w:rsidRPr="00F82456" w:rsidRDefault="00CB6FC6" w:rsidP="00CB6FC6">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066BD896" w14:textId="77777777" w:rsidR="00CB6FC6" w:rsidRPr="008D7613" w:rsidRDefault="00CB6FC6" w:rsidP="00CB6FC6">
      <w:pPr>
        <w:pStyle w:val="ListParagraph"/>
        <w:spacing w:line="240" w:lineRule="auto"/>
        <w:ind w:left="1800"/>
        <w:rPr>
          <w:rFonts w:ascii="Arial" w:hAnsi="Arial" w:cs="Arial"/>
          <w:sz w:val="20"/>
          <w:szCs w:val="20"/>
        </w:rPr>
      </w:pPr>
    </w:p>
    <w:p w14:paraId="7260ACDC" w14:textId="565FD57B"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.l) Do you have any cows with docked tails</w:t>
      </w:r>
      <w:r w:rsidR="00CB6FC6">
        <w:rPr>
          <w:rStyle w:val="apple-converted-space"/>
          <w:rFonts w:ascii="Arial" w:hAnsi="Arial" w:cs="Arial"/>
          <w:color w:val="222222"/>
          <w:sz w:val="19"/>
          <w:szCs w:val="19"/>
          <w:shd w:val="clear" w:color="auto" w:fill="FFFFFF"/>
        </w:rPr>
        <w:t>?</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1D460DF"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8A0C282"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.n.i</w:t>
      </w:r>
      <w:r w:rsidR="000217B6">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what percent of your adult cows would you estimate have docked tails?</w:t>
      </w:r>
    </w:p>
    <w:p w14:paraId="1D5CE6E7" w14:textId="77777777" w:rsidR="00CB6FC6"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49C63663"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 xml:space="preserve">.m) Do you trim switches on tails?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516C3898" w:rsidR="00CB6FC6" w:rsidRPr="00F82456" w:rsidRDefault="00A52155" w:rsidP="00CB6FC6">
      <w:pPr>
        <w:pStyle w:val="ListParagraph"/>
        <w:spacing w:after="0" w:line="240" w:lineRule="auto"/>
        <w:ind w:left="1620"/>
        <w:rPr>
          <w:rFonts w:ascii="Arial" w:hAnsi="Arial" w:cs="Arial"/>
          <w:sz w:val="20"/>
          <w:szCs w:val="20"/>
        </w:rPr>
      </w:pPr>
      <w:r>
        <w:rPr>
          <w:rFonts w:ascii="Arial" w:eastAsia="Times New Roman" w:hAnsi="Arial" w:cs="Arial"/>
          <w:color w:val="222222"/>
          <w:sz w:val="19"/>
          <w:szCs w:val="19"/>
        </w:rPr>
        <w:t>8</w:t>
      </w:r>
      <w:r w:rsidR="00CB6FC6">
        <w:rPr>
          <w:rFonts w:ascii="Arial" w:eastAsia="Times New Roman" w:hAnsi="Arial" w:cs="Arial"/>
          <w:color w:val="222222"/>
          <w:sz w:val="19"/>
          <w:szCs w:val="19"/>
        </w:rPr>
        <w:t>.</w:t>
      </w:r>
      <w:r w:rsidR="00851990">
        <w:rPr>
          <w:rFonts w:ascii="Arial" w:eastAsia="Times New Roman" w:hAnsi="Arial" w:cs="Arial"/>
          <w:color w:val="222222"/>
          <w:sz w:val="19"/>
          <w:szCs w:val="19"/>
        </w:rPr>
        <w:t>m</w:t>
      </w:r>
      <w:r w:rsidR="00CB6FC6">
        <w:rPr>
          <w:rFonts w:ascii="Arial" w:eastAsia="Times New Roman" w:hAnsi="Arial" w:cs="Arial"/>
          <w:color w:val="222222"/>
          <w:sz w:val="19"/>
          <w:szCs w:val="19"/>
        </w:rPr>
        <w:t>.i</w:t>
      </w:r>
      <w:r w:rsidR="00B15687">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how frequently do you trim switches? </w:t>
      </w:r>
      <w:r w:rsidR="00CB6FC6">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7913F317"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.o) Do milkers wear gloves (e.g. nitrile gloves) during milking? </w:t>
      </w:r>
      <w:r w:rsidR="00CB6FC6">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all milkers, consistently              </w:t>
      </w:r>
    </w:p>
    <w:p w14:paraId="3CF71223"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Yes, some milkers,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 no one on our farm wears gloves during milking  </w:t>
      </w:r>
    </w:p>
    <w:p w14:paraId="3A577B75" w14:textId="183F8127"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lastRenderedPageBreak/>
        <w:t>□</w:t>
      </w:r>
      <w:r>
        <w:rPr>
          <w:rFonts w:ascii="Arial" w:eastAsia="Times New Roman" w:hAnsi="Arial" w:cs="Arial"/>
          <w:color w:val="222222"/>
          <w:sz w:val="19"/>
          <w:szCs w:val="19"/>
        </w:rPr>
        <w:t xml:space="preserve"> Other (describe) 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5EC81AA7"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J-5, J-VAC, or ENDOVAC-Bovi)</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24E9A5F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6C5672B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4FA70C40"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.b.i)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34355D5B" w14:textId="77777777" w:rsidR="00CB6FC6" w:rsidRPr="0032690F" w:rsidRDefault="00CB6FC6" w:rsidP="00CB6FC6">
      <w:pPr>
        <w:pStyle w:val="ListParagraph"/>
        <w:spacing w:line="240" w:lineRule="auto"/>
        <w:ind w:left="1620"/>
        <w:rPr>
          <w:rFonts w:ascii="Arial" w:hAnsi="Arial" w:cs="Arial"/>
          <w:sz w:val="20"/>
          <w:szCs w:val="20"/>
        </w:rPr>
      </w:pPr>
    </w:p>
    <w:p w14:paraId="7E4B3170" w14:textId="18AE60C8"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.c)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2276DA82"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xml:space="preserve">.i)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72E7927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77777777" w:rsidR="00180292" w:rsidRDefault="00180292" w:rsidP="00CB6FC6">
      <w:pPr>
        <w:pStyle w:val="ListParagraph"/>
        <w:spacing w:line="240" w:lineRule="auto"/>
        <w:ind w:left="1620"/>
        <w:rPr>
          <w:rFonts w:ascii="Arial" w:hAnsi="Arial" w:cs="Arial"/>
          <w:sz w:val="20"/>
          <w:szCs w:val="20"/>
        </w:rPr>
      </w:pPr>
    </w:p>
    <w:p w14:paraId="13691599" w14:textId="7777777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416E48A7" w14:textId="77777777" w:rsidR="00CB6FC6" w:rsidRPr="007C2855" w:rsidRDefault="00CB6FC6" w:rsidP="00CB6FC6">
      <w:pPr>
        <w:pStyle w:val="ListParagraph"/>
        <w:spacing w:line="240" w:lineRule="auto"/>
        <w:ind w:left="990"/>
        <w:rPr>
          <w:rFonts w:ascii="Arial" w:hAnsi="Arial" w:cs="Arial"/>
          <w:b/>
          <w:sz w:val="20"/>
          <w:szCs w:val="20"/>
        </w:rPr>
      </w:pPr>
    </w:p>
    <w:p w14:paraId="3EE5FFBE" w14:textId="77777777" w:rsidR="00CB6FC6" w:rsidRPr="007C2855" w:rsidRDefault="00CB6FC6" w:rsidP="00CB6FC6">
      <w:pPr>
        <w:pStyle w:val="ListParagraph"/>
        <w:spacing w:line="240" w:lineRule="auto"/>
        <w:ind w:left="1350"/>
        <w:rPr>
          <w:rFonts w:ascii="Arial" w:hAnsi="Arial" w:cs="Arial"/>
          <w:sz w:val="20"/>
          <w:szCs w:val="20"/>
        </w:rPr>
      </w:pPr>
    </w:p>
    <w:p w14:paraId="1890E408" w14:textId="6D2A390C"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.a) How would you primarily classify how you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988CFB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commentRangeStart w:id="130"/>
      <w:r w:rsidRPr="003C073B">
        <w:rPr>
          <w:rFonts w:ascii="Arial" w:hAnsi="Arial" w:cs="Arial"/>
          <w:sz w:val="28"/>
          <w:szCs w:val="20"/>
        </w:rPr>
        <w:t>□</w:t>
      </w:r>
      <w:r>
        <w:rPr>
          <w:rFonts w:ascii="Arial" w:hAnsi="Arial" w:cs="Arial"/>
          <w:sz w:val="20"/>
          <w:szCs w:val="20"/>
        </w:rPr>
        <w:t xml:space="preserve"> Component fed</w:t>
      </w:r>
      <w:commentRangeEnd w:id="130"/>
      <w:r>
        <w:rPr>
          <w:rStyle w:val="CommentReference"/>
        </w:rPr>
        <w:commentReference w:id="130"/>
      </w:r>
      <w:ins w:id="131" w:author="John Barlow" w:date="2019-03-12T13:33:00Z">
        <w:r w:rsidR="00E206D5">
          <w:rPr>
            <w:rFonts w:ascii="Arial" w:hAnsi="Arial" w:cs="Arial"/>
            <w:sz w:val="20"/>
            <w:szCs w:val="20"/>
          </w:rPr>
          <w:t xml:space="preserve"> </w:t>
        </w:r>
      </w:ins>
      <w:bookmarkStart w:id="132" w:name="_GoBack"/>
      <w:bookmarkEnd w:id="132"/>
    </w:p>
    <w:p w14:paraId="014B20AA" w14:textId="77777777" w:rsidR="00CB6FC6" w:rsidRPr="003304E8"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All forage</w:t>
      </w:r>
    </w:p>
    <w:p w14:paraId="3A30B94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41AADE" w14:textId="77777777" w:rsidR="00CB6FC6" w:rsidRDefault="00CB6FC6" w:rsidP="00CB6FC6">
      <w:pPr>
        <w:pStyle w:val="ListParagraph"/>
        <w:spacing w:line="240" w:lineRule="auto"/>
        <w:ind w:left="1620"/>
        <w:rPr>
          <w:rFonts w:ascii="Arial" w:hAnsi="Arial" w:cs="Arial"/>
          <w:sz w:val="20"/>
          <w:szCs w:val="20"/>
        </w:rPr>
      </w:pPr>
    </w:p>
    <w:p w14:paraId="44450188" w14:textId="085F8592" w:rsidR="00CB6FC6" w:rsidRDefault="00180292" w:rsidP="00CB6FC6">
      <w:pPr>
        <w:pStyle w:val="ListParagraph"/>
        <w:spacing w:line="240" w:lineRule="auto"/>
        <w:ind w:left="1800" w:firstLine="360"/>
        <w:rPr>
          <w:rFonts w:ascii="Arial" w:hAnsi="Arial" w:cs="Arial"/>
          <w:sz w:val="20"/>
          <w:szCs w:val="20"/>
        </w:rPr>
      </w:pPr>
      <w:r>
        <w:rPr>
          <w:rFonts w:ascii="Arial" w:hAnsi="Arial" w:cs="Arial"/>
          <w:sz w:val="20"/>
          <w:szCs w:val="20"/>
        </w:rPr>
        <w:t>10</w:t>
      </w:r>
      <w:r w:rsidR="00CB6FC6">
        <w:rPr>
          <w:rFonts w:ascii="Arial" w:hAnsi="Arial" w:cs="Arial"/>
          <w:sz w:val="20"/>
          <w:szCs w:val="20"/>
        </w:rPr>
        <w:t>.a.i) If feed any forage, does it include ensiled forage or dried? (check one)</w:t>
      </w:r>
    </w:p>
    <w:p w14:paraId="2658940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Dried</w:t>
      </w:r>
    </w:p>
    <w:p w14:paraId="2F3481C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0C646F77"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dried and ensiled</w:t>
      </w:r>
    </w:p>
    <w:p w14:paraId="0414E17B" w14:textId="77777777" w:rsidR="00CB6FC6" w:rsidRDefault="00CB6FC6" w:rsidP="00CB6FC6">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65E0DC0" w14:textId="32C63E30"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b</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 (check one)</w:t>
      </w: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06CC675F"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0AAA1156" w14:textId="736AB7A3"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.d.i)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967C7B1" w14:textId="77777777" w:rsidR="00CB6FC6" w:rsidRDefault="00CB6FC6" w:rsidP="00CB6FC6">
      <w:pPr>
        <w:pStyle w:val="ListParagraph"/>
        <w:spacing w:line="240" w:lineRule="auto"/>
        <w:ind w:left="1620"/>
        <w:rPr>
          <w:rFonts w:ascii="Arial" w:hAnsi="Arial" w:cs="Arial"/>
          <w:sz w:val="20"/>
          <w:szCs w:val="20"/>
        </w:rPr>
      </w:pPr>
    </w:p>
    <w:p w14:paraId="5D6494A9" w14:textId="65B90A9C"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lastRenderedPageBreak/>
        <w:t>10</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How do animals get water when they are inside your winter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4CEBAD15"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d</w:t>
      </w:r>
      <w:r w:rsidR="00CB6FC6">
        <w:rPr>
          <w:rFonts w:ascii="Arial" w:hAnsi="Arial" w:cs="Arial"/>
          <w:sz w:val="20"/>
          <w:szCs w:val="20"/>
        </w:rPr>
        <w:t>) What is the source of drinking water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485270D5"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e</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1DD5BA3C"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2B565662" w14:textId="77777777" w:rsidR="00CB6FC6" w:rsidRPr="007C2855" w:rsidRDefault="00CB6FC6" w:rsidP="00CB6FC6">
      <w:pPr>
        <w:pStyle w:val="ListParagraph"/>
        <w:spacing w:line="240" w:lineRule="auto"/>
        <w:ind w:left="1800"/>
        <w:rPr>
          <w:rFonts w:ascii="Arial" w:hAnsi="Arial" w:cs="Arial"/>
          <w:sz w:val="20"/>
          <w:szCs w:val="20"/>
        </w:rPr>
      </w:pPr>
    </w:p>
    <w:p w14:paraId="2A3CA520" w14:textId="3399654E"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.f.i)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739786F3" w14:textId="77777777" w:rsidR="00CB6FC6" w:rsidRDefault="00CB6FC6" w:rsidP="00CB6FC6">
      <w:pPr>
        <w:spacing w:line="240" w:lineRule="auto"/>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28F2B11A"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4C4E7A62"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.a.i)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77777777"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7865192C" w14:textId="77777777" w:rsidR="00CB6FC6" w:rsidRDefault="00CB6FC6" w:rsidP="00CB6FC6">
      <w:pPr>
        <w:pStyle w:val="ListParagraph"/>
        <w:spacing w:line="240" w:lineRule="auto"/>
        <w:ind w:left="2160"/>
        <w:rPr>
          <w:rFonts w:ascii="Arial" w:hAnsi="Arial" w:cs="Arial"/>
          <w:sz w:val="20"/>
          <w:szCs w:val="20"/>
        </w:rPr>
      </w:pPr>
    </w:p>
    <w:p w14:paraId="59839B94" w14:textId="77777777" w:rsidR="00CB6FC6" w:rsidRDefault="00CB6FC6"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60331F6D" w14:textId="2A7B2034"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commentRangeStart w:id="133"/>
      <w:r w:rsidR="00CB6FC6">
        <w:rPr>
          <w:rFonts w:ascii="Arial" w:hAnsi="Arial" w:cs="Arial"/>
          <w:sz w:val="20"/>
          <w:szCs w:val="20"/>
        </w:rPr>
        <w:t>.c) Where do cows usually have their calves? (check any that apply)</w:t>
      </w:r>
    </w:p>
    <w:p w14:paraId="24498D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Designated calving pen</w:t>
      </w:r>
    </w:p>
    <w:p w14:paraId="34CB756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 a bedded pack with other cows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77777777"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1E2AE6B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 On average, 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5D917E96"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.c.i)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655DFCC3" w:rsidR="00CB6FC6" w:rsidRPr="00AD5608"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commentRangeEnd w:id="133"/>
      <w:r>
        <w:rPr>
          <w:rStyle w:val="CommentReference"/>
        </w:rPr>
        <w:commentReference w:id="133"/>
      </w:r>
    </w:p>
    <w:p w14:paraId="013F19F1" w14:textId="6B4C39A7" w:rsidR="007E7E56" w:rsidRDefault="007E7E56" w:rsidP="007E7E56">
      <w:pPr>
        <w:pStyle w:val="ListParagraph"/>
        <w:ind w:left="0"/>
        <w:rPr>
          <w:rFonts w:ascii="Arial" w:hAnsi="Arial" w:cs="Arial"/>
          <w:sz w:val="20"/>
          <w:szCs w:val="20"/>
        </w:rPr>
      </w:pPr>
    </w:p>
    <w:p w14:paraId="697941CE" w14:textId="77777777" w:rsidR="009A35B6" w:rsidRPr="00F24B11" w:rsidRDefault="009A35B6" w:rsidP="00F24B11">
      <w:pPr>
        <w:pStyle w:val="ListParagraph"/>
        <w:ind w:left="1530"/>
        <w:rPr>
          <w:rFonts w:ascii="Arial" w:hAnsi="Arial" w:cs="Arial"/>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77777777"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2B5C65">
        <w:rPr>
          <w:rFonts w:ascii="Arial" w:hAnsi="Arial" w:cs="Arial"/>
          <w:sz w:val="20"/>
          <w:szCs w:val="20"/>
          <w:highlight w:val="yellow"/>
        </w:rPr>
        <w:t>12</w:t>
      </w:r>
      <w:r w:rsidRPr="002B5C65">
        <w:rPr>
          <w:rFonts w:ascii="Arial" w:hAnsi="Arial" w:cs="Arial"/>
          <w:sz w:val="20"/>
          <w:szCs w:val="20"/>
          <w:highlight w:val="yellow"/>
        </w:rPr>
        <w:t>.a)</w:t>
      </w:r>
      <w:r w:rsidR="00025CDF">
        <w:rPr>
          <w:rFonts w:ascii="Arial" w:hAnsi="Arial" w:cs="Arial"/>
          <w:sz w:val="20"/>
          <w:szCs w:val="20"/>
        </w:rPr>
        <w:t xml:space="preserve"> </w:t>
      </w:r>
      <w:commentRangeStart w:id="134"/>
      <w:commentRangeStart w:id="135"/>
      <w:r w:rsidR="00025CDF" w:rsidRPr="00025CDF">
        <w:rPr>
          <w:rFonts w:ascii="Arial" w:hAnsi="Arial" w:cs="Arial"/>
          <w:sz w:val="20"/>
          <w:szCs w:val="20"/>
        </w:rPr>
        <w:t>What is your winter housing system for lactating and dry cows? If it’s a combination, please estimate the percent of time on average over a 24-hour period they spend in each housing component.</w:t>
      </w:r>
      <w:commentRangeEnd w:id="134"/>
      <w:r w:rsidR="00025CDF" w:rsidRPr="00025CDF">
        <w:rPr>
          <w:rStyle w:val="CommentReference"/>
        </w:rPr>
        <w:commentReference w:id="134"/>
      </w:r>
      <w:commentRangeEnd w:id="135"/>
      <w:r w:rsidR="00BB1FB8">
        <w:rPr>
          <w:rStyle w:val="CommentReference"/>
        </w:rPr>
        <w:commentReference w:id="135"/>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0" w:type="auto"/>
        <w:tblInd w:w="1098" w:type="dxa"/>
        <w:tblLook w:val="04A0" w:firstRow="1" w:lastRow="0" w:firstColumn="1" w:lastColumn="0" w:noHBand="0" w:noVBand="1"/>
      </w:tblPr>
      <w:tblGrid>
        <w:gridCol w:w="1587"/>
        <w:gridCol w:w="1928"/>
        <w:gridCol w:w="2431"/>
        <w:gridCol w:w="230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3E1F82">
        <w:tc>
          <w:tcPr>
            <w:tcW w:w="3600" w:type="dxa"/>
            <w:gridSpan w:val="2"/>
          </w:tcPr>
          <w:p w14:paraId="2160AD72" w14:textId="77777777" w:rsidR="002B5C65" w:rsidRPr="007C2855" w:rsidRDefault="002B5C65" w:rsidP="00B430C8">
            <w:pPr>
              <w:pStyle w:val="ListParagraph"/>
              <w:ind w:left="0"/>
              <w:rPr>
                <w:rFonts w:ascii="Arial" w:hAnsi="Arial" w:cs="Arial"/>
                <w:sz w:val="20"/>
                <w:szCs w:val="20"/>
              </w:rPr>
            </w:pPr>
          </w:p>
        </w:tc>
        <w:tc>
          <w:tcPr>
            <w:tcW w:w="2502" w:type="dxa"/>
          </w:tcPr>
          <w:p w14:paraId="14EAB453" w14:textId="77777777" w:rsidR="002B5C65" w:rsidRPr="007C2855" w:rsidRDefault="002B5C65" w:rsidP="00B430C8">
            <w:pPr>
              <w:pStyle w:val="ListParagraph"/>
              <w:ind w:left="0"/>
              <w:rPr>
                <w:rFonts w:ascii="Arial" w:hAnsi="Arial" w:cs="Arial"/>
                <w:sz w:val="20"/>
                <w:szCs w:val="20"/>
              </w:rPr>
            </w:pPr>
          </w:p>
        </w:tc>
        <w:tc>
          <w:tcPr>
            <w:tcW w:w="2376"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4B3964">
        <w:rPr>
          <w:rFonts w:ascii="Arial" w:hAnsi="Arial" w:cs="Arial"/>
          <w:sz w:val="20"/>
          <w:szCs w:val="20"/>
        </w:rPr>
        <w:t>__________________________________________________________________________</w:t>
      </w:r>
    </w:p>
    <w:p w14:paraId="23219867" w14:textId="77777777"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4BBF5CB6" w14:textId="77777777" w:rsidR="007D695A" w:rsidRDefault="00F25CB7" w:rsidP="007D695A">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6A2183" w:rsidRPr="00B569C0">
        <w:rPr>
          <w:rFonts w:ascii="Arial" w:hAnsi="Arial" w:cs="Arial"/>
          <w:sz w:val="20"/>
          <w:szCs w:val="20"/>
        </w:rPr>
        <w:t>)</w:t>
      </w:r>
      <w:r w:rsidR="007D695A" w:rsidRPr="007D695A">
        <w:rPr>
          <w:rFonts w:ascii="Arial" w:hAnsi="Arial" w:cs="Arial"/>
          <w:sz w:val="20"/>
          <w:szCs w:val="20"/>
        </w:rPr>
        <w:t xml:space="preserve"> Do lactating cows have access to outside paddock or exercise yard during the winter?</w:t>
      </w:r>
      <w:r w:rsidR="007D695A">
        <w:rPr>
          <w:rFonts w:ascii="Arial" w:hAnsi="Arial" w:cs="Arial"/>
          <w:sz w:val="20"/>
          <w:szCs w:val="20"/>
        </w:rPr>
        <w:t xml:space="preserve"> </w:t>
      </w:r>
    </w:p>
    <w:p w14:paraId="3EBBE407" w14:textId="5354EC9F" w:rsidR="007D695A" w:rsidRDefault="007D695A" w:rsidP="007D695A">
      <w:pPr>
        <w:widowControl w:val="0"/>
        <w:spacing w:after="0" w:line="240" w:lineRule="auto"/>
        <w:ind w:left="1440" w:firstLine="720"/>
        <w:rPr>
          <w:rFonts w:ascii="Arial" w:hAnsi="Arial" w:cs="Arial"/>
          <w:sz w:val="20"/>
          <w:szCs w:val="20"/>
        </w:rPr>
      </w:pPr>
      <w:r w:rsidRPr="007D695A">
        <w:rPr>
          <w:rFonts w:ascii="Arial" w:hAnsi="Arial" w:cs="Arial"/>
          <w:sz w:val="20"/>
          <w:szCs w:val="20"/>
        </w:rPr>
        <w:t>(Check one</w:t>
      </w:r>
      <w:r>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41CEDA9F" w:rsidR="000121B9" w:rsidRDefault="00B855FB" w:rsidP="00FA3269">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 xml:space="preserve">.i)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0E07B9A6" w14:textId="7379D1DA"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7CA0C23C" w14:textId="7145AF95" w:rsidR="00B569C0" w:rsidRDefault="00B569C0" w:rsidP="00943DDE">
      <w:pPr>
        <w:spacing w:line="240" w:lineRule="auto"/>
        <w:ind w:left="1530"/>
        <w:rPr>
          <w:rFonts w:ascii="Arial" w:hAnsi="Arial" w:cs="Arial"/>
          <w:sz w:val="20"/>
          <w:szCs w:val="20"/>
        </w:rPr>
      </w:pPr>
      <w:r>
        <w:rPr>
          <w:rFonts w:ascii="Arial" w:hAnsi="Arial" w:cs="Arial"/>
          <w:sz w:val="20"/>
          <w:szCs w:val="20"/>
        </w:rPr>
        <w:tab/>
      </w:r>
    </w:p>
    <w:p w14:paraId="2679E680" w14:textId="135C0688"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0D76D55E" w14:textId="73CD4FC3" w:rsidR="00B569C0" w:rsidRDefault="00B569C0" w:rsidP="004D6D12">
      <w:pPr>
        <w:spacing w:after="0" w:line="240" w:lineRule="auto"/>
        <w:ind w:left="1080" w:firstLine="360"/>
        <w:rPr>
          <w:rFonts w:ascii="Arial" w:hAnsi="Arial" w:cs="Arial"/>
          <w:sz w:val="20"/>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lastRenderedPageBreak/>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3637F2BF"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20C94E75"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004C3F18"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(or)  _____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60C8586F"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(or)  _____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653370DF" w:rsidR="00F85520" w:rsidRPr="007C2855" w:rsidRDefault="000D3A9B" w:rsidP="00B76499">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(or)  _____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62D69CDE" w:rsidR="004F50DF" w:rsidRPr="007C2855"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6A2183">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Date last completed:___________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008F86FF"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1D3AA647" w14:textId="77777777" w:rsidR="0003219E" w:rsidRDefault="0003219E" w:rsidP="0003219E">
      <w:pPr>
        <w:pStyle w:val="ListParagraph"/>
        <w:spacing w:line="240" w:lineRule="auto"/>
        <w:ind w:left="1440"/>
        <w:rPr>
          <w:rFonts w:ascii="Arial" w:hAnsi="Arial" w:cs="Arial"/>
          <w:sz w:val="20"/>
          <w:szCs w:val="20"/>
        </w:rPr>
      </w:pPr>
    </w:p>
    <w:p w14:paraId="0465506F" w14:textId="1B6847A8" w:rsidR="00D52962" w:rsidRPr="00300859" w:rsidRDefault="00D52962" w:rsidP="00D52962">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pack</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500803FF" w14:textId="71A2A249" w:rsidR="00433635" w:rsidRPr="00D52962" w:rsidRDefault="00433635" w:rsidP="00433635">
      <w:pPr>
        <w:spacing w:line="240" w:lineRule="auto"/>
        <w:ind w:left="360"/>
        <w:rPr>
          <w:rFonts w:ascii="Arial" w:hAnsi="Arial" w:cs="Arial"/>
          <w:b/>
          <w:color w:val="002060"/>
          <w:sz w:val="20"/>
          <w:szCs w:val="20"/>
        </w:rPr>
      </w:pPr>
      <w:r>
        <w:rPr>
          <w:rFonts w:ascii="Arial" w:hAnsi="Arial" w:cs="Arial"/>
          <w:b/>
          <w:sz w:val="20"/>
          <w:szCs w:val="20"/>
        </w:rPr>
        <w:tab/>
      </w:r>
      <w:r w:rsidRPr="00D52962">
        <w:rPr>
          <w:rFonts w:ascii="Arial" w:hAnsi="Arial" w:cs="Arial"/>
          <w:b/>
          <w:sz w:val="20"/>
          <w:szCs w:val="20"/>
        </w:rPr>
        <w:t>Describe the management system</w:t>
      </w:r>
    </w:p>
    <w:p w14:paraId="1C324E11" w14:textId="46F1E1B0"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0D3A9B">
        <w:rPr>
          <w:rFonts w:ascii="Arial" w:hAnsi="Arial" w:cs="Arial"/>
          <w:color w:val="000000" w:themeColor="text1"/>
          <w:sz w:val="20"/>
          <w:szCs w:val="20"/>
        </w:rPr>
        <w:t>13</w:t>
      </w:r>
      <w:r w:rsidRPr="00433635">
        <w:rPr>
          <w:rFonts w:ascii="Arial" w:hAnsi="Arial" w:cs="Arial"/>
          <w:color w:val="000000" w:themeColor="text1"/>
          <w:sz w:val="20"/>
          <w:szCs w:val="20"/>
        </w:rPr>
        <w:t>.</w:t>
      </w:r>
      <w:r w:rsidR="000D3A9B">
        <w:rPr>
          <w:rFonts w:ascii="Arial" w:hAnsi="Arial" w:cs="Arial"/>
          <w:color w:val="000000" w:themeColor="text1"/>
          <w:sz w:val="20"/>
          <w:szCs w:val="20"/>
        </w:rPr>
        <w:t>f</w:t>
      </w:r>
      <w:r w:rsidRPr="00433635">
        <w:rPr>
          <w:rFonts w:ascii="Arial" w:hAnsi="Arial" w:cs="Arial"/>
          <w:color w:val="000000" w:themeColor="text1"/>
          <w:sz w:val="20"/>
          <w:szCs w:val="20"/>
        </w:rPr>
        <w:t xml:space="preserve">) </w:t>
      </w:r>
      <w:r>
        <w:rPr>
          <w:rFonts w:ascii="Arial" w:hAnsi="Arial" w:cs="Arial"/>
          <w:color w:val="000000" w:themeColor="text1"/>
          <w:sz w:val="20"/>
          <w:szCs w:val="20"/>
        </w:rPr>
        <w:t>The bedding management system is</w:t>
      </w:r>
      <w:r w:rsidR="0039351C">
        <w:rPr>
          <w:rFonts w:ascii="Arial" w:hAnsi="Arial" w:cs="Arial"/>
          <w:color w:val="000000" w:themeColor="text1"/>
          <w:sz w:val="20"/>
          <w:szCs w:val="20"/>
        </w:rPr>
        <w:t>:</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7287CF36" w:rsidR="00101B29" w:rsidRDefault="000D3A9B" w:rsidP="00433635">
      <w:pPr>
        <w:pStyle w:val="ListParagraph"/>
        <w:spacing w:before="240"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g</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3152F30A" w:rsidR="00433635" w:rsidRDefault="000D3A9B" w:rsidP="00433635">
      <w:pPr>
        <w:pStyle w:val="ListParagraph"/>
        <w:spacing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h</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(or)  _____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br/>
      </w:r>
    </w:p>
    <w:p w14:paraId="6E1BE6E9" w14:textId="53444873" w:rsidR="00433635" w:rsidRPr="007C2855" w:rsidRDefault="000D3A9B" w:rsidP="00433635">
      <w:pPr>
        <w:pStyle w:val="ListParagraph"/>
        <w:spacing w:line="360" w:lineRule="auto"/>
        <w:ind w:left="1440" w:hanging="36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i</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w:t>
      </w:r>
      <w:r w:rsidR="0039351C">
        <w:rPr>
          <w:rFonts w:ascii="Arial" w:hAnsi="Arial" w:cs="Arial"/>
          <w:sz w:val="20"/>
          <w:szCs w:val="20"/>
        </w:rPr>
        <w:t>, r</w:t>
      </w:r>
      <w:r w:rsidR="00433635">
        <w:rPr>
          <w:rFonts w:ascii="Arial" w:hAnsi="Arial" w:cs="Arial"/>
          <w:sz w:val="20"/>
          <w:szCs w:val="20"/>
        </w:rPr>
        <w:t xml:space="preserve">emoved, then </w:t>
      </w:r>
      <w:r w:rsidR="00433635" w:rsidRPr="007C2855">
        <w:rPr>
          <w:rFonts w:ascii="Arial" w:hAnsi="Arial" w:cs="Arial"/>
          <w:sz w:val="20"/>
          <w:szCs w:val="20"/>
        </w:rPr>
        <w:t>replaced</w:t>
      </w:r>
      <w:r w:rsidR="00101B29">
        <w:rPr>
          <w:rFonts w:ascii="Arial" w:hAnsi="Arial" w:cs="Arial"/>
          <w:sz w:val="20"/>
          <w:szCs w:val="20"/>
        </w:rPr>
        <w:t xml:space="preserve">? </w:t>
      </w:r>
      <w:r w:rsidR="0039351C">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Date last completed:___________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1811161F" w14:textId="1A9979F5" w:rsidR="00226600" w:rsidRDefault="00C169D3" w:rsidP="00226600">
      <w:pPr>
        <w:pStyle w:val="ListParagraph"/>
        <w:spacing w:line="360" w:lineRule="auto"/>
        <w:ind w:left="1080"/>
        <w:rPr>
          <w:rFonts w:ascii="Arial" w:hAnsi="Arial" w:cs="Arial"/>
          <w:sz w:val="20"/>
          <w:szCs w:val="20"/>
        </w:rPr>
      </w:pPr>
      <w:r>
        <w:rPr>
          <w:rFonts w:ascii="Arial" w:hAnsi="Arial" w:cs="Arial"/>
          <w:sz w:val="20"/>
          <w:szCs w:val="20"/>
        </w:rPr>
        <w:t>14</w:t>
      </w:r>
      <w:r w:rsidR="006A2183">
        <w:rPr>
          <w:rFonts w:ascii="Arial" w:hAnsi="Arial" w:cs="Arial"/>
          <w:sz w:val="20"/>
          <w:szCs w:val="20"/>
        </w:rPr>
        <w:t xml:space="preserve">.a)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628A5157" w14:textId="77777777" w:rsidR="00674B5E" w:rsidRPr="00D826AF" w:rsidRDefault="00226600" w:rsidP="00226600">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3BD24C7B" w14:textId="77777777" w:rsidR="00C169D3" w:rsidRDefault="00C169D3" w:rsidP="005105EA">
      <w:pPr>
        <w:pStyle w:val="ListParagraph"/>
        <w:spacing w:line="240" w:lineRule="auto"/>
        <w:ind w:left="1080"/>
        <w:rPr>
          <w:rFonts w:ascii="Arial" w:hAnsi="Arial" w:cs="Arial"/>
          <w:sz w:val="20"/>
          <w:szCs w:val="20"/>
        </w:rPr>
      </w:pPr>
    </w:p>
    <w:p w14:paraId="0770857A" w14:textId="77777777" w:rsidR="00C169D3" w:rsidRDefault="00C169D3" w:rsidP="005105EA">
      <w:pPr>
        <w:pStyle w:val="ListParagraph"/>
        <w:spacing w:line="240" w:lineRule="auto"/>
        <w:ind w:left="1080"/>
        <w:rPr>
          <w:rFonts w:ascii="Arial" w:hAnsi="Arial" w:cs="Arial"/>
          <w:sz w:val="20"/>
          <w:szCs w:val="20"/>
        </w:rPr>
      </w:pPr>
    </w:p>
    <w:p w14:paraId="348570C8" w14:textId="77777777" w:rsidR="00C169D3" w:rsidRDefault="00C169D3" w:rsidP="005105EA">
      <w:pPr>
        <w:pStyle w:val="ListParagraph"/>
        <w:spacing w:line="240" w:lineRule="auto"/>
        <w:ind w:left="1080"/>
        <w:rPr>
          <w:rFonts w:ascii="Arial" w:hAnsi="Arial" w:cs="Arial"/>
          <w:sz w:val="20"/>
          <w:szCs w:val="20"/>
        </w:rPr>
      </w:pPr>
    </w:p>
    <w:p w14:paraId="22978A1C" w14:textId="77777777" w:rsidR="00C169D3" w:rsidRDefault="00C169D3" w:rsidP="005105EA">
      <w:pPr>
        <w:pStyle w:val="ListParagraph"/>
        <w:spacing w:line="240" w:lineRule="auto"/>
        <w:ind w:left="1080"/>
        <w:rPr>
          <w:rFonts w:ascii="Arial" w:hAnsi="Arial" w:cs="Arial"/>
          <w:sz w:val="20"/>
          <w:szCs w:val="20"/>
        </w:rPr>
      </w:pPr>
    </w:p>
    <w:p w14:paraId="6F5F6BA4" w14:textId="7E44705D" w:rsidR="001D2127" w:rsidRPr="007C2855" w:rsidRDefault="00C169D3" w:rsidP="005105EA">
      <w:pPr>
        <w:pStyle w:val="ListParagraph"/>
        <w:spacing w:line="240" w:lineRule="auto"/>
        <w:ind w:left="1080"/>
        <w:rPr>
          <w:rFonts w:ascii="Arial" w:hAnsi="Arial" w:cs="Arial"/>
          <w:sz w:val="20"/>
          <w:szCs w:val="20"/>
        </w:rPr>
      </w:pPr>
      <w:r w:rsidRPr="002B5C65">
        <w:rPr>
          <w:rFonts w:ascii="Arial" w:hAnsi="Arial" w:cs="Arial"/>
          <w:sz w:val="20"/>
          <w:szCs w:val="20"/>
          <w:highlight w:val="yellow"/>
        </w:rPr>
        <w:t>14</w:t>
      </w:r>
      <w:r w:rsidR="005105EA" w:rsidRPr="002B5C65">
        <w:rPr>
          <w:rFonts w:ascii="Arial" w:hAnsi="Arial" w:cs="Arial"/>
          <w:sz w:val="20"/>
          <w:szCs w:val="20"/>
          <w:highlight w:val="yellow"/>
        </w:rPr>
        <w:t>.b)</w:t>
      </w:r>
      <w:r w:rsidR="005105EA">
        <w:rPr>
          <w:rFonts w:ascii="Arial" w:hAnsi="Arial" w:cs="Arial"/>
          <w:sz w:val="20"/>
          <w:szCs w:val="20"/>
        </w:rPr>
        <w:t xml:space="preserve"> </w:t>
      </w:r>
      <w:r w:rsidR="001D2127" w:rsidRPr="007C2855">
        <w:rPr>
          <w:rFonts w:ascii="Arial" w:hAnsi="Arial" w:cs="Arial"/>
          <w:sz w:val="20"/>
          <w:szCs w:val="20"/>
        </w:rPr>
        <w:t xml:space="preserve">Type </w:t>
      </w:r>
      <w:r w:rsidR="000B5295">
        <w:rPr>
          <w:rFonts w:ascii="Arial" w:hAnsi="Arial" w:cs="Arial"/>
          <w:sz w:val="20"/>
          <w:szCs w:val="20"/>
        </w:rPr>
        <w:t xml:space="preserve">primary </w:t>
      </w:r>
      <w:r w:rsidR="001D2127" w:rsidRPr="007C2855">
        <w:rPr>
          <w:rFonts w:ascii="Arial" w:hAnsi="Arial" w:cs="Arial"/>
          <w:sz w:val="20"/>
          <w:szCs w:val="20"/>
        </w:rPr>
        <w:t>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w:t>
      </w:r>
      <w:commentRangeStart w:id="136"/>
      <w:commentRangeStart w:id="137"/>
      <w:r w:rsidR="00C25707" w:rsidRPr="007C2855">
        <w:rPr>
          <w:rFonts w:ascii="Arial" w:hAnsi="Arial" w:cs="Arial"/>
          <w:sz w:val="20"/>
          <w:szCs w:val="20"/>
        </w:rPr>
        <w:t>(Check</w:t>
      </w:r>
      <w:r w:rsidR="000B5295">
        <w:rPr>
          <w:rFonts w:ascii="Arial" w:hAnsi="Arial" w:cs="Arial"/>
          <w:sz w:val="20"/>
          <w:szCs w:val="20"/>
        </w:rPr>
        <w:t xml:space="preserve"> </w:t>
      </w:r>
      <w:r w:rsidR="006C0813">
        <w:rPr>
          <w:rFonts w:ascii="Arial" w:hAnsi="Arial" w:cs="Arial"/>
          <w:sz w:val="20"/>
          <w:szCs w:val="20"/>
        </w:rPr>
        <w:t>one</w:t>
      </w:r>
      <w:r w:rsidR="00C25707" w:rsidRPr="007C2855">
        <w:rPr>
          <w:rFonts w:ascii="Arial" w:hAnsi="Arial" w:cs="Arial"/>
          <w:sz w:val="20"/>
          <w:szCs w:val="20"/>
        </w:rPr>
        <w:t>)</w:t>
      </w:r>
      <w:commentRangeEnd w:id="136"/>
      <w:r w:rsidR="009E6E6E">
        <w:rPr>
          <w:rStyle w:val="CommentReference"/>
        </w:rPr>
        <w:commentReference w:id="136"/>
      </w:r>
      <w:commentRangeEnd w:id="137"/>
      <w:r w:rsidR="00BB1FB8">
        <w:rPr>
          <w:rStyle w:val="CommentReference"/>
        </w:rPr>
        <w:commentReference w:id="137"/>
      </w:r>
    </w:p>
    <w:p w14:paraId="5C5D0422" w14:textId="1D5C9677"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00C169D3">
        <w:rPr>
          <w:rFonts w:ascii="Arial" w:hAnsi="Arial" w:cs="Arial"/>
          <w:sz w:val="20"/>
          <w:szCs w:val="20"/>
        </w:rPr>
        <w:t>14</w:t>
      </w:r>
      <w:r w:rsidRPr="00502B35">
        <w:rPr>
          <w:rFonts w:ascii="Arial" w:hAnsi="Arial" w:cs="Arial"/>
          <w:sz w:val="20"/>
          <w:szCs w:val="20"/>
        </w:rPr>
        <w:t xml:space="preserve">.b.i </w:t>
      </w:r>
      <w:r>
        <w:rPr>
          <w:rFonts w:ascii="Arial" w:hAnsi="Arial" w:cs="Arial"/>
          <w:sz w:val="20"/>
          <w:szCs w:val="20"/>
        </w:rPr>
        <w:tab/>
      </w: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commentRangeStart w:id="138"/>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commentRangeEnd w:id="138"/>
      <w:r w:rsidR="00210DCC">
        <w:rPr>
          <w:rStyle w:val="CommentReference"/>
        </w:rPr>
        <w:commentReference w:id="138"/>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r w:rsidR="00502B35" w:rsidRPr="00210DCC">
        <w:rPr>
          <w:rFonts w:ascii="Arial" w:hAnsi="Arial" w:cs="Arial"/>
          <w:sz w:val="20"/>
          <w:szCs w:val="20"/>
        </w:rPr>
        <w:tab/>
        <w:t xml:space="preserve">  </w:t>
      </w:r>
      <w:r w:rsidR="00502B35" w:rsidRPr="00210DCC">
        <w:rPr>
          <w:rFonts w:ascii="Arial" w:hAnsi="Arial" w:cs="Arial"/>
          <w:sz w:val="20"/>
          <w:szCs w:val="20"/>
        </w:rPr>
        <w:tab/>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75DBCCE3" w14:textId="317246AD" w:rsidR="005750CF" w:rsidRPr="00B7360A" w:rsidRDefault="005750CF" w:rsidP="009E6E6E">
      <w:pPr>
        <w:spacing w:line="240" w:lineRule="auto"/>
        <w:ind w:left="720"/>
        <w:rPr>
          <w:rFonts w:ascii="Arial" w:hAnsi="Arial" w:cs="Arial"/>
          <w:i/>
          <w:color w:val="1F497D" w:themeColor="text2"/>
          <w:sz w:val="20"/>
          <w:szCs w:val="20"/>
        </w:rPr>
      </w:pPr>
      <w:r w:rsidRPr="00B7360A">
        <w:rPr>
          <w:rFonts w:ascii="Arial" w:hAnsi="Arial" w:cs="Arial"/>
          <w:i/>
          <w:color w:val="1F497D" w:themeColor="text2"/>
          <w:sz w:val="20"/>
          <w:szCs w:val="20"/>
        </w:rPr>
        <w:lastRenderedPageBreak/>
        <w:t>Depending of their answer</w:t>
      </w:r>
      <w:r w:rsidR="00827678" w:rsidRPr="00B7360A">
        <w:rPr>
          <w:rFonts w:ascii="Arial" w:hAnsi="Arial" w:cs="Arial"/>
          <w:i/>
          <w:color w:val="1F497D" w:themeColor="text2"/>
          <w:sz w:val="20"/>
          <w:szCs w:val="20"/>
        </w:rPr>
        <w:t xml:space="preserve"> to 14.b</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C169D3" w:rsidRPr="00B7360A">
        <w:rPr>
          <w:rFonts w:ascii="Arial" w:hAnsi="Arial" w:cs="Arial"/>
          <w:i/>
          <w:color w:val="1F497D" w:themeColor="text2"/>
          <w:sz w:val="20"/>
          <w:szCs w:val="20"/>
        </w:rPr>
        <w:t>14</w:t>
      </w:r>
      <w:r w:rsidR="0014616B" w:rsidRPr="00B7360A">
        <w:rPr>
          <w:rFonts w:ascii="Arial" w:hAnsi="Arial" w:cs="Arial"/>
          <w:i/>
          <w:color w:val="1F497D" w:themeColor="text2"/>
          <w:sz w:val="20"/>
          <w:szCs w:val="20"/>
        </w:rPr>
        <w:t>.</w:t>
      </w:r>
      <w:r w:rsidR="00E20973" w:rsidRPr="00B7360A">
        <w:rPr>
          <w:rFonts w:ascii="Arial" w:hAnsi="Arial" w:cs="Arial"/>
          <w:i/>
          <w:color w:val="1F497D" w:themeColor="text2"/>
          <w:sz w:val="20"/>
          <w:szCs w:val="20"/>
        </w:rPr>
        <w:t>h</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224B005D" w:rsidR="002F28F8" w:rsidRDefault="00C169D3" w:rsidP="005105EA">
      <w:pPr>
        <w:pStyle w:val="ListParagraph"/>
        <w:spacing w:line="240" w:lineRule="auto"/>
        <w:ind w:left="108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7290CDD" w:rsidR="00A27D93" w:rsidRPr="00A27D93" w:rsidRDefault="00C169D3" w:rsidP="00ED7980">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5AA32FB9" w:rsidR="007C2855" w:rsidRPr="00A27D93" w:rsidRDefault="00C169D3" w:rsidP="00D826AF">
      <w:pPr>
        <w:pStyle w:val="ListParagraph"/>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369E676F" w:rsidR="001D2127"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003C8339" w:rsidR="00865DF5" w:rsidRPr="00FA61AE" w:rsidRDefault="00C169D3" w:rsidP="00FA61AE">
      <w:pPr>
        <w:spacing w:after="0" w:line="360" w:lineRule="auto"/>
        <w:ind w:left="2340" w:hanging="720"/>
        <w:rPr>
          <w:rFonts w:ascii="Arial" w:hAnsi="Arial" w:cs="Arial"/>
          <w:sz w:val="10"/>
          <w:szCs w:val="10"/>
        </w:rPr>
      </w:pPr>
      <w:r>
        <w:rPr>
          <w:rFonts w:ascii="Arial" w:hAnsi="Arial" w:cs="Arial"/>
          <w:sz w:val="20"/>
          <w:szCs w:val="20"/>
        </w:rPr>
        <w:t>14</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111C488F" w14:textId="303F5483" w:rsidR="006E4C37" w:rsidRDefault="00C169D3" w:rsidP="00226600">
      <w:pPr>
        <w:spacing w:line="360" w:lineRule="auto"/>
        <w:ind w:left="2340" w:hanging="720"/>
        <w:rPr>
          <w:rFonts w:ascii="Arial" w:hAnsi="Arial" w:cs="Arial"/>
          <w:sz w:val="20"/>
          <w:szCs w:val="20"/>
        </w:rPr>
      </w:pPr>
      <w:r>
        <w:rPr>
          <w:rFonts w:ascii="Arial" w:hAnsi="Arial" w:cs="Arial"/>
          <w:sz w:val="20"/>
          <w:szCs w:val="20"/>
        </w:rPr>
        <w:t>14</w:t>
      </w:r>
      <w:r w:rsidR="000A1C76">
        <w:rPr>
          <w:rFonts w:ascii="Arial" w:hAnsi="Arial" w:cs="Arial"/>
          <w:sz w:val="20"/>
          <w:szCs w:val="20"/>
        </w:rPr>
        <w:t xml:space="preserve">.c.v) If using reclaimed sand, it is stored: </w:t>
      </w:r>
      <w:r w:rsidR="006E4C37">
        <w:rPr>
          <w:rFonts w:ascii="Arial" w:hAnsi="Arial" w:cs="Arial"/>
          <w:sz w:val="20"/>
          <w:szCs w:val="20"/>
        </w:rPr>
        <w:t>(check one)</w:t>
      </w:r>
    </w:p>
    <w:p w14:paraId="59534ADF" w14:textId="42E97437"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or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12B5E101" w:rsidR="00AC6B71" w:rsidRPr="00AC6B71" w:rsidRDefault="00C169D3" w:rsidP="00226600">
      <w:pPr>
        <w:spacing w:after="0" w:line="36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EE9FCEA" w:rsidR="00832FD5" w:rsidRDefault="00C169D3" w:rsidP="005105EA">
      <w:pPr>
        <w:pStyle w:val="ListParagraph"/>
        <w:spacing w:after="0" w:line="240" w:lineRule="auto"/>
        <w:ind w:left="1080"/>
        <w:rPr>
          <w:rFonts w:ascii="Arial" w:hAnsi="Arial" w:cs="Arial"/>
          <w:b/>
          <w:sz w:val="20"/>
          <w:szCs w:val="20"/>
        </w:rPr>
      </w:pPr>
      <w:r>
        <w:rPr>
          <w:rFonts w:ascii="Arial" w:hAnsi="Arial" w:cs="Arial"/>
          <w:sz w:val="20"/>
          <w:szCs w:val="20"/>
        </w:rPr>
        <w:t>14</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30E076D5" w:rsidR="00865DF5" w:rsidRPr="00865DF5" w:rsidRDefault="00C169D3" w:rsidP="00501EE8">
      <w:pPr>
        <w:pStyle w:val="ListParagraph"/>
        <w:spacing w:after="0"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07E7230" w:rsidR="0039351C" w:rsidRDefault="00C169D3" w:rsidP="00FA61AE">
      <w:pPr>
        <w:pStyle w:val="ListParagraph"/>
        <w:spacing w:line="240" w:lineRule="auto"/>
        <w:ind w:left="1620"/>
        <w:rPr>
          <w:rFonts w:ascii="Arial" w:hAnsi="Arial" w:cs="Arial"/>
          <w:sz w:val="20"/>
          <w:szCs w:val="20"/>
        </w:rPr>
      </w:pPr>
      <w:r>
        <w:rPr>
          <w:rFonts w:ascii="Arial" w:hAnsi="Arial" w:cs="Arial"/>
          <w:sz w:val="20"/>
          <w:szCs w:val="20"/>
        </w:rPr>
        <w:t>14</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6665A5C2" w:rsidR="00FA61AE" w:rsidRP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7816A395" w:rsidR="0039351C" w:rsidRDefault="00C169D3" w:rsidP="00855B6A">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537B6E63" w14:textId="1659533E" w:rsidR="00855B6A" w:rsidRPr="00FA61AE" w:rsidRDefault="00855B6A" w:rsidP="0039351C">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4E84BBAA" w:rsidR="00D22572"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54063DF7" w:rsidR="00226600" w:rsidRDefault="00C169D3" w:rsidP="00226600">
      <w:pPr>
        <w:pStyle w:val="ListParagraph"/>
        <w:spacing w:line="360" w:lineRule="auto"/>
        <w:ind w:left="2340" w:hanging="720"/>
        <w:rPr>
          <w:rFonts w:ascii="Arial" w:hAnsi="Arial" w:cs="Arial"/>
          <w:sz w:val="20"/>
          <w:szCs w:val="20"/>
        </w:rPr>
      </w:pPr>
      <w:r>
        <w:rPr>
          <w:rFonts w:ascii="Arial" w:hAnsi="Arial" w:cs="Arial"/>
          <w:sz w:val="20"/>
          <w:szCs w:val="20"/>
        </w:rPr>
        <w:t>14</w:t>
      </w:r>
      <w:r w:rsidR="00FA61AE">
        <w:rPr>
          <w:rFonts w:ascii="Arial" w:hAnsi="Arial" w:cs="Arial"/>
          <w:sz w:val="20"/>
          <w:szCs w:val="20"/>
        </w:rPr>
        <w:t>.d.v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7BD72B5E" w:rsidR="00C44A73" w:rsidRDefault="00C169D3" w:rsidP="00C44A73">
      <w:pPr>
        <w:pStyle w:val="ListParagraph"/>
        <w:spacing w:line="240" w:lineRule="auto"/>
        <w:ind w:left="1080"/>
        <w:rPr>
          <w:rFonts w:ascii="Arial" w:hAnsi="Arial" w:cs="Arial"/>
          <w:b/>
          <w:sz w:val="20"/>
          <w:szCs w:val="20"/>
        </w:rPr>
      </w:pPr>
      <w:r>
        <w:rPr>
          <w:rFonts w:ascii="Arial" w:hAnsi="Arial" w:cs="Arial"/>
          <w:sz w:val="20"/>
          <w:szCs w:val="20"/>
        </w:rPr>
        <w:t>14</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26691E0F"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 Straw or hay</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521B3583"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6227E86E"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7319649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.e.iv) Storage location?</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70FC41AC" w:rsidR="00C44A73" w:rsidRPr="00C44A73" w:rsidRDefault="00C169D3" w:rsidP="00C44A73">
      <w:pPr>
        <w:pStyle w:val="ListParagraph"/>
        <w:spacing w:line="240" w:lineRule="auto"/>
        <w:ind w:left="1080"/>
        <w:rPr>
          <w:rFonts w:ascii="Arial" w:hAnsi="Arial" w:cs="Arial"/>
          <w:sz w:val="20"/>
          <w:szCs w:val="20"/>
        </w:rPr>
      </w:pPr>
      <w:commentRangeStart w:id="139"/>
      <w:commentRangeStart w:id="140"/>
      <w:r w:rsidRPr="002B5C65">
        <w:rPr>
          <w:rFonts w:ascii="Arial" w:hAnsi="Arial" w:cs="Arial"/>
          <w:sz w:val="20"/>
          <w:szCs w:val="20"/>
          <w:highlight w:val="yellow"/>
        </w:rPr>
        <w:t>14</w:t>
      </w:r>
      <w:r w:rsidR="00C44A73" w:rsidRPr="002B5C65">
        <w:rPr>
          <w:rFonts w:ascii="Arial" w:hAnsi="Arial" w:cs="Arial"/>
          <w:sz w:val="20"/>
          <w:szCs w:val="20"/>
          <w:highlight w:val="yellow"/>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29571800"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 xml:space="preserve">.i) </w:t>
      </w:r>
      <w:r w:rsidR="00CE4BDD">
        <w:rPr>
          <w:rFonts w:ascii="Arial" w:hAnsi="Arial" w:cs="Arial"/>
          <w:sz w:val="20"/>
          <w:szCs w:val="20"/>
        </w:rPr>
        <w:t>Kiln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FD765E8"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139"/>
      <w:r w:rsidR="00D35F83">
        <w:rPr>
          <w:rStyle w:val="CommentReference"/>
        </w:rPr>
        <w:commentReference w:id="139"/>
      </w:r>
      <w:commentRangeEnd w:id="140"/>
      <w:r w:rsidR="00BB1FB8">
        <w:rPr>
          <w:rStyle w:val="CommentReference"/>
        </w:rPr>
        <w:commentReference w:id="140"/>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50B46513" w:rsidR="00CE4BDD" w:rsidRPr="00C44A73" w:rsidRDefault="00C169D3" w:rsidP="00CE4BDD">
      <w:pPr>
        <w:pStyle w:val="ListParagraph"/>
        <w:spacing w:line="240" w:lineRule="auto"/>
        <w:ind w:left="1080"/>
        <w:rPr>
          <w:rFonts w:ascii="Arial" w:hAnsi="Arial" w:cs="Arial"/>
          <w:sz w:val="20"/>
          <w:szCs w:val="20"/>
        </w:rPr>
      </w:pPr>
      <w:r>
        <w:rPr>
          <w:rFonts w:ascii="Arial" w:hAnsi="Arial" w:cs="Arial"/>
          <w:sz w:val="20"/>
          <w:szCs w:val="20"/>
        </w:rPr>
        <w:t>14</w:t>
      </w:r>
      <w:r w:rsidR="00CE4BDD">
        <w:rPr>
          <w:rFonts w:ascii="Arial" w:hAnsi="Arial" w:cs="Arial"/>
          <w:sz w:val="20"/>
          <w:szCs w:val="20"/>
        </w:rPr>
        <w:t xml:space="preserve">.g) Answer the following questions </w:t>
      </w:r>
      <w:r w:rsidR="00CE4BDD" w:rsidRPr="003801B4">
        <w:rPr>
          <w:rFonts w:ascii="Arial" w:hAnsi="Arial" w:cs="Arial"/>
          <w:sz w:val="20"/>
          <w:szCs w:val="20"/>
        </w:rPr>
        <w:t xml:space="preserve">if you </w:t>
      </w:r>
      <w:r w:rsidR="00CE4BDD">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sidR="00CE4BDD">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2DA248FF"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commentRangeStart w:id="141"/>
      <w:r w:rsidR="00CE4BDD">
        <w:rPr>
          <w:rFonts w:ascii="Arial" w:hAnsi="Arial" w:cs="Arial"/>
          <w:sz w:val="20"/>
          <w:szCs w:val="20"/>
        </w:rPr>
        <w:t>.g.i)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6993750A"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1E45BF09"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 xml:space="preserve">.g.iii) </w:t>
      </w:r>
      <w:r w:rsidR="00E652D2">
        <w:rPr>
          <w:rFonts w:ascii="Arial" w:hAnsi="Arial" w:cs="Arial"/>
          <w:sz w:val="20"/>
          <w:szCs w:val="20"/>
        </w:rPr>
        <w:t xml:space="preserve"> </w:t>
      </w:r>
      <w:r w:rsidR="00BF6731">
        <w:rPr>
          <w:rFonts w:ascii="Arial" w:hAnsi="Arial" w:cs="Arial"/>
          <w:sz w:val="20"/>
          <w:szCs w:val="20"/>
        </w:rPr>
        <w:t>If you till/aerate your pack, how often do you do this?</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003D5710" w:rsid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C41A4DA" w14:textId="77777777" w:rsidR="00BF6731" w:rsidRDefault="00BF6731" w:rsidP="00E652D2">
      <w:pPr>
        <w:pStyle w:val="ListParagraph"/>
        <w:spacing w:line="240" w:lineRule="auto"/>
        <w:ind w:left="360"/>
        <w:rPr>
          <w:rFonts w:ascii="Arial" w:hAnsi="Arial" w:cs="Arial"/>
          <w:sz w:val="20"/>
          <w:szCs w:val="20"/>
        </w:rPr>
      </w:pPr>
    </w:p>
    <w:p w14:paraId="706BDDF5" w14:textId="4BC0024E" w:rsidR="00BF6731" w:rsidRDefault="00C169D3" w:rsidP="00BF6731">
      <w:pPr>
        <w:pStyle w:val="ListParagraph"/>
        <w:spacing w:line="240" w:lineRule="auto"/>
        <w:ind w:left="1440"/>
        <w:rPr>
          <w:rFonts w:ascii="Arial" w:hAnsi="Arial" w:cs="Arial"/>
          <w:sz w:val="20"/>
          <w:szCs w:val="20"/>
        </w:rPr>
      </w:pPr>
      <w:r>
        <w:rPr>
          <w:rFonts w:ascii="Arial" w:hAnsi="Arial" w:cs="Arial"/>
          <w:sz w:val="20"/>
          <w:szCs w:val="20"/>
        </w:rPr>
        <w:t>14</w:t>
      </w:r>
      <w:r w:rsidR="00BF6731">
        <w:rPr>
          <w:rFonts w:ascii="Arial" w:hAnsi="Arial" w:cs="Arial"/>
          <w:sz w:val="20"/>
          <w:szCs w:val="20"/>
        </w:rPr>
        <w:t>.g.iv)  If you till/aerate your pack, how often do you do this?</w:t>
      </w:r>
    </w:p>
    <w:p w14:paraId="752EF710"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5C912C8"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E240C6"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D9B7889" w14:textId="59FA39A6" w:rsidR="00BF6731" w:rsidRPr="004757B7" w:rsidRDefault="00BF6731" w:rsidP="001A3EA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141"/>
      <w:r w:rsidR="00543170">
        <w:rPr>
          <w:rStyle w:val="CommentReference"/>
        </w:rPr>
        <w:commentReference w:id="141"/>
      </w:r>
    </w:p>
    <w:p w14:paraId="061533D8" w14:textId="5070471F"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sidR="005105EA" w:rsidRPr="00FA61AE">
        <w:rPr>
          <w:rFonts w:ascii="Arial" w:hAnsi="Arial" w:cs="Arial"/>
          <w:sz w:val="20"/>
          <w:szCs w:val="20"/>
        </w:rPr>
        <w:t>.</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21A339E"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77ECD8E8"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r w:rsidR="00FA61AE">
        <w:rPr>
          <w:rFonts w:ascii="Arial" w:hAnsi="Arial" w:cs="Arial"/>
          <w:sz w:val="20"/>
          <w:szCs w:val="20"/>
        </w:rPr>
        <w:t>(or)      _________ounces per 24 square feet of pack/yard area</w:t>
      </w:r>
    </w:p>
    <w:p w14:paraId="73AAA643" w14:textId="3F107205"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2C88786F" w14:textId="27259522" w:rsidR="00F45144" w:rsidRDefault="00C169D3" w:rsidP="00F45144">
      <w:pPr>
        <w:spacing w:after="0" w:line="240" w:lineRule="auto"/>
        <w:ind w:left="1080"/>
        <w:rPr>
          <w:rFonts w:ascii="Arial" w:hAnsi="Arial" w:cs="Arial"/>
          <w:sz w:val="20"/>
          <w:szCs w:val="20"/>
        </w:rPr>
      </w:pPr>
      <w:r>
        <w:rPr>
          <w:rFonts w:ascii="Arial" w:hAnsi="Arial" w:cs="Arial"/>
          <w:sz w:val="20"/>
          <w:szCs w:val="20"/>
        </w:rPr>
        <w:lastRenderedPageBreak/>
        <w:t>14</w:t>
      </w:r>
      <w:r w:rsidR="005750CF" w:rsidRPr="00F45144">
        <w:rPr>
          <w:rFonts w:ascii="Arial" w:hAnsi="Arial" w:cs="Arial"/>
          <w:sz w:val="20"/>
          <w:szCs w:val="20"/>
        </w:rPr>
        <w:t>.</w:t>
      </w:r>
      <w:r w:rsidR="00376B81" w:rsidRPr="00F45144">
        <w:rPr>
          <w:rFonts w:ascii="Arial" w:hAnsi="Arial" w:cs="Arial"/>
          <w:sz w:val="20"/>
          <w:szCs w:val="20"/>
        </w:rPr>
        <w:t>i</w:t>
      </w:r>
      <w:r w:rsidR="00EA760D">
        <w:rPr>
          <w:rFonts w:ascii="Arial" w:hAnsi="Arial" w:cs="Arial"/>
          <w:sz w:val="20"/>
          <w:szCs w:val="20"/>
        </w:rPr>
        <w:t>.</w:t>
      </w:r>
      <w:r w:rsidR="00376B81">
        <w:rPr>
          <w:rFonts w:ascii="Arial" w:hAnsi="Arial" w:cs="Arial"/>
          <w:sz w:val="20"/>
          <w:szCs w:val="20"/>
        </w:rPr>
        <w:t xml:space="preserve"> </w:t>
      </w:r>
      <w:r w:rsidR="00F45144">
        <w:rPr>
          <w:rFonts w:ascii="Arial" w:hAnsi="Arial" w:cs="Arial"/>
          <w:sz w:val="20"/>
          <w:szCs w:val="20"/>
        </w:rPr>
        <w:t>A</w:t>
      </w:r>
      <w:r w:rsidR="005750CF">
        <w:rPr>
          <w:rFonts w:ascii="Arial" w:hAnsi="Arial" w:cs="Arial"/>
          <w:sz w:val="20"/>
          <w:szCs w:val="20"/>
        </w:rPr>
        <w:t xml:space="preserve">nything you’d like to tell us about your bedding management practices that weren’t included in </w:t>
      </w:r>
      <w:r w:rsidR="006513DA">
        <w:rPr>
          <w:rFonts w:ascii="Arial" w:hAnsi="Arial" w:cs="Arial"/>
          <w:sz w:val="20"/>
          <w:szCs w:val="20"/>
        </w:rPr>
        <w:t xml:space="preserve">the </w:t>
      </w:r>
      <w:r w:rsidR="005750CF">
        <w:rPr>
          <w:rFonts w:ascii="Arial" w:hAnsi="Arial" w:cs="Arial"/>
          <w:sz w:val="20"/>
          <w:szCs w:val="20"/>
        </w:rPr>
        <w:t>above questions</w:t>
      </w:r>
      <w:r w:rsidR="00F45144">
        <w:rPr>
          <w:rFonts w:ascii="Arial" w:hAnsi="Arial" w:cs="Arial"/>
          <w:sz w:val="20"/>
          <w:szCs w:val="20"/>
        </w:rPr>
        <w:t>?</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FC27504" w14:textId="77777777" w:rsidR="009E6E6E" w:rsidRPr="004B3964" w:rsidRDefault="009E6E6E" w:rsidP="009E6E6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058FA65" w14:textId="77777777" w:rsidR="00C847AF" w:rsidRDefault="00C847AF" w:rsidP="00C847AF">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212E4D65" w:rsidR="001A3EA1" w:rsidRPr="001A3EA1" w:rsidRDefault="004757B7"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44C3A913" w14:textId="77777777" w:rsidR="001A3EA1" w:rsidRDefault="001A3EA1"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683E7560" w14:textId="77777777" w:rsidR="001A3EA1" w:rsidRDefault="001A3EA1" w:rsidP="00C847AF">
      <w:pPr>
        <w:pStyle w:val="ListParagraph"/>
        <w:tabs>
          <w:tab w:val="left" w:pos="2790"/>
        </w:tabs>
        <w:spacing w:line="360" w:lineRule="auto"/>
        <w:ind w:left="1080"/>
        <w:rPr>
          <w:rFonts w:ascii="Arial" w:hAnsi="Arial" w:cs="Arial"/>
          <w:sz w:val="20"/>
          <w:szCs w:val="20"/>
        </w:rPr>
      </w:pPr>
    </w:p>
    <w:p w14:paraId="26F4156A" w14:textId="6F8281CC" w:rsidR="001A3EA1" w:rsidRDefault="004757B7"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________________ lbs/cow/year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75696250" w:rsidR="004757B7" w:rsidRPr="00622FEB"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commentRangeStart w:id="142"/>
      <w:r>
        <w:rPr>
          <w:rFonts w:ascii="Arial" w:hAnsi="Arial" w:cs="Arial"/>
          <w:sz w:val="20"/>
          <w:szCs w:val="20"/>
        </w:rPr>
        <w:t>Average milk production</w:t>
      </w:r>
      <w:r w:rsidRPr="007C2855">
        <w:rPr>
          <w:rFonts w:ascii="Arial" w:hAnsi="Arial" w:cs="Arial"/>
          <w:sz w:val="20"/>
          <w:szCs w:val="20"/>
        </w:rPr>
        <w:t>: ________________ lbs/cow/year</w:t>
      </w:r>
      <w:commentRangeEnd w:id="142"/>
      <w:r w:rsidR="00B54A65">
        <w:rPr>
          <w:rStyle w:val="CommentReference"/>
        </w:rPr>
        <w:commentReference w:id="142"/>
      </w:r>
    </w:p>
    <w:p w14:paraId="171CEFCA" w14:textId="7083C0CE" w:rsidR="00C847AF" w:rsidRPr="001A5F1F" w:rsidRDefault="004757B7"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9"/>
        <w:gridCol w:w="2143"/>
        <w:gridCol w:w="2127"/>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 xml:space="preserve">Lactating </w:t>
            </w:r>
            <w:r>
              <w:rPr>
                <w:rFonts w:ascii="Arial" w:hAnsi="Arial" w:cs="Arial"/>
                <w:sz w:val="20"/>
                <w:szCs w:val="20"/>
              </w:rPr>
              <w:t>cows</w:t>
            </w:r>
          </w:p>
        </w:tc>
        <w:tc>
          <w:tcPr>
            <w:tcW w:w="2212" w:type="dxa"/>
          </w:tcPr>
          <w:p w14:paraId="6B86D0BC"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 xml:space="preserve">Dry </w:t>
            </w:r>
            <w:r>
              <w:rPr>
                <w:rFonts w:ascii="Arial" w:hAnsi="Arial" w:cs="Arial"/>
                <w:sz w:val="20"/>
                <w:szCs w:val="20"/>
              </w:rPr>
              <w:t>cows</w:t>
            </w:r>
          </w:p>
        </w:tc>
        <w:tc>
          <w:tcPr>
            <w:tcW w:w="2189" w:type="dxa"/>
          </w:tcPr>
          <w:p w14:paraId="2E02A57F" w14:textId="77777777" w:rsidR="00C847AF" w:rsidRPr="007C2855" w:rsidRDefault="00C847AF" w:rsidP="003046D6">
            <w:pPr>
              <w:jc w:val="center"/>
              <w:rPr>
                <w:rFonts w:ascii="Arial" w:hAnsi="Arial" w:cs="Arial"/>
                <w:sz w:val="20"/>
                <w:szCs w:val="20"/>
              </w:rPr>
            </w:pPr>
            <w:r w:rsidRPr="007C2855">
              <w:rPr>
                <w:rFonts w:ascii="Arial" w:hAnsi="Arial" w:cs="Arial"/>
                <w:sz w:val="20"/>
                <w:szCs w:val="20"/>
              </w:rPr>
              <w:t>Young</w:t>
            </w:r>
            <w:r>
              <w:rPr>
                <w:rFonts w:ascii="Arial" w:hAnsi="Arial" w:cs="Arial"/>
                <w:sz w:val="20"/>
                <w:szCs w:val="20"/>
              </w:rPr>
              <w:t xml:space="preserve"> </w:t>
            </w:r>
            <w:r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72D219A7"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.d)  </w:t>
      </w:r>
      <w:r>
        <w:rPr>
          <w:rFonts w:ascii="Arial" w:hAnsi="Arial" w:cs="Arial"/>
          <w:sz w:val="20"/>
          <w:szCs w:val="20"/>
        </w:rPr>
        <w:tab/>
        <w:t>Exact actual numbers ________</w:t>
      </w:r>
    </w:p>
    <w:p w14:paraId="7DE7BCFD" w14:textId="6E31EACD" w:rsidR="00C847AF" w:rsidRPr="001A5F1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3E4A293A" w14:textId="77777777" w:rsidR="00C847AF" w:rsidRDefault="00C847AF" w:rsidP="00C847AF">
      <w:pPr>
        <w:spacing w:line="240" w:lineRule="auto"/>
        <w:rPr>
          <w:rFonts w:ascii="Arial" w:hAnsi="Arial" w:cs="Arial"/>
          <w:sz w:val="20"/>
          <w:szCs w:val="20"/>
        </w:rPr>
      </w:pPr>
    </w:p>
    <w:p w14:paraId="1C34D2A7" w14:textId="77777777"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77777777" w:rsidR="00C847AF" w:rsidRPr="006E4C37" w:rsidRDefault="00C847AF" w:rsidP="00C847AF">
      <w:pPr>
        <w:tabs>
          <w:tab w:val="left" w:pos="1080"/>
        </w:tabs>
        <w:spacing w:after="0" w:line="360" w:lineRule="auto"/>
        <w:ind w:left="1080" w:hanging="1080"/>
        <w:rPr>
          <w:rFonts w:ascii="Arial" w:hAnsi="Arial" w:cs="Arial"/>
          <w:i/>
          <w:sz w:val="20"/>
          <w:szCs w:val="20"/>
        </w:rPr>
      </w:pPr>
      <w:r>
        <w:rPr>
          <w:rFonts w:ascii="Arial" w:hAnsi="Arial" w:cs="Arial"/>
          <w:sz w:val="20"/>
          <w:szCs w:val="20"/>
        </w:rPr>
        <w:tab/>
      </w:r>
      <w:r w:rsidRPr="00C70B23">
        <w:rPr>
          <w:rFonts w:ascii="Arial" w:hAnsi="Arial" w:cs="Arial"/>
          <w:color w:val="1F497D" w:themeColor="text2"/>
          <w:sz w:val="20"/>
          <w:szCs w:val="20"/>
        </w:rPr>
        <w:tab/>
      </w:r>
      <w:commentRangeStart w:id="143"/>
      <w:r w:rsidRPr="00C70B23">
        <w:rPr>
          <w:rFonts w:ascii="Arial" w:hAnsi="Arial" w:cs="Arial"/>
          <w:i/>
          <w:color w:val="1F497D" w:themeColor="text2"/>
          <w:sz w:val="20"/>
          <w:szCs w:val="20"/>
        </w:rPr>
        <w:t>Note how this answer was generated: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143"/>
    <w:p w14:paraId="665FF63F" w14:textId="77777777" w:rsidR="00C847AF" w:rsidRPr="002D02C5" w:rsidRDefault="00C847AF" w:rsidP="00C847AF">
      <w:pPr>
        <w:pStyle w:val="ListParagraph"/>
        <w:spacing w:line="240" w:lineRule="auto"/>
        <w:ind w:left="2340"/>
        <w:rPr>
          <w:rFonts w:ascii="Arial" w:hAnsi="Arial" w:cs="Arial"/>
          <w:sz w:val="20"/>
          <w:szCs w:val="20"/>
        </w:rPr>
      </w:pPr>
      <w:r>
        <w:rPr>
          <w:rStyle w:val="CommentReference"/>
        </w:rPr>
        <w:lastRenderedPageBreak/>
        <w:commentReference w:id="143"/>
      </w:r>
    </w:p>
    <w:p w14:paraId="3F10B796" w14:textId="77777777"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77777777"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.g) </w:t>
      </w:r>
      <w:r w:rsidR="00A963CC" w:rsidRPr="00A963CC">
        <w:rPr>
          <w:rFonts w:ascii="Arial" w:hAnsi="Arial" w:cs="Arial"/>
          <w:sz w:val="20"/>
          <w:szCs w:val="20"/>
        </w:rPr>
        <w:t>How many years have you owned or managed any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7777777"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.h) </w:t>
      </w:r>
      <w:r w:rsidR="00C70B23" w:rsidRPr="00C70B23">
        <w:rPr>
          <w:rFonts w:ascii="Arial" w:hAnsi="Arial" w:cs="Arial"/>
          <w:sz w:val="20"/>
          <w:szCs w:val="20"/>
        </w:rPr>
        <w:t>How many years have you owned or managed an organic dairy farm?</w:t>
      </w:r>
    </w:p>
    <w:p w14:paraId="434782D3" w14:textId="637793C2"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5B94FFCB" w14:textId="5DDA28CA" w:rsidR="00D15CB0" w:rsidRDefault="00D15CB0" w:rsidP="00857F87">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004757B7">
        <w:rPr>
          <w:rFonts w:ascii="Arial" w:hAnsi="Arial" w:cs="Arial"/>
          <w:sz w:val="20"/>
          <w:szCs w:val="20"/>
        </w:rPr>
        <w:t>15</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DairyComp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DairyPlan</w:t>
      </w:r>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4E3175C8" w14:textId="77777777" w:rsidR="00C847AF" w:rsidRPr="006F057E" w:rsidRDefault="00C847AF" w:rsidP="00C847AF">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5A806840" w14:textId="06D9D225" w:rsidR="00C847AF" w:rsidRDefault="00C847AF" w:rsidP="00C847AF">
      <w:pPr>
        <w:tabs>
          <w:tab w:val="left" w:pos="1080"/>
        </w:tabs>
        <w:spacing w:line="360" w:lineRule="auto"/>
        <w:ind w:left="1080" w:hanging="1080"/>
        <w:rPr>
          <w:rFonts w:ascii="Arial" w:hAnsi="Arial" w:cs="Arial"/>
          <w:i/>
          <w:sz w:val="20"/>
          <w:szCs w:val="20"/>
        </w:rPr>
      </w:pPr>
    </w:p>
    <w:p w14:paraId="6D5F8A57" w14:textId="77777777" w:rsidR="009D6528" w:rsidRPr="00D72E4A" w:rsidRDefault="009D6528" w:rsidP="00C847AF">
      <w:pPr>
        <w:tabs>
          <w:tab w:val="left" w:pos="1080"/>
        </w:tabs>
        <w:spacing w:line="360" w:lineRule="auto"/>
        <w:ind w:left="1080" w:hanging="1080"/>
        <w:rPr>
          <w:rFonts w:ascii="Arial" w:hAnsi="Arial" w:cs="Arial"/>
          <w:i/>
          <w:sz w:val="20"/>
          <w:szCs w:val="20"/>
        </w:rPr>
      </w:pPr>
    </w:p>
    <w:p w14:paraId="0B2C3CFD" w14:textId="58A7EF77" w:rsidR="00C847AF" w:rsidRDefault="00C847AF" w:rsidP="00C847AF">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1D431AE5" w:rsidR="009B701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.a) </w:t>
      </w:r>
      <w:r w:rsidR="009B7018" w:rsidRPr="009B7018">
        <w:rPr>
          <w:rFonts w:ascii="Arial" w:hAnsi="Arial" w:cs="Arial"/>
          <w:sz w:val="20"/>
          <w:szCs w:val="20"/>
        </w:rPr>
        <w:t>What are the DHIA herd cows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054B0E97" w:rsidR="00C847AF" w:rsidRDefault="00C847AF" w:rsidP="00C847AF">
      <w:pPr>
        <w:pStyle w:val="ListParagraph"/>
        <w:ind w:left="1080"/>
        <w:rPr>
          <w:rFonts w:ascii="Arial" w:hAnsi="Arial" w:cs="Arial"/>
          <w:sz w:val="20"/>
          <w:szCs w:val="20"/>
        </w:rPr>
      </w:pPr>
      <w:r>
        <w:rPr>
          <w:rFonts w:ascii="Arial" w:hAnsi="Arial" w:cs="Arial"/>
          <w:sz w:val="20"/>
          <w:szCs w:val="20"/>
        </w:rPr>
        <w:t xml:space="preserve">DHIA Herd code number: </w:t>
      </w:r>
      <w:r>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The producer may not know their RAC code off the top of their head. If they are willing it can be found by opening their herd management software and exploring (File – HerdDownload setup)</w:t>
      </w:r>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12FD68AE" w14:textId="77777777" w:rsidR="004E55D9" w:rsidRDefault="00A13718" w:rsidP="004E55D9">
      <w:pPr>
        <w:pStyle w:val="ListParagraph"/>
        <w:widowControl w:val="0"/>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 Do you do this monthly</w:t>
      </w:r>
      <w:r w:rsidR="009D6528">
        <w:rPr>
          <w:rFonts w:ascii="Arial" w:hAnsi="Arial" w:cs="Arial"/>
          <w:sz w:val="20"/>
          <w:szCs w:val="20"/>
        </w:rPr>
        <w:t xml:space="preserve"> </w:t>
      </w:r>
    </w:p>
    <w:p w14:paraId="41170621" w14:textId="4F588BF0" w:rsidR="009D6528" w:rsidRDefault="009D6528" w:rsidP="004E55D9">
      <w:pPr>
        <w:pStyle w:val="ListParagraph"/>
        <w:widowControl w:val="0"/>
        <w:ind w:left="1080" w:firstLine="360"/>
        <w:rPr>
          <w:rFonts w:ascii="Arial" w:hAnsi="Arial" w:cs="Arial"/>
          <w:sz w:val="20"/>
          <w:szCs w:val="20"/>
        </w:rPr>
      </w:pPr>
      <w:r>
        <w:rPr>
          <w:rFonts w:ascii="Arial" w:hAnsi="Arial" w:cs="Arial"/>
          <w:sz w:val="20"/>
          <w:szCs w:val="20"/>
        </w:rPr>
        <w:t>(</w:t>
      </w:r>
      <w:r w:rsidRPr="009D6528">
        <w:rPr>
          <w:rFonts w:ascii="Arial" w:hAnsi="Arial" w:cs="Arial"/>
          <w:sz w:val="20"/>
          <w:szCs w:val="20"/>
        </w:rPr>
        <w:t>12 times per year</w:t>
      </w:r>
      <w:r>
        <w:rPr>
          <w:rFonts w:ascii="Arial" w:hAnsi="Arial" w:cs="Arial"/>
          <w:sz w:val="20"/>
          <w:szCs w:val="20"/>
        </w:rPr>
        <w:t xml:space="preserve">), </w:t>
      </w:r>
      <w:r w:rsidRPr="009D6528">
        <w:rPr>
          <w:rFonts w:ascii="Arial" w:hAnsi="Arial" w:cs="Arial"/>
          <w:sz w:val="20"/>
          <w:szCs w:val="20"/>
        </w:rPr>
        <w:t>less frequently, or more frequently?</w:t>
      </w:r>
    </w:p>
    <w:p w14:paraId="1859F5A3" w14:textId="77777777" w:rsidR="009D6528" w:rsidRDefault="009D6528" w:rsidP="00C847AF">
      <w:pPr>
        <w:pStyle w:val="ListParagraph"/>
        <w:ind w:left="1080"/>
        <w:rPr>
          <w:rFonts w:ascii="Arial" w:hAnsi="Arial" w:cs="Arial"/>
          <w:sz w:val="20"/>
          <w:szCs w:val="20"/>
        </w:rPr>
      </w:pPr>
    </w:p>
    <w:p w14:paraId="16D9F1C6" w14:textId="48204092" w:rsidR="00C847AF" w:rsidRDefault="00C847AF" w:rsidP="009D6528">
      <w:pPr>
        <w:pStyle w:val="ListParagraph"/>
        <w:ind w:left="1800" w:firstLine="360"/>
        <w:rPr>
          <w:rFonts w:ascii="Arial" w:hAnsi="Arial" w:cs="Arial"/>
          <w:sz w:val="20"/>
          <w:szCs w:val="20"/>
        </w:rPr>
      </w:pPr>
      <w:r>
        <w:rPr>
          <w:rFonts w:ascii="Arial" w:hAnsi="Arial" w:cs="Arial"/>
          <w:sz w:val="20"/>
          <w:szCs w:val="20"/>
        </w:rPr>
        <w:t>Frequency of DHIA testing: _______ times/ year</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7F7B4D1D" w:rsidR="006C337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p>
    <w:p w14:paraId="18003C75" w14:textId="77777777" w:rsidR="006C3378" w:rsidRDefault="006C3378" w:rsidP="00C847AF">
      <w:pPr>
        <w:pStyle w:val="ListParagraph"/>
        <w:ind w:left="1080"/>
        <w:rPr>
          <w:rFonts w:ascii="Arial" w:hAnsi="Arial" w:cs="Arial"/>
          <w:sz w:val="20"/>
          <w:szCs w:val="20"/>
        </w:rPr>
      </w:pPr>
    </w:p>
    <w:p w14:paraId="0C1DF2DA" w14:textId="3E072F87" w:rsidR="00C847AF" w:rsidRDefault="00C847AF" w:rsidP="006C3378">
      <w:pPr>
        <w:pStyle w:val="ListParagraph"/>
        <w:ind w:left="1080" w:firstLine="360"/>
        <w:rPr>
          <w:rFonts w:ascii="Arial" w:hAnsi="Arial" w:cs="Arial"/>
          <w:sz w:val="20"/>
          <w:szCs w:val="20"/>
        </w:rPr>
      </w:pPr>
      <w:r>
        <w:rPr>
          <w:rFonts w:ascii="Arial" w:hAnsi="Arial" w:cs="Arial"/>
          <w:sz w:val="20"/>
          <w:szCs w:val="20"/>
        </w:rPr>
        <w:t xml:space="preserve">DHIA Lab </w:t>
      </w:r>
      <w:r w:rsidR="006C3378">
        <w:rPr>
          <w:rFonts w:ascii="Arial" w:hAnsi="Arial" w:cs="Arial"/>
          <w:sz w:val="20"/>
          <w:szCs w:val="20"/>
        </w:rPr>
        <w:t>n</w:t>
      </w:r>
      <w:r>
        <w:rPr>
          <w:rFonts w:ascii="Arial" w:hAnsi="Arial" w:cs="Arial"/>
          <w:sz w:val="20"/>
          <w:szCs w:val="20"/>
        </w:rPr>
        <w:t>ame:_____________________________  State:_______</w:t>
      </w:r>
    </w:p>
    <w:p w14:paraId="73FA594D" w14:textId="77777777" w:rsidR="00C847AF" w:rsidRDefault="00C847AF" w:rsidP="00C847AF">
      <w:pPr>
        <w:pStyle w:val="ListParagraph"/>
        <w:ind w:left="1080"/>
        <w:rPr>
          <w:rFonts w:ascii="Arial" w:hAnsi="Arial" w:cs="Arial"/>
          <w:sz w:val="20"/>
          <w:szCs w:val="20"/>
        </w:rPr>
      </w:pPr>
    </w:p>
    <w:p w14:paraId="6640E372" w14:textId="4C224DDA" w:rsidR="00C847AF" w:rsidRPr="006C3378" w:rsidRDefault="00C847AF" w:rsidP="006C3378">
      <w:pPr>
        <w:ind w:left="720"/>
        <w:rPr>
          <w:rFonts w:ascii="Arial" w:hAnsi="Arial" w:cs="Arial"/>
          <w:i/>
          <w:color w:val="002060"/>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4B6BA9">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4" w:author="Deborah Neher" w:date="2019-03-09T10:49:00Z" w:initials="DN">
    <w:p w14:paraId="2D634A8A" w14:textId="38BE2553" w:rsidR="00021A97" w:rsidRDefault="00021A97">
      <w:pPr>
        <w:pStyle w:val="CommentText"/>
      </w:pPr>
      <w:r>
        <w:rPr>
          <w:rStyle w:val="CommentReference"/>
        </w:rPr>
        <w:annotationRef/>
      </w:r>
      <w:r>
        <w:t>This may be the place to add the question about high SCC milk</w:t>
      </w:r>
    </w:p>
    <w:p w14:paraId="71AAA542" w14:textId="0C89CF4A" w:rsidR="00021A97" w:rsidRDefault="00021A97">
      <w:pPr>
        <w:pStyle w:val="CommentText"/>
      </w:pPr>
    </w:p>
    <w:p w14:paraId="7668AE59" w14:textId="34EF0ED1" w:rsidR="00021A97" w:rsidRDefault="00021A97" w:rsidP="00BB1FB8">
      <w:pPr>
        <w:pStyle w:val="NormalWeb"/>
        <w:rPr>
          <w:rFonts w:ascii="Calibri" w:hAnsi="Calibri"/>
          <w:color w:val="000000"/>
        </w:rPr>
      </w:pPr>
      <w:r>
        <w:rPr>
          <w:rFonts w:ascii="Calibri" w:hAnsi="Calibri"/>
          <w:color w:val="000000"/>
        </w:rPr>
        <w:t>The reason would be that if it is fed to calves, it may become a primary source of inoculum for subset of the milk community.</w:t>
      </w:r>
    </w:p>
    <w:p w14:paraId="1DE1FE43" w14:textId="77777777" w:rsidR="00021A97" w:rsidRDefault="00021A97">
      <w:pPr>
        <w:pStyle w:val="CommentText"/>
      </w:pPr>
    </w:p>
  </w:comment>
  <w:comment w:id="75" w:author="Caitlin Jeffrey" w:date="2019-03-06T19:04:00Z" w:initials="CJ">
    <w:p w14:paraId="74687EB2" w14:textId="2FEC0C04" w:rsidR="00021A97" w:rsidRDefault="00021A97" w:rsidP="00CB6FC6">
      <w:pPr>
        <w:pStyle w:val="CommentText"/>
      </w:pPr>
      <w:r>
        <w:rPr>
          <w:rStyle w:val="CommentReference"/>
        </w:rPr>
        <w:annotationRef/>
      </w:r>
      <w:r>
        <w:t>May not need this if they’re on DHIA, but if we do end up asking them to give their mastitis incidence then we definitely should have it in here</w:t>
      </w:r>
    </w:p>
  </w:comment>
  <w:comment w:id="120" w:author="Deborah Neher" w:date="2019-03-09T10:39:00Z" w:initials="DN">
    <w:p w14:paraId="7C6F097A" w14:textId="4B7016FD" w:rsidR="00021A97" w:rsidRDefault="00021A97">
      <w:pPr>
        <w:pStyle w:val="CommentText"/>
      </w:pPr>
      <w:r>
        <w:rPr>
          <w:rStyle w:val="CommentReference"/>
        </w:rPr>
        <w:annotationRef/>
      </w:r>
      <w:r>
        <w:t xml:space="preserve">I’m not sure what we are trying to get out with these questions. </w:t>
      </w:r>
    </w:p>
  </w:comment>
  <w:comment w:id="126" w:author="Caitlin Jeffrey" w:date="2019-03-06T19:05:00Z" w:initials="CJ">
    <w:p w14:paraId="67D171F7" w14:textId="7AC5E96D" w:rsidR="00021A97" w:rsidRDefault="00021A97" w:rsidP="00CB6FC6">
      <w:pPr>
        <w:pStyle w:val="CommentText"/>
      </w:pPr>
      <w:r>
        <w:rPr>
          <w:rStyle w:val="CommentReference"/>
        </w:rPr>
        <w:annotationRef/>
      </w:r>
      <w:r>
        <w:t>Also may not need if all on DHIA- can classify on our own</w:t>
      </w:r>
    </w:p>
  </w:comment>
  <w:comment w:id="127" w:author="Caitlin Jeffrey" w:date="2019-03-06T19:06:00Z" w:initials="CJ">
    <w:p w14:paraId="690E01F2" w14:textId="5A566548" w:rsidR="00021A97" w:rsidRDefault="00021A97" w:rsidP="00CB6FC6">
      <w:pPr>
        <w:pStyle w:val="CommentText"/>
      </w:pPr>
      <w:r>
        <w:rPr>
          <w:rStyle w:val="CommentReference"/>
        </w:rPr>
        <w:annotationRef/>
      </w:r>
      <w:r>
        <w:t>This is interesting to me but can come out if we’re looking to shorten it</w:t>
      </w:r>
    </w:p>
  </w:comment>
  <w:comment w:id="128" w:author="Caitlin Jeffrey" w:date="2019-03-07T10:24:00Z" w:initials="CJ">
    <w:p w14:paraId="73AAF716" w14:textId="3F957554" w:rsidR="00021A97" w:rsidRDefault="00021A97">
      <w:pPr>
        <w:pStyle w:val="CommentText"/>
      </w:pPr>
      <w:r>
        <w:rPr>
          <w:rStyle w:val="CommentReference"/>
        </w:rPr>
        <w:annotationRef/>
      </w:r>
      <w:r>
        <w:t>Maybe need to add question asking if do spray deck during milking (option 1 and 2), do they do it when cows are leaving, or once they’re gone, or are coming in…</w:t>
      </w:r>
    </w:p>
  </w:comment>
  <w:comment w:id="130" w:author="Caitlin Jeffrey" w:date="2019-02-19T07:37:00Z" w:initials="CJ">
    <w:p w14:paraId="76A44A5F" w14:textId="77777777" w:rsidR="00021A97" w:rsidRDefault="00021A97" w:rsidP="00CB6FC6">
      <w:pPr>
        <w:pStyle w:val="CommentText"/>
      </w:pPr>
      <w:r>
        <w:rPr>
          <w:rStyle w:val="CommentReference"/>
        </w:rPr>
        <w:annotationRef/>
      </w:r>
      <w:r>
        <w:t>Do we need to specifically ask if they feed grain, or just assume yes if component fed?</w:t>
      </w:r>
    </w:p>
  </w:comment>
  <w:comment w:id="133" w:author="Caitlin Jeffrey" w:date="2019-03-06T19:10:00Z" w:initials="CJ">
    <w:p w14:paraId="17C6161A" w14:textId="77777777" w:rsidR="00021A97" w:rsidRDefault="00021A97" w:rsidP="00CB6FC6">
      <w:pPr>
        <w:pStyle w:val="CommentText"/>
      </w:pPr>
      <w:r>
        <w:rPr>
          <w:rStyle w:val="CommentReference"/>
        </w:rPr>
        <w:annotationRef/>
      </w:r>
      <w:r>
        <w:t>These would also fall into category of “could come out” if needed for time sake, but I think they are interesting/important to a cow’s mastitis risk on a farm and can’t be answered with DHIA records</w:t>
      </w:r>
    </w:p>
  </w:comment>
  <w:comment w:id="134" w:author="Caitlin Jeffrey" w:date="2019-02-19T11:57:00Z" w:initials="CJ">
    <w:p w14:paraId="45815D64" w14:textId="77777777" w:rsidR="00021A97" w:rsidRDefault="00021A97" w:rsidP="00025CDF">
      <w:pPr>
        <w:pStyle w:val="CommentText"/>
      </w:pPr>
      <w:r>
        <w:rPr>
          <w:rStyle w:val="CommentReference"/>
        </w:rPr>
        <w:annotationRef/>
      </w:r>
      <w:r>
        <w:t>May have to help people answer this- could be complicated. Can add hints to interviewer’s commentary</w:t>
      </w:r>
    </w:p>
  </w:comment>
  <w:comment w:id="135" w:author="Deborah Neher" w:date="2019-03-09T10:43:00Z" w:initials="DN">
    <w:p w14:paraId="731B44DA" w14:textId="7725BC6A" w:rsidR="00021A97" w:rsidRDefault="00021A97">
      <w:pPr>
        <w:pStyle w:val="CommentText"/>
      </w:pPr>
      <w:r>
        <w:rPr>
          <w:rStyle w:val="CommentReference"/>
        </w:rPr>
        <w:annotationRef/>
      </w:r>
      <w:r>
        <w:t xml:space="preserve">Do we need the dry cow housing? I thought our focus was lactating cows. </w:t>
      </w:r>
    </w:p>
  </w:comment>
  <w:comment w:id="136" w:author="Caitlin Jeffrey" w:date="2019-02-20T17:49:00Z" w:initials="CJ">
    <w:p w14:paraId="6B374113" w14:textId="77777777" w:rsidR="00021A97" w:rsidRDefault="00021A97">
      <w:pPr>
        <w:pStyle w:val="CommentText"/>
      </w:pPr>
      <w:r>
        <w:rPr>
          <w:rStyle w:val="CommentReference"/>
        </w:rPr>
        <w:annotationRef/>
      </w:r>
      <w:r>
        <w:t>Should we have this as only one?</w:t>
      </w:r>
    </w:p>
    <w:p w14:paraId="3FA1BB6D" w14:textId="77777777" w:rsidR="00021A97" w:rsidRDefault="00021A97">
      <w:pPr>
        <w:pStyle w:val="CommentText"/>
      </w:pPr>
    </w:p>
    <w:p w14:paraId="3FDA1E49" w14:textId="2142F850" w:rsidR="00021A97" w:rsidRDefault="00021A97">
      <w:pPr>
        <w:pStyle w:val="CommentText"/>
      </w:pPr>
      <w:r>
        <w:t>Asked the group 3/7- waiting for John and Deb’s input</w:t>
      </w:r>
    </w:p>
  </w:comment>
  <w:comment w:id="137" w:author="Deborah Neher" w:date="2019-03-09T10:45:00Z" w:initials="DN">
    <w:p w14:paraId="05F3E4DE" w14:textId="74CA5DBF" w:rsidR="00021A97" w:rsidRDefault="00021A97">
      <w:pPr>
        <w:pStyle w:val="CommentText"/>
      </w:pPr>
      <w:r>
        <w:rPr>
          <w:rStyle w:val="CommentReference"/>
        </w:rPr>
        <w:annotationRef/>
      </w:r>
      <w:r>
        <w:t>Not sure myself.  Maybe allow up to 2-3 in case they use a mixture. Ranking would be helpful in the case of a mixture.</w:t>
      </w:r>
    </w:p>
  </w:comment>
  <w:comment w:id="138" w:author="Caitlin Jeffrey" w:date="2019-03-07T10:51:00Z" w:initials="CJ">
    <w:p w14:paraId="086456E9" w14:textId="3055A451" w:rsidR="00021A97" w:rsidRDefault="00021A97">
      <w:pPr>
        <w:pStyle w:val="CommentText"/>
      </w:pPr>
      <w:r>
        <w:rPr>
          <w:rStyle w:val="CommentReference"/>
        </w:rPr>
        <w:annotationRef/>
      </w:r>
      <w:r>
        <w:t>Should we just have “sand” as an option then further classify it within the “sand” section below?</w:t>
      </w:r>
    </w:p>
  </w:comment>
  <w:comment w:id="139" w:author="Caitlin Jeffrey" w:date="2019-03-07T10:50:00Z" w:initials="CJ">
    <w:p w14:paraId="7EC89659" w14:textId="27BD5CA7" w:rsidR="00021A97" w:rsidRDefault="00021A97">
      <w:pPr>
        <w:pStyle w:val="CommentText"/>
      </w:pPr>
      <w:r>
        <w:rPr>
          <w:rStyle w:val="CommentReference"/>
        </w:rPr>
        <w:annotationRef/>
      </w:r>
      <w:r>
        <w:t>Add woodchips into this section? Make it its own section?</w:t>
      </w:r>
    </w:p>
  </w:comment>
  <w:comment w:id="140" w:author="Deborah Neher" w:date="2019-03-09T10:47:00Z" w:initials="DN">
    <w:p w14:paraId="6E77CC6F" w14:textId="4F04B74D" w:rsidR="00021A97" w:rsidRDefault="00021A97">
      <w:pPr>
        <w:pStyle w:val="CommentText"/>
      </w:pPr>
      <w:r>
        <w:rPr>
          <w:rStyle w:val="CommentReference"/>
        </w:rPr>
        <w:annotationRef/>
      </w:r>
      <w:r>
        <w:t>It would make sense to me to include wood chips here… while the topic is on wood products, and of various grain sizes</w:t>
      </w:r>
    </w:p>
  </w:comment>
  <w:comment w:id="141" w:author="Caitlin Jeffrey" w:date="2019-03-06T19:19:00Z" w:initials="CJ">
    <w:p w14:paraId="479C3CBE" w14:textId="5CEE21A4" w:rsidR="00021A97" w:rsidRDefault="00021A97">
      <w:pPr>
        <w:pStyle w:val="CommentText"/>
      </w:pPr>
      <w:r>
        <w:rPr>
          <w:rStyle w:val="CommentReference"/>
        </w:rPr>
        <w:annotationRef/>
      </w:r>
      <w:r>
        <w:t>Waiting to hear back from Brian 3/6/19</w:t>
      </w:r>
    </w:p>
  </w:comment>
  <w:comment w:id="142" w:author="Caitlin Jeffrey" w:date="2019-03-07T11:39:00Z" w:initials="CJ">
    <w:p w14:paraId="507A236D" w14:textId="4D868A1D" w:rsidR="00021A97" w:rsidRDefault="00021A97">
      <w:pPr>
        <w:pStyle w:val="CommentText"/>
      </w:pPr>
      <w:r>
        <w:rPr>
          <w:rStyle w:val="CommentReference"/>
        </w:rPr>
        <w:annotationRef/>
      </w:r>
      <w:r>
        <w:t>I imagine if people are just estimating this, there will be a big margin for error…</w:t>
      </w:r>
    </w:p>
  </w:comment>
  <w:comment w:id="143" w:author="Caitlin Jeffrey" w:date="2019-03-06T18:42:00Z" w:initials="CJ">
    <w:p w14:paraId="74C893F9" w14:textId="77777777" w:rsidR="00021A97" w:rsidRDefault="00021A97" w:rsidP="00C847AF">
      <w:pPr>
        <w:pStyle w:val="CommentText"/>
      </w:pPr>
      <w:r>
        <w:rPr>
          <w:rStyle w:val="CommentReference"/>
        </w:rPr>
        <w:annotationRef/>
      </w:r>
      <w:r>
        <w:t>Won’t need this if all herds on DHIA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1FE43" w15:done="0"/>
  <w15:commentEx w15:paraId="74687EB2" w15:done="0"/>
  <w15:commentEx w15:paraId="7C6F097A" w15:done="0"/>
  <w15:commentEx w15:paraId="67D171F7" w15:done="0"/>
  <w15:commentEx w15:paraId="690E01F2" w15:done="0"/>
  <w15:commentEx w15:paraId="73AAF716" w15:done="0"/>
  <w15:commentEx w15:paraId="76A44A5F" w15:done="0"/>
  <w15:commentEx w15:paraId="17C6161A" w15:done="0"/>
  <w15:commentEx w15:paraId="45815D64" w15:done="0"/>
  <w15:commentEx w15:paraId="731B44DA" w15:paraIdParent="45815D64" w15:done="0"/>
  <w15:commentEx w15:paraId="3FDA1E49" w15:done="0"/>
  <w15:commentEx w15:paraId="05F3E4DE" w15:paraIdParent="3FDA1E49" w15:done="0"/>
  <w15:commentEx w15:paraId="086456E9" w15:done="0"/>
  <w15:commentEx w15:paraId="7EC89659" w15:done="0"/>
  <w15:commentEx w15:paraId="6E77CC6F" w15:paraIdParent="7EC89659" w15:done="0"/>
  <w15:commentEx w15:paraId="479C3CBE" w15:done="0"/>
  <w15:commentEx w15:paraId="507A236D" w15:done="0"/>
  <w15:commentEx w15:paraId="74C89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87EB2" w16cid:durableId="202A983D"/>
  <w16cid:commentId w16cid:paraId="67D171F7" w16cid:durableId="202A9885"/>
  <w16cid:commentId w16cid:paraId="690E01F2" w16cid:durableId="202A98AF"/>
  <w16cid:commentId w16cid:paraId="73AAF716" w16cid:durableId="202B6FEA"/>
  <w16cid:commentId w16cid:paraId="76A44A5F" w16cid:durableId="20163BB7"/>
  <w16cid:commentId w16cid:paraId="17C6161A" w16cid:durableId="202A999D"/>
  <w16cid:commentId w16cid:paraId="45815D64" w16cid:durableId="20166DBC"/>
  <w16cid:commentId w16cid:paraId="3FDA1E49" w16cid:durableId="201811B4"/>
  <w16cid:commentId w16cid:paraId="086456E9" w16cid:durableId="202B763C"/>
  <w16cid:commentId w16cid:paraId="7EC89659" w16cid:durableId="202B7600"/>
  <w16cid:commentId w16cid:paraId="479C3CBE" w16cid:durableId="202A9BC7"/>
  <w16cid:commentId w16cid:paraId="507A236D" w16cid:durableId="202B8163"/>
  <w16cid:commentId w16cid:paraId="74C893F9" w16cid:durableId="202A93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BB11C" w14:textId="77777777" w:rsidR="008E5797" w:rsidRDefault="008E5797" w:rsidP="00553675">
      <w:pPr>
        <w:spacing w:after="0" w:line="240" w:lineRule="auto"/>
      </w:pPr>
      <w:r>
        <w:separator/>
      </w:r>
    </w:p>
  </w:endnote>
  <w:endnote w:type="continuationSeparator" w:id="0">
    <w:p w14:paraId="1D6FAC93" w14:textId="77777777" w:rsidR="008E5797" w:rsidRDefault="008E5797"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69377"/>
      <w:docPartObj>
        <w:docPartGallery w:val="Page Numbers (Bottom of Page)"/>
        <w:docPartUnique/>
      </w:docPartObj>
    </w:sdtPr>
    <w:sdtEndPr>
      <w:rPr>
        <w:noProof/>
      </w:rPr>
    </w:sdtEndPr>
    <w:sdtContent>
      <w:p w14:paraId="436F05D8" w14:textId="1572494E" w:rsidR="00021A97" w:rsidRDefault="00021A97">
        <w:pPr>
          <w:pStyle w:val="Footer"/>
          <w:jc w:val="center"/>
        </w:pPr>
        <w:r>
          <w:fldChar w:fldCharType="begin"/>
        </w:r>
        <w:r>
          <w:instrText xml:space="preserve"> PAGE   \* MERGEFORMAT </w:instrText>
        </w:r>
        <w:r>
          <w:fldChar w:fldCharType="separate"/>
        </w:r>
        <w:r w:rsidR="00C16A2C">
          <w:rPr>
            <w:noProof/>
          </w:rPr>
          <w:t>1</w:t>
        </w:r>
        <w:r>
          <w:rPr>
            <w:noProof/>
          </w:rPr>
          <w:fldChar w:fldCharType="end"/>
        </w:r>
      </w:p>
    </w:sdtContent>
  </w:sdt>
  <w:p w14:paraId="15400185" w14:textId="77777777" w:rsidR="00021A97" w:rsidRDefault="0002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FEB84" w14:textId="77777777" w:rsidR="008E5797" w:rsidRDefault="008E5797" w:rsidP="00553675">
      <w:pPr>
        <w:spacing w:after="0" w:line="240" w:lineRule="auto"/>
      </w:pPr>
      <w:r>
        <w:separator/>
      </w:r>
    </w:p>
  </w:footnote>
  <w:footnote w:type="continuationSeparator" w:id="0">
    <w:p w14:paraId="2D917E9A" w14:textId="77777777" w:rsidR="008E5797" w:rsidRDefault="008E5797"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150D" w14:textId="7A0BE5B9" w:rsidR="00021A97" w:rsidRDefault="00021A97">
    <w:pPr>
      <w:pStyle w:val="Header"/>
    </w:pPr>
    <w:r>
      <w:t>University of Vermont Organic Dairy Bedding Management Study – Herd Management Questionnaire</w:t>
    </w:r>
  </w:p>
  <w:p w14:paraId="0A296E51" w14:textId="77777777" w:rsidR="00021A97" w:rsidRDefault="00021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Barlow">
    <w15:presenceInfo w15:providerId="AD" w15:userId="S-1-5-21-1927042371-1281626651-2564270254-91586"/>
  </w15:person>
  <w15:person w15:author="Deborah Neher">
    <w15:presenceInfo w15:providerId="AD" w15:userId="S-1-5-21-1927042371-1281626651-2564270254-50501"/>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27"/>
    <w:rsid w:val="000021AC"/>
    <w:rsid w:val="000121B9"/>
    <w:rsid w:val="000217B6"/>
    <w:rsid w:val="00021A97"/>
    <w:rsid w:val="000247D9"/>
    <w:rsid w:val="00025CDF"/>
    <w:rsid w:val="0003219E"/>
    <w:rsid w:val="0006204B"/>
    <w:rsid w:val="00071C4F"/>
    <w:rsid w:val="00072934"/>
    <w:rsid w:val="000843AA"/>
    <w:rsid w:val="00084D1F"/>
    <w:rsid w:val="000858E9"/>
    <w:rsid w:val="00086592"/>
    <w:rsid w:val="00094539"/>
    <w:rsid w:val="000A1C76"/>
    <w:rsid w:val="000A28DE"/>
    <w:rsid w:val="000A6149"/>
    <w:rsid w:val="000B1461"/>
    <w:rsid w:val="000B26BE"/>
    <w:rsid w:val="000B34A9"/>
    <w:rsid w:val="000B4C32"/>
    <w:rsid w:val="000B4C36"/>
    <w:rsid w:val="000B5295"/>
    <w:rsid w:val="000B5558"/>
    <w:rsid w:val="000C6B92"/>
    <w:rsid w:val="000D3A9B"/>
    <w:rsid w:val="000E3E02"/>
    <w:rsid w:val="001002DB"/>
    <w:rsid w:val="00101B29"/>
    <w:rsid w:val="001050D4"/>
    <w:rsid w:val="00113D44"/>
    <w:rsid w:val="00115378"/>
    <w:rsid w:val="00121A72"/>
    <w:rsid w:val="0013129B"/>
    <w:rsid w:val="00136364"/>
    <w:rsid w:val="0014300C"/>
    <w:rsid w:val="0014616B"/>
    <w:rsid w:val="00146435"/>
    <w:rsid w:val="00146F64"/>
    <w:rsid w:val="00147181"/>
    <w:rsid w:val="0015081E"/>
    <w:rsid w:val="00154E91"/>
    <w:rsid w:val="0016560F"/>
    <w:rsid w:val="0017605E"/>
    <w:rsid w:val="00180292"/>
    <w:rsid w:val="001978DD"/>
    <w:rsid w:val="001A3EA1"/>
    <w:rsid w:val="001A5F1F"/>
    <w:rsid w:val="001D2127"/>
    <w:rsid w:val="001E0961"/>
    <w:rsid w:val="001E16FE"/>
    <w:rsid w:val="001E6A6C"/>
    <w:rsid w:val="001E6BE8"/>
    <w:rsid w:val="001F14AF"/>
    <w:rsid w:val="001F42B8"/>
    <w:rsid w:val="0020077B"/>
    <w:rsid w:val="00210DCC"/>
    <w:rsid w:val="00216EAD"/>
    <w:rsid w:val="00226600"/>
    <w:rsid w:val="002315D0"/>
    <w:rsid w:val="00245D86"/>
    <w:rsid w:val="00281F4B"/>
    <w:rsid w:val="0028245E"/>
    <w:rsid w:val="002A4338"/>
    <w:rsid w:val="002A489C"/>
    <w:rsid w:val="002A7B6E"/>
    <w:rsid w:val="002B5C65"/>
    <w:rsid w:val="002B69B8"/>
    <w:rsid w:val="002C7850"/>
    <w:rsid w:val="002D02C5"/>
    <w:rsid w:val="002D4A9E"/>
    <w:rsid w:val="002F28F8"/>
    <w:rsid w:val="002F741E"/>
    <w:rsid w:val="00300859"/>
    <w:rsid w:val="003046D6"/>
    <w:rsid w:val="00310EC7"/>
    <w:rsid w:val="0031281F"/>
    <w:rsid w:val="003130A1"/>
    <w:rsid w:val="003220AE"/>
    <w:rsid w:val="00323F7D"/>
    <w:rsid w:val="003247B6"/>
    <w:rsid w:val="0032690F"/>
    <w:rsid w:val="003304E8"/>
    <w:rsid w:val="00330802"/>
    <w:rsid w:val="00330CBE"/>
    <w:rsid w:val="0033467C"/>
    <w:rsid w:val="00334DE3"/>
    <w:rsid w:val="003427B6"/>
    <w:rsid w:val="00342F0D"/>
    <w:rsid w:val="003573C1"/>
    <w:rsid w:val="003610B2"/>
    <w:rsid w:val="00367982"/>
    <w:rsid w:val="00367E7E"/>
    <w:rsid w:val="00370C9B"/>
    <w:rsid w:val="00371CE6"/>
    <w:rsid w:val="00376890"/>
    <w:rsid w:val="00376B81"/>
    <w:rsid w:val="003801B4"/>
    <w:rsid w:val="00384A71"/>
    <w:rsid w:val="0039351C"/>
    <w:rsid w:val="00396189"/>
    <w:rsid w:val="003A7FFB"/>
    <w:rsid w:val="003B0EB8"/>
    <w:rsid w:val="003B1F26"/>
    <w:rsid w:val="003C073B"/>
    <w:rsid w:val="003E1E85"/>
    <w:rsid w:val="003E1F82"/>
    <w:rsid w:val="003F1BA1"/>
    <w:rsid w:val="00411C7C"/>
    <w:rsid w:val="00425983"/>
    <w:rsid w:val="00433635"/>
    <w:rsid w:val="004435A3"/>
    <w:rsid w:val="0046513C"/>
    <w:rsid w:val="0047076E"/>
    <w:rsid w:val="00470F87"/>
    <w:rsid w:val="004757B7"/>
    <w:rsid w:val="00483D97"/>
    <w:rsid w:val="00484D48"/>
    <w:rsid w:val="0049018B"/>
    <w:rsid w:val="00490EA0"/>
    <w:rsid w:val="0049227D"/>
    <w:rsid w:val="00497110"/>
    <w:rsid w:val="004B3752"/>
    <w:rsid w:val="004B3848"/>
    <w:rsid w:val="004B3964"/>
    <w:rsid w:val="004B6BA9"/>
    <w:rsid w:val="004C0EF2"/>
    <w:rsid w:val="004C5BF1"/>
    <w:rsid w:val="004D6D12"/>
    <w:rsid w:val="004D6FEB"/>
    <w:rsid w:val="004D758D"/>
    <w:rsid w:val="004E027A"/>
    <w:rsid w:val="004E55D9"/>
    <w:rsid w:val="004F2642"/>
    <w:rsid w:val="004F50DF"/>
    <w:rsid w:val="005003D1"/>
    <w:rsid w:val="00500476"/>
    <w:rsid w:val="00501EE8"/>
    <w:rsid w:val="00502B35"/>
    <w:rsid w:val="005105EA"/>
    <w:rsid w:val="00516968"/>
    <w:rsid w:val="0052059B"/>
    <w:rsid w:val="00522795"/>
    <w:rsid w:val="00533033"/>
    <w:rsid w:val="00533249"/>
    <w:rsid w:val="005360F7"/>
    <w:rsid w:val="00543170"/>
    <w:rsid w:val="005473E8"/>
    <w:rsid w:val="00553675"/>
    <w:rsid w:val="00553732"/>
    <w:rsid w:val="005545BF"/>
    <w:rsid w:val="005643F5"/>
    <w:rsid w:val="005750CF"/>
    <w:rsid w:val="00576BCA"/>
    <w:rsid w:val="00590F41"/>
    <w:rsid w:val="00592A51"/>
    <w:rsid w:val="005973F3"/>
    <w:rsid w:val="005B012E"/>
    <w:rsid w:val="005B39D2"/>
    <w:rsid w:val="005B6DC5"/>
    <w:rsid w:val="005B78C5"/>
    <w:rsid w:val="005C0D63"/>
    <w:rsid w:val="005C5218"/>
    <w:rsid w:val="005C6AC9"/>
    <w:rsid w:val="005D6546"/>
    <w:rsid w:val="005E2D17"/>
    <w:rsid w:val="005E3E67"/>
    <w:rsid w:val="005E7EB9"/>
    <w:rsid w:val="005F1910"/>
    <w:rsid w:val="00606934"/>
    <w:rsid w:val="00622046"/>
    <w:rsid w:val="00622FEB"/>
    <w:rsid w:val="006238DC"/>
    <w:rsid w:val="006513DA"/>
    <w:rsid w:val="00653312"/>
    <w:rsid w:val="0067386B"/>
    <w:rsid w:val="00674B5E"/>
    <w:rsid w:val="00680A21"/>
    <w:rsid w:val="006828A9"/>
    <w:rsid w:val="00695230"/>
    <w:rsid w:val="006963A0"/>
    <w:rsid w:val="00696B8B"/>
    <w:rsid w:val="006A2183"/>
    <w:rsid w:val="006A5810"/>
    <w:rsid w:val="006A7AF2"/>
    <w:rsid w:val="006B1DDF"/>
    <w:rsid w:val="006C0813"/>
    <w:rsid w:val="006C0AFE"/>
    <w:rsid w:val="006C1296"/>
    <w:rsid w:val="006C3378"/>
    <w:rsid w:val="006D5C27"/>
    <w:rsid w:val="006E4C37"/>
    <w:rsid w:val="006F057E"/>
    <w:rsid w:val="006F15A1"/>
    <w:rsid w:val="006F533B"/>
    <w:rsid w:val="006F7317"/>
    <w:rsid w:val="00700CC2"/>
    <w:rsid w:val="00701981"/>
    <w:rsid w:val="00712370"/>
    <w:rsid w:val="00717FAE"/>
    <w:rsid w:val="00721AAC"/>
    <w:rsid w:val="00735838"/>
    <w:rsid w:val="0074355A"/>
    <w:rsid w:val="0074491B"/>
    <w:rsid w:val="00744C37"/>
    <w:rsid w:val="0075228B"/>
    <w:rsid w:val="007556BD"/>
    <w:rsid w:val="00756C1D"/>
    <w:rsid w:val="007577F0"/>
    <w:rsid w:val="007668E3"/>
    <w:rsid w:val="00776CEB"/>
    <w:rsid w:val="00785E0E"/>
    <w:rsid w:val="00790BBE"/>
    <w:rsid w:val="00794DED"/>
    <w:rsid w:val="007A2A4E"/>
    <w:rsid w:val="007A40D9"/>
    <w:rsid w:val="007B1F77"/>
    <w:rsid w:val="007C1E64"/>
    <w:rsid w:val="007C2855"/>
    <w:rsid w:val="007C5DB8"/>
    <w:rsid w:val="007D3D69"/>
    <w:rsid w:val="007D695A"/>
    <w:rsid w:val="007E2975"/>
    <w:rsid w:val="007E7E56"/>
    <w:rsid w:val="00801BEA"/>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A3526"/>
    <w:rsid w:val="008B14F3"/>
    <w:rsid w:val="008B5D4C"/>
    <w:rsid w:val="008C7CF5"/>
    <w:rsid w:val="008D2E3F"/>
    <w:rsid w:val="008D7613"/>
    <w:rsid w:val="008E0E4B"/>
    <w:rsid w:val="008E1F7D"/>
    <w:rsid w:val="008E5797"/>
    <w:rsid w:val="008E6EC4"/>
    <w:rsid w:val="008F0650"/>
    <w:rsid w:val="008F08B5"/>
    <w:rsid w:val="008F15E9"/>
    <w:rsid w:val="008F5DCE"/>
    <w:rsid w:val="00901164"/>
    <w:rsid w:val="009039AC"/>
    <w:rsid w:val="0090441E"/>
    <w:rsid w:val="00905E23"/>
    <w:rsid w:val="00913085"/>
    <w:rsid w:val="0092587E"/>
    <w:rsid w:val="00926B0D"/>
    <w:rsid w:val="0092706C"/>
    <w:rsid w:val="00930786"/>
    <w:rsid w:val="00931823"/>
    <w:rsid w:val="00937EDB"/>
    <w:rsid w:val="00943DDE"/>
    <w:rsid w:val="00944985"/>
    <w:rsid w:val="00944BC1"/>
    <w:rsid w:val="00945235"/>
    <w:rsid w:val="009508F9"/>
    <w:rsid w:val="00951DB1"/>
    <w:rsid w:val="0095627D"/>
    <w:rsid w:val="00956F74"/>
    <w:rsid w:val="00957DA9"/>
    <w:rsid w:val="00961447"/>
    <w:rsid w:val="0096607C"/>
    <w:rsid w:val="009844C7"/>
    <w:rsid w:val="00985D5B"/>
    <w:rsid w:val="00985DC0"/>
    <w:rsid w:val="00997BF9"/>
    <w:rsid w:val="009A35B6"/>
    <w:rsid w:val="009B7018"/>
    <w:rsid w:val="009C662F"/>
    <w:rsid w:val="009D6528"/>
    <w:rsid w:val="009E1707"/>
    <w:rsid w:val="009E6E6E"/>
    <w:rsid w:val="009F1B69"/>
    <w:rsid w:val="009F5B49"/>
    <w:rsid w:val="009F634A"/>
    <w:rsid w:val="00A045EC"/>
    <w:rsid w:val="00A06400"/>
    <w:rsid w:val="00A07D5A"/>
    <w:rsid w:val="00A134B0"/>
    <w:rsid w:val="00A13718"/>
    <w:rsid w:val="00A143A3"/>
    <w:rsid w:val="00A22284"/>
    <w:rsid w:val="00A2422B"/>
    <w:rsid w:val="00A27D93"/>
    <w:rsid w:val="00A31664"/>
    <w:rsid w:val="00A41D30"/>
    <w:rsid w:val="00A52155"/>
    <w:rsid w:val="00A5373E"/>
    <w:rsid w:val="00A5404D"/>
    <w:rsid w:val="00A65AEF"/>
    <w:rsid w:val="00A7273B"/>
    <w:rsid w:val="00A8653F"/>
    <w:rsid w:val="00A963CC"/>
    <w:rsid w:val="00AA458A"/>
    <w:rsid w:val="00AB14E8"/>
    <w:rsid w:val="00AB68D4"/>
    <w:rsid w:val="00AB7898"/>
    <w:rsid w:val="00AC6B71"/>
    <w:rsid w:val="00AC70F4"/>
    <w:rsid w:val="00AD5608"/>
    <w:rsid w:val="00AD6F11"/>
    <w:rsid w:val="00AE2EC8"/>
    <w:rsid w:val="00AE605C"/>
    <w:rsid w:val="00B00325"/>
    <w:rsid w:val="00B03CCE"/>
    <w:rsid w:val="00B13A6C"/>
    <w:rsid w:val="00B15687"/>
    <w:rsid w:val="00B16BE4"/>
    <w:rsid w:val="00B41266"/>
    <w:rsid w:val="00B413D2"/>
    <w:rsid w:val="00B430C8"/>
    <w:rsid w:val="00B47FCA"/>
    <w:rsid w:val="00B53D37"/>
    <w:rsid w:val="00B54A65"/>
    <w:rsid w:val="00B569C0"/>
    <w:rsid w:val="00B61147"/>
    <w:rsid w:val="00B714DA"/>
    <w:rsid w:val="00B720F1"/>
    <w:rsid w:val="00B7360A"/>
    <w:rsid w:val="00B76499"/>
    <w:rsid w:val="00B77A6E"/>
    <w:rsid w:val="00B8048F"/>
    <w:rsid w:val="00B80EF1"/>
    <w:rsid w:val="00B855FB"/>
    <w:rsid w:val="00B94E28"/>
    <w:rsid w:val="00B95518"/>
    <w:rsid w:val="00BA22AE"/>
    <w:rsid w:val="00BA56DD"/>
    <w:rsid w:val="00BB1FB8"/>
    <w:rsid w:val="00BB7C49"/>
    <w:rsid w:val="00BD4F40"/>
    <w:rsid w:val="00BE31BD"/>
    <w:rsid w:val="00BF6731"/>
    <w:rsid w:val="00C004E0"/>
    <w:rsid w:val="00C111DF"/>
    <w:rsid w:val="00C1572A"/>
    <w:rsid w:val="00C169D3"/>
    <w:rsid w:val="00C16A2C"/>
    <w:rsid w:val="00C23949"/>
    <w:rsid w:val="00C25707"/>
    <w:rsid w:val="00C35CC5"/>
    <w:rsid w:val="00C44A73"/>
    <w:rsid w:val="00C45CF3"/>
    <w:rsid w:val="00C51FA5"/>
    <w:rsid w:val="00C70B23"/>
    <w:rsid w:val="00C77674"/>
    <w:rsid w:val="00C847AF"/>
    <w:rsid w:val="00C94C6F"/>
    <w:rsid w:val="00C96A0E"/>
    <w:rsid w:val="00CA35A0"/>
    <w:rsid w:val="00CA3C31"/>
    <w:rsid w:val="00CB6FC6"/>
    <w:rsid w:val="00CB77A5"/>
    <w:rsid w:val="00CC02C0"/>
    <w:rsid w:val="00CC066A"/>
    <w:rsid w:val="00CC0CC5"/>
    <w:rsid w:val="00CD493D"/>
    <w:rsid w:val="00CE4BDD"/>
    <w:rsid w:val="00CE7256"/>
    <w:rsid w:val="00CE77EC"/>
    <w:rsid w:val="00CF1211"/>
    <w:rsid w:val="00CF1D9E"/>
    <w:rsid w:val="00CF31E7"/>
    <w:rsid w:val="00CF6B70"/>
    <w:rsid w:val="00D00033"/>
    <w:rsid w:val="00D02727"/>
    <w:rsid w:val="00D12CE3"/>
    <w:rsid w:val="00D156FA"/>
    <w:rsid w:val="00D15CB0"/>
    <w:rsid w:val="00D217C2"/>
    <w:rsid w:val="00D21CB2"/>
    <w:rsid w:val="00D22572"/>
    <w:rsid w:val="00D2649F"/>
    <w:rsid w:val="00D33470"/>
    <w:rsid w:val="00D35F83"/>
    <w:rsid w:val="00D46334"/>
    <w:rsid w:val="00D47E29"/>
    <w:rsid w:val="00D52962"/>
    <w:rsid w:val="00D7247C"/>
    <w:rsid w:val="00D72E4A"/>
    <w:rsid w:val="00D736F0"/>
    <w:rsid w:val="00D753C7"/>
    <w:rsid w:val="00D8103E"/>
    <w:rsid w:val="00D826AF"/>
    <w:rsid w:val="00D84207"/>
    <w:rsid w:val="00D93D67"/>
    <w:rsid w:val="00DA1438"/>
    <w:rsid w:val="00DA5E08"/>
    <w:rsid w:val="00DA5FAF"/>
    <w:rsid w:val="00DC2FE7"/>
    <w:rsid w:val="00DD7290"/>
    <w:rsid w:val="00DE00A5"/>
    <w:rsid w:val="00DE163B"/>
    <w:rsid w:val="00DF59E9"/>
    <w:rsid w:val="00DF5F51"/>
    <w:rsid w:val="00E065BD"/>
    <w:rsid w:val="00E206D5"/>
    <w:rsid w:val="00E20973"/>
    <w:rsid w:val="00E249B1"/>
    <w:rsid w:val="00E27E42"/>
    <w:rsid w:val="00E34C06"/>
    <w:rsid w:val="00E455D3"/>
    <w:rsid w:val="00E652D2"/>
    <w:rsid w:val="00E733BA"/>
    <w:rsid w:val="00E81F32"/>
    <w:rsid w:val="00EA760D"/>
    <w:rsid w:val="00EC33B1"/>
    <w:rsid w:val="00EC71AC"/>
    <w:rsid w:val="00ED47DE"/>
    <w:rsid w:val="00ED7980"/>
    <w:rsid w:val="00EE1B5B"/>
    <w:rsid w:val="00EF42A9"/>
    <w:rsid w:val="00F00A6E"/>
    <w:rsid w:val="00F03135"/>
    <w:rsid w:val="00F24B11"/>
    <w:rsid w:val="00F25CB7"/>
    <w:rsid w:val="00F32A3D"/>
    <w:rsid w:val="00F43857"/>
    <w:rsid w:val="00F45144"/>
    <w:rsid w:val="00F66EFC"/>
    <w:rsid w:val="00F72F69"/>
    <w:rsid w:val="00F82456"/>
    <w:rsid w:val="00F85520"/>
    <w:rsid w:val="00F86043"/>
    <w:rsid w:val="00F86C9E"/>
    <w:rsid w:val="00FA0894"/>
    <w:rsid w:val="00FA26EA"/>
    <w:rsid w:val="00FA3269"/>
    <w:rsid w:val="00FA61AE"/>
    <w:rsid w:val="00FB2B24"/>
    <w:rsid w:val="00FB2EA6"/>
    <w:rsid w:val="00FC1AD6"/>
    <w:rsid w:val="00FD0D9A"/>
    <w:rsid w:val="00FE5009"/>
    <w:rsid w:val="00FE5AFE"/>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John Barlow</cp:lastModifiedBy>
  <cp:revision>2</cp:revision>
  <cp:lastPrinted>2015-12-17T21:14:00Z</cp:lastPrinted>
  <dcterms:created xsi:type="dcterms:W3CDTF">2019-03-12T20:35:00Z</dcterms:created>
  <dcterms:modified xsi:type="dcterms:W3CDTF">2019-03-12T20:35:00Z</dcterms:modified>
</cp:coreProperties>
</file>