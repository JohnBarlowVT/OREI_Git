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1FE02" w14:textId="5897B605" w:rsidR="00437F6E" w:rsidRPr="005A130D" w:rsidRDefault="00437F6E" w:rsidP="00CE117F">
      <w:pPr>
        <w:tabs>
          <w:tab w:val="left" w:pos="360"/>
          <w:tab w:val="left" w:pos="720"/>
        </w:tabs>
        <w:spacing w:after="0" w:line="480" w:lineRule="auto"/>
        <w:outlineLvl w:val="0"/>
        <w:rPr>
          <w:rFonts w:ascii="Times New Roman" w:hAnsi="Times New Roman" w:cs="Times New Roman"/>
          <w:b/>
          <w:sz w:val="24"/>
          <w:szCs w:val="24"/>
        </w:rPr>
      </w:pPr>
      <w:r w:rsidRPr="005A130D">
        <w:rPr>
          <w:rFonts w:ascii="Times New Roman" w:hAnsi="Times New Roman" w:cs="Times New Roman"/>
          <w:b/>
          <w:sz w:val="24"/>
          <w:szCs w:val="24"/>
        </w:rPr>
        <w:t>Running head</w:t>
      </w:r>
    </w:p>
    <w:p w14:paraId="32AA843E" w14:textId="1574D484" w:rsidR="00437F6E" w:rsidRPr="00437F6E" w:rsidRDefault="00EE1C90" w:rsidP="00CE117F">
      <w:pPr>
        <w:tabs>
          <w:tab w:val="left" w:pos="360"/>
          <w:tab w:val="left" w:pos="720"/>
        </w:tabs>
        <w:spacing w:after="0" w:line="48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DAIRY </w:t>
      </w:r>
      <w:r w:rsidR="00B82008">
        <w:rPr>
          <w:rFonts w:ascii="Times New Roman" w:hAnsi="Times New Roman" w:cs="Times New Roman"/>
          <w:sz w:val="24"/>
          <w:szCs w:val="24"/>
        </w:rPr>
        <w:t>INDUSTRY TODAY</w:t>
      </w:r>
    </w:p>
    <w:p w14:paraId="4251495D" w14:textId="34835C3C" w:rsidR="00437F6E" w:rsidRDefault="00437F6E" w:rsidP="005B6926">
      <w:pPr>
        <w:tabs>
          <w:tab w:val="left" w:pos="360"/>
          <w:tab w:val="left" w:pos="720"/>
        </w:tabs>
        <w:spacing w:after="0" w:line="480" w:lineRule="auto"/>
        <w:rPr>
          <w:rFonts w:ascii="Times New Roman" w:hAnsi="Times New Roman" w:cs="Times New Roman"/>
          <w:b/>
          <w:sz w:val="24"/>
          <w:szCs w:val="24"/>
        </w:rPr>
      </w:pPr>
    </w:p>
    <w:p w14:paraId="20E1FE5C" w14:textId="670B949D" w:rsidR="00D40C75" w:rsidRPr="00994760" w:rsidRDefault="00D40C75" w:rsidP="00CE117F">
      <w:pPr>
        <w:tabs>
          <w:tab w:val="left" w:pos="360"/>
          <w:tab w:val="left" w:pos="720"/>
        </w:tabs>
        <w:spacing w:after="0" w:line="480" w:lineRule="auto"/>
        <w:outlineLvl w:val="0"/>
        <w:rPr>
          <w:rFonts w:ascii="Times New Roman" w:hAnsi="Times New Roman" w:cs="Times New Roman"/>
          <w:b/>
          <w:sz w:val="24"/>
          <w:szCs w:val="24"/>
        </w:rPr>
      </w:pPr>
      <w:r w:rsidRPr="00994760">
        <w:rPr>
          <w:rFonts w:ascii="Times New Roman" w:hAnsi="Times New Roman" w:cs="Times New Roman"/>
          <w:b/>
          <w:sz w:val="24"/>
          <w:szCs w:val="24"/>
        </w:rPr>
        <w:t>Interpretative summary</w:t>
      </w:r>
    </w:p>
    <w:p w14:paraId="0ACECC87" w14:textId="77777777" w:rsidR="0051116A" w:rsidRPr="00826176" w:rsidRDefault="00B82008" w:rsidP="0051116A">
      <w:pPr>
        <w:tabs>
          <w:tab w:val="left" w:pos="360"/>
          <w:tab w:val="left" w:pos="720"/>
        </w:tabs>
        <w:spacing w:after="0" w:line="480" w:lineRule="auto"/>
        <w:rPr>
          <w:ins w:id="0" w:author="Caitlin Jeffrey" w:date="2021-01-12T13:02:00Z"/>
          <w:rFonts w:ascii="Times New Roman" w:hAnsi="Times New Roman" w:cs="Times New Roman"/>
          <w:b/>
          <w:sz w:val="24"/>
          <w:szCs w:val="24"/>
        </w:rPr>
      </w:pPr>
      <w:r>
        <w:rPr>
          <w:rFonts w:ascii="Times New Roman" w:hAnsi="Times New Roman" w:cs="Times New Roman"/>
          <w:bCs/>
          <w:sz w:val="24"/>
          <w:szCs w:val="24"/>
        </w:rPr>
        <w:t>Dairy</w:t>
      </w:r>
      <w:r w:rsidR="003338E9" w:rsidRPr="002E7301">
        <w:rPr>
          <w:rFonts w:ascii="Times New Roman" w:hAnsi="Times New Roman" w:cs="Times New Roman"/>
          <w:bCs/>
          <w:sz w:val="24"/>
          <w:szCs w:val="24"/>
        </w:rPr>
        <w:t xml:space="preserve"> Industry Today: </w:t>
      </w:r>
    </w:p>
    <w:p w14:paraId="4A86F280" w14:textId="6D221EDB" w:rsidR="005A130D" w:rsidRPr="0051116A" w:rsidRDefault="0051116A" w:rsidP="00CE117F">
      <w:pPr>
        <w:tabs>
          <w:tab w:val="left" w:pos="360"/>
          <w:tab w:val="left" w:pos="720"/>
        </w:tabs>
        <w:spacing w:after="0" w:line="480" w:lineRule="auto"/>
        <w:rPr>
          <w:rFonts w:ascii="Times New Roman" w:hAnsi="Times New Roman" w:cs="Times New Roman"/>
          <w:b/>
          <w:sz w:val="24"/>
          <w:szCs w:val="24"/>
          <w:rPrChange w:id="1" w:author="Caitlin Jeffrey" w:date="2021-01-12T13:02:00Z">
            <w:rPr>
              <w:rFonts w:ascii="Times New Roman" w:hAnsi="Times New Roman" w:cs="Times New Roman"/>
              <w:bCs/>
              <w:sz w:val="24"/>
              <w:szCs w:val="24"/>
            </w:rPr>
          </w:rPrChange>
        </w:rPr>
      </w:pPr>
      <w:ins w:id="2" w:author="Caitlin Jeffrey" w:date="2021-01-12T13:02:00Z">
        <w:r w:rsidRPr="0051116A">
          <w:rPr>
            <w:rFonts w:ascii="Times New Roman" w:hAnsi="Times New Roman" w:cs="Times New Roman"/>
            <w:bCs/>
            <w:sz w:val="24"/>
            <w:szCs w:val="24"/>
            <w:highlight w:val="yellow"/>
            <w:rPrChange w:id="3" w:author="Caitlin Jeffrey" w:date="2021-01-12T13:02:00Z">
              <w:rPr>
                <w:rFonts w:ascii="Times New Roman" w:hAnsi="Times New Roman" w:cs="Times New Roman"/>
                <w:b/>
                <w:sz w:val="24"/>
                <w:szCs w:val="24"/>
                <w:highlight w:val="yellow"/>
              </w:rPr>
            </w:rPrChange>
          </w:rPr>
          <w:t>Survey design and implementation quantifies</w:t>
        </w:r>
        <w:r w:rsidRPr="0051116A">
          <w:rPr>
            <w:rFonts w:ascii="Times New Roman" w:hAnsi="Times New Roman" w:cs="Times New Roman"/>
            <w:bCs/>
            <w:sz w:val="24"/>
            <w:szCs w:val="24"/>
            <w:rPrChange w:id="4" w:author="Caitlin Jeffrey" w:date="2021-01-12T13:02:00Z">
              <w:rPr>
                <w:rFonts w:ascii="Times New Roman" w:hAnsi="Times New Roman" w:cs="Times New Roman"/>
                <w:b/>
                <w:sz w:val="24"/>
                <w:szCs w:val="24"/>
              </w:rPr>
            </w:rPrChange>
          </w:rPr>
          <w:t xml:space="preserve"> winter housing and bedding </w:t>
        </w:r>
        <w:r w:rsidRPr="0051116A">
          <w:rPr>
            <w:rFonts w:ascii="Times New Roman" w:hAnsi="Times New Roman" w:cs="Times New Roman"/>
            <w:bCs/>
            <w:sz w:val="24"/>
            <w:szCs w:val="24"/>
            <w:highlight w:val="yellow"/>
            <w:rPrChange w:id="5" w:author="Caitlin Jeffrey" w:date="2021-01-12T13:02:00Z">
              <w:rPr>
                <w:rFonts w:ascii="Times New Roman" w:hAnsi="Times New Roman" w:cs="Times New Roman"/>
                <w:b/>
                <w:sz w:val="24"/>
                <w:szCs w:val="24"/>
                <w:highlight w:val="yellow"/>
              </w:rPr>
            </w:rPrChange>
          </w:rPr>
          <w:t>types</w:t>
        </w:r>
        <w:r w:rsidRPr="0051116A">
          <w:rPr>
            <w:rFonts w:ascii="Times New Roman" w:hAnsi="Times New Roman" w:cs="Times New Roman"/>
            <w:bCs/>
            <w:sz w:val="24"/>
            <w:szCs w:val="24"/>
            <w:rPrChange w:id="6" w:author="Caitlin Jeffrey" w:date="2021-01-12T13:02:00Z">
              <w:rPr>
                <w:rFonts w:ascii="Times New Roman" w:hAnsi="Times New Roman" w:cs="Times New Roman"/>
                <w:b/>
                <w:sz w:val="24"/>
                <w:szCs w:val="24"/>
              </w:rPr>
            </w:rPrChange>
          </w:rPr>
          <w:t xml:space="preserve"> used on Vermont organic dairy farms</w:t>
        </w:r>
      </w:ins>
      <w:ins w:id="7" w:author="Caitlin Jeffrey" w:date="2021-01-12T13:03:00Z">
        <w:r>
          <w:rPr>
            <w:rFonts w:ascii="Times New Roman" w:hAnsi="Times New Roman" w:cs="Times New Roman"/>
            <w:bCs/>
            <w:sz w:val="24"/>
            <w:szCs w:val="24"/>
          </w:rPr>
          <w:t>.</w:t>
        </w:r>
      </w:ins>
      <w:ins w:id="8" w:author="Caitlin Jeffrey" w:date="2021-01-12T13:02:00Z">
        <w:r>
          <w:rPr>
            <w:rFonts w:ascii="Times New Roman" w:hAnsi="Times New Roman" w:cs="Times New Roman"/>
            <w:b/>
            <w:sz w:val="24"/>
            <w:szCs w:val="24"/>
          </w:rPr>
          <w:t xml:space="preserve"> </w:t>
        </w:r>
      </w:ins>
      <w:del w:id="9" w:author="Caitlin Jeffrey" w:date="2021-01-12T13:02:00Z">
        <w:r w:rsidR="003338E9" w:rsidRPr="002E7301" w:rsidDel="0051116A">
          <w:rPr>
            <w:rFonts w:ascii="Times New Roman" w:hAnsi="Times New Roman" w:cs="Times New Roman"/>
            <w:bCs/>
            <w:sz w:val="24"/>
            <w:szCs w:val="24"/>
          </w:rPr>
          <w:delText xml:space="preserve">Survey of winter housing and bedding practices on Vermont organic dairy farms. </w:delText>
        </w:r>
      </w:del>
      <w:commentRangeStart w:id="10"/>
      <w:commentRangeStart w:id="11"/>
      <w:r w:rsidR="003338E9" w:rsidRPr="002E7301">
        <w:rPr>
          <w:rFonts w:ascii="Times New Roman" w:hAnsi="Times New Roman" w:cs="Times New Roman"/>
          <w:bCs/>
          <w:sz w:val="24"/>
          <w:szCs w:val="24"/>
        </w:rPr>
        <w:t xml:space="preserve">Andrews. </w:t>
      </w:r>
      <w:commentRangeEnd w:id="10"/>
      <w:r w:rsidR="00D45AD1">
        <w:rPr>
          <w:rStyle w:val="CommentReference"/>
        </w:rPr>
        <w:commentReference w:id="10"/>
      </w:r>
      <w:commentRangeEnd w:id="11"/>
      <w:r>
        <w:rPr>
          <w:rStyle w:val="CommentReference"/>
        </w:rPr>
        <w:commentReference w:id="11"/>
      </w:r>
      <w:r w:rsidR="00D40C75" w:rsidRPr="00994760">
        <w:rPr>
          <w:rFonts w:ascii="Times New Roman" w:hAnsi="Times New Roman" w:cs="Times New Roman"/>
          <w:bCs/>
          <w:sz w:val="24"/>
          <w:szCs w:val="24"/>
        </w:rPr>
        <w:t>At least 27% of Vermont dairy farms are certified organic</w:t>
      </w:r>
      <w:r w:rsidR="000A6BBF">
        <w:rPr>
          <w:rFonts w:ascii="Times New Roman" w:hAnsi="Times New Roman" w:cs="Times New Roman"/>
          <w:bCs/>
          <w:sz w:val="24"/>
          <w:szCs w:val="24"/>
        </w:rPr>
        <w:t xml:space="preserve">, </w:t>
      </w:r>
      <w:r w:rsidR="000A6BBF">
        <w:rPr>
          <w:rFonts w:ascii="Times New Roman" w:hAnsi="Times New Roman" w:cs="Times New Roman"/>
          <w:bCs/>
          <w:sz w:val="24"/>
          <w:szCs w:val="24"/>
          <w:highlight w:val="yellow"/>
        </w:rPr>
        <w:t>and</w:t>
      </w:r>
      <w:r w:rsidR="000A6BBF" w:rsidRPr="000A6BBF">
        <w:rPr>
          <w:rFonts w:ascii="Times New Roman" w:hAnsi="Times New Roman" w:cs="Times New Roman"/>
          <w:bCs/>
          <w:sz w:val="24"/>
          <w:szCs w:val="24"/>
          <w:highlight w:val="yellow"/>
        </w:rPr>
        <w:t xml:space="preserve"> there is a </w:t>
      </w:r>
      <w:r w:rsidR="00826176">
        <w:rPr>
          <w:rFonts w:ascii="Times New Roman" w:hAnsi="Times New Roman" w:cs="Times New Roman"/>
          <w:bCs/>
          <w:sz w:val="24"/>
          <w:szCs w:val="24"/>
          <w:highlight w:val="yellow"/>
        </w:rPr>
        <w:t xml:space="preserve">knowledge </w:t>
      </w:r>
      <w:r w:rsidR="000A6BBF" w:rsidRPr="000A6BBF">
        <w:rPr>
          <w:rFonts w:ascii="Times New Roman" w:hAnsi="Times New Roman" w:cs="Times New Roman"/>
          <w:bCs/>
          <w:sz w:val="24"/>
          <w:szCs w:val="24"/>
          <w:highlight w:val="yellow"/>
        </w:rPr>
        <w:t xml:space="preserve">gap </w:t>
      </w:r>
      <w:ins w:id="12" w:author="Rachel Gilker" w:date="2021-01-07T13:53:00Z">
        <w:r w:rsidR="00CE117F">
          <w:rPr>
            <w:rFonts w:ascii="Times New Roman" w:hAnsi="Times New Roman" w:cs="Times New Roman"/>
            <w:bCs/>
            <w:sz w:val="24"/>
            <w:szCs w:val="24"/>
            <w:highlight w:val="yellow"/>
          </w:rPr>
          <w:t>regarding</w:t>
        </w:r>
      </w:ins>
      <w:del w:id="13" w:author="Rachel Gilker" w:date="2021-01-07T13:53:00Z">
        <w:r w:rsidR="000A6BBF" w:rsidRPr="000A6BBF" w:rsidDel="00CE117F">
          <w:rPr>
            <w:rFonts w:ascii="Times New Roman" w:hAnsi="Times New Roman" w:cs="Times New Roman"/>
            <w:bCs/>
            <w:sz w:val="24"/>
            <w:szCs w:val="24"/>
            <w:highlight w:val="yellow"/>
          </w:rPr>
          <w:delText>on</w:delText>
        </w:r>
      </w:del>
      <w:r w:rsidR="000A6BBF" w:rsidRPr="000A6BBF">
        <w:rPr>
          <w:rFonts w:ascii="Times New Roman" w:hAnsi="Times New Roman" w:cs="Times New Roman"/>
          <w:bCs/>
          <w:sz w:val="24"/>
          <w:szCs w:val="24"/>
          <w:highlight w:val="yellow"/>
        </w:rPr>
        <w:t xml:space="preserve"> the types of indoor housing used for lactating dairy cattle</w:t>
      </w:r>
      <w:r w:rsidR="000A6BBF">
        <w:rPr>
          <w:rFonts w:ascii="Times New Roman" w:hAnsi="Times New Roman" w:cs="Times New Roman"/>
          <w:bCs/>
          <w:sz w:val="24"/>
          <w:szCs w:val="24"/>
          <w:highlight w:val="yellow"/>
        </w:rPr>
        <w:t xml:space="preserve"> on these farms</w:t>
      </w:r>
      <w:r w:rsidR="00110BE3" w:rsidRPr="000A6BBF">
        <w:rPr>
          <w:rFonts w:ascii="Times New Roman" w:hAnsi="Times New Roman" w:cs="Times New Roman"/>
          <w:bCs/>
          <w:sz w:val="24"/>
          <w:szCs w:val="24"/>
          <w:highlight w:val="yellow"/>
        </w:rPr>
        <w:t>.</w:t>
      </w:r>
      <w:r w:rsidR="00110BE3" w:rsidRPr="00994760">
        <w:rPr>
          <w:rFonts w:ascii="Times New Roman" w:hAnsi="Times New Roman" w:cs="Times New Roman"/>
          <w:bCs/>
          <w:sz w:val="24"/>
          <w:szCs w:val="24"/>
        </w:rPr>
        <w:t xml:space="preserve"> </w:t>
      </w:r>
      <w:ins w:id="14" w:author="Rachel Gilker" w:date="2021-01-07T13:53:00Z">
        <w:r w:rsidR="00CE117F">
          <w:rPr>
            <w:rFonts w:ascii="Times New Roman" w:hAnsi="Times New Roman" w:cs="Times New Roman"/>
            <w:bCs/>
            <w:sz w:val="24"/>
            <w:szCs w:val="24"/>
          </w:rPr>
          <w:t xml:space="preserve">In Vermont, winter weather can be severe and cattle may be housed indoors due inclement weather, especially during non-grazing seasons. </w:t>
        </w:r>
      </w:ins>
      <w:r w:rsidR="00826176">
        <w:rPr>
          <w:rFonts w:ascii="Times New Roman" w:hAnsi="Times New Roman" w:cs="Times New Roman"/>
          <w:bCs/>
          <w:sz w:val="24"/>
          <w:szCs w:val="24"/>
        </w:rPr>
        <w:t>W</w:t>
      </w:r>
      <w:r w:rsidR="00D40C75" w:rsidRPr="001B06DB">
        <w:rPr>
          <w:rFonts w:ascii="Times New Roman" w:hAnsi="Times New Roman" w:cs="Times New Roman"/>
          <w:bCs/>
          <w:sz w:val="24"/>
          <w:szCs w:val="24"/>
          <w:highlight w:val="yellow"/>
        </w:rPr>
        <w:t>e</w:t>
      </w:r>
      <w:r w:rsidR="001B06DB" w:rsidRPr="001B06DB">
        <w:rPr>
          <w:rFonts w:ascii="Times New Roman" w:hAnsi="Times New Roman" w:cs="Times New Roman"/>
          <w:bCs/>
          <w:sz w:val="24"/>
          <w:szCs w:val="24"/>
          <w:highlight w:val="yellow"/>
        </w:rPr>
        <w:t xml:space="preserve"> </w:t>
      </w:r>
      <w:r w:rsidR="00826176">
        <w:rPr>
          <w:rFonts w:ascii="Times New Roman" w:hAnsi="Times New Roman" w:cs="Times New Roman"/>
          <w:bCs/>
          <w:sz w:val="24"/>
          <w:szCs w:val="24"/>
          <w:highlight w:val="yellow"/>
        </w:rPr>
        <w:t>report</w:t>
      </w:r>
      <w:r w:rsidR="001B06DB" w:rsidRPr="001B06DB">
        <w:rPr>
          <w:rFonts w:ascii="Times New Roman" w:hAnsi="Times New Roman" w:cs="Times New Roman"/>
          <w:bCs/>
          <w:sz w:val="24"/>
          <w:szCs w:val="24"/>
          <w:highlight w:val="yellow"/>
        </w:rPr>
        <w:t xml:space="preserve"> </w:t>
      </w:r>
      <w:ins w:id="15" w:author="Rachel Gilker" w:date="2021-01-07T13:54:00Z">
        <w:r w:rsidR="00CE117F">
          <w:rPr>
            <w:rFonts w:ascii="Times New Roman" w:hAnsi="Times New Roman" w:cs="Times New Roman"/>
            <w:bCs/>
            <w:sz w:val="24"/>
            <w:szCs w:val="24"/>
            <w:highlight w:val="yellow"/>
          </w:rPr>
          <w:t xml:space="preserve">on our </w:t>
        </w:r>
      </w:ins>
      <w:del w:id="16" w:author="Rachel Gilker" w:date="2021-01-07T13:54:00Z">
        <w:r w:rsidR="001B06DB" w:rsidRPr="001B06DB" w:rsidDel="00CE117F">
          <w:rPr>
            <w:rFonts w:ascii="Times New Roman" w:hAnsi="Times New Roman" w:cs="Times New Roman"/>
            <w:bCs/>
            <w:sz w:val="24"/>
            <w:szCs w:val="24"/>
            <w:highlight w:val="yellow"/>
          </w:rPr>
          <w:delText xml:space="preserve">a </w:delText>
        </w:r>
      </w:del>
      <w:r w:rsidR="001B06DB" w:rsidRPr="001B06DB">
        <w:rPr>
          <w:rFonts w:ascii="Times New Roman" w:hAnsi="Times New Roman" w:cs="Times New Roman"/>
          <w:bCs/>
          <w:sz w:val="24"/>
          <w:szCs w:val="24"/>
          <w:highlight w:val="yellow"/>
        </w:rPr>
        <w:t>successful survey approach and questionnaire</w:t>
      </w:r>
      <w:r w:rsidR="001B06DB">
        <w:rPr>
          <w:rFonts w:ascii="Times New Roman" w:hAnsi="Times New Roman" w:cs="Times New Roman"/>
          <w:bCs/>
          <w:sz w:val="24"/>
          <w:szCs w:val="24"/>
        </w:rPr>
        <w:t xml:space="preserve"> </w:t>
      </w:r>
      <w:r w:rsidR="00826176">
        <w:rPr>
          <w:rFonts w:ascii="Times New Roman" w:hAnsi="Times New Roman" w:cs="Times New Roman"/>
          <w:bCs/>
          <w:sz w:val="24"/>
          <w:szCs w:val="24"/>
        </w:rPr>
        <w:t>obtaining</w:t>
      </w:r>
      <w:r w:rsidR="00D40C75" w:rsidRPr="00994760">
        <w:rPr>
          <w:rFonts w:ascii="Times New Roman" w:hAnsi="Times New Roman" w:cs="Times New Roman"/>
          <w:bCs/>
          <w:sz w:val="24"/>
          <w:szCs w:val="24"/>
        </w:rPr>
        <w:t xml:space="preserve"> </w:t>
      </w:r>
      <w:r w:rsidR="00726475" w:rsidRPr="00994760">
        <w:rPr>
          <w:rFonts w:ascii="Times New Roman" w:hAnsi="Times New Roman" w:cs="Times New Roman"/>
          <w:bCs/>
          <w:sz w:val="24"/>
          <w:szCs w:val="24"/>
        </w:rPr>
        <w:t>estimate</w:t>
      </w:r>
      <w:r w:rsidR="00845042">
        <w:rPr>
          <w:rFonts w:ascii="Times New Roman" w:hAnsi="Times New Roman" w:cs="Times New Roman"/>
          <w:bCs/>
          <w:sz w:val="24"/>
          <w:szCs w:val="24"/>
        </w:rPr>
        <w:t>s of</w:t>
      </w:r>
      <w:r w:rsidR="00726475" w:rsidRPr="00994760">
        <w:rPr>
          <w:rFonts w:ascii="Times New Roman" w:hAnsi="Times New Roman" w:cs="Times New Roman"/>
          <w:bCs/>
          <w:sz w:val="24"/>
          <w:szCs w:val="24"/>
        </w:rPr>
        <w:t xml:space="preserve"> the frequency and diversity </w:t>
      </w:r>
      <w:r w:rsidR="00D40C75" w:rsidRPr="00994760">
        <w:rPr>
          <w:rFonts w:ascii="Times New Roman" w:hAnsi="Times New Roman" w:cs="Times New Roman"/>
          <w:bCs/>
          <w:sz w:val="24"/>
          <w:szCs w:val="24"/>
        </w:rPr>
        <w:t>of</w:t>
      </w:r>
      <w:r w:rsidR="00726475" w:rsidRPr="00994760">
        <w:rPr>
          <w:rFonts w:ascii="Times New Roman" w:hAnsi="Times New Roman" w:cs="Times New Roman"/>
          <w:bCs/>
          <w:sz w:val="24"/>
          <w:szCs w:val="24"/>
        </w:rPr>
        <w:t xml:space="preserve"> winter housing and bedding</w:t>
      </w:r>
      <w:ins w:id="17" w:author="Rachel Gilker" w:date="2021-01-07T13:54:00Z">
        <w:r w:rsidR="00CE117F">
          <w:rPr>
            <w:rFonts w:ascii="Times New Roman" w:hAnsi="Times New Roman" w:cs="Times New Roman"/>
            <w:bCs/>
            <w:sz w:val="24"/>
            <w:szCs w:val="24"/>
          </w:rPr>
          <w:t xml:space="preserve"> types </w:t>
        </w:r>
        <w:commentRangeStart w:id="18"/>
        <w:r w:rsidR="00CE117F">
          <w:rPr>
            <w:rFonts w:ascii="Times New Roman" w:hAnsi="Times New Roman" w:cs="Times New Roman"/>
            <w:bCs/>
            <w:sz w:val="24"/>
            <w:szCs w:val="24"/>
          </w:rPr>
          <w:t>and</w:t>
        </w:r>
      </w:ins>
      <w:r w:rsidR="00726475" w:rsidRPr="00994760">
        <w:rPr>
          <w:rFonts w:ascii="Times New Roman" w:hAnsi="Times New Roman" w:cs="Times New Roman"/>
          <w:bCs/>
          <w:sz w:val="24"/>
          <w:szCs w:val="24"/>
        </w:rPr>
        <w:t xml:space="preserve"> systems</w:t>
      </w:r>
      <w:r w:rsidR="006821CC">
        <w:rPr>
          <w:rFonts w:ascii="Times New Roman" w:hAnsi="Times New Roman" w:cs="Times New Roman"/>
          <w:bCs/>
          <w:sz w:val="24"/>
          <w:szCs w:val="24"/>
        </w:rPr>
        <w:t xml:space="preserve"> </w:t>
      </w:r>
      <w:commentRangeEnd w:id="18"/>
      <w:r w:rsidR="00CE117F">
        <w:rPr>
          <w:rStyle w:val="CommentReference"/>
        </w:rPr>
        <w:commentReference w:id="18"/>
      </w:r>
      <w:r w:rsidR="006821CC" w:rsidRPr="006821CC">
        <w:rPr>
          <w:rFonts w:ascii="Times New Roman" w:hAnsi="Times New Roman" w:cs="Times New Roman"/>
          <w:bCs/>
          <w:sz w:val="24"/>
          <w:szCs w:val="24"/>
        </w:rPr>
        <w:t xml:space="preserve">for lactating dairy cows on </w:t>
      </w:r>
      <w:ins w:id="19" w:author="Rachel Gilker" w:date="2021-01-07T13:54:00Z">
        <w:r w:rsidR="00CE117F">
          <w:rPr>
            <w:rFonts w:ascii="Times New Roman" w:hAnsi="Times New Roman" w:cs="Times New Roman"/>
            <w:bCs/>
            <w:sz w:val="24"/>
            <w:szCs w:val="24"/>
          </w:rPr>
          <w:t xml:space="preserve">Vermont </w:t>
        </w:r>
      </w:ins>
      <w:r w:rsidR="006821CC" w:rsidRPr="006821CC">
        <w:rPr>
          <w:rFonts w:ascii="Times New Roman" w:hAnsi="Times New Roman" w:cs="Times New Roman"/>
          <w:bCs/>
          <w:sz w:val="24"/>
          <w:szCs w:val="24"/>
        </w:rPr>
        <w:t xml:space="preserve">organic dairy </w:t>
      </w:r>
      <w:r w:rsidR="006821CC" w:rsidRPr="006821CC">
        <w:rPr>
          <w:rFonts w:ascii="Times New Roman" w:hAnsi="Times New Roman" w:cs="Times New Roman"/>
          <w:bCs/>
          <w:sz w:val="24"/>
          <w:szCs w:val="24"/>
          <w:highlight w:val="yellow"/>
        </w:rPr>
        <w:t>farms</w:t>
      </w:r>
      <w:ins w:id="20" w:author="Rachel Gilker" w:date="2021-01-07T13:54:00Z">
        <w:r w:rsidR="00CE117F">
          <w:rPr>
            <w:rFonts w:ascii="Times New Roman" w:hAnsi="Times New Roman" w:cs="Times New Roman"/>
            <w:bCs/>
            <w:sz w:val="24"/>
            <w:szCs w:val="24"/>
            <w:highlight w:val="yellow"/>
          </w:rPr>
          <w:t>.</w:t>
        </w:r>
      </w:ins>
      <w:del w:id="21" w:author="Rachel Gilker" w:date="2021-01-07T13:54:00Z">
        <w:r w:rsidR="001B06DB" w:rsidDel="00CE117F">
          <w:rPr>
            <w:rFonts w:ascii="Times New Roman" w:hAnsi="Times New Roman" w:cs="Times New Roman"/>
            <w:bCs/>
            <w:sz w:val="24"/>
            <w:szCs w:val="24"/>
            <w:highlight w:val="yellow"/>
          </w:rPr>
          <w:delText xml:space="preserve"> in Vermont,</w:delText>
        </w:r>
        <w:r w:rsidR="006821CC" w:rsidRPr="006821CC" w:rsidDel="00CE117F">
          <w:rPr>
            <w:rFonts w:ascii="Times New Roman" w:hAnsi="Times New Roman" w:cs="Times New Roman"/>
            <w:bCs/>
            <w:sz w:val="24"/>
            <w:szCs w:val="24"/>
            <w:highlight w:val="yellow"/>
          </w:rPr>
          <w:delText xml:space="preserve"> </w:delText>
        </w:r>
        <w:r w:rsidR="000A6BBF" w:rsidRPr="000A6BBF" w:rsidDel="00CE117F">
          <w:rPr>
            <w:rFonts w:ascii="Times New Roman" w:hAnsi="Times New Roman" w:cs="Times New Roman"/>
            <w:bCs/>
            <w:sz w:val="24"/>
            <w:szCs w:val="24"/>
            <w:highlight w:val="yellow"/>
          </w:rPr>
          <w:delText xml:space="preserve">a region where winter weather can be severe and </w:delText>
        </w:r>
        <w:r w:rsidR="00826176" w:rsidDel="00CE117F">
          <w:rPr>
            <w:rFonts w:ascii="Times New Roman" w:hAnsi="Times New Roman" w:cs="Times New Roman"/>
            <w:bCs/>
            <w:sz w:val="24"/>
            <w:szCs w:val="24"/>
            <w:highlight w:val="yellow"/>
          </w:rPr>
          <w:delText xml:space="preserve">cattle may be housed </w:delText>
        </w:r>
        <w:r w:rsidR="00845042" w:rsidDel="00CE117F">
          <w:rPr>
            <w:rFonts w:ascii="Times New Roman" w:hAnsi="Times New Roman" w:cs="Times New Roman"/>
            <w:bCs/>
            <w:sz w:val="24"/>
            <w:szCs w:val="24"/>
            <w:highlight w:val="yellow"/>
          </w:rPr>
          <w:delText xml:space="preserve">indoors </w:delText>
        </w:r>
        <w:r w:rsidR="00826176" w:rsidDel="00CE117F">
          <w:rPr>
            <w:rFonts w:ascii="Times New Roman" w:hAnsi="Times New Roman" w:cs="Times New Roman"/>
            <w:bCs/>
            <w:sz w:val="24"/>
            <w:szCs w:val="24"/>
            <w:highlight w:val="yellow"/>
          </w:rPr>
          <w:delText xml:space="preserve">due to inclement weather, especially during </w:delText>
        </w:r>
        <w:r w:rsidR="000A6BBF" w:rsidRPr="000A6BBF" w:rsidDel="00CE117F">
          <w:rPr>
            <w:rFonts w:ascii="Times New Roman" w:hAnsi="Times New Roman" w:cs="Times New Roman"/>
            <w:bCs/>
            <w:sz w:val="24"/>
            <w:szCs w:val="24"/>
            <w:highlight w:val="yellow"/>
          </w:rPr>
          <w:delText>non-grazing seasons.</w:delText>
        </w:r>
      </w:del>
    </w:p>
    <w:p w14:paraId="6C153F9F" w14:textId="77777777" w:rsidR="005D4DA1" w:rsidRPr="00994760" w:rsidRDefault="005D4DA1" w:rsidP="005B6926">
      <w:pPr>
        <w:tabs>
          <w:tab w:val="left" w:pos="360"/>
          <w:tab w:val="left" w:pos="720"/>
        </w:tabs>
        <w:spacing w:after="0" w:line="480" w:lineRule="auto"/>
        <w:jc w:val="center"/>
        <w:rPr>
          <w:rFonts w:ascii="Times New Roman" w:hAnsi="Times New Roman" w:cs="Times New Roman"/>
          <w:bCs/>
          <w:sz w:val="24"/>
          <w:szCs w:val="24"/>
        </w:rPr>
      </w:pPr>
    </w:p>
    <w:p w14:paraId="0A7223DE" w14:textId="65D9BC04" w:rsidR="004E63D7" w:rsidRDefault="005D78F2" w:rsidP="005B6926">
      <w:pPr>
        <w:tabs>
          <w:tab w:val="left" w:pos="360"/>
          <w:tab w:val="left" w:pos="720"/>
        </w:tabs>
        <w:spacing w:after="0" w:line="480" w:lineRule="auto"/>
        <w:rPr>
          <w:rFonts w:ascii="Times New Roman" w:hAnsi="Times New Roman" w:cs="Times New Roman"/>
          <w:b/>
          <w:sz w:val="24"/>
          <w:szCs w:val="24"/>
        </w:rPr>
      </w:pPr>
      <w:r w:rsidRPr="00826176">
        <w:rPr>
          <w:rFonts w:ascii="Times New Roman" w:hAnsi="Times New Roman" w:cs="Times New Roman"/>
          <w:b/>
          <w:sz w:val="24"/>
          <w:szCs w:val="24"/>
          <w:highlight w:val="yellow"/>
        </w:rPr>
        <w:t xml:space="preserve">Survey design </w:t>
      </w:r>
      <w:r w:rsidR="00826176" w:rsidRPr="00826176">
        <w:rPr>
          <w:rFonts w:ascii="Times New Roman" w:hAnsi="Times New Roman" w:cs="Times New Roman"/>
          <w:b/>
          <w:sz w:val="24"/>
          <w:szCs w:val="24"/>
          <w:highlight w:val="yellow"/>
        </w:rPr>
        <w:t>and implementation quantifies</w:t>
      </w:r>
      <w:r>
        <w:rPr>
          <w:rFonts w:ascii="Times New Roman" w:hAnsi="Times New Roman" w:cs="Times New Roman"/>
          <w:b/>
          <w:sz w:val="24"/>
          <w:szCs w:val="24"/>
        </w:rPr>
        <w:t xml:space="preserve"> w</w:t>
      </w:r>
      <w:r w:rsidRPr="005D78F2">
        <w:rPr>
          <w:rFonts w:ascii="Times New Roman" w:hAnsi="Times New Roman" w:cs="Times New Roman"/>
          <w:b/>
          <w:sz w:val="24"/>
          <w:szCs w:val="24"/>
        </w:rPr>
        <w:t xml:space="preserve">inter housing and bedding </w:t>
      </w:r>
      <w:r w:rsidRPr="00826176">
        <w:rPr>
          <w:rFonts w:ascii="Times New Roman" w:hAnsi="Times New Roman" w:cs="Times New Roman"/>
          <w:b/>
          <w:sz w:val="24"/>
          <w:szCs w:val="24"/>
          <w:highlight w:val="yellow"/>
        </w:rPr>
        <w:t>types</w:t>
      </w:r>
      <w:r w:rsidRPr="005D78F2">
        <w:rPr>
          <w:rFonts w:ascii="Times New Roman" w:hAnsi="Times New Roman" w:cs="Times New Roman"/>
          <w:b/>
          <w:sz w:val="24"/>
          <w:szCs w:val="24"/>
        </w:rPr>
        <w:t xml:space="preserve"> </w:t>
      </w:r>
      <w:r w:rsidR="00826176">
        <w:rPr>
          <w:rFonts w:ascii="Times New Roman" w:hAnsi="Times New Roman" w:cs="Times New Roman"/>
          <w:b/>
          <w:sz w:val="24"/>
          <w:szCs w:val="24"/>
        </w:rPr>
        <w:t xml:space="preserve">used </w:t>
      </w:r>
      <w:r w:rsidRPr="005D78F2">
        <w:rPr>
          <w:rFonts w:ascii="Times New Roman" w:hAnsi="Times New Roman" w:cs="Times New Roman"/>
          <w:b/>
          <w:sz w:val="24"/>
          <w:szCs w:val="24"/>
        </w:rPr>
        <w:t>on Vermont organic dairy farms</w:t>
      </w:r>
    </w:p>
    <w:p w14:paraId="66E243A5" w14:textId="77777777" w:rsidR="00C04152" w:rsidRPr="00994760" w:rsidRDefault="00C04152" w:rsidP="005B6926">
      <w:pPr>
        <w:tabs>
          <w:tab w:val="left" w:pos="360"/>
          <w:tab w:val="left" w:pos="720"/>
        </w:tabs>
        <w:spacing w:after="0" w:line="480" w:lineRule="auto"/>
        <w:rPr>
          <w:rFonts w:ascii="Times New Roman" w:hAnsi="Times New Roman" w:cs="Times New Roman"/>
          <w:b/>
          <w:sz w:val="24"/>
          <w:szCs w:val="24"/>
        </w:rPr>
      </w:pPr>
    </w:p>
    <w:p w14:paraId="68945902" w14:textId="21C437BA" w:rsidR="00A16CA0" w:rsidRPr="00994760" w:rsidRDefault="00A16CA0" w:rsidP="00CE117F">
      <w:pPr>
        <w:tabs>
          <w:tab w:val="left" w:pos="360"/>
          <w:tab w:val="left" w:pos="720"/>
        </w:tabs>
        <w:spacing w:after="0" w:line="480" w:lineRule="auto"/>
        <w:outlineLvl w:val="0"/>
        <w:rPr>
          <w:rFonts w:ascii="Times New Roman" w:hAnsi="Times New Roman" w:cs="Times New Roman"/>
          <w:b/>
          <w:sz w:val="24"/>
          <w:szCs w:val="24"/>
          <w:vertAlign w:val="superscript"/>
        </w:rPr>
      </w:pPr>
      <w:r w:rsidRPr="00994760">
        <w:rPr>
          <w:rFonts w:ascii="Times New Roman" w:hAnsi="Times New Roman" w:cs="Times New Roman"/>
          <w:b/>
          <w:sz w:val="24"/>
          <w:szCs w:val="24"/>
        </w:rPr>
        <w:t>Tucker Andrews</w:t>
      </w:r>
      <w:r w:rsidR="00C04152" w:rsidRPr="00C04152">
        <w:rPr>
          <w:rFonts w:ascii="Times New Roman" w:eastAsia="Times New Roman" w:hAnsi="Times New Roman" w:cs="Times New Roman"/>
          <w:b/>
          <w:sz w:val="24"/>
          <w:szCs w:val="24"/>
          <w:vertAlign w:val="superscript"/>
        </w:rPr>
        <w:t>1</w:t>
      </w:r>
      <w:r w:rsidRPr="00994760">
        <w:rPr>
          <w:rFonts w:ascii="Times New Roman" w:hAnsi="Times New Roman" w:cs="Times New Roman"/>
          <w:b/>
          <w:sz w:val="24"/>
          <w:szCs w:val="24"/>
        </w:rPr>
        <w:t xml:space="preserve">, Caitlin </w:t>
      </w:r>
      <w:ins w:id="22" w:author="Caitlin Jeffrey" w:date="2021-01-12T13:01:00Z">
        <w:r w:rsidR="0051116A">
          <w:rPr>
            <w:rFonts w:ascii="Times New Roman" w:hAnsi="Times New Roman" w:cs="Times New Roman"/>
            <w:b/>
            <w:sz w:val="24"/>
            <w:szCs w:val="24"/>
          </w:rPr>
          <w:t xml:space="preserve">E. </w:t>
        </w:r>
      </w:ins>
      <w:r w:rsidRPr="00994760">
        <w:rPr>
          <w:rFonts w:ascii="Times New Roman" w:hAnsi="Times New Roman" w:cs="Times New Roman"/>
          <w:b/>
          <w:sz w:val="24"/>
          <w:szCs w:val="24"/>
        </w:rPr>
        <w:t>Jeffrey</w:t>
      </w:r>
      <w:r w:rsidR="00C04152">
        <w:rPr>
          <w:rFonts w:ascii="Times New Roman" w:eastAsia="Times New Roman" w:hAnsi="Times New Roman" w:cs="Times New Roman"/>
          <w:b/>
          <w:sz w:val="24"/>
          <w:szCs w:val="24"/>
          <w:vertAlign w:val="superscript"/>
        </w:rPr>
        <w:t>2</w:t>
      </w:r>
      <w:r w:rsidRPr="00994760">
        <w:rPr>
          <w:rFonts w:ascii="Times New Roman" w:hAnsi="Times New Roman" w:cs="Times New Roman"/>
          <w:b/>
          <w:sz w:val="24"/>
          <w:szCs w:val="24"/>
        </w:rPr>
        <w:t xml:space="preserve">, </w:t>
      </w:r>
      <w:r w:rsidR="00EE191B" w:rsidRPr="00994760">
        <w:rPr>
          <w:rFonts w:ascii="Times New Roman" w:hAnsi="Times New Roman" w:cs="Times New Roman"/>
          <w:b/>
          <w:sz w:val="24"/>
          <w:szCs w:val="24"/>
        </w:rPr>
        <w:t>Rachel</w:t>
      </w:r>
      <w:r w:rsidR="00EA79B5" w:rsidRPr="00994760">
        <w:rPr>
          <w:rFonts w:ascii="Times New Roman" w:hAnsi="Times New Roman" w:cs="Times New Roman"/>
          <w:b/>
          <w:sz w:val="24"/>
          <w:szCs w:val="24"/>
        </w:rPr>
        <w:t xml:space="preserve"> </w:t>
      </w:r>
      <w:ins w:id="23" w:author="Rachel Gilker" w:date="2021-01-07T13:55:00Z">
        <w:r w:rsidR="00CE117F">
          <w:rPr>
            <w:rFonts w:ascii="Times New Roman" w:hAnsi="Times New Roman" w:cs="Times New Roman"/>
            <w:b/>
            <w:sz w:val="24"/>
            <w:szCs w:val="24"/>
          </w:rPr>
          <w:t xml:space="preserve">E. </w:t>
        </w:r>
      </w:ins>
      <w:r w:rsidR="00EA79B5" w:rsidRPr="00994760">
        <w:rPr>
          <w:rFonts w:ascii="Times New Roman" w:hAnsi="Times New Roman" w:cs="Times New Roman"/>
          <w:b/>
          <w:sz w:val="24"/>
          <w:szCs w:val="24"/>
        </w:rPr>
        <w:t>Gilker</w:t>
      </w:r>
      <w:r w:rsidR="00C04152">
        <w:rPr>
          <w:rFonts w:ascii="Times New Roman" w:hAnsi="Times New Roman" w:cs="Times New Roman"/>
          <w:b/>
          <w:sz w:val="24"/>
          <w:szCs w:val="24"/>
          <w:vertAlign w:val="superscript"/>
        </w:rPr>
        <w:t>3</w:t>
      </w:r>
      <w:r w:rsidR="00EA79B5" w:rsidRPr="00994760">
        <w:rPr>
          <w:rFonts w:ascii="Times New Roman" w:hAnsi="Times New Roman" w:cs="Times New Roman"/>
          <w:b/>
          <w:sz w:val="24"/>
          <w:szCs w:val="24"/>
        </w:rPr>
        <w:t xml:space="preserve">, </w:t>
      </w:r>
      <w:r w:rsidR="0070334A" w:rsidRPr="00994760">
        <w:rPr>
          <w:rFonts w:ascii="Times New Roman" w:hAnsi="Times New Roman" w:cs="Times New Roman"/>
          <w:b/>
          <w:sz w:val="24"/>
          <w:szCs w:val="24"/>
        </w:rPr>
        <w:t>D</w:t>
      </w:r>
      <w:r w:rsidRPr="00994760">
        <w:rPr>
          <w:rFonts w:ascii="Times New Roman" w:hAnsi="Times New Roman" w:cs="Times New Roman"/>
          <w:b/>
          <w:sz w:val="24"/>
          <w:szCs w:val="24"/>
        </w:rPr>
        <w:t>eb</w:t>
      </w:r>
      <w:r w:rsidR="00EA79B5" w:rsidRPr="00994760">
        <w:rPr>
          <w:rFonts w:ascii="Times New Roman" w:hAnsi="Times New Roman" w:cs="Times New Roman"/>
          <w:b/>
          <w:sz w:val="24"/>
          <w:szCs w:val="24"/>
        </w:rPr>
        <w:t>orah A. Neher</w:t>
      </w:r>
      <w:r w:rsidR="00C04152" w:rsidRPr="00C04152">
        <w:rPr>
          <w:rFonts w:ascii="Times New Roman" w:eastAsia="Times New Roman" w:hAnsi="Times New Roman" w:cs="Times New Roman"/>
          <w:b/>
          <w:sz w:val="24"/>
          <w:szCs w:val="24"/>
          <w:vertAlign w:val="superscript"/>
        </w:rPr>
        <w:t>1</w:t>
      </w:r>
      <w:r w:rsidRPr="00994760">
        <w:rPr>
          <w:rFonts w:ascii="Times New Roman" w:hAnsi="Times New Roman" w:cs="Times New Roman"/>
          <w:b/>
          <w:sz w:val="24"/>
          <w:szCs w:val="24"/>
        </w:rPr>
        <w:t xml:space="preserve">, </w:t>
      </w:r>
      <w:r w:rsidR="00683F4B" w:rsidRPr="00994760">
        <w:rPr>
          <w:rFonts w:ascii="Times New Roman" w:hAnsi="Times New Roman" w:cs="Times New Roman"/>
          <w:b/>
          <w:sz w:val="24"/>
          <w:szCs w:val="24"/>
        </w:rPr>
        <w:t>J</w:t>
      </w:r>
      <w:r w:rsidRPr="00994760">
        <w:rPr>
          <w:rFonts w:ascii="Times New Roman" w:hAnsi="Times New Roman" w:cs="Times New Roman"/>
          <w:b/>
          <w:sz w:val="24"/>
          <w:szCs w:val="24"/>
        </w:rPr>
        <w:t>ohn</w:t>
      </w:r>
      <w:r w:rsidR="00EA79B5" w:rsidRPr="00994760">
        <w:rPr>
          <w:rFonts w:ascii="Times New Roman" w:hAnsi="Times New Roman" w:cs="Times New Roman"/>
          <w:b/>
          <w:sz w:val="24"/>
          <w:szCs w:val="24"/>
        </w:rPr>
        <w:t xml:space="preserve"> W. Barlow</w:t>
      </w:r>
      <w:r w:rsidR="00C04152">
        <w:rPr>
          <w:rFonts w:ascii="Times New Roman" w:eastAsia="Times New Roman" w:hAnsi="Times New Roman" w:cs="Times New Roman"/>
          <w:b/>
          <w:sz w:val="24"/>
          <w:szCs w:val="24"/>
          <w:vertAlign w:val="superscript"/>
        </w:rPr>
        <w:t>2</w:t>
      </w:r>
    </w:p>
    <w:p w14:paraId="00A36EB2" w14:textId="1DCDD904" w:rsidR="00592178" w:rsidRPr="00994760" w:rsidRDefault="00C04152" w:rsidP="00CE117F">
      <w:pPr>
        <w:tabs>
          <w:tab w:val="left" w:pos="360"/>
          <w:tab w:val="left" w:pos="720"/>
        </w:tabs>
        <w:spacing w:after="0" w:line="480" w:lineRule="auto"/>
        <w:outlineLvl w:val="0"/>
        <w:rPr>
          <w:rFonts w:ascii="Times New Roman" w:hAnsi="Times New Roman" w:cs="Times New Roman"/>
          <w:bCs/>
          <w:sz w:val="24"/>
          <w:szCs w:val="24"/>
        </w:rPr>
      </w:pPr>
      <w:r w:rsidRPr="00C04152">
        <w:rPr>
          <w:rFonts w:ascii="Times New Roman" w:eastAsia="Times New Roman" w:hAnsi="Times New Roman" w:cs="Times New Roman"/>
          <w:b/>
          <w:bCs/>
          <w:sz w:val="24"/>
          <w:szCs w:val="24"/>
          <w:vertAlign w:val="superscript"/>
        </w:rPr>
        <w:t>1</w:t>
      </w:r>
      <w:r w:rsidR="00AF42E5" w:rsidRPr="002E7301">
        <w:rPr>
          <w:rFonts w:ascii="Times New Roman" w:eastAsia="Times New Roman" w:hAnsi="Times New Roman" w:cs="Times New Roman"/>
          <w:bCs/>
          <w:sz w:val="24"/>
          <w:szCs w:val="24"/>
        </w:rPr>
        <w:t>Department of</w:t>
      </w:r>
      <w:r w:rsidR="00AF42E5" w:rsidRPr="00994760">
        <w:rPr>
          <w:rFonts w:ascii="Times New Roman" w:eastAsia="Times New Roman" w:hAnsi="Times New Roman" w:cs="Times New Roman"/>
          <w:b/>
          <w:bCs/>
          <w:sz w:val="24"/>
          <w:szCs w:val="24"/>
        </w:rPr>
        <w:t xml:space="preserve"> </w:t>
      </w:r>
      <w:r w:rsidR="00592178" w:rsidRPr="002E7301">
        <w:rPr>
          <w:rFonts w:ascii="Times New Roman" w:hAnsi="Times New Roman" w:cs="Times New Roman"/>
          <w:bCs/>
          <w:sz w:val="24"/>
          <w:szCs w:val="24"/>
        </w:rPr>
        <w:t>P</w:t>
      </w:r>
      <w:r w:rsidR="005273B3" w:rsidRPr="002E7301">
        <w:rPr>
          <w:rFonts w:ascii="Times New Roman" w:hAnsi="Times New Roman" w:cs="Times New Roman"/>
          <w:bCs/>
          <w:sz w:val="24"/>
          <w:szCs w:val="24"/>
        </w:rPr>
        <w:t>lant and</w:t>
      </w:r>
      <w:r w:rsidR="00EA79B5" w:rsidRPr="002E7301">
        <w:rPr>
          <w:rFonts w:ascii="Times New Roman" w:hAnsi="Times New Roman" w:cs="Times New Roman"/>
          <w:bCs/>
          <w:sz w:val="24"/>
          <w:szCs w:val="24"/>
        </w:rPr>
        <w:t xml:space="preserve"> Soil S</w:t>
      </w:r>
      <w:r w:rsidR="005273B3" w:rsidRPr="003643DE">
        <w:rPr>
          <w:rFonts w:ascii="Times New Roman" w:hAnsi="Times New Roman" w:cs="Times New Roman"/>
          <w:bCs/>
          <w:sz w:val="24"/>
          <w:szCs w:val="24"/>
        </w:rPr>
        <w:t>cience, University of Vermont</w:t>
      </w:r>
      <w:r w:rsidR="00592178" w:rsidRPr="00994760">
        <w:rPr>
          <w:rFonts w:ascii="Times New Roman" w:hAnsi="Times New Roman" w:cs="Times New Roman"/>
          <w:bCs/>
          <w:sz w:val="24"/>
          <w:szCs w:val="24"/>
        </w:rPr>
        <w:t>, Burlington 05405</w:t>
      </w:r>
    </w:p>
    <w:p w14:paraId="44021B90" w14:textId="1039035A" w:rsidR="005273B3" w:rsidRPr="003643DE" w:rsidRDefault="00C04152" w:rsidP="005B6926">
      <w:pPr>
        <w:tabs>
          <w:tab w:val="left" w:pos="360"/>
          <w:tab w:val="left" w:pos="720"/>
        </w:tabs>
        <w:spacing w:after="0" w:line="480" w:lineRule="auto"/>
        <w:rPr>
          <w:rFonts w:ascii="Times New Roman" w:hAnsi="Times New Roman" w:cs="Times New Roman"/>
          <w:bCs/>
          <w:sz w:val="24"/>
          <w:szCs w:val="24"/>
        </w:rPr>
      </w:pPr>
      <w:r w:rsidRPr="00C04152">
        <w:rPr>
          <w:rFonts w:ascii="Times New Roman" w:eastAsia="Times New Roman" w:hAnsi="Times New Roman" w:cs="Times New Roman"/>
          <w:b/>
          <w:bCs/>
          <w:sz w:val="24"/>
          <w:szCs w:val="24"/>
          <w:vertAlign w:val="superscript"/>
        </w:rPr>
        <w:t>2</w:t>
      </w:r>
      <w:r w:rsidR="00AF42E5" w:rsidRPr="002E7301">
        <w:rPr>
          <w:rFonts w:ascii="Times New Roman" w:eastAsia="Times New Roman" w:hAnsi="Times New Roman" w:cs="Times New Roman"/>
          <w:bCs/>
          <w:sz w:val="24"/>
          <w:szCs w:val="24"/>
        </w:rPr>
        <w:t>Department of</w:t>
      </w:r>
      <w:r w:rsidR="00AF42E5" w:rsidRPr="00994760">
        <w:rPr>
          <w:rFonts w:ascii="Times New Roman" w:eastAsia="Times New Roman" w:hAnsi="Times New Roman" w:cs="Times New Roman"/>
          <w:b/>
          <w:bCs/>
          <w:sz w:val="24"/>
          <w:szCs w:val="24"/>
        </w:rPr>
        <w:t xml:space="preserve"> </w:t>
      </w:r>
      <w:r w:rsidR="005273B3" w:rsidRPr="002E7301">
        <w:rPr>
          <w:rFonts w:ascii="Times New Roman" w:hAnsi="Times New Roman" w:cs="Times New Roman"/>
          <w:bCs/>
          <w:sz w:val="24"/>
          <w:szCs w:val="24"/>
        </w:rPr>
        <w:t xml:space="preserve">Animal and Veterinary Sciences, University of Vermont, </w:t>
      </w:r>
      <w:r w:rsidR="00592178" w:rsidRPr="002E7301">
        <w:rPr>
          <w:rFonts w:ascii="Times New Roman" w:hAnsi="Times New Roman" w:cs="Times New Roman"/>
          <w:bCs/>
          <w:sz w:val="24"/>
          <w:szCs w:val="24"/>
        </w:rPr>
        <w:t>Burlington 05405</w:t>
      </w:r>
    </w:p>
    <w:p w14:paraId="1BF98E93" w14:textId="3B7848DF" w:rsidR="00006694" w:rsidRPr="002E7301" w:rsidRDefault="00C04152" w:rsidP="005B6926">
      <w:pPr>
        <w:tabs>
          <w:tab w:val="left" w:pos="360"/>
          <w:tab w:val="left" w:pos="720"/>
        </w:tabs>
        <w:spacing w:after="0" w:line="480" w:lineRule="auto"/>
        <w:rPr>
          <w:rFonts w:ascii="Times New Roman" w:hAnsi="Times New Roman" w:cs="Times New Roman"/>
          <w:bCs/>
          <w:sz w:val="24"/>
          <w:szCs w:val="24"/>
        </w:rPr>
      </w:pPr>
      <w:r w:rsidRPr="00C04152">
        <w:rPr>
          <w:rFonts w:ascii="Times New Roman" w:hAnsi="Times New Roman" w:cs="Times New Roman"/>
          <w:b/>
          <w:bCs/>
          <w:sz w:val="24"/>
          <w:szCs w:val="24"/>
          <w:vertAlign w:val="superscript"/>
        </w:rPr>
        <w:lastRenderedPageBreak/>
        <w:t>3</w:t>
      </w:r>
      <w:r w:rsidR="00994760">
        <w:rPr>
          <w:rFonts w:ascii="Times New Roman" w:hAnsi="Times New Roman" w:cs="Times New Roman"/>
          <w:bCs/>
          <w:sz w:val="24"/>
          <w:szCs w:val="24"/>
        </w:rPr>
        <w:t>CSR Consulting</w:t>
      </w:r>
      <w:r w:rsidR="00416630">
        <w:rPr>
          <w:rFonts w:ascii="Times New Roman" w:hAnsi="Times New Roman" w:cs="Times New Roman"/>
          <w:bCs/>
          <w:sz w:val="24"/>
          <w:szCs w:val="24"/>
        </w:rPr>
        <w:t>,</w:t>
      </w:r>
      <w:r w:rsidR="00416630" w:rsidRPr="00416630">
        <w:t xml:space="preserve"> </w:t>
      </w:r>
      <w:r w:rsidR="00416630" w:rsidRPr="00416630">
        <w:rPr>
          <w:rFonts w:ascii="Times New Roman" w:hAnsi="Times New Roman" w:cs="Times New Roman"/>
          <w:bCs/>
          <w:sz w:val="24"/>
          <w:szCs w:val="24"/>
        </w:rPr>
        <w:t>North New Portland, Maine 04961</w:t>
      </w:r>
    </w:p>
    <w:p w14:paraId="13C44DB8" w14:textId="77777777" w:rsidR="005D4DA1" w:rsidRDefault="005D4DA1" w:rsidP="005B6926">
      <w:pPr>
        <w:tabs>
          <w:tab w:val="left" w:pos="360"/>
          <w:tab w:val="left" w:pos="720"/>
        </w:tabs>
        <w:spacing w:after="0" w:line="480" w:lineRule="auto"/>
        <w:rPr>
          <w:rFonts w:ascii="Times New Roman" w:hAnsi="Times New Roman" w:cs="Times New Roman"/>
          <w:bCs/>
          <w:sz w:val="24"/>
          <w:szCs w:val="24"/>
        </w:rPr>
      </w:pPr>
    </w:p>
    <w:p w14:paraId="1A9E8518" w14:textId="77777777" w:rsidR="005D4DA1" w:rsidRDefault="008976A8" w:rsidP="005B6926">
      <w:pPr>
        <w:tabs>
          <w:tab w:val="left" w:pos="360"/>
          <w:tab w:val="left" w:pos="720"/>
        </w:tabs>
        <w:spacing w:after="0" w:line="480" w:lineRule="auto"/>
        <w:rPr>
          <w:rFonts w:ascii="Times New Roman" w:hAnsi="Times New Roman" w:cs="Times New Roman"/>
          <w:bCs/>
          <w:sz w:val="24"/>
          <w:szCs w:val="24"/>
        </w:rPr>
      </w:pPr>
      <w:r w:rsidRPr="00994760">
        <w:rPr>
          <w:rFonts w:ascii="Times New Roman" w:hAnsi="Times New Roman" w:cs="Times New Roman"/>
          <w:bCs/>
          <w:sz w:val="24"/>
          <w:szCs w:val="24"/>
        </w:rPr>
        <w:t xml:space="preserve">Corresponding author: John </w:t>
      </w:r>
      <w:r w:rsidR="00C04152">
        <w:rPr>
          <w:rFonts w:ascii="Times New Roman" w:hAnsi="Times New Roman" w:cs="Times New Roman"/>
          <w:bCs/>
          <w:sz w:val="24"/>
          <w:szCs w:val="24"/>
        </w:rPr>
        <w:t xml:space="preserve">W. </w:t>
      </w:r>
      <w:r w:rsidRPr="00994760">
        <w:rPr>
          <w:rFonts w:ascii="Times New Roman" w:hAnsi="Times New Roman" w:cs="Times New Roman"/>
          <w:bCs/>
          <w:sz w:val="24"/>
          <w:szCs w:val="24"/>
        </w:rPr>
        <w:t xml:space="preserve">Barlow, Department of Animal and Veterinary Sciences, University of Vermont, 570 Main Street, 202 Terrill Building, Burlington, VT 05405; </w:t>
      </w:r>
    </w:p>
    <w:p w14:paraId="1ADF53AD" w14:textId="709DAD86" w:rsidR="001B13E1" w:rsidRPr="002E7301" w:rsidRDefault="005D4DA1" w:rsidP="00CE117F">
      <w:pPr>
        <w:tabs>
          <w:tab w:val="left" w:pos="360"/>
          <w:tab w:val="left" w:pos="720"/>
        </w:tabs>
        <w:spacing w:after="0"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Telephone </w:t>
      </w:r>
      <w:r w:rsidR="008976A8" w:rsidRPr="00994760">
        <w:rPr>
          <w:rFonts w:ascii="Times New Roman" w:hAnsi="Times New Roman" w:cs="Times New Roman"/>
          <w:bCs/>
          <w:sz w:val="24"/>
          <w:szCs w:val="24"/>
        </w:rPr>
        <w:t>802-656-139</w:t>
      </w:r>
      <w:r>
        <w:rPr>
          <w:rFonts w:ascii="Times New Roman" w:hAnsi="Times New Roman" w:cs="Times New Roman"/>
          <w:bCs/>
          <w:sz w:val="24"/>
          <w:szCs w:val="24"/>
        </w:rPr>
        <w:t>5</w:t>
      </w:r>
      <w:r w:rsidR="008976A8" w:rsidRPr="00994760">
        <w:rPr>
          <w:rFonts w:ascii="Times New Roman" w:hAnsi="Times New Roman" w:cs="Times New Roman"/>
          <w:bCs/>
          <w:sz w:val="24"/>
          <w:szCs w:val="24"/>
        </w:rPr>
        <w:t xml:space="preserve">; </w:t>
      </w:r>
      <w:r>
        <w:rPr>
          <w:rFonts w:ascii="Times New Roman" w:hAnsi="Times New Roman" w:cs="Times New Roman"/>
          <w:bCs/>
          <w:sz w:val="24"/>
          <w:szCs w:val="24"/>
        </w:rPr>
        <w:t xml:space="preserve">e-mail </w:t>
      </w:r>
      <w:hyperlink r:id="rId12" w:history="1">
        <w:r w:rsidR="00CB57EC" w:rsidRPr="002E7301">
          <w:rPr>
            <w:rStyle w:val="Hyperlink"/>
            <w:rFonts w:ascii="Times New Roman" w:hAnsi="Times New Roman" w:cs="Times New Roman"/>
            <w:bCs/>
            <w:sz w:val="24"/>
            <w:szCs w:val="24"/>
          </w:rPr>
          <w:t>john.barlow@uvm.edu</w:t>
        </w:r>
      </w:hyperlink>
    </w:p>
    <w:p w14:paraId="7AF28922" w14:textId="77777777" w:rsidR="005D4DA1" w:rsidRDefault="005D4DA1" w:rsidP="005B6926">
      <w:pPr>
        <w:tabs>
          <w:tab w:val="left" w:pos="360"/>
          <w:tab w:val="left" w:pos="720"/>
        </w:tabs>
        <w:spacing w:after="0" w:line="480" w:lineRule="auto"/>
        <w:rPr>
          <w:rFonts w:ascii="Times New Roman" w:hAnsi="Times New Roman" w:cs="Times New Roman"/>
          <w:b/>
          <w:sz w:val="24"/>
          <w:szCs w:val="24"/>
        </w:rPr>
      </w:pPr>
    </w:p>
    <w:p w14:paraId="4B42EC94" w14:textId="16634FA1" w:rsidR="00A16CA0" w:rsidRPr="00994760" w:rsidRDefault="00592178" w:rsidP="00CE117F">
      <w:pPr>
        <w:tabs>
          <w:tab w:val="left" w:pos="360"/>
          <w:tab w:val="left" w:pos="720"/>
        </w:tabs>
        <w:spacing w:after="0" w:line="480" w:lineRule="auto"/>
        <w:outlineLvl w:val="0"/>
        <w:rPr>
          <w:rFonts w:ascii="Times New Roman" w:hAnsi="Times New Roman" w:cs="Times New Roman"/>
          <w:b/>
          <w:sz w:val="24"/>
          <w:szCs w:val="24"/>
        </w:rPr>
      </w:pPr>
      <w:r w:rsidRPr="00994760">
        <w:rPr>
          <w:rFonts w:ascii="Times New Roman" w:hAnsi="Times New Roman" w:cs="Times New Roman"/>
          <w:b/>
          <w:sz w:val="24"/>
          <w:szCs w:val="24"/>
        </w:rPr>
        <w:t>ABSTRACT</w:t>
      </w:r>
    </w:p>
    <w:p w14:paraId="178956E6" w14:textId="20F2DFDA" w:rsidR="00746536" w:rsidRPr="009506E3" w:rsidRDefault="008976A8" w:rsidP="005B6926">
      <w:pPr>
        <w:tabs>
          <w:tab w:val="left" w:pos="360"/>
          <w:tab w:val="left" w:pos="720"/>
        </w:tabs>
        <w:spacing w:after="0" w:line="480" w:lineRule="auto"/>
        <w:rPr>
          <w:rFonts w:ascii="Times New Roman" w:hAnsi="Times New Roman" w:cs="Times New Roman"/>
          <w:bCs/>
          <w:sz w:val="24"/>
          <w:szCs w:val="24"/>
        </w:rPr>
      </w:pPr>
      <w:r w:rsidRPr="002E7301">
        <w:rPr>
          <w:rFonts w:ascii="Times New Roman" w:hAnsi="Times New Roman" w:cs="Times New Roman"/>
          <w:bCs/>
          <w:sz w:val="24"/>
          <w:szCs w:val="24"/>
        </w:rPr>
        <w:tab/>
      </w:r>
      <w:r w:rsidR="00B93C02" w:rsidRPr="002E7301">
        <w:rPr>
          <w:rFonts w:ascii="Times New Roman" w:hAnsi="Times New Roman" w:cs="Times New Roman"/>
          <w:bCs/>
          <w:sz w:val="24"/>
          <w:szCs w:val="24"/>
        </w:rPr>
        <w:t xml:space="preserve">We conducted a </w:t>
      </w:r>
      <w:r w:rsidR="00B60408" w:rsidRPr="00B60408">
        <w:rPr>
          <w:rFonts w:ascii="Times New Roman" w:hAnsi="Times New Roman" w:cs="Times New Roman"/>
          <w:bCs/>
          <w:sz w:val="24"/>
          <w:szCs w:val="24"/>
          <w:highlight w:val="yellow"/>
        </w:rPr>
        <w:t>descriptive observational</w:t>
      </w:r>
      <w:r w:rsidR="00B60408">
        <w:rPr>
          <w:rFonts w:ascii="Times New Roman" w:hAnsi="Times New Roman" w:cs="Times New Roman"/>
          <w:bCs/>
          <w:sz w:val="24"/>
          <w:szCs w:val="24"/>
        </w:rPr>
        <w:t xml:space="preserve"> </w:t>
      </w:r>
      <w:r w:rsidR="00B93C02" w:rsidRPr="002E7301">
        <w:rPr>
          <w:rFonts w:ascii="Times New Roman" w:hAnsi="Times New Roman" w:cs="Times New Roman"/>
          <w:bCs/>
          <w:sz w:val="24"/>
          <w:szCs w:val="24"/>
        </w:rPr>
        <w:t>survey</w:t>
      </w:r>
      <w:r w:rsidR="00B60408">
        <w:rPr>
          <w:rFonts w:ascii="Times New Roman" w:hAnsi="Times New Roman" w:cs="Times New Roman"/>
          <w:bCs/>
          <w:sz w:val="24"/>
          <w:szCs w:val="24"/>
        </w:rPr>
        <w:t xml:space="preserve"> </w:t>
      </w:r>
      <w:r w:rsidR="00B93C02" w:rsidRPr="002E7301">
        <w:rPr>
          <w:rFonts w:ascii="Times New Roman" w:hAnsi="Times New Roman" w:cs="Times New Roman"/>
          <w:bCs/>
          <w:sz w:val="24"/>
          <w:szCs w:val="24"/>
        </w:rPr>
        <w:t xml:space="preserve">to quantify the frequency and diversity of </w:t>
      </w:r>
      <w:r w:rsidR="000268FF">
        <w:rPr>
          <w:rFonts w:ascii="Times New Roman" w:hAnsi="Times New Roman" w:cs="Times New Roman"/>
          <w:bCs/>
          <w:sz w:val="24"/>
          <w:szCs w:val="24"/>
        </w:rPr>
        <w:t xml:space="preserve">winter </w:t>
      </w:r>
      <w:r w:rsidR="00B93C02" w:rsidRPr="002E7301">
        <w:rPr>
          <w:rFonts w:ascii="Times New Roman" w:hAnsi="Times New Roman" w:cs="Times New Roman"/>
          <w:bCs/>
          <w:sz w:val="24"/>
          <w:szCs w:val="24"/>
        </w:rPr>
        <w:t xml:space="preserve">housing and bedding </w:t>
      </w:r>
      <w:r w:rsidR="00D355CA">
        <w:rPr>
          <w:rFonts w:ascii="Times New Roman" w:hAnsi="Times New Roman" w:cs="Times New Roman"/>
          <w:bCs/>
          <w:sz w:val="24"/>
          <w:szCs w:val="24"/>
        </w:rPr>
        <w:t>types</w:t>
      </w:r>
      <w:r w:rsidR="00B93C02" w:rsidRPr="003643DE">
        <w:rPr>
          <w:rFonts w:ascii="Times New Roman" w:hAnsi="Times New Roman" w:cs="Times New Roman"/>
          <w:bCs/>
          <w:sz w:val="24"/>
          <w:szCs w:val="24"/>
        </w:rPr>
        <w:t xml:space="preserve"> </w:t>
      </w:r>
      <w:r w:rsidR="00B93C02" w:rsidRPr="00994760">
        <w:rPr>
          <w:rFonts w:ascii="Times New Roman" w:hAnsi="Times New Roman" w:cs="Times New Roman"/>
          <w:bCs/>
          <w:sz w:val="24"/>
          <w:szCs w:val="24"/>
        </w:rPr>
        <w:t>used by or</w:t>
      </w:r>
      <w:r w:rsidR="009506E3">
        <w:rPr>
          <w:rFonts w:ascii="Times New Roman" w:hAnsi="Times New Roman" w:cs="Times New Roman"/>
          <w:bCs/>
          <w:sz w:val="24"/>
          <w:szCs w:val="24"/>
        </w:rPr>
        <w:t xml:space="preserve">ganic dairy farmers in Vermont. </w:t>
      </w:r>
      <w:r w:rsidR="00950526" w:rsidRPr="00994760">
        <w:rPr>
          <w:rFonts w:ascii="Times New Roman" w:hAnsi="Times New Roman" w:cs="Times New Roman"/>
          <w:bCs/>
          <w:sz w:val="24"/>
          <w:szCs w:val="24"/>
        </w:rPr>
        <w:t>This report</w:t>
      </w:r>
      <w:r w:rsidR="00B93C02" w:rsidRPr="00994760">
        <w:rPr>
          <w:rFonts w:ascii="Times New Roman" w:hAnsi="Times New Roman" w:cs="Times New Roman"/>
          <w:bCs/>
          <w:sz w:val="24"/>
          <w:szCs w:val="24"/>
        </w:rPr>
        <w:t xml:space="preserve"> describe</w:t>
      </w:r>
      <w:r w:rsidR="00950526" w:rsidRPr="00994760">
        <w:rPr>
          <w:rFonts w:ascii="Times New Roman" w:hAnsi="Times New Roman" w:cs="Times New Roman"/>
          <w:bCs/>
          <w:sz w:val="24"/>
          <w:szCs w:val="24"/>
        </w:rPr>
        <w:t>s</w:t>
      </w:r>
      <w:r w:rsidR="00B93C02" w:rsidRPr="00994760">
        <w:rPr>
          <w:rFonts w:ascii="Times New Roman" w:hAnsi="Times New Roman" w:cs="Times New Roman"/>
          <w:bCs/>
          <w:sz w:val="24"/>
          <w:szCs w:val="24"/>
        </w:rPr>
        <w:t xml:space="preserve"> </w:t>
      </w:r>
      <w:r w:rsidR="00950526" w:rsidRPr="00994760">
        <w:rPr>
          <w:rFonts w:ascii="Times New Roman" w:hAnsi="Times New Roman" w:cs="Times New Roman"/>
          <w:bCs/>
          <w:sz w:val="24"/>
          <w:szCs w:val="24"/>
        </w:rPr>
        <w:t xml:space="preserve">the survey </w:t>
      </w:r>
      <w:r w:rsidR="00B93C02" w:rsidRPr="00994760">
        <w:rPr>
          <w:rFonts w:ascii="Times New Roman" w:hAnsi="Times New Roman" w:cs="Times New Roman"/>
          <w:bCs/>
          <w:sz w:val="24"/>
          <w:szCs w:val="24"/>
        </w:rPr>
        <w:t>methods</w:t>
      </w:r>
      <w:r w:rsidR="005A2BFD" w:rsidRPr="00994760">
        <w:rPr>
          <w:rFonts w:ascii="Times New Roman" w:hAnsi="Times New Roman" w:cs="Times New Roman"/>
          <w:bCs/>
          <w:sz w:val="24"/>
          <w:szCs w:val="24"/>
        </w:rPr>
        <w:t>,</w:t>
      </w:r>
      <w:r w:rsidR="00B93C02" w:rsidRPr="00994760">
        <w:rPr>
          <w:rFonts w:ascii="Times New Roman" w:hAnsi="Times New Roman" w:cs="Times New Roman"/>
          <w:bCs/>
          <w:sz w:val="24"/>
          <w:szCs w:val="24"/>
        </w:rPr>
        <w:t xml:space="preserve"> results</w:t>
      </w:r>
      <w:r w:rsidR="005A2BFD" w:rsidRPr="00994760">
        <w:rPr>
          <w:rFonts w:ascii="Times New Roman" w:hAnsi="Times New Roman" w:cs="Times New Roman"/>
          <w:bCs/>
          <w:sz w:val="24"/>
          <w:szCs w:val="24"/>
        </w:rPr>
        <w:t>, successes, limitation</w:t>
      </w:r>
      <w:r w:rsidR="00744F6A" w:rsidRPr="00994760">
        <w:rPr>
          <w:rFonts w:ascii="Times New Roman" w:hAnsi="Times New Roman" w:cs="Times New Roman"/>
          <w:bCs/>
          <w:sz w:val="24"/>
          <w:szCs w:val="24"/>
        </w:rPr>
        <w:t>s, and lessons learned from administering the survey</w:t>
      </w:r>
      <w:r w:rsidR="00B93C02" w:rsidRPr="00994760">
        <w:rPr>
          <w:rFonts w:ascii="Times New Roman" w:hAnsi="Times New Roman" w:cs="Times New Roman"/>
          <w:bCs/>
          <w:sz w:val="24"/>
          <w:szCs w:val="24"/>
        </w:rPr>
        <w:t xml:space="preserve">. </w:t>
      </w:r>
      <w:r w:rsidR="00CF7D1D" w:rsidRPr="00994760">
        <w:rPr>
          <w:rFonts w:ascii="Times New Roman" w:hAnsi="Times New Roman" w:cs="Times New Roman"/>
          <w:bCs/>
          <w:sz w:val="24"/>
          <w:szCs w:val="24"/>
        </w:rPr>
        <w:t>Beginning in December 2018, a</w:t>
      </w:r>
      <w:r w:rsidR="00B93C02" w:rsidRPr="00994760">
        <w:rPr>
          <w:rFonts w:ascii="Times New Roman" w:hAnsi="Times New Roman" w:cs="Times New Roman"/>
          <w:bCs/>
          <w:sz w:val="24"/>
          <w:szCs w:val="24"/>
        </w:rPr>
        <w:t xml:space="preserve"> short questionnaire was administered by web, mail, and telephone to a source population defined as all </w:t>
      </w:r>
      <w:r w:rsidR="00BA455A">
        <w:rPr>
          <w:rFonts w:ascii="Times New Roman" w:hAnsi="Times New Roman" w:cs="Times New Roman"/>
          <w:bCs/>
          <w:sz w:val="24"/>
          <w:szCs w:val="24"/>
        </w:rPr>
        <w:t xml:space="preserve">producers of organic dairy cow milk </w:t>
      </w:r>
      <w:r w:rsidR="00B93C02" w:rsidRPr="00994760">
        <w:rPr>
          <w:rFonts w:ascii="Times New Roman" w:hAnsi="Times New Roman" w:cs="Times New Roman"/>
          <w:bCs/>
          <w:sz w:val="24"/>
          <w:szCs w:val="24"/>
        </w:rPr>
        <w:t xml:space="preserve">in Vermont </w:t>
      </w:r>
      <w:r w:rsidR="00746536" w:rsidRPr="00994760">
        <w:rPr>
          <w:rFonts w:ascii="Times New Roman" w:hAnsi="Times New Roman" w:cs="Times New Roman"/>
          <w:bCs/>
          <w:sz w:val="24"/>
          <w:szCs w:val="24"/>
        </w:rPr>
        <w:t>(</w:t>
      </w:r>
      <w:r w:rsidR="00746536" w:rsidRPr="00994760">
        <w:rPr>
          <w:rFonts w:ascii="Times New Roman" w:hAnsi="Times New Roman" w:cs="Times New Roman"/>
          <w:bCs/>
          <w:i/>
          <w:sz w:val="24"/>
          <w:szCs w:val="24"/>
        </w:rPr>
        <w:t>n</w:t>
      </w:r>
      <w:r w:rsidR="00746536" w:rsidRPr="00994760">
        <w:rPr>
          <w:rFonts w:ascii="Times New Roman" w:hAnsi="Times New Roman" w:cs="Times New Roman"/>
          <w:bCs/>
          <w:sz w:val="24"/>
          <w:szCs w:val="24"/>
        </w:rPr>
        <w:t xml:space="preserve"> = 17</w:t>
      </w:r>
      <w:r w:rsidR="00910A0B" w:rsidRPr="00994760">
        <w:rPr>
          <w:rFonts w:ascii="Times New Roman" w:hAnsi="Times New Roman" w:cs="Times New Roman"/>
          <w:bCs/>
          <w:sz w:val="24"/>
          <w:szCs w:val="24"/>
        </w:rPr>
        <w:t>7</w:t>
      </w:r>
      <w:r w:rsidR="00746536" w:rsidRPr="00994760">
        <w:rPr>
          <w:rFonts w:ascii="Times New Roman" w:hAnsi="Times New Roman" w:cs="Times New Roman"/>
          <w:bCs/>
          <w:sz w:val="24"/>
          <w:szCs w:val="24"/>
        </w:rPr>
        <w:t xml:space="preserve">) </w:t>
      </w:r>
      <w:r w:rsidR="00744F6A" w:rsidRPr="00994760">
        <w:rPr>
          <w:rFonts w:ascii="Times New Roman" w:hAnsi="Times New Roman" w:cs="Times New Roman"/>
          <w:bCs/>
          <w:sz w:val="24"/>
          <w:szCs w:val="24"/>
        </w:rPr>
        <w:t>listed in the United State</w:t>
      </w:r>
      <w:r w:rsidR="00B760CE" w:rsidRPr="00994760">
        <w:rPr>
          <w:rFonts w:ascii="Times New Roman" w:hAnsi="Times New Roman" w:cs="Times New Roman"/>
          <w:bCs/>
          <w:sz w:val="24"/>
          <w:szCs w:val="24"/>
        </w:rPr>
        <w:t>s</w:t>
      </w:r>
      <w:r w:rsidR="00744F6A" w:rsidRPr="00994760">
        <w:rPr>
          <w:rFonts w:ascii="Times New Roman" w:hAnsi="Times New Roman" w:cs="Times New Roman"/>
          <w:bCs/>
          <w:sz w:val="24"/>
          <w:szCs w:val="24"/>
        </w:rPr>
        <w:t xml:space="preserve"> Department of Agriculture Organic Integrity </w:t>
      </w:r>
      <w:r w:rsidR="00B93C02" w:rsidRPr="00994760">
        <w:rPr>
          <w:rFonts w:ascii="Times New Roman" w:hAnsi="Times New Roman" w:cs="Times New Roman"/>
          <w:bCs/>
          <w:sz w:val="24"/>
          <w:szCs w:val="24"/>
        </w:rPr>
        <w:t>database</w:t>
      </w:r>
      <w:r w:rsidR="00746536" w:rsidRPr="00994760">
        <w:rPr>
          <w:rFonts w:ascii="Times New Roman" w:hAnsi="Times New Roman" w:cs="Times New Roman"/>
          <w:bCs/>
          <w:sz w:val="24"/>
          <w:szCs w:val="24"/>
        </w:rPr>
        <w:t>.</w:t>
      </w:r>
      <w:r w:rsidR="00290C31" w:rsidRPr="00994760">
        <w:rPr>
          <w:rFonts w:ascii="Times New Roman" w:hAnsi="Times New Roman" w:cs="Times New Roman"/>
          <w:bCs/>
          <w:sz w:val="24"/>
          <w:szCs w:val="24"/>
        </w:rPr>
        <w:t xml:space="preserve"> </w:t>
      </w:r>
      <w:r w:rsidR="00924731" w:rsidRPr="00994760">
        <w:rPr>
          <w:rFonts w:ascii="Times New Roman" w:hAnsi="Times New Roman" w:cs="Times New Roman"/>
          <w:bCs/>
          <w:sz w:val="24"/>
          <w:szCs w:val="24"/>
        </w:rPr>
        <w:t xml:space="preserve">Our approach yielded </w:t>
      </w:r>
      <w:r w:rsidR="00746536" w:rsidRPr="00994760">
        <w:rPr>
          <w:rFonts w:ascii="Times New Roman" w:hAnsi="Times New Roman" w:cs="Times New Roman"/>
          <w:bCs/>
          <w:sz w:val="24"/>
          <w:szCs w:val="24"/>
        </w:rPr>
        <w:t xml:space="preserve">an </w:t>
      </w:r>
      <w:r w:rsidR="00924731" w:rsidRPr="00994760">
        <w:rPr>
          <w:rFonts w:ascii="Times New Roman" w:hAnsi="Times New Roman" w:cs="Times New Roman"/>
          <w:bCs/>
          <w:sz w:val="24"/>
          <w:szCs w:val="24"/>
        </w:rPr>
        <w:t>8</w:t>
      </w:r>
      <w:r w:rsidR="00883AF4" w:rsidRPr="00994760">
        <w:rPr>
          <w:rFonts w:ascii="Times New Roman" w:hAnsi="Times New Roman" w:cs="Times New Roman"/>
          <w:bCs/>
          <w:sz w:val="24"/>
          <w:szCs w:val="24"/>
        </w:rPr>
        <w:t>2</w:t>
      </w:r>
      <w:r w:rsidR="00924731" w:rsidRPr="00994760">
        <w:rPr>
          <w:rFonts w:ascii="Times New Roman" w:hAnsi="Times New Roman" w:cs="Times New Roman"/>
          <w:bCs/>
          <w:sz w:val="24"/>
          <w:szCs w:val="24"/>
        </w:rPr>
        <w:t>% (</w:t>
      </w:r>
      <w:r w:rsidR="00924731" w:rsidRPr="00994760">
        <w:rPr>
          <w:rFonts w:ascii="Times New Roman" w:hAnsi="Times New Roman" w:cs="Times New Roman"/>
          <w:bCs/>
          <w:i/>
          <w:sz w:val="24"/>
          <w:szCs w:val="24"/>
        </w:rPr>
        <w:t>n</w:t>
      </w:r>
      <w:r w:rsidR="00910A0B" w:rsidRPr="00994760">
        <w:rPr>
          <w:rFonts w:ascii="Times New Roman" w:hAnsi="Times New Roman" w:cs="Times New Roman"/>
          <w:bCs/>
          <w:sz w:val="24"/>
          <w:szCs w:val="24"/>
        </w:rPr>
        <w:t xml:space="preserve"> = 14</w:t>
      </w:r>
      <w:r w:rsidR="00883AF4" w:rsidRPr="00994760">
        <w:rPr>
          <w:rFonts w:ascii="Times New Roman" w:hAnsi="Times New Roman" w:cs="Times New Roman"/>
          <w:bCs/>
          <w:sz w:val="24"/>
          <w:szCs w:val="24"/>
        </w:rPr>
        <w:t>5</w:t>
      </w:r>
      <w:r w:rsidR="00924731" w:rsidRPr="00994760">
        <w:rPr>
          <w:rFonts w:ascii="Times New Roman" w:hAnsi="Times New Roman" w:cs="Times New Roman"/>
          <w:bCs/>
          <w:sz w:val="24"/>
          <w:szCs w:val="24"/>
        </w:rPr>
        <w:t xml:space="preserve">) response rate from certified organic farms </w:t>
      </w:r>
      <w:r w:rsidR="00746536" w:rsidRPr="00994760">
        <w:rPr>
          <w:rFonts w:ascii="Times New Roman" w:hAnsi="Times New Roman" w:cs="Times New Roman"/>
          <w:bCs/>
          <w:sz w:val="24"/>
          <w:szCs w:val="24"/>
        </w:rPr>
        <w:t>producing</w:t>
      </w:r>
      <w:r w:rsidR="00924731" w:rsidRPr="00994760">
        <w:rPr>
          <w:rFonts w:ascii="Times New Roman" w:hAnsi="Times New Roman" w:cs="Times New Roman"/>
          <w:bCs/>
          <w:sz w:val="24"/>
          <w:szCs w:val="24"/>
        </w:rPr>
        <w:t xml:space="preserve"> </w:t>
      </w:r>
      <w:r w:rsidR="00744F6A" w:rsidRPr="00994760">
        <w:rPr>
          <w:rFonts w:ascii="Times New Roman" w:hAnsi="Times New Roman" w:cs="Times New Roman"/>
          <w:bCs/>
          <w:sz w:val="24"/>
          <w:szCs w:val="24"/>
        </w:rPr>
        <w:t>cow’s milk</w:t>
      </w:r>
      <w:r w:rsidR="00924731" w:rsidRPr="00994760">
        <w:rPr>
          <w:rFonts w:ascii="Times New Roman" w:hAnsi="Times New Roman" w:cs="Times New Roman"/>
          <w:bCs/>
          <w:sz w:val="24"/>
          <w:szCs w:val="24"/>
        </w:rPr>
        <w:t xml:space="preserve"> in Vermont at the time of the survey</w:t>
      </w:r>
      <w:r w:rsidR="00924731" w:rsidRPr="002E7301">
        <w:rPr>
          <w:rFonts w:ascii="Times New Roman" w:hAnsi="Times New Roman" w:cs="Times New Roman"/>
          <w:bCs/>
          <w:sz w:val="24"/>
          <w:szCs w:val="24"/>
        </w:rPr>
        <w:t>.</w:t>
      </w:r>
      <w:r w:rsidR="005311B8" w:rsidRPr="002E7301">
        <w:rPr>
          <w:rFonts w:ascii="Times New Roman" w:hAnsi="Times New Roman" w:cs="Times New Roman"/>
          <w:bCs/>
          <w:sz w:val="24"/>
          <w:szCs w:val="24"/>
        </w:rPr>
        <w:t xml:space="preserve"> </w:t>
      </w:r>
      <w:r w:rsidR="00924731" w:rsidRPr="009506E3">
        <w:rPr>
          <w:rFonts w:ascii="Times New Roman" w:hAnsi="Times New Roman" w:cs="Times New Roman"/>
          <w:bCs/>
          <w:sz w:val="24"/>
          <w:szCs w:val="24"/>
        </w:rPr>
        <w:t xml:space="preserve"> </w:t>
      </w:r>
    </w:p>
    <w:p w14:paraId="53733E54" w14:textId="6639145C" w:rsidR="00ED453C" w:rsidRPr="00B82008" w:rsidRDefault="00746536" w:rsidP="005B6926">
      <w:pPr>
        <w:tabs>
          <w:tab w:val="left" w:pos="360"/>
          <w:tab w:val="left" w:pos="720"/>
        </w:tabs>
        <w:spacing w:after="0" w:line="480" w:lineRule="auto"/>
        <w:rPr>
          <w:rFonts w:ascii="Times New Roman" w:hAnsi="Times New Roman" w:cs="Times New Roman"/>
          <w:bCs/>
          <w:sz w:val="24"/>
          <w:szCs w:val="24"/>
        </w:rPr>
      </w:pPr>
      <w:r w:rsidRPr="009506E3">
        <w:rPr>
          <w:rFonts w:ascii="Times New Roman" w:hAnsi="Times New Roman" w:cs="Times New Roman"/>
          <w:bCs/>
          <w:sz w:val="24"/>
          <w:szCs w:val="24"/>
        </w:rPr>
        <w:tab/>
      </w:r>
      <w:r w:rsidR="006C646F" w:rsidRPr="009506E3">
        <w:rPr>
          <w:rFonts w:ascii="Times New Roman" w:hAnsi="Times New Roman" w:cs="Times New Roman"/>
          <w:bCs/>
          <w:sz w:val="24"/>
          <w:szCs w:val="24"/>
        </w:rPr>
        <w:t xml:space="preserve">The three most common housing and bedding material combinations used by respondents were </w:t>
      </w:r>
      <w:r w:rsidR="008276E5" w:rsidRPr="009506E3">
        <w:rPr>
          <w:rFonts w:ascii="Times New Roman" w:hAnsi="Times New Roman" w:cs="Times New Roman"/>
          <w:bCs/>
          <w:sz w:val="24"/>
          <w:szCs w:val="24"/>
        </w:rPr>
        <w:t>tiestall</w:t>
      </w:r>
      <w:r w:rsidR="006C646F" w:rsidRPr="009506E3">
        <w:rPr>
          <w:rFonts w:ascii="Times New Roman" w:hAnsi="Times New Roman" w:cs="Times New Roman"/>
          <w:bCs/>
          <w:sz w:val="24"/>
          <w:szCs w:val="24"/>
        </w:rPr>
        <w:t xml:space="preserve"> housing with wood </w:t>
      </w:r>
      <w:r w:rsidR="009506E3">
        <w:rPr>
          <w:rFonts w:ascii="Times New Roman" w:hAnsi="Times New Roman" w:cs="Times New Roman"/>
          <w:bCs/>
          <w:sz w:val="24"/>
          <w:szCs w:val="24"/>
        </w:rPr>
        <w:t xml:space="preserve">(sawdust or shavings) </w:t>
      </w:r>
      <w:r w:rsidR="00580C74" w:rsidRPr="009506E3">
        <w:rPr>
          <w:rFonts w:ascii="Times New Roman" w:hAnsi="Times New Roman" w:cs="Times New Roman"/>
          <w:bCs/>
          <w:sz w:val="24"/>
          <w:szCs w:val="24"/>
        </w:rPr>
        <w:t>bedding</w:t>
      </w:r>
      <w:r w:rsidR="009506E3">
        <w:rPr>
          <w:rFonts w:ascii="Times New Roman" w:hAnsi="Times New Roman" w:cs="Times New Roman"/>
          <w:bCs/>
          <w:sz w:val="24"/>
          <w:szCs w:val="24"/>
        </w:rPr>
        <w:t xml:space="preserve"> materials</w:t>
      </w:r>
      <w:r w:rsidR="00580C74" w:rsidRPr="009506E3">
        <w:rPr>
          <w:rFonts w:ascii="Times New Roman" w:hAnsi="Times New Roman" w:cs="Times New Roman"/>
          <w:bCs/>
          <w:sz w:val="24"/>
          <w:szCs w:val="24"/>
        </w:rPr>
        <w:t xml:space="preserve"> </w:t>
      </w:r>
      <w:r w:rsidR="006C646F" w:rsidRPr="009506E3">
        <w:rPr>
          <w:rFonts w:ascii="Times New Roman" w:hAnsi="Times New Roman" w:cs="Times New Roman"/>
          <w:bCs/>
          <w:sz w:val="24"/>
          <w:szCs w:val="24"/>
        </w:rPr>
        <w:t>(</w:t>
      </w:r>
      <w:r w:rsidR="00495C12" w:rsidRPr="009506E3">
        <w:rPr>
          <w:rFonts w:ascii="Times New Roman" w:hAnsi="Times New Roman" w:cs="Times New Roman"/>
          <w:bCs/>
          <w:sz w:val="24"/>
          <w:szCs w:val="24"/>
        </w:rPr>
        <w:t>45</w:t>
      </w:r>
      <w:r w:rsidR="006C646F" w:rsidRPr="009506E3">
        <w:rPr>
          <w:rFonts w:ascii="Times New Roman" w:hAnsi="Times New Roman" w:cs="Times New Roman"/>
          <w:bCs/>
          <w:sz w:val="24"/>
          <w:szCs w:val="24"/>
        </w:rPr>
        <w:t xml:space="preserve">%), </w:t>
      </w:r>
      <w:r w:rsidR="008276E5" w:rsidRPr="009506E3">
        <w:rPr>
          <w:rFonts w:ascii="Times New Roman" w:hAnsi="Times New Roman" w:cs="Times New Roman"/>
          <w:bCs/>
          <w:sz w:val="24"/>
          <w:szCs w:val="24"/>
        </w:rPr>
        <w:t>freestall</w:t>
      </w:r>
      <w:r w:rsidR="006C646F" w:rsidRPr="009506E3">
        <w:rPr>
          <w:rFonts w:ascii="Times New Roman" w:hAnsi="Times New Roman" w:cs="Times New Roman"/>
          <w:bCs/>
          <w:sz w:val="24"/>
          <w:szCs w:val="24"/>
        </w:rPr>
        <w:t xml:space="preserve"> housing with wood </w:t>
      </w:r>
      <w:r w:rsidR="00580C74" w:rsidRPr="009506E3">
        <w:rPr>
          <w:rFonts w:ascii="Times New Roman" w:hAnsi="Times New Roman" w:cs="Times New Roman"/>
          <w:bCs/>
          <w:sz w:val="24"/>
          <w:szCs w:val="24"/>
        </w:rPr>
        <w:t xml:space="preserve">bedding </w:t>
      </w:r>
      <w:r w:rsidR="009506E3">
        <w:rPr>
          <w:rFonts w:ascii="Times New Roman" w:hAnsi="Times New Roman" w:cs="Times New Roman"/>
          <w:bCs/>
          <w:sz w:val="24"/>
          <w:szCs w:val="24"/>
        </w:rPr>
        <w:t xml:space="preserve">materials </w:t>
      </w:r>
      <w:r w:rsidR="006C646F" w:rsidRPr="009506E3">
        <w:rPr>
          <w:rFonts w:ascii="Times New Roman" w:hAnsi="Times New Roman" w:cs="Times New Roman"/>
          <w:bCs/>
          <w:sz w:val="24"/>
          <w:szCs w:val="24"/>
        </w:rPr>
        <w:t>(</w:t>
      </w:r>
      <w:r w:rsidR="00495C12" w:rsidRPr="009506E3">
        <w:rPr>
          <w:rFonts w:ascii="Times New Roman" w:hAnsi="Times New Roman" w:cs="Times New Roman"/>
          <w:bCs/>
          <w:sz w:val="24"/>
          <w:szCs w:val="24"/>
        </w:rPr>
        <w:t>1</w:t>
      </w:r>
      <w:r w:rsidR="00F544AB" w:rsidRPr="009506E3">
        <w:rPr>
          <w:rFonts w:ascii="Times New Roman" w:hAnsi="Times New Roman" w:cs="Times New Roman"/>
          <w:bCs/>
          <w:sz w:val="24"/>
          <w:szCs w:val="24"/>
        </w:rPr>
        <w:t>4</w:t>
      </w:r>
      <w:r w:rsidR="006C646F" w:rsidRPr="009506E3">
        <w:rPr>
          <w:rFonts w:ascii="Times New Roman" w:hAnsi="Times New Roman" w:cs="Times New Roman"/>
          <w:bCs/>
          <w:sz w:val="24"/>
          <w:szCs w:val="24"/>
        </w:rPr>
        <w:t xml:space="preserve">%), and </w:t>
      </w:r>
      <w:r w:rsidR="008276E5" w:rsidRPr="009506E3">
        <w:rPr>
          <w:rFonts w:ascii="Times New Roman" w:hAnsi="Times New Roman" w:cs="Times New Roman"/>
          <w:bCs/>
          <w:sz w:val="24"/>
          <w:szCs w:val="24"/>
        </w:rPr>
        <w:t>freestall</w:t>
      </w:r>
      <w:r w:rsidR="006C646F" w:rsidRPr="009506E3">
        <w:rPr>
          <w:rFonts w:ascii="Times New Roman" w:hAnsi="Times New Roman" w:cs="Times New Roman"/>
          <w:bCs/>
          <w:sz w:val="24"/>
          <w:szCs w:val="24"/>
        </w:rPr>
        <w:t xml:space="preserve"> housing with sand</w:t>
      </w:r>
      <w:r w:rsidR="00580C74" w:rsidRPr="009506E3">
        <w:rPr>
          <w:rFonts w:ascii="Times New Roman" w:hAnsi="Times New Roman" w:cs="Times New Roman"/>
          <w:bCs/>
          <w:sz w:val="24"/>
          <w:szCs w:val="24"/>
        </w:rPr>
        <w:t xml:space="preserve"> bedding</w:t>
      </w:r>
      <w:r w:rsidR="006C646F" w:rsidRPr="009506E3">
        <w:rPr>
          <w:rFonts w:ascii="Times New Roman" w:hAnsi="Times New Roman" w:cs="Times New Roman"/>
          <w:bCs/>
          <w:sz w:val="24"/>
          <w:szCs w:val="24"/>
        </w:rPr>
        <w:t xml:space="preserve"> (</w:t>
      </w:r>
      <w:r w:rsidR="00495C12" w:rsidRPr="009506E3">
        <w:rPr>
          <w:rFonts w:ascii="Times New Roman" w:hAnsi="Times New Roman" w:cs="Times New Roman"/>
          <w:bCs/>
          <w:sz w:val="24"/>
          <w:szCs w:val="24"/>
        </w:rPr>
        <w:t>12</w:t>
      </w:r>
      <w:r w:rsidR="006C646F" w:rsidRPr="009506E3">
        <w:rPr>
          <w:rFonts w:ascii="Times New Roman" w:hAnsi="Times New Roman" w:cs="Times New Roman"/>
          <w:bCs/>
          <w:sz w:val="24"/>
          <w:szCs w:val="24"/>
        </w:rPr>
        <w:t>%)</w:t>
      </w:r>
      <w:r w:rsidR="006C646F" w:rsidRPr="002E7301">
        <w:rPr>
          <w:rFonts w:ascii="Times New Roman" w:hAnsi="Times New Roman" w:cs="Times New Roman"/>
          <w:bCs/>
          <w:sz w:val="24"/>
          <w:szCs w:val="24"/>
        </w:rPr>
        <w:t xml:space="preserve">. </w:t>
      </w:r>
      <w:r w:rsidR="009506E3">
        <w:rPr>
          <w:rFonts w:ascii="Times New Roman" w:hAnsi="Times New Roman" w:cs="Times New Roman"/>
          <w:bCs/>
          <w:sz w:val="24"/>
          <w:szCs w:val="24"/>
        </w:rPr>
        <w:t xml:space="preserve">Fifteen percent of respondents reported using more than one type of facility for winter housing of lactating cattle. </w:t>
      </w:r>
      <w:r w:rsidR="00117A49" w:rsidRPr="009506E3">
        <w:rPr>
          <w:rFonts w:ascii="Times New Roman" w:hAnsi="Times New Roman" w:cs="Times New Roman"/>
          <w:bCs/>
          <w:sz w:val="24"/>
          <w:szCs w:val="24"/>
        </w:rPr>
        <w:t>The median number of lactating cows on farms among respondents was 59.5 (range 2</w:t>
      </w:r>
      <w:r w:rsidR="00A75051" w:rsidRPr="009506E3">
        <w:rPr>
          <w:rFonts w:ascii="Times New Roman" w:hAnsi="Times New Roman" w:cs="Times New Roman"/>
          <w:bCs/>
          <w:sz w:val="24"/>
          <w:szCs w:val="24"/>
        </w:rPr>
        <w:t xml:space="preserve"> to 400), and the </w:t>
      </w:r>
      <w:r w:rsidR="00117A49" w:rsidRPr="009506E3">
        <w:rPr>
          <w:rFonts w:ascii="Times New Roman" w:hAnsi="Times New Roman" w:cs="Times New Roman"/>
          <w:bCs/>
          <w:sz w:val="24"/>
          <w:szCs w:val="24"/>
        </w:rPr>
        <w:t>odds of using more than one type of facility t</w:t>
      </w:r>
      <w:r w:rsidR="00A75051" w:rsidRPr="009506E3">
        <w:rPr>
          <w:rFonts w:ascii="Times New Roman" w:hAnsi="Times New Roman" w:cs="Times New Roman"/>
          <w:bCs/>
          <w:sz w:val="24"/>
          <w:szCs w:val="24"/>
        </w:rPr>
        <w:t>o house lactating cows increased</w:t>
      </w:r>
      <w:r w:rsidR="00580C74" w:rsidRPr="009506E3">
        <w:rPr>
          <w:rFonts w:ascii="Times New Roman" w:hAnsi="Times New Roman" w:cs="Times New Roman"/>
          <w:bCs/>
          <w:sz w:val="24"/>
          <w:szCs w:val="24"/>
        </w:rPr>
        <w:t xml:space="preserve"> </w:t>
      </w:r>
      <w:ins w:id="24" w:author="Deborah Neher" w:date="2021-01-06T09:49:00Z">
        <w:r w:rsidR="000E0363">
          <w:rPr>
            <w:rFonts w:ascii="Times New Roman" w:hAnsi="Times New Roman" w:cs="Times New Roman"/>
            <w:bCs/>
            <w:sz w:val="24"/>
            <w:szCs w:val="24"/>
          </w:rPr>
          <w:t>positively</w:t>
        </w:r>
      </w:ins>
      <w:ins w:id="25" w:author="Deborah Neher" w:date="2021-01-06T09:09:00Z">
        <w:r w:rsidR="00462ED5">
          <w:rPr>
            <w:rFonts w:ascii="Times New Roman" w:hAnsi="Times New Roman" w:cs="Times New Roman"/>
            <w:bCs/>
            <w:sz w:val="24"/>
            <w:szCs w:val="24"/>
          </w:rPr>
          <w:t xml:space="preserve"> </w:t>
        </w:r>
      </w:ins>
      <w:r w:rsidR="00580C74" w:rsidRPr="009506E3">
        <w:rPr>
          <w:rFonts w:ascii="Times New Roman" w:hAnsi="Times New Roman" w:cs="Times New Roman"/>
          <w:bCs/>
          <w:sz w:val="24"/>
          <w:szCs w:val="24"/>
        </w:rPr>
        <w:t>with</w:t>
      </w:r>
      <w:r w:rsidR="00117A49" w:rsidRPr="009506E3">
        <w:rPr>
          <w:rFonts w:ascii="Times New Roman" w:hAnsi="Times New Roman" w:cs="Times New Roman"/>
          <w:bCs/>
          <w:sz w:val="24"/>
          <w:szCs w:val="24"/>
        </w:rPr>
        <w:t xml:space="preserve"> the number of lactating cows </w:t>
      </w:r>
      <w:r w:rsidR="00A75051" w:rsidRPr="009506E3">
        <w:rPr>
          <w:rFonts w:ascii="Times New Roman" w:hAnsi="Times New Roman" w:cs="Times New Roman"/>
          <w:bCs/>
          <w:sz w:val="24"/>
          <w:szCs w:val="24"/>
        </w:rPr>
        <w:t>reported for a herd.</w:t>
      </w:r>
      <w:r w:rsidR="005A7807" w:rsidRPr="009506E3">
        <w:rPr>
          <w:bCs/>
        </w:rPr>
        <w:t xml:space="preserve"> </w:t>
      </w:r>
      <w:ins w:id="26" w:author="Rachel Gilker" w:date="2021-01-07T13:55:00Z">
        <w:r w:rsidR="00CE117F">
          <w:rPr>
            <w:bCs/>
          </w:rPr>
          <w:t xml:space="preserve"> </w:t>
        </w:r>
      </w:ins>
      <w:commentRangeStart w:id="27"/>
      <w:r w:rsidR="005A7807" w:rsidRPr="009506E3">
        <w:rPr>
          <w:rFonts w:ascii="Times New Roman" w:hAnsi="Times New Roman" w:cs="Times New Roman"/>
          <w:bCs/>
          <w:sz w:val="24"/>
          <w:szCs w:val="24"/>
        </w:rPr>
        <w:t xml:space="preserve">Four </w:t>
      </w:r>
      <w:r w:rsidR="002E7301">
        <w:rPr>
          <w:rFonts w:ascii="Times New Roman" w:hAnsi="Times New Roman" w:cs="Times New Roman"/>
          <w:bCs/>
          <w:sz w:val="24"/>
          <w:szCs w:val="24"/>
        </w:rPr>
        <w:t xml:space="preserve">primary </w:t>
      </w:r>
      <w:r w:rsidR="005A7807" w:rsidRPr="003643DE">
        <w:rPr>
          <w:rFonts w:ascii="Times New Roman" w:hAnsi="Times New Roman" w:cs="Times New Roman"/>
          <w:bCs/>
          <w:sz w:val="24"/>
          <w:szCs w:val="24"/>
        </w:rPr>
        <w:t xml:space="preserve">categories of </w:t>
      </w:r>
      <w:r w:rsidR="00464530" w:rsidRPr="00994760">
        <w:rPr>
          <w:rFonts w:ascii="Times New Roman" w:hAnsi="Times New Roman" w:cs="Times New Roman"/>
          <w:bCs/>
          <w:sz w:val="24"/>
          <w:szCs w:val="24"/>
        </w:rPr>
        <w:t xml:space="preserve">cattle </w:t>
      </w:r>
      <w:r w:rsidR="005A7807" w:rsidRPr="00994760">
        <w:rPr>
          <w:rFonts w:ascii="Times New Roman" w:hAnsi="Times New Roman" w:cs="Times New Roman"/>
          <w:bCs/>
          <w:sz w:val="24"/>
          <w:szCs w:val="24"/>
        </w:rPr>
        <w:t>breeds were identified among the respondent</w:t>
      </w:r>
      <w:r w:rsidR="00924731" w:rsidRPr="00994760">
        <w:rPr>
          <w:rFonts w:ascii="Times New Roman" w:hAnsi="Times New Roman" w:cs="Times New Roman"/>
          <w:bCs/>
          <w:sz w:val="24"/>
          <w:szCs w:val="24"/>
        </w:rPr>
        <w:t>s’</w:t>
      </w:r>
      <w:r w:rsidR="005A7807" w:rsidRPr="00994760">
        <w:rPr>
          <w:rFonts w:ascii="Times New Roman" w:hAnsi="Times New Roman" w:cs="Times New Roman"/>
          <w:bCs/>
          <w:sz w:val="24"/>
          <w:szCs w:val="24"/>
        </w:rPr>
        <w:t xml:space="preserve"> herds: 1) Holstein cattle only</w:t>
      </w:r>
      <w:r w:rsidR="00580C74" w:rsidRPr="00994760">
        <w:rPr>
          <w:rFonts w:ascii="Times New Roman" w:hAnsi="Times New Roman" w:cs="Times New Roman"/>
          <w:bCs/>
          <w:sz w:val="24"/>
          <w:szCs w:val="24"/>
        </w:rPr>
        <w:t>;</w:t>
      </w:r>
      <w:r w:rsidR="005A7807" w:rsidRPr="00994760">
        <w:rPr>
          <w:rFonts w:ascii="Times New Roman" w:hAnsi="Times New Roman" w:cs="Times New Roman"/>
          <w:bCs/>
          <w:sz w:val="24"/>
          <w:szCs w:val="24"/>
        </w:rPr>
        <w:t xml:space="preserve"> </w:t>
      </w:r>
      <w:r w:rsidR="005A7807" w:rsidRPr="00994760">
        <w:rPr>
          <w:rFonts w:ascii="Times New Roman" w:hAnsi="Times New Roman" w:cs="Times New Roman"/>
          <w:bCs/>
          <w:sz w:val="24"/>
          <w:szCs w:val="24"/>
        </w:rPr>
        <w:lastRenderedPageBreak/>
        <w:t>2) Jersey cattle only</w:t>
      </w:r>
      <w:r w:rsidR="00580C74" w:rsidRPr="000606E6">
        <w:rPr>
          <w:rFonts w:ascii="Times New Roman" w:hAnsi="Times New Roman" w:cs="Times New Roman"/>
          <w:bCs/>
          <w:sz w:val="24"/>
          <w:szCs w:val="24"/>
        </w:rPr>
        <w:t>;</w:t>
      </w:r>
      <w:r w:rsidR="005A7807" w:rsidRPr="000606E6">
        <w:rPr>
          <w:rFonts w:ascii="Times New Roman" w:hAnsi="Times New Roman" w:cs="Times New Roman"/>
          <w:bCs/>
          <w:sz w:val="24"/>
          <w:szCs w:val="24"/>
        </w:rPr>
        <w:t xml:space="preserve"> 3) mixed Holstein and Jersey herds with c</w:t>
      </w:r>
      <w:r w:rsidR="005A7807" w:rsidRPr="004A3011">
        <w:rPr>
          <w:rFonts w:ascii="Times New Roman" w:hAnsi="Times New Roman" w:cs="Times New Roman"/>
          <w:bCs/>
          <w:sz w:val="24"/>
          <w:szCs w:val="24"/>
        </w:rPr>
        <w:t>rosses</w:t>
      </w:r>
      <w:r w:rsidR="00580C74" w:rsidRPr="004A3011">
        <w:rPr>
          <w:rFonts w:ascii="Times New Roman" w:hAnsi="Times New Roman" w:cs="Times New Roman"/>
          <w:bCs/>
          <w:sz w:val="24"/>
          <w:szCs w:val="24"/>
        </w:rPr>
        <w:t>;</w:t>
      </w:r>
      <w:r w:rsidR="005A7807" w:rsidRPr="00E91661">
        <w:rPr>
          <w:rFonts w:ascii="Times New Roman" w:hAnsi="Times New Roman" w:cs="Times New Roman"/>
          <w:bCs/>
          <w:sz w:val="24"/>
          <w:szCs w:val="24"/>
        </w:rPr>
        <w:t xml:space="preserve"> </w:t>
      </w:r>
      <w:r w:rsidR="00580C74" w:rsidRPr="009145D8">
        <w:rPr>
          <w:rFonts w:ascii="Times New Roman" w:hAnsi="Times New Roman" w:cs="Times New Roman"/>
          <w:bCs/>
          <w:sz w:val="24"/>
          <w:szCs w:val="24"/>
        </w:rPr>
        <w:t>and</w:t>
      </w:r>
      <w:del w:id="28" w:author="Rachel Gilker" w:date="2021-01-07T13:55:00Z">
        <w:r w:rsidR="00464530" w:rsidRPr="009145D8" w:rsidDel="00CE117F">
          <w:rPr>
            <w:rFonts w:ascii="Times New Roman" w:hAnsi="Times New Roman" w:cs="Times New Roman"/>
            <w:bCs/>
            <w:sz w:val="24"/>
            <w:szCs w:val="24"/>
          </w:rPr>
          <w:delText>,</w:delText>
        </w:r>
      </w:del>
      <w:r w:rsidR="005A7807" w:rsidRPr="00437F6E">
        <w:rPr>
          <w:rFonts w:ascii="Times New Roman" w:hAnsi="Times New Roman" w:cs="Times New Roman"/>
          <w:bCs/>
          <w:sz w:val="24"/>
          <w:szCs w:val="24"/>
        </w:rPr>
        <w:t xml:space="preserve"> 4) mixed Jersey and Holstein herds with one or more additional breeds.</w:t>
      </w:r>
      <w:commentRangeEnd w:id="27"/>
      <w:r w:rsidR="001738C1">
        <w:rPr>
          <w:rStyle w:val="CommentReference"/>
        </w:rPr>
        <w:commentReference w:id="27"/>
      </w:r>
      <w:r w:rsidR="005A7807" w:rsidRPr="00437F6E">
        <w:rPr>
          <w:rFonts w:ascii="Times New Roman" w:hAnsi="Times New Roman" w:cs="Times New Roman"/>
          <w:bCs/>
          <w:sz w:val="24"/>
          <w:szCs w:val="24"/>
        </w:rPr>
        <w:t xml:space="preserve"> Breed distribution was similar across the housing and bedding type categories. </w:t>
      </w:r>
      <w:r w:rsidR="006D772F" w:rsidRPr="00437F6E">
        <w:rPr>
          <w:rFonts w:ascii="Times New Roman" w:hAnsi="Times New Roman" w:cs="Times New Roman"/>
          <w:bCs/>
          <w:sz w:val="24"/>
          <w:szCs w:val="24"/>
        </w:rPr>
        <w:t>An association between frequency of individual cow milk somatic cell count testing and housing type was identified</w:t>
      </w:r>
      <w:r w:rsidR="00E45BB1" w:rsidRPr="00437F6E">
        <w:rPr>
          <w:rFonts w:ascii="Times New Roman" w:hAnsi="Times New Roman" w:cs="Times New Roman"/>
          <w:bCs/>
          <w:sz w:val="24"/>
          <w:szCs w:val="24"/>
        </w:rPr>
        <w:t>;</w:t>
      </w:r>
      <w:r w:rsidR="006D772F" w:rsidRPr="00437F6E">
        <w:rPr>
          <w:rFonts w:ascii="Times New Roman" w:hAnsi="Times New Roman" w:cs="Times New Roman"/>
          <w:bCs/>
          <w:sz w:val="24"/>
          <w:szCs w:val="24"/>
        </w:rPr>
        <w:t xml:space="preserve"> respondents using </w:t>
      </w:r>
      <w:r w:rsidR="00F96522" w:rsidRPr="00EE1C90">
        <w:rPr>
          <w:rFonts w:ascii="Times New Roman" w:hAnsi="Times New Roman" w:cs="Times New Roman"/>
          <w:bCs/>
          <w:sz w:val="24"/>
          <w:szCs w:val="24"/>
        </w:rPr>
        <w:t>freestall sand facilities tested less frequently than herds in tiestalls with wood bedding</w:t>
      </w:r>
      <w:r w:rsidR="006D772F" w:rsidRPr="00B82008">
        <w:rPr>
          <w:rFonts w:ascii="Times New Roman" w:hAnsi="Times New Roman" w:cs="Times New Roman"/>
          <w:bCs/>
          <w:sz w:val="24"/>
          <w:szCs w:val="24"/>
        </w:rPr>
        <w:t>.</w:t>
      </w:r>
      <w:r w:rsidR="00453254" w:rsidRPr="00B82008">
        <w:rPr>
          <w:rFonts w:ascii="Times New Roman" w:hAnsi="Times New Roman" w:cs="Times New Roman"/>
          <w:bCs/>
          <w:sz w:val="24"/>
          <w:szCs w:val="24"/>
        </w:rPr>
        <w:t xml:space="preserve"> </w:t>
      </w:r>
      <w:r w:rsidR="009B7721">
        <w:rPr>
          <w:rFonts w:ascii="Times New Roman" w:hAnsi="Times New Roman" w:cs="Times New Roman"/>
          <w:bCs/>
          <w:sz w:val="24"/>
          <w:szCs w:val="24"/>
        </w:rPr>
        <w:t>While the</w:t>
      </w:r>
      <w:r w:rsidR="00924731" w:rsidRPr="00B82008">
        <w:rPr>
          <w:rFonts w:ascii="Times New Roman" w:hAnsi="Times New Roman" w:cs="Times New Roman"/>
          <w:bCs/>
          <w:sz w:val="24"/>
          <w:szCs w:val="24"/>
        </w:rPr>
        <w:t xml:space="preserve"> </w:t>
      </w:r>
      <w:r w:rsidR="009B7721">
        <w:rPr>
          <w:rFonts w:ascii="Times New Roman" w:hAnsi="Times New Roman" w:cs="Times New Roman"/>
          <w:bCs/>
          <w:sz w:val="24"/>
          <w:szCs w:val="24"/>
        </w:rPr>
        <w:t>questionnaire</w:t>
      </w:r>
      <w:r w:rsidR="00924731" w:rsidRPr="00B82008">
        <w:rPr>
          <w:rFonts w:ascii="Times New Roman" w:hAnsi="Times New Roman" w:cs="Times New Roman"/>
          <w:bCs/>
          <w:sz w:val="24"/>
          <w:szCs w:val="24"/>
        </w:rPr>
        <w:t xml:space="preserve"> length limit</w:t>
      </w:r>
      <w:r w:rsidR="00F96522" w:rsidRPr="00B82008">
        <w:rPr>
          <w:rFonts w:ascii="Times New Roman" w:hAnsi="Times New Roman" w:cs="Times New Roman"/>
          <w:bCs/>
          <w:sz w:val="24"/>
          <w:szCs w:val="24"/>
        </w:rPr>
        <w:t>ed</w:t>
      </w:r>
      <w:r w:rsidR="009B7721">
        <w:rPr>
          <w:rFonts w:ascii="Times New Roman" w:hAnsi="Times New Roman" w:cs="Times New Roman"/>
          <w:bCs/>
          <w:sz w:val="24"/>
          <w:szCs w:val="24"/>
        </w:rPr>
        <w:t xml:space="preserve"> the amount of </w:t>
      </w:r>
      <w:r w:rsidR="00924731" w:rsidRPr="00B82008">
        <w:rPr>
          <w:rFonts w:ascii="Times New Roman" w:hAnsi="Times New Roman" w:cs="Times New Roman"/>
          <w:bCs/>
          <w:sz w:val="24"/>
          <w:szCs w:val="24"/>
        </w:rPr>
        <w:t xml:space="preserve">information gathered, </w:t>
      </w:r>
      <w:r w:rsidR="009B7721">
        <w:rPr>
          <w:rFonts w:ascii="Times New Roman" w:hAnsi="Times New Roman" w:cs="Times New Roman"/>
          <w:bCs/>
          <w:sz w:val="24"/>
          <w:szCs w:val="24"/>
        </w:rPr>
        <w:t>the response proportion was exceptional and</w:t>
      </w:r>
      <w:r w:rsidR="00924731" w:rsidRPr="00B82008">
        <w:rPr>
          <w:rFonts w:ascii="Times New Roman" w:hAnsi="Times New Roman" w:cs="Times New Roman"/>
          <w:bCs/>
          <w:sz w:val="24"/>
          <w:szCs w:val="24"/>
        </w:rPr>
        <w:t xml:space="preserve"> overall </w:t>
      </w:r>
      <w:r w:rsidR="009B7721">
        <w:rPr>
          <w:rFonts w:ascii="Times New Roman" w:hAnsi="Times New Roman" w:cs="Times New Roman"/>
          <w:bCs/>
          <w:sz w:val="24"/>
          <w:szCs w:val="24"/>
        </w:rPr>
        <w:t xml:space="preserve">our survey results provide </w:t>
      </w:r>
      <w:r w:rsidR="00924731" w:rsidRPr="00B82008">
        <w:rPr>
          <w:rFonts w:ascii="Times New Roman" w:hAnsi="Times New Roman" w:cs="Times New Roman"/>
          <w:bCs/>
          <w:sz w:val="24"/>
          <w:szCs w:val="24"/>
        </w:rPr>
        <w:t>valuable insight on Vermont organic dair</w:t>
      </w:r>
      <w:r w:rsidR="009B7721">
        <w:rPr>
          <w:rFonts w:ascii="Times New Roman" w:hAnsi="Times New Roman" w:cs="Times New Roman"/>
          <w:bCs/>
          <w:sz w:val="24"/>
          <w:szCs w:val="24"/>
        </w:rPr>
        <w:t>y housing and bedding practices that should inform future extension and outreach efforts for this sector of the dairy industry.</w:t>
      </w:r>
      <w:r w:rsidR="00924731" w:rsidRPr="00B82008">
        <w:rPr>
          <w:rFonts w:ascii="Times New Roman" w:hAnsi="Times New Roman" w:cs="Times New Roman"/>
          <w:bCs/>
          <w:sz w:val="24"/>
          <w:szCs w:val="24"/>
        </w:rPr>
        <w:t xml:space="preserve"> </w:t>
      </w:r>
    </w:p>
    <w:p w14:paraId="310D6BE7" w14:textId="549E9E7F" w:rsidR="0003048C" w:rsidRPr="009506E3" w:rsidRDefault="0003048C" w:rsidP="005B6926">
      <w:pPr>
        <w:tabs>
          <w:tab w:val="left" w:pos="360"/>
          <w:tab w:val="left" w:pos="720"/>
        </w:tabs>
        <w:spacing w:after="0" w:line="480" w:lineRule="auto"/>
        <w:rPr>
          <w:rFonts w:ascii="Times New Roman" w:hAnsi="Times New Roman" w:cs="Times New Roman"/>
          <w:bCs/>
          <w:sz w:val="24"/>
          <w:szCs w:val="24"/>
        </w:rPr>
      </w:pPr>
    </w:p>
    <w:p w14:paraId="0D8148E8" w14:textId="5DA34D7B" w:rsidR="00A16CA0" w:rsidRPr="00437F6E" w:rsidRDefault="00FA7B65" w:rsidP="00CE117F">
      <w:pPr>
        <w:tabs>
          <w:tab w:val="left" w:pos="360"/>
          <w:tab w:val="left" w:pos="720"/>
        </w:tabs>
        <w:spacing w:after="0" w:line="480" w:lineRule="auto"/>
        <w:outlineLvl w:val="0"/>
        <w:rPr>
          <w:rFonts w:ascii="Times New Roman" w:hAnsi="Times New Roman" w:cs="Times New Roman"/>
          <w:bCs/>
          <w:sz w:val="24"/>
          <w:szCs w:val="24"/>
        </w:rPr>
      </w:pPr>
      <w:r w:rsidRPr="002B4301">
        <w:rPr>
          <w:rFonts w:ascii="Times New Roman" w:hAnsi="Times New Roman" w:cs="Times New Roman"/>
          <w:bCs/>
          <w:i/>
          <w:sz w:val="24"/>
          <w:szCs w:val="24"/>
        </w:rPr>
        <w:t>Key words.</w:t>
      </w:r>
      <w:r w:rsidRPr="002E7301">
        <w:rPr>
          <w:rFonts w:ascii="Times New Roman" w:hAnsi="Times New Roman" w:cs="Times New Roman"/>
          <w:bCs/>
          <w:sz w:val="24"/>
          <w:szCs w:val="24"/>
        </w:rPr>
        <w:t xml:space="preserve"> </w:t>
      </w:r>
      <w:r w:rsidR="00E12EC9">
        <w:rPr>
          <w:rFonts w:ascii="Times New Roman" w:hAnsi="Times New Roman" w:cs="Times New Roman"/>
          <w:bCs/>
          <w:sz w:val="24"/>
          <w:szCs w:val="24"/>
        </w:rPr>
        <w:t>cattle</w:t>
      </w:r>
      <w:r w:rsidRPr="002E7301">
        <w:rPr>
          <w:rFonts w:ascii="Times New Roman" w:hAnsi="Times New Roman" w:cs="Times New Roman"/>
          <w:bCs/>
          <w:sz w:val="24"/>
          <w:szCs w:val="24"/>
        </w:rPr>
        <w:t xml:space="preserve">, </w:t>
      </w:r>
      <w:r w:rsidR="00E12EC9" w:rsidRPr="00D355CA">
        <w:rPr>
          <w:rFonts w:ascii="Times New Roman" w:hAnsi="Times New Roman" w:cs="Times New Roman"/>
          <w:bCs/>
          <w:sz w:val="24"/>
          <w:szCs w:val="24"/>
          <w:highlight w:val="yellow"/>
        </w:rPr>
        <w:t>organic farms</w:t>
      </w:r>
      <w:r w:rsidR="00FC10E8" w:rsidRPr="00D355CA">
        <w:rPr>
          <w:rFonts w:ascii="Times New Roman" w:hAnsi="Times New Roman" w:cs="Times New Roman"/>
          <w:bCs/>
          <w:sz w:val="24"/>
          <w:szCs w:val="24"/>
          <w:highlight w:val="yellow"/>
        </w:rPr>
        <w:t xml:space="preserve">, </w:t>
      </w:r>
      <w:r w:rsidR="00E12EC9" w:rsidRPr="00D355CA">
        <w:rPr>
          <w:rFonts w:ascii="Times New Roman" w:hAnsi="Times New Roman" w:cs="Times New Roman"/>
          <w:bCs/>
          <w:sz w:val="24"/>
          <w:szCs w:val="24"/>
          <w:highlight w:val="yellow"/>
        </w:rPr>
        <w:t>dairy</w:t>
      </w:r>
      <w:r w:rsidR="00E12EC9">
        <w:rPr>
          <w:rFonts w:ascii="Times New Roman" w:hAnsi="Times New Roman" w:cs="Times New Roman"/>
          <w:bCs/>
          <w:sz w:val="24"/>
          <w:szCs w:val="24"/>
        </w:rPr>
        <w:t xml:space="preserve">, survey, </w:t>
      </w:r>
      <w:r w:rsidR="00E12EC9" w:rsidRPr="00D355CA">
        <w:rPr>
          <w:rFonts w:ascii="Times New Roman" w:hAnsi="Times New Roman" w:cs="Times New Roman"/>
          <w:bCs/>
          <w:sz w:val="24"/>
          <w:szCs w:val="24"/>
          <w:highlight w:val="yellow"/>
        </w:rPr>
        <w:t>animal housing</w:t>
      </w:r>
    </w:p>
    <w:p w14:paraId="36E72D19" w14:textId="1F689175" w:rsidR="002E7301" w:rsidRDefault="002E7301" w:rsidP="002B4301">
      <w:pPr>
        <w:tabs>
          <w:tab w:val="left" w:pos="360"/>
          <w:tab w:val="left" w:pos="720"/>
        </w:tabs>
        <w:spacing w:after="0" w:line="480" w:lineRule="auto"/>
        <w:rPr>
          <w:rFonts w:ascii="Times New Roman" w:hAnsi="Times New Roman" w:cs="Times New Roman"/>
          <w:bCs/>
          <w:sz w:val="24"/>
          <w:szCs w:val="24"/>
        </w:rPr>
      </w:pPr>
      <w:bookmarkStart w:id="29" w:name="introduction"/>
      <w:bookmarkEnd w:id="29"/>
    </w:p>
    <w:p w14:paraId="0290FA2C" w14:textId="51369B0D" w:rsidR="0036296C" w:rsidRPr="00C20455" w:rsidRDefault="00592178" w:rsidP="00CE117F">
      <w:pPr>
        <w:tabs>
          <w:tab w:val="left" w:pos="360"/>
          <w:tab w:val="left" w:pos="720"/>
        </w:tabs>
        <w:spacing w:after="0" w:line="480" w:lineRule="auto"/>
        <w:jc w:val="center"/>
        <w:outlineLvl w:val="0"/>
        <w:rPr>
          <w:rFonts w:ascii="Times New Roman" w:hAnsi="Times New Roman" w:cs="Times New Roman"/>
          <w:b/>
          <w:sz w:val="24"/>
          <w:szCs w:val="24"/>
        </w:rPr>
      </w:pPr>
      <w:r w:rsidRPr="00C20455">
        <w:rPr>
          <w:rFonts w:ascii="Times New Roman" w:hAnsi="Times New Roman" w:cs="Times New Roman"/>
          <w:b/>
          <w:sz w:val="24"/>
          <w:szCs w:val="24"/>
        </w:rPr>
        <w:t>INTRODUCTION</w:t>
      </w:r>
    </w:p>
    <w:p w14:paraId="67FAC1A3" w14:textId="1429DFF6" w:rsidR="00DF6454" w:rsidRPr="000606E6" w:rsidRDefault="000E556D" w:rsidP="005B6926">
      <w:pPr>
        <w:tabs>
          <w:tab w:val="left" w:pos="360"/>
          <w:tab w:val="left" w:pos="720"/>
        </w:tabs>
        <w:spacing w:after="0" w:line="480" w:lineRule="auto"/>
        <w:rPr>
          <w:rFonts w:ascii="Times New Roman" w:hAnsi="Times New Roman" w:cs="Times New Roman"/>
          <w:bCs/>
          <w:sz w:val="24"/>
          <w:szCs w:val="24"/>
        </w:rPr>
      </w:pPr>
      <w:r w:rsidRPr="002E7301">
        <w:rPr>
          <w:rFonts w:ascii="Times New Roman" w:hAnsi="Times New Roman" w:cs="Times New Roman"/>
          <w:bCs/>
          <w:sz w:val="24"/>
          <w:szCs w:val="24"/>
        </w:rPr>
        <w:tab/>
      </w:r>
      <w:r w:rsidR="00B55954" w:rsidRPr="002E7301">
        <w:rPr>
          <w:rFonts w:ascii="Times New Roman" w:hAnsi="Times New Roman" w:cs="Times New Roman"/>
          <w:bCs/>
          <w:sz w:val="24"/>
          <w:szCs w:val="24"/>
        </w:rPr>
        <w:t xml:space="preserve">Dairy cattle housing and bedding systems influence animal health, reproduction, milk quality, </w:t>
      </w:r>
      <w:r w:rsidR="00B55954" w:rsidRPr="003643DE">
        <w:rPr>
          <w:rFonts w:ascii="Times New Roman" w:hAnsi="Times New Roman" w:cs="Times New Roman"/>
          <w:bCs/>
          <w:sz w:val="24"/>
          <w:szCs w:val="24"/>
        </w:rPr>
        <w:t xml:space="preserve">animal well-being, </w:t>
      </w:r>
      <w:r w:rsidR="006E6067" w:rsidRPr="00994760">
        <w:rPr>
          <w:rFonts w:ascii="Times New Roman" w:hAnsi="Times New Roman" w:cs="Times New Roman"/>
          <w:bCs/>
          <w:sz w:val="24"/>
          <w:szCs w:val="24"/>
        </w:rPr>
        <w:t xml:space="preserve">productivity </w:t>
      </w:r>
      <w:r w:rsidR="00B55954" w:rsidRPr="00994760">
        <w:rPr>
          <w:rFonts w:ascii="Times New Roman" w:hAnsi="Times New Roman" w:cs="Times New Roman"/>
          <w:bCs/>
          <w:sz w:val="24"/>
          <w:szCs w:val="24"/>
        </w:rPr>
        <w:t>and farm profitability</w:t>
      </w:r>
      <w:r w:rsidR="00AB1A23" w:rsidRPr="00994760">
        <w:rPr>
          <w:rFonts w:ascii="Times New Roman" w:hAnsi="Times New Roman" w:cs="Times New Roman"/>
          <w:bCs/>
          <w:sz w:val="24"/>
          <w:szCs w:val="24"/>
        </w:rPr>
        <w:t xml:space="preserve"> (Bewley et al.</w:t>
      </w:r>
      <w:r w:rsidR="00F7164A">
        <w:rPr>
          <w:rFonts w:ascii="Times New Roman" w:hAnsi="Times New Roman" w:cs="Times New Roman"/>
          <w:bCs/>
          <w:sz w:val="24"/>
          <w:szCs w:val="24"/>
        </w:rPr>
        <w:t>,</w:t>
      </w:r>
      <w:r w:rsidR="00AB1A23" w:rsidRPr="00994760">
        <w:rPr>
          <w:rFonts w:ascii="Times New Roman" w:hAnsi="Times New Roman" w:cs="Times New Roman"/>
          <w:bCs/>
          <w:sz w:val="24"/>
          <w:szCs w:val="24"/>
        </w:rPr>
        <w:t xml:space="preserve"> 2017)</w:t>
      </w:r>
      <w:r w:rsidR="007032FB" w:rsidRPr="00994760">
        <w:rPr>
          <w:rFonts w:ascii="Times New Roman" w:hAnsi="Times New Roman" w:cs="Times New Roman"/>
          <w:bCs/>
          <w:sz w:val="24"/>
          <w:szCs w:val="24"/>
        </w:rPr>
        <w:t xml:space="preserve">. </w:t>
      </w:r>
      <w:r w:rsidR="00B24AE8" w:rsidRPr="00994760">
        <w:rPr>
          <w:rFonts w:ascii="Times New Roman" w:hAnsi="Times New Roman" w:cs="Times New Roman"/>
          <w:bCs/>
          <w:sz w:val="24"/>
          <w:szCs w:val="24"/>
        </w:rPr>
        <w:t>Future t</w:t>
      </w:r>
      <w:r w:rsidR="007032FB" w:rsidRPr="00994760">
        <w:rPr>
          <w:rFonts w:ascii="Times New Roman" w:hAnsi="Times New Roman" w:cs="Times New Roman"/>
          <w:bCs/>
          <w:sz w:val="24"/>
          <w:szCs w:val="24"/>
        </w:rPr>
        <w:t xml:space="preserve">rends of </w:t>
      </w:r>
      <w:r w:rsidR="006E6067" w:rsidRPr="00994760">
        <w:rPr>
          <w:rFonts w:ascii="Times New Roman" w:hAnsi="Times New Roman" w:cs="Times New Roman"/>
          <w:bCs/>
          <w:sz w:val="24"/>
          <w:szCs w:val="24"/>
        </w:rPr>
        <w:t>dairy cattle housing</w:t>
      </w:r>
      <w:r w:rsidR="00505B19" w:rsidRPr="00994760">
        <w:rPr>
          <w:rFonts w:ascii="Times New Roman" w:hAnsi="Times New Roman" w:cs="Times New Roman"/>
          <w:bCs/>
          <w:sz w:val="24"/>
          <w:szCs w:val="24"/>
        </w:rPr>
        <w:t xml:space="preserve"> will </w:t>
      </w:r>
      <w:r w:rsidR="000606E6">
        <w:rPr>
          <w:rFonts w:ascii="Times New Roman" w:hAnsi="Times New Roman" w:cs="Times New Roman"/>
          <w:bCs/>
          <w:sz w:val="24"/>
          <w:szCs w:val="24"/>
        </w:rPr>
        <w:t>reflect</w:t>
      </w:r>
      <w:r w:rsidR="007032FB" w:rsidRPr="00994760">
        <w:rPr>
          <w:rFonts w:ascii="Times New Roman" w:hAnsi="Times New Roman" w:cs="Times New Roman"/>
          <w:bCs/>
          <w:sz w:val="24"/>
          <w:szCs w:val="24"/>
        </w:rPr>
        <w:t xml:space="preserve"> </w:t>
      </w:r>
      <w:r w:rsidR="006E6067" w:rsidRPr="00994760">
        <w:rPr>
          <w:rFonts w:ascii="Times New Roman" w:hAnsi="Times New Roman" w:cs="Times New Roman"/>
          <w:bCs/>
          <w:sz w:val="24"/>
          <w:szCs w:val="24"/>
        </w:rPr>
        <w:t xml:space="preserve">consumer demands, animal behavior, and environmental impact </w:t>
      </w:r>
      <w:r w:rsidR="007E210B" w:rsidRPr="00994760">
        <w:rPr>
          <w:rFonts w:ascii="Times New Roman" w:hAnsi="Times New Roman" w:cs="Times New Roman"/>
          <w:bCs/>
          <w:sz w:val="24"/>
          <w:szCs w:val="24"/>
        </w:rPr>
        <w:t>(</w:t>
      </w:r>
      <w:r w:rsidR="00A13AF6" w:rsidRPr="00994760">
        <w:rPr>
          <w:rFonts w:ascii="Times New Roman" w:hAnsi="Times New Roman" w:cs="Times New Roman"/>
          <w:bCs/>
          <w:sz w:val="24"/>
          <w:szCs w:val="24"/>
        </w:rPr>
        <w:t>Bewley et al.</w:t>
      </w:r>
      <w:r w:rsidR="00F7164A">
        <w:rPr>
          <w:rFonts w:ascii="Times New Roman" w:hAnsi="Times New Roman" w:cs="Times New Roman"/>
          <w:bCs/>
          <w:sz w:val="24"/>
          <w:szCs w:val="24"/>
        </w:rPr>
        <w:t>,</w:t>
      </w:r>
      <w:r w:rsidR="00A13AF6" w:rsidRPr="00994760">
        <w:rPr>
          <w:rFonts w:ascii="Times New Roman" w:hAnsi="Times New Roman" w:cs="Times New Roman"/>
          <w:bCs/>
          <w:sz w:val="24"/>
          <w:szCs w:val="24"/>
        </w:rPr>
        <w:t>2017</w:t>
      </w:r>
      <w:r w:rsidR="00806639" w:rsidRPr="00994760">
        <w:rPr>
          <w:rFonts w:ascii="Times New Roman" w:hAnsi="Times New Roman" w:cs="Times New Roman"/>
          <w:bCs/>
          <w:sz w:val="24"/>
          <w:szCs w:val="24"/>
        </w:rPr>
        <w:t>)</w:t>
      </w:r>
      <w:r w:rsidR="002B4301">
        <w:rPr>
          <w:rFonts w:ascii="Times New Roman" w:hAnsi="Times New Roman" w:cs="Times New Roman"/>
          <w:bCs/>
          <w:sz w:val="24"/>
          <w:szCs w:val="24"/>
        </w:rPr>
        <w:t>. T</w:t>
      </w:r>
      <w:r w:rsidR="00B24AE8" w:rsidRPr="00994760">
        <w:rPr>
          <w:rFonts w:ascii="Times New Roman" w:hAnsi="Times New Roman" w:cs="Times New Roman"/>
          <w:bCs/>
          <w:sz w:val="24"/>
          <w:szCs w:val="24"/>
        </w:rPr>
        <w:t xml:space="preserve">he </w:t>
      </w:r>
      <w:r w:rsidR="00F61848" w:rsidRPr="00994760">
        <w:rPr>
          <w:rFonts w:ascii="Times New Roman" w:hAnsi="Times New Roman" w:cs="Times New Roman"/>
          <w:bCs/>
          <w:sz w:val="24"/>
          <w:szCs w:val="24"/>
        </w:rPr>
        <w:t xml:space="preserve">long-term sustainability of the dairy industry </w:t>
      </w:r>
      <w:r w:rsidR="00ED453C" w:rsidRPr="00994760">
        <w:rPr>
          <w:rFonts w:ascii="Times New Roman" w:hAnsi="Times New Roman" w:cs="Times New Roman"/>
          <w:bCs/>
          <w:sz w:val="24"/>
          <w:szCs w:val="24"/>
        </w:rPr>
        <w:t>depends</w:t>
      </w:r>
      <w:r w:rsidR="00F61848" w:rsidRPr="000606E6">
        <w:rPr>
          <w:rFonts w:ascii="Times New Roman" w:hAnsi="Times New Roman" w:cs="Times New Roman"/>
          <w:bCs/>
          <w:sz w:val="24"/>
          <w:szCs w:val="24"/>
        </w:rPr>
        <w:t xml:space="preserve"> on the extent </w:t>
      </w:r>
      <w:r w:rsidR="00ED453C" w:rsidRPr="000606E6">
        <w:rPr>
          <w:rFonts w:ascii="Times New Roman" w:hAnsi="Times New Roman" w:cs="Times New Roman"/>
          <w:bCs/>
          <w:sz w:val="24"/>
          <w:szCs w:val="24"/>
        </w:rPr>
        <w:t>that</w:t>
      </w:r>
      <w:r w:rsidR="00F61848" w:rsidRPr="000606E6">
        <w:rPr>
          <w:rFonts w:ascii="Times New Roman" w:hAnsi="Times New Roman" w:cs="Times New Roman"/>
          <w:bCs/>
          <w:sz w:val="24"/>
          <w:szCs w:val="24"/>
        </w:rPr>
        <w:t xml:space="preserve"> housing systems reflect </w:t>
      </w:r>
      <w:r w:rsidR="00B24AE8" w:rsidRPr="000606E6">
        <w:rPr>
          <w:rFonts w:ascii="Times New Roman" w:hAnsi="Times New Roman" w:cs="Times New Roman"/>
          <w:bCs/>
          <w:sz w:val="24"/>
          <w:szCs w:val="24"/>
        </w:rPr>
        <w:t xml:space="preserve">these </w:t>
      </w:r>
      <w:r w:rsidR="00F61848" w:rsidRPr="000606E6">
        <w:rPr>
          <w:rFonts w:ascii="Times New Roman" w:hAnsi="Times New Roman" w:cs="Times New Roman"/>
          <w:bCs/>
          <w:sz w:val="24"/>
          <w:szCs w:val="24"/>
        </w:rPr>
        <w:t>priorities</w:t>
      </w:r>
      <w:r w:rsidR="00ED453C" w:rsidRPr="000606E6">
        <w:rPr>
          <w:rFonts w:ascii="Times New Roman" w:hAnsi="Times New Roman" w:cs="Times New Roman"/>
          <w:bCs/>
          <w:sz w:val="24"/>
          <w:szCs w:val="24"/>
        </w:rPr>
        <w:t xml:space="preserve"> (Beaver et al.</w:t>
      </w:r>
      <w:r w:rsidR="00B24AE8" w:rsidRPr="000606E6">
        <w:rPr>
          <w:rFonts w:ascii="Times New Roman" w:hAnsi="Times New Roman" w:cs="Times New Roman"/>
          <w:bCs/>
          <w:sz w:val="24"/>
          <w:szCs w:val="24"/>
        </w:rPr>
        <w:t>,</w:t>
      </w:r>
      <w:r w:rsidR="00ED453C" w:rsidRPr="000606E6">
        <w:rPr>
          <w:rFonts w:ascii="Times New Roman" w:hAnsi="Times New Roman" w:cs="Times New Roman"/>
          <w:bCs/>
          <w:sz w:val="24"/>
          <w:szCs w:val="24"/>
        </w:rPr>
        <w:t xml:space="preserve"> 2020)</w:t>
      </w:r>
      <w:r w:rsidR="00F61848" w:rsidRPr="000606E6">
        <w:rPr>
          <w:rFonts w:ascii="Times New Roman" w:hAnsi="Times New Roman" w:cs="Times New Roman"/>
          <w:bCs/>
          <w:sz w:val="24"/>
          <w:szCs w:val="24"/>
        </w:rPr>
        <w:t xml:space="preserve">. </w:t>
      </w:r>
      <w:r w:rsidR="00ED453C" w:rsidRPr="000606E6">
        <w:rPr>
          <w:rFonts w:ascii="Times New Roman" w:hAnsi="Times New Roman" w:cs="Times New Roman"/>
          <w:bCs/>
          <w:sz w:val="24"/>
          <w:szCs w:val="24"/>
        </w:rPr>
        <w:t xml:space="preserve">In 2014, </w:t>
      </w:r>
      <w:r w:rsidR="008276E5" w:rsidRPr="000606E6">
        <w:rPr>
          <w:rFonts w:ascii="Times New Roman" w:hAnsi="Times New Roman" w:cs="Times New Roman"/>
          <w:bCs/>
          <w:sz w:val="24"/>
          <w:szCs w:val="24"/>
        </w:rPr>
        <w:t>tiestall</w:t>
      </w:r>
      <w:r w:rsidR="00ED453C" w:rsidRPr="000606E6">
        <w:rPr>
          <w:rFonts w:ascii="Times New Roman" w:hAnsi="Times New Roman" w:cs="Times New Roman"/>
          <w:bCs/>
          <w:sz w:val="24"/>
          <w:szCs w:val="24"/>
        </w:rPr>
        <w:t xml:space="preserve"> housing systems were </w:t>
      </w:r>
      <w:r w:rsidR="007F54D3" w:rsidRPr="000606E6">
        <w:rPr>
          <w:rFonts w:ascii="Times New Roman" w:hAnsi="Times New Roman" w:cs="Times New Roman"/>
          <w:bCs/>
          <w:sz w:val="24"/>
          <w:szCs w:val="24"/>
        </w:rPr>
        <w:t>t</w:t>
      </w:r>
      <w:r w:rsidR="005428A6" w:rsidRPr="000606E6">
        <w:rPr>
          <w:rFonts w:ascii="Times New Roman" w:hAnsi="Times New Roman" w:cs="Times New Roman"/>
          <w:bCs/>
          <w:sz w:val="24"/>
          <w:szCs w:val="24"/>
        </w:rPr>
        <w:t xml:space="preserve">he </w:t>
      </w:r>
      <w:r w:rsidR="00ED453C" w:rsidRPr="000606E6">
        <w:rPr>
          <w:rFonts w:ascii="Times New Roman" w:hAnsi="Times New Roman" w:cs="Times New Roman"/>
          <w:bCs/>
          <w:sz w:val="24"/>
          <w:szCs w:val="24"/>
        </w:rPr>
        <w:t xml:space="preserve">most common </w:t>
      </w:r>
      <w:r w:rsidR="005428A6" w:rsidRPr="004A3011">
        <w:rPr>
          <w:rFonts w:ascii="Times New Roman" w:hAnsi="Times New Roman" w:cs="Times New Roman"/>
          <w:bCs/>
          <w:sz w:val="24"/>
          <w:szCs w:val="24"/>
        </w:rPr>
        <w:t>housing types for lactating cows</w:t>
      </w:r>
      <w:r w:rsidR="00BA0712" w:rsidRPr="00437F6E">
        <w:rPr>
          <w:rFonts w:ascii="Times New Roman" w:hAnsi="Times New Roman" w:cs="Times New Roman"/>
          <w:bCs/>
          <w:sz w:val="24"/>
          <w:szCs w:val="24"/>
        </w:rPr>
        <w:t xml:space="preserve"> among all </w:t>
      </w:r>
      <w:ins w:id="30" w:author="Caitlin Jeffrey" w:date="2021-01-12T13:07:00Z">
        <w:r w:rsidR="0051116A">
          <w:rPr>
            <w:rFonts w:ascii="Times New Roman" w:hAnsi="Times New Roman" w:cs="Times New Roman"/>
            <w:bCs/>
            <w:sz w:val="24"/>
            <w:szCs w:val="24"/>
          </w:rPr>
          <w:t xml:space="preserve">dairy </w:t>
        </w:r>
      </w:ins>
      <w:r w:rsidR="00BA0712" w:rsidRPr="00437F6E">
        <w:rPr>
          <w:rFonts w:ascii="Times New Roman" w:hAnsi="Times New Roman" w:cs="Times New Roman"/>
          <w:bCs/>
          <w:sz w:val="24"/>
          <w:szCs w:val="24"/>
        </w:rPr>
        <w:t xml:space="preserve">operations </w:t>
      </w:r>
      <w:r w:rsidR="00C20455">
        <w:rPr>
          <w:rFonts w:ascii="Times New Roman" w:hAnsi="Times New Roman" w:cs="Times New Roman"/>
          <w:bCs/>
          <w:sz w:val="24"/>
          <w:szCs w:val="24"/>
        </w:rPr>
        <w:t xml:space="preserve">in the </w:t>
      </w:r>
      <w:r w:rsidR="000606E6">
        <w:rPr>
          <w:rFonts w:ascii="Times New Roman" w:hAnsi="Times New Roman" w:cs="Times New Roman"/>
          <w:bCs/>
          <w:sz w:val="24"/>
          <w:szCs w:val="24"/>
        </w:rPr>
        <w:t>US</w:t>
      </w:r>
      <w:r w:rsidR="00C20455">
        <w:rPr>
          <w:rFonts w:ascii="Times New Roman" w:hAnsi="Times New Roman" w:cs="Times New Roman"/>
          <w:bCs/>
          <w:sz w:val="24"/>
          <w:szCs w:val="24"/>
        </w:rPr>
        <w:t xml:space="preserve"> </w:t>
      </w:r>
      <w:r w:rsidR="00BA0712" w:rsidRPr="000606E6">
        <w:rPr>
          <w:rFonts w:ascii="Times New Roman" w:hAnsi="Times New Roman" w:cs="Times New Roman"/>
          <w:bCs/>
          <w:sz w:val="24"/>
          <w:szCs w:val="24"/>
        </w:rPr>
        <w:t xml:space="preserve">and </w:t>
      </w:r>
      <w:r w:rsidR="00E7363F" w:rsidRPr="000606E6">
        <w:rPr>
          <w:rFonts w:ascii="Times New Roman" w:hAnsi="Times New Roman" w:cs="Times New Roman"/>
          <w:bCs/>
          <w:sz w:val="24"/>
          <w:szCs w:val="24"/>
        </w:rPr>
        <w:t>foremost</w:t>
      </w:r>
      <w:r w:rsidR="00BA0712" w:rsidRPr="000606E6">
        <w:rPr>
          <w:rFonts w:ascii="Times New Roman" w:hAnsi="Times New Roman" w:cs="Times New Roman"/>
          <w:bCs/>
          <w:sz w:val="24"/>
          <w:szCs w:val="24"/>
        </w:rPr>
        <w:t xml:space="preserve"> among </w:t>
      </w:r>
      <w:r w:rsidR="00E7363F" w:rsidRPr="000606E6">
        <w:rPr>
          <w:rFonts w:ascii="Times New Roman" w:hAnsi="Times New Roman" w:cs="Times New Roman"/>
          <w:bCs/>
          <w:sz w:val="24"/>
          <w:szCs w:val="24"/>
        </w:rPr>
        <w:t>operations</w:t>
      </w:r>
      <w:r w:rsidR="00BA0712" w:rsidRPr="000606E6">
        <w:rPr>
          <w:rFonts w:ascii="Times New Roman" w:hAnsi="Times New Roman" w:cs="Times New Roman"/>
          <w:bCs/>
          <w:sz w:val="24"/>
          <w:szCs w:val="24"/>
        </w:rPr>
        <w:t xml:space="preserve"> with less than 100 cows</w:t>
      </w:r>
      <w:r w:rsidR="005428A6" w:rsidRPr="000606E6">
        <w:rPr>
          <w:rFonts w:ascii="Times New Roman" w:hAnsi="Times New Roman" w:cs="Times New Roman"/>
          <w:bCs/>
          <w:sz w:val="24"/>
          <w:szCs w:val="24"/>
        </w:rPr>
        <w:t xml:space="preserve"> </w:t>
      </w:r>
      <w:r w:rsidR="00A518FB" w:rsidRPr="000606E6">
        <w:rPr>
          <w:rFonts w:ascii="Times New Roman" w:hAnsi="Times New Roman" w:cs="Times New Roman"/>
          <w:bCs/>
          <w:sz w:val="24"/>
          <w:szCs w:val="24"/>
        </w:rPr>
        <w:t xml:space="preserve">(USDA 2016). </w:t>
      </w:r>
      <w:r w:rsidR="00B24AE8" w:rsidRPr="004A3011">
        <w:rPr>
          <w:rFonts w:ascii="Times New Roman" w:hAnsi="Times New Roman" w:cs="Times New Roman"/>
          <w:bCs/>
          <w:sz w:val="24"/>
          <w:szCs w:val="24"/>
        </w:rPr>
        <w:t xml:space="preserve">However, it is unknown whether this trend also applies to </w:t>
      </w:r>
      <w:r w:rsidR="00C21CE6" w:rsidRPr="00E91661">
        <w:rPr>
          <w:rFonts w:ascii="Times New Roman" w:hAnsi="Times New Roman" w:cs="Times New Roman"/>
          <w:bCs/>
          <w:sz w:val="24"/>
          <w:szCs w:val="24"/>
        </w:rPr>
        <w:t xml:space="preserve">lactating cattle on </w:t>
      </w:r>
      <w:r w:rsidR="000268FF">
        <w:rPr>
          <w:rFonts w:ascii="Times New Roman" w:hAnsi="Times New Roman" w:cs="Times New Roman"/>
          <w:bCs/>
          <w:sz w:val="24"/>
          <w:szCs w:val="24"/>
        </w:rPr>
        <w:t xml:space="preserve">certified </w:t>
      </w:r>
      <w:r w:rsidR="00C21CE6" w:rsidRPr="00E91661">
        <w:rPr>
          <w:rFonts w:ascii="Times New Roman" w:hAnsi="Times New Roman" w:cs="Times New Roman"/>
          <w:bCs/>
          <w:sz w:val="24"/>
          <w:szCs w:val="24"/>
        </w:rPr>
        <w:t xml:space="preserve">organic </w:t>
      </w:r>
      <w:r w:rsidR="00C21CE6" w:rsidRPr="009145D8">
        <w:rPr>
          <w:rFonts w:ascii="Times New Roman" w:hAnsi="Times New Roman" w:cs="Times New Roman"/>
          <w:bCs/>
          <w:sz w:val="24"/>
          <w:szCs w:val="24"/>
        </w:rPr>
        <w:t>farms</w:t>
      </w:r>
      <w:r w:rsidR="00C21CE6" w:rsidRPr="000606E6">
        <w:rPr>
          <w:rFonts w:ascii="Times New Roman" w:hAnsi="Times New Roman" w:cs="Times New Roman"/>
          <w:bCs/>
          <w:sz w:val="24"/>
          <w:szCs w:val="24"/>
        </w:rPr>
        <w:t xml:space="preserve">. </w:t>
      </w:r>
      <w:r w:rsidR="005633EF" w:rsidRPr="000606E6">
        <w:rPr>
          <w:rFonts w:ascii="Times New Roman" w:hAnsi="Times New Roman" w:cs="Times New Roman"/>
          <w:bCs/>
          <w:sz w:val="24"/>
          <w:szCs w:val="24"/>
        </w:rPr>
        <w:t>R</w:t>
      </w:r>
      <w:r w:rsidR="001661A1" w:rsidRPr="000606E6">
        <w:rPr>
          <w:rFonts w:ascii="Times New Roman" w:hAnsi="Times New Roman" w:cs="Times New Roman"/>
          <w:bCs/>
          <w:sz w:val="24"/>
          <w:szCs w:val="24"/>
        </w:rPr>
        <w:t>egional difference</w:t>
      </w:r>
      <w:r w:rsidR="003A3445" w:rsidRPr="000606E6">
        <w:rPr>
          <w:rFonts w:ascii="Times New Roman" w:hAnsi="Times New Roman" w:cs="Times New Roman"/>
          <w:bCs/>
          <w:sz w:val="24"/>
          <w:szCs w:val="24"/>
        </w:rPr>
        <w:t>s</w:t>
      </w:r>
      <w:r w:rsidR="001661A1" w:rsidRPr="000606E6">
        <w:rPr>
          <w:rFonts w:ascii="Times New Roman" w:hAnsi="Times New Roman" w:cs="Times New Roman"/>
          <w:bCs/>
          <w:sz w:val="24"/>
          <w:szCs w:val="24"/>
        </w:rPr>
        <w:t xml:space="preserve"> in </w:t>
      </w:r>
      <w:r w:rsidR="00BA0712" w:rsidRPr="000606E6">
        <w:rPr>
          <w:rFonts w:ascii="Times New Roman" w:hAnsi="Times New Roman" w:cs="Times New Roman"/>
          <w:bCs/>
          <w:sz w:val="24"/>
          <w:szCs w:val="24"/>
        </w:rPr>
        <w:t>h</w:t>
      </w:r>
      <w:r w:rsidR="00E7363F" w:rsidRPr="000606E6">
        <w:rPr>
          <w:rFonts w:ascii="Times New Roman" w:hAnsi="Times New Roman" w:cs="Times New Roman"/>
          <w:bCs/>
          <w:sz w:val="24"/>
          <w:szCs w:val="24"/>
        </w:rPr>
        <w:t xml:space="preserve">erd size and types of facilities </w:t>
      </w:r>
      <w:r w:rsidR="001661A1" w:rsidRPr="000606E6">
        <w:rPr>
          <w:rFonts w:ascii="Times New Roman" w:hAnsi="Times New Roman" w:cs="Times New Roman"/>
          <w:bCs/>
          <w:sz w:val="24"/>
          <w:szCs w:val="24"/>
        </w:rPr>
        <w:t xml:space="preserve">exist </w:t>
      </w:r>
      <w:r w:rsidR="00BA0712" w:rsidRPr="000606E6">
        <w:rPr>
          <w:rFonts w:ascii="Times New Roman" w:hAnsi="Times New Roman" w:cs="Times New Roman"/>
          <w:bCs/>
          <w:sz w:val="24"/>
          <w:szCs w:val="24"/>
        </w:rPr>
        <w:t xml:space="preserve">among </w:t>
      </w:r>
      <w:r w:rsidR="000606E6">
        <w:rPr>
          <w:rFonts w:ascii="Times New Roman" w:hAnsi="Times New Roman" w:cs="Times New Roman"/>
          <w:bCs/>
          <w:sz w:val="24"/>
          <w:szCs w:val="24"/>
        </w:rPr>
        <w:t>US</w:t>
      </w:r>
      <w:r w:rsidR="00E7363F" w:rsidRPr="002E7301">
        <w:rPr>
          <w:rFonts w:ascii="Times New Roman" w:hAnsi="Times New Roman" w:cs="Times New Roman"/>
          <w:bCs/>
          <w:sz w:val="24"/>
          <w:szCs w:val="24"/>
        </w:rPr>
        <w:t xml:space="preserve"> </w:t>
      </w:r>
      <w:r w:rsidR="00BA0712" w:rsidRPr="002E7301">
        <w:rPr>
          <w:rFonts w:ascii="Times New Roman" w:hAnsi="Times New Roman" w:cs="Times New Roman"/>
          <w:bCs/>
          <w:sz w:val="24"/>
          <w:szCs w:val="24"/>
        </w:rPr>
        <w:t>dairy operations</w:t>
      </w:r>
      <w:r w:rsidR="00E7363F" w:rsidRPr="002E7301">
        <w:rPr>
          <w:rFonts w:ascii="Times New Roman" w:hAnsi="Times New Roman" w:cs="Times New Roman"/>
          <w:bCs/>
          <w:sz w:val="24"/>
          <w:szCs w:val="24"/>
        </w:rPr>
        <w:t xml:space="preserve"> (USDA 2016)</w:t>
      </w:r>
      <w:r w:rsidR="00BA0712" w:rsidRPr="003643DE">
        <w:rPr>
          <w:rFonts w:ascii="Times New Roman" w:hAnsi="Times New Roman" w:cs="Times New Roman"/>
          <w:bCs/>
          <w:sz w:val="24"/>
          <w:szCs w:val="24"/>
        </w:rPr>
        <w:t>, and it is unclear how</w:t>
      </w:r>
      <w:r w:rsidR="001661A1" w:rsidRPr="003643DE">
        <w:rPr>
          <w:rFonts w:ascii="Times New Roman" w:hAnsi="Times New Roman" w:cs="Times New Roman"/>
          <w:bCs/>
          <w:sz w:val="24"/>
          <w:szCs w:val="24"/>
        </w:rPr>
        <w:t xml:space="preserve"> </w:t>
      </w:r>
      <w:r w:rsidR="00B85F77" w:rsidRPr="00994760">
        <w:rPr>
          <w:rFonts w:ascii="Times New Roman" w:hAnsi="Times New Roman" w:cs="Times New Roman"/>
          <w:bCs/>
          <w:sz w:val="24"/>
          <w:szCs w:val="24"/>
        </w:rPr>
        <w:t xml:space="preserve">Vermont organic dairy farms </w:t>
      </w:r>
      <w:r w:rsidR="001661A1" w:rsidRPr="00994760">
        <w:rPr>
          <w:rFonts w:ascii="Times New Roman" w:hAnsi="Times New Roman" w:cs="Times New Roman"/>
          <w:bCs/>
          <w:sz w:val="24"/>
          <w:szCs w:val="24"/>
        </w:rPr>
        <w:t>c</w:t>
      </w:r>
      <w:r w:rsidR="00BA0712" w:rsidRPr="00994760">
        <w:rPr>
          <w:rFonts w:ascii="Times New Roman" w:hAnsi="Times New Roman" w:cs="Times New Roman"/>
          <w:bCs/>
          <w:sz w:val="24"/>
          <w:szCs w:val="24"/>
        </w:rPr>
        <w:t>ompare</w:t>
      </w:r>
      <w:r w:rsidR="001661A1" w:rsidRPr="00994760">
        <w:rPr>
          <w:rFonts w:ascii="Times New Roman" w:hAnsi="Times New Roman" w:cs="Times New Roman"/>
          <w:bCs/>
          <w:sz w:val="24"/>
          <w:szCs w:val="24"/>
        </w:rPr>
        <w:t xml:space="preserve"> to</w:t>
      </w:r>
      <w:r w:rsidR="00B85F77" w:rsidRPr="00994760">
        <w:rPr>
          <w:rFonts w:ascii="Times New Roman" w:hAnsi="Times New Roman" w:cs="Times New Roman"/>
          <w:bCs/>
          <w:sz w:val="24"/>
          <w:szCs w:val="24"/>
        </w:rPr>
        <w:t xml:space="preserve"> </w:t>
      </w:r>
      <w:del w:id="31" w:author="Caitlin Jeffrey" w:date="2021-01-12T13:08:00Z">
        <w:r w:rsidR="00C21CE6" w:rsidRPr="00994760" w:rsidDel="0051116A">
          <w:rPr>
            <w:rFonts w:ascii="Times New Roman" w:hAnsi="Times New Roman" w:cs="Times New Roman"/>
            <w:bCs/>
            <w:sz w:val="24"/>
            <w:szCs w:val="24"/>
          </w:rPr>
          <w:delText>the</w:delText>
        </w:r>
      </w:del>
      <w:del w:id="32" w:author="Caitlin Jeffrey" w:date="2021-01-12T13:07:00Z">
        <w:r w:rsidR="00C21CE6" w:rsidRPr="00994760" w:rsidDel="0051116A">
          <w:rPr>
            <w:rFonts w:ascii="Times New Roman" w:hAnsi="Times New Roman" w:cs="Times New Roman"/>
            <w:bCs/>
            <w:sz w:val="24"/>
            <w:szCs w:val="24"/>
          </w:rPr>
          <w:delText xml:space="preserve"> </w:delText>
        </w:r>
      </w:del>
      <w:r w:rsidR="00B85F77" w:rsidRPr="00994760">
        <w:rPr>
          <w:rFonts w:ascii="Times New Roman" w:hAnsi="Times New Roman" w:cs="Times New Roman"/>
          <w:bCs/>
          <w:sz w:val="24"/>
          <w:szCs w:val="24"/>
        </w:rPr>
        <w:t xml:space="preserve">other northern </w:t>
      </w:r>
      <w:r w:rsidR="00B85F77" w:rsidRPr="00994760">
        <w:rPr>
          <w:rFonts w:ascii="Times New Roman" w:hAnsi="Times New Roman" w:cs="Times New Roman"/>
          <w:bCs/>
          <w:sz w:val="24"/>
          <w:szCs w:val="24"/>
        </w:rPr>
        <w:lastRenderedPageBreak/>
        <w:t xml:space="preserve">tier </w:t>
      </w:r>
      <w:r w:rsidR="001D2478" w:rsidRPr="00994760">
        <w:rPr>
          <w:rFonts w:ascii="Times New Roman" w:hAnsi="Times New Roman" w:cs="Times New Roman"/>
          <w:bCs/>
          <w:sz w:val="24"/>
          <w:szCs w:val="24"/>
        </w:rPr>
        <w:t xml:space="preserve">US </w:t>
      </w:r>
      <w:r w:rsidR="00B85F77" w:rsidRPr="00994760">
        <w:rPr>
          <w:rFonts w:ascii="Times New Roman" w:hAnsi="Times New Roman" w:cs="Times New Roman"/>
          <w:bCs/>
          <w:sz w:val="24"/>
          <w:szCs w:val="24"/>
        </w:rPr>
        <w:t>states that lead in organic dairy production</w:t>
      </w:r>
      <w:r w:rsidR="00C21CE6" w:rsidRPr="00994760">
        <w:rPr>
          <w:rFonts w:ascii="Times New Roman" w:hAnsi="Times New Roman" w:cs="Times New Roman"/>
          <w:bCs/>
          <w:sz w:val="24"/>
          <w:szCs w:val="24"/>
        </w:rPr>
        <w:t>,</w:t>
      </w:r>
      <w:r w:rsidR="00B85F77" w:rsidRPr="00994760">
        <w:rPr>
          <w:rFonts w:ascii="Times New Roman" w:hAnsi="Times New Roman" w:cs="Times New Roman"/>
          <w:bCs/>
          <w:sz w:val="24"/>
          <w:szCs w:val="24"/>
        </w:rPr>
        <w:t xml:space="preserve"> e.g., Wisconsin, New York, Pennsylvania, Maine</w:t>
      </w:r>
      <w:r w:rsidR="00937658" w:rsidRPr="00994760">
        <w:rPr>
          <w:rFonts w:ascii="Times New Roman" w:hAnsi="Times New Roman" w:cs="Times New Roman"/>
          <w:bCs/>
          <w:sz w:val="24"/>
          <w:szCs w:val="24"/>
        </w:rPr>
        <w:t>,</w:t>
      </w:r>
      <w:r w:rsidR="00B85F77" w:rsidRPr="000606E6">
        <w:rPr>
          <w:rFonts w:ascii="Times New Roman" w:hAnsi="Times New Roman" w:cs="Times New Roman"/>
          <w:bCs/>
          <w:sz w:val="24"/>
          <w:szCs w:val="24"/>
        </w:rPr>
        <w:t xml:space="preserve"> and Minnesota (O’Hara and Parsons, 2013; </w:t>
      </w:r>
      <w:r w:rsidR="00C21CE6" w:rsidRPr="000606E6">
        <w:rPr>
          <w:rFonts w:ascii="Times New Roman" w:hAnsi="Times New Roman" w:cs="Times New Roman"/>
          <w:bCs/>
          <w:sz w:val="24"/>
          <w:szCs w:val="24"/>
        </w:rPr>
        <w:t>Richert</w:t>
      </w:r>
      <w:r w:rsidR="00B85F77" w:rsidRPr="000606E6">
        <w:rPr>
          <w:rFonts w:ascii="Times New Roman" w:hAnsi="Times New Roman" w:cs="Times New Roman"/>
          <w:bCs/>
          <w:sz w:val="24"/>
          <w:szCs w:val="24"/>
        </w:rPr>
        <w:t xml:space="preserve"> et al., 2013)</w:t>
      </w:r>
      <w:r w:rsidR="00C21CE6" w:rsidRPr="000606E6">
        <w:rPr>
          <w:rFonts w:ascii="Times New Roman" w:hAnsi="Times New Roman" w:cs="Times New Roman"/>
          <w:bCs/>
          <w:sz w:val="24"/>
          <w:szCs w:val="24"/>
        </w:rPr>
        <w:t>.</w:t>
      </w:r>
    </w:p>
    <w:p w14:paraId="7B96984E" w14:textId="7F3867CB" w:rsidR="004A3453" w:rsidRPr="00437F6E" w:rsidRDefault="00DF6454" w:rsidP="005B6926">
      <w:pPr>
        <w:tabs>
          <w:tab w:val="left" w:pos="360"/>
          <w:tab w:val="left" w:pos="720"/>
        </w:tabs>
        <w:spacing w:after="0" w:line="480" w:lineRule="auto"/>
        <w:rPr>
          <w:rFonts w:ascii="Times New Roman" w:hAnsi="Times New Roman" w:cs="Times New Roman"/>
          <w:bCs/>
          <w:sz w:val="24"/>
          <w:szCs w:val="24"/>
        </w:rPr>
      </w:pPr>
      <w:r w:rsidRPr="004A3011">
        <w:rPr>
          <w:rFonts w:ascii="Times New Roman" w:hAnsi="Times New Roman" w:cs="Times New Roman"/>
          <w:bCs/>
          <w:sz w:val="24"/>
          <w:szCs w:val="24"/>
        </w:rPr>
        <w:tab/>
        <w:t xml:space="preserve">Vermont </w:t>
      </w:r>
      <w:r w:rsidR="003E59FB" w:rsidRPr="004A3011">
        <w:rPr>
          <w:rFonts w:ascii="Times New Roman" w:hAnsi="Times New Roman" w:cs="Times New Roman"/>
          <w:bCs/>
          <w:sz w:val="24"/>
          <w:szCs w:val="24"/>
        </w:rPr>
        <w:t>ranks</w:t>
      </w:r>
      <w:r w:rsidRPr="00E91661">
        <w:rPr>
          <w:rFonts w:ascii="Times New Roman" w:hAnsi="Times New Roman" w:cs="Times New Roman"/>
          <w:bCs/>
          <w:sz w:val="24"/>
          <w:szCs w:val="24"/>
        </w:rPr>
        <w:t xml:space="preserve"> sixth by num</w:t>
      </w:r>
      <w:r w:rsidR="007F0385" w:rsidRPr="009145D8">
        <w:rPr>
          <w:rFonts w:ascii="Times New Roman" w:hAnsi="Times New Roman" w:cs="Times New Roman"/>
          <w:bCs/>
          <w:sz w:val="24"/>
          <w:szCs w:val="24"/>
        </w:rPr>
        <w:t>ber of certified organic dairy farms</w:t>
      </w:r>
      <w:r w:rsidRPr="009145D8">
        <w:rPr>
          <w:rFonts w:ascii="Times New Roman" w:hAnsi="Times New Roman" w:cs="Times New Roman"/>
          <w:bCs/>
          <w:sz w:val="24"/>
          <w:szCs w:val="24"/>
        </w:rPr>
        <w:t xml:space="preserve"> per state and first by number of certified organic dai</w:t>
      </w:r>
      <w:r w:rsidR="00B27640" w:rsidRPr="00437F6E">
        <w:rPr>
          <w:rFonts w:ascii="Times New Roman" w:hAnsi="Times New Roman" w:cs="Times New Roman"/>
          <w:bCs/>
          <w:sz w:val="24"/>
          <w:szCs w:val="24"/>
        </w:rPr>
        <w:t xml:space="preserve">ries per square mile in the </w:t>
      </w:r>
      <w:r w:rsidR="000606E6">
        <w:rPr>
          <w:rFonts w:ascii="Times New Roman" w:hAnsi="Times New Roman" w:cs="Times New Roman"/>
          <w:bCs/>
          <w:sz w:val="24"/>
          <w:szCs w:val="24"/>
        </w:rPr>
        <w:t>US</w:t>
      </w:r>
      <w:r w:rsidR="00B27640" w:rsidRPr="000606E6">
        <w:rPr>
          <w:rFonts w:ascii="Times New Roman" w:hAnsi="Times New Roman" w:cs="Times New Roman"/>
          <w:bCs/>
          <w:sz w:val="24"/>
          <w:szCs w:val="24"/>
        </w:rPr>
        <w:t xml:space="preserve"> </w:t>
      </w:r>
      <w:r w:rsidRPr="004A3011">
        <w:rPr>
          <w:rFonts w:ascii="Times New Roman" w:hAnsi="Times New Roman" w:cs="Times New Roman"/>
          <w:bCs/>
          <w:sz w:val="24"/>
          <w:szCs w:val="24"/>
        </w:rPr>
        <w:t>(USDA-NASS</w:t>
      </w:r>
      <w:r w:rsidR="00BD298E" w:rsidRPr="004A3011">
        <w:rPr>
          <w:rFonts w:ascii="Times New Roman" w:hAnsi="Times New Roman" w:cs="Times New Roman"/>
          <w:bCs/>
          <w:sz w:val="24"/>
          <w:szCs w:val="24"/>
        </w:rPr>
        <w:t>,</w:t>
      </w:r>
      <w:r w:rsidRPr="00E91661">
        <w:rPr>
          <w:rFonts w:ascii="Times New Roman" w:hAnsi="Times New Roman" w:cs="Times New Roman"/>
          <w:bCs/>
          <w:sz w:val="24"/>
          <w:szCs w:val="24"/>
        </w:rPr>
        <w:t xml:space="preserve"> 2017). In 2018, 27%</w:t>
      </w:r>
      <w:r w:rsidR="00B24AE8" w:rsidRPr="009145D8">
        <w:rPr>
          <w:rFonts w:ascii="Times New Roman" w:hAnsi="Times New Roman" w:cs="Times New Roman"/>
          <w:bCs/>
          <w:sz w:val="24"/>
          <w:szCs w:val="24"/>
        </w:rPr>
        <w:t xml:space="preserve"> (</w:t>
      </w:r>
      <w:r w:rsidR="00B24AE8" w:rsidRPr="009145D8">
        <w:rPr>
          <w:rFonts w:ascii="Times New Roman" w:hAnsi="Times New Roman" w:cs="Times New Roman"/>
          <w:bCs/>
          <w:i/>
          <w:iCs/>
          <w:sz w:val="24"/>
          <w:szCs w:val="24"/>
        </w:rPr>
        <w:t>n</w:t>
      </w:r>
      <w:r w:rsidR="00B24AE8" w:rsidRPr="009145D8">
        <w:rPr>
          <w:rFonts w:ascii="Times New Roman" w:hAnsi="Times New Roman" w:cs="Times New Roman"/>
          <w:bCs/>
          <w:sz w:val="24"/>
          <w:szCs w:val="24"/>
        </w:rPr>
        <w:t xml:space="preserve"> = 197</w:t>
      </w:r>
      <w:r w:rsidRPr="00437F6E">
        <w:rPr>
          <w:rFonts w:ascii="Times New Roman" w:hAnsi="Times New Roman" w:cs="Times New Roman"/>
          <w:bCs/>
          <w:sz w:val="24"/>
          <w:szCs w:val="24"/>
        </w:rPr>
        <w:t>) of Vermont dairy farms were certified organic</w:t>
      </w:r>
      <w:r w:rsidR="00427D3A" w:rsidRPr="00437F6E">
        <w:rPr>
          <w:rFonts w:ascii="Times New Roman" w:hAnsi="Times New Roman" w:cs="Times New Roman"/>
          <w:bCs/>
          <w:sz w:val="24"/>
          <w:szCs w:val="24"/>
        </w:rPr>
        <w:t xml:space="preserve">; </w:t>
      </w:r>
      <w:r w:rsidR="00D31024">
        <w:rPr>
          <w:rFonts w:ascii="Times New Roman" w:hAnsi="Times New Roman" w:cs="Times New Roman"/>
          <w:bCs/>
          <w:sz w:val="24"/>
          <w:szCs w:val="24"/>
        </w:rPr>
        <w:t>in</w:t>
      </w:r>
      <w:r w:rsidR="00427D3A" w:rsidRPr="00437F6E">
        <w:rPr>
          <w:rFonts w:ascii="Times New Roman" w:hAnsi="Times New Roman" w:cs="Times New Roman"/>
          <w:bCs/>
          <w:sz w:val="24"/>
          <w:szCs w:val="24"/>
        </w:rPr>
        <w:t xml:space="preserve"> 2019 the number </w:t>
      </w:r>
      <w:r w:rsidR="00D31024">
        <w:rPr>
          <w:rFonts w:ascii="Times New Roman" w:hAnsi="Times New Roman" w:cs="Times New Roman"/>
          <w:bCs/>
          <w:sz w:val="24"/>
          <w:szCs w:val="24"/>
        </w:rPr>
        <w:t xml:space="preserve">of certified organic dairy farms was reduced </w:t>
      </w:r>
      <w:r w:rsidR="00427D3A" w:rsidRPr="00437F6E">
        <w:rPr>
          <w:rFonts w:ascii="Times New Roman" w:hAnsi="Times New Roman" w:cs="Times New Roman"/>
          <w:bCs/>
          <w:sz w:val="24"/>
          <w:szCs w:val="24"/>
        </w:rPr>
        <w:t>to 177</w:t>
      </w:r>
      <w:r w:rsidR="00D31024">
        <w:rPr>
          <w:rFonts w:ascii="Times New Roman" w:hAnsi="Times New Roman" w:cs="Times New Roman"/>
          <w:bCs/>
          <w:sz w:val="24"/>
          <w:szCs w:val="24"/>
        </w:rPr>
        <w:t>, 26% of the total 675 cow dairy farms in the state</w:t>
      </w:r>
      <w:r w:rsidRPr="00437F6E">
        <w:rPr>
          <w:rFonts w:ascii="Times New Roman" w:hAnsi="Times New Roman" w:cs="Times New Roman"/>
          <w:bCs/>
          <w:sz w:val="24"/>
          <w:szCs w:val="24"/>
        </w:rPr>
        <w:t xml:space="preserve">. </w:t>
      </w:r>
      <w:r w:rsidR="000606E6">
        <w:rPr>
          <w:rFonts w:ascii="Times New Roman" w:hAnsi="Times New Roman" w:cs="Times New Roman"/>
          <w:bCs/>
          <w:sz w:val="24"/>
          <w:szCs w:val="24"/>
        </w:rPr>
        <w:t>US</w:t>
      </w:r>
      <w:r w:rsidR="00E7363F" w:rsidRPr="000606E6">
        <w:rPr>
          <w:rFonts w:ascii="Times New Roman" w:hAnsi="Times New Roman" w:cs="Times New Roman"/>
          <w:bCs/>
          <w:sz w:val="24"/>
          <w:szCs w:val="24"/>
        </w:rPr>
        <w:t xml:space="preserve"> organic produc</w:t>
      </w:r>
      <w:r w:rsidR="00E7363F" w:rsidRPr="004A3011">
        <w:rPr>
          <w:rFonts w:ascii="Times New Roman" w:hAnsi="Times New Roman" w:cs="Times New Roman"/>
          <w:bCs/>
          <w:sz w:val="24"/>
          <w:szCs w:val="24"/>
        </w:rPr>
        <w:t xml:space="preserve">tion </w:t>
      </w:r>
      <w:r w:rsidR="009F6860" w:rsidRPr="004A3011">
        <w:rPr>
          <w:rFonts w:ascii="Times New Roman" w:hAnsi="Times New Roman" w:cs="Times New Roman"/>
          <w:bCs/>
          <w:sz w:val="24"/>
          <w:szCs w:val="24"/>
        </w:rPr>
        <w:t>regulations</w:t>
      </w:r>
      <w:r w:rsidR="00E7363F" w:rsidRPr="00E91661">
        <w:rPr>
          <w:rFonts w:ascii="Times New Roman" w:hAnsi="Times New Roman" w:cs="Times New Roman"/>
          <w:bCs/>
          <w:sz w:val="24"/>
          <w:szCs w:val="24"/>
        </w:rPr>
        <w:t xml:space="preserve"> </w:t>
      </w:r>
      <w:r w:rsidR="00596873" w:rsidRPr="009145D8">
        <w:rPr>
          <w:rFonts w:ascii="Times New Roman" w:hAnsi="Times New Roman" w:cs="Times New Roman"/>
          <w:bCs/>
          <w:sz w:val="24"/>
          <w:szCs w:val="24"/>
        </w:rPr>
        <w:t xml:space="preserve">stipulate </w:t>
      </w:r>
      <w:r w:rsidR="009F6860" w:rsidRPr="009145D8">
        <w:rPr>
          <w:rFonts w:ascii="Times New Roman" w:hAnsi="Times New Roman" w:cs="Times New Roman"/>
          <w:bCs/>
          <w:sz w:val="24"/>
          <w:szCs w:val="24"/>
        </w:rPr>
        <w:t>living condition</w:t>
      </w:r>
      <w:r w:rsidR="002F708D" w:rsidRPr="009145D8">
        <w:rPr>
          <w:rFonts w:ascii="Times New Roman" w:hAnsi="Times New Roman" w:cs="Times New Roman"/>
          <w:bCs/>
          <w:sz w:val="24"/>
          <w:szCs w:val="24"/>
        </w:rPr>
        <w:t xml:space="preserve">s </w:t>
      </w:r>
      <w:r w:rsidR="00110ABB" w:rsidRPr="00437F6E">
        <w:rPr>
          <w:rFonts w:ascii="Times New Roman" w:hAnsi="Times New Roman" w:cs="Times New Roman"/>
          <w:bCs/>
          <w:sz w:val="24"/>
          <w:szCs w:val="24"/>
        </w:rPr>
        <w:t>provid</w:t>
      </w:r>
      <w:r w:rsidR="003B03BD" w:rsidRPr="00437F6E">
        <w:rPr>
          <w:rFonts w:ascii="Times New Roman" w:hAnsi="Times New Roman" w:cs="Times New Roman"/>
          <w:bCs/>
          <w:sz w:val="24"/>
          <w:szCs w:val="24"/>
        </w:rPr>
        <w:t>e</w:t>
      </w:r>
      <w:r w:rsidR="00110ABB" w:rsidRPr="00437F6E">
        <w:rPr>
          <w:rFonts w:ascii="Times New Roman" w:hAnsi="Times New Roman" w:cs="Times New Roman"/>
          <w:bCs/>
          <w:sz w:val="24"/>
          <w:szCs w:val="24"/>
        </w:rPr>
        <w:t xml:space="preserve"> “year-round access for all animals to the outdoors, shade, shelter, exercise areas, fresh air, clean water for drinking, and direct sunlight, suitable to the species, its stage of life, the climate, and the environment” and </w:t>
      </w:r>
      <w:r w:rsidR="00E7363F" w:rsidRPr="00EE1C90">
        <w:rPr>
          <w:rFonts w:ascii="Times New Roman" w:hAnsi="Times New Roman" w:cs="Times New Roman"/>
          <w:bCs/>
          <w:sz w:val="24"/>
          <w:szCs w:val="24"/>
        </w:rPr>
        <w:t>pasture access</w:t>
      </w:r>
      <w:r w:rsidR="00AA635C" w:rsidRPr="00B82008">
        <w:rPr>
          <w:rFonts w:ascii="Times New Roman" w:hAnsi="Times New Roman" w:cs="Times New Roman"/>
          <w:bCs/>
          <w:sz w:val="24"/>
          <w:szCs w:val="24"/>
        </w:rPr>
        <w:t xml:space="preserve"> providing “a minimum of 30 percent of a ruminant's dry matter intake (DMI), on average, over the course of the grazing season(s)”</w:t>
      </w:r>
      <w:r w:rsidR="00E7363F" w:rsidRPr="00B82008">
        <w:rPr>
          <w:rFonts w:ascii="Times New Roman" w:hAnsi="Times New Roman" w:cs="Times New Roman"/>
          <w:bCs/>
          <w:sz w:val="24"/>
          <w:szCs w:val="24"/>
        </w:rPr>
        <w:t xml:space="preserve"> </w:t>
      </w:r>
      <w:r w:rsidR="00110ABB" w:rsidRPr="00B82008">
        <w:rPr>
          <w:rFonts w:ascii="Times New Roman" w:hAnsi="Times New Roman" w:cs="Times New Roman"/>
          <w:bCs/>
          <w:sz w:val="24"/>
          <w:szCs w:val="24"/>
        </w:rPr>
        <w:t>(USDA</w:t>
      </w:r>
      <w:r w:rsidR="00BD298E" w:rsidRPr="00B82008">
        <w:rPr>
          <w:rFonts w:ascii="Times New Roman" w:hAnsi="Times New Roman" w:cs="Times New Roman"/>
          <w:bCs/>
          <w:sz w:val="24"/>
          <w:szCs w:val="24"/>
        </w:rPr>
        <w:t>,</w:t>
      </w:r>
      <w:r w:rsidR="00110ABB" w:rsidRPr="00B82008">
        <w:rPr>
          <w:rFonts w:ascii="Times New Roman" w:hAnsi="Times New Roman" w:cs="Times New Roman"/>
          <w:bCs/>
          <w:sz w:val="24"/>
          <w:szCs w:val="24"/>
        </w:rPr>
        <w:t xml:space="preserve"> 2020).</w:t>
      </w:r>
      <w:r w:rsidR="00E7363F" w:rsidRPr="00B82008">
        <w:rPr>
          <w:rFonts w:ascii="Times New Roman" w:hAnsi="Times New Roman" w:cs="Times New Roman"/>
          <w:bCs/>
          <w:sz w:val="24"/>
          <w:szCs w:val="24"/>
        </w:rPr>
        <w:t xml:space="preserve"> </w:t>
      </w:r>
      <w:commentRangeStart w:id="33"/>
      <w:r w:rsidR="00110ABB" w:rsidRPr="009506E3">
        <w:rPr>
          <w:rFonts w:ascii="Times New Roman" w:hAnsi="Times New Roman" w:cs="Times New Roman"/>
          <w:bCs/>
          <w:sz w:val="24"/>
          <w:szCs w:val="24"/>
        </w:rPr>
        <w:t xml:space="preserve">Temporary confinement or shelter is allowed because of inclement weather or conditions </w:t>
      </w:r>
      <w:r w:rsidR="00D31024">
        <w:rPr>
          <w:rFonts w:ascii="Times New Roman" w:hAnsi="Times New Roman" w:cs="Times New Roman"/>
          <w:bCs/>
          <w:sz w:val="24"/>
          <w:szCs w:val="24"/>
        </w:rPr>
        <w:t>that</w:t>
      </w:r>
      <w:r w:rsidR="00D62243" w:rsidRPr="009506E3">
        <w:rPr>
          <w:rFonts w:ascii="Times New Roman" w:hAnsi="Times New Roman" w:cs="Times New Roman"/>
          <w:bCs/>
          <w:sz w:val="24"/>
          <w:szCs w:val="24"/>
        </w:rPr>
        <w:t xml:space="preserve"> could je</w:t>
      </w:r>
      <w:r w:rsidR="00D62243" w:rsidRPr="009506E3">
        <w:rPr>
          <w:rFonts w:ascii="Times New Roman" w:hAnsi="Times New Roman" w:cs="Times New Roman"/>
          <w:bCs/>
          <w:sz w:val="24"/>
          <w:szCs w:val="24"/>
          <w:lang w:bidi="he-IL"/>
        </w:rPr>
        <w:t>opardize the</w:t>
      </w:r>
      <w:r w:rsidR="00D62243" w:rsidRPr="009506E3">
        <w:rPr>
          <w:rFonts w:ascii="Times New Roman" w:hAnsi="Times New Roman" w:cs="Times New Roman"/>
          <w:bCs/>
          <w:sz w:val="24"/>
          <w:szCs w:val="24"/>
        </w:rPr>
        <w:t xml:space="preserve"> animals’ </w:t>
      </w:r>
      <w:r w:rsidR="00110ABB" w:rsidRPr="009506E3">
        <w:rPr>
          <w:rFonts w:ascii="Times New Roman" w:hAnsi="Times New Roman" w:cs="Times New Roman"/>
          <w:bCs/>
          <w:sz w:val="24"/>
          <w:szCs w:val="24"/>
        </w:rPr>
        <w:t>health, safety, or well-being</w:t>
      </w:r>
      <w:r w:rsidR="00110ABB" w:rsidRPr="00D31024">
        <w:rPr>
          <w:rFonts w:ascii="Times New Roman" w:hAnsi="Times New Roman" w:cs="Times New Roman"/>
          <w:bCs/>
          <w:sz w:val="24"/>
          <w:szCs w:val="24"/>
        </w:rPr>
        <w:t xml:space="preserve">. </w:t>
      </w:r>
      <w:commentRangeEnd w:id="33"/>
      <w:r w:rsidR="00C25681">
        <w:rPr>
          <w:rStyle w:val="CommentReference"/>
        </w:rPr>
        <w:commentReference w:id="33"/>
      </w:r>
      <w:r w:rsidRPr="00D31024">
        <w:rPr>
          <w:rFonts w:ascii="Times New Roman" w:hAnsi="Times New Roman" w:cs="Times New Roman"/>
          <w:bCs/>
          <w:sz w:val="24"/>
          <w:szCs w:val="24"/>
        </w:rPr>
        <w:t xml:space="preserve">In the northern </w:t>
      </w:r>
      <w:r w:rsidR="000606E6">
        <w:rPr>
          <w:rFonts w:ascii="Times New Roman" w:hAnsi="Times New Roman" w:cs="Times New Roman"/>
          <w:bCs/>
          <w:sz w:val="24"/>
          <w:szCs w:val="24"/>
        </w:rPr>
        <w:t>US</w:t>
      </w:r>
      <w:r w:rsidRPr="000606E6">
        <w:rPr>
          <w:rFonts w:ascii="Times New Roman" w:hAnsi="Times New Roman" w:cs="Times New Roman"/>
          <w:bCs/>
          <w:sz w:val="24"/>
          <w:szCs w:val="24"/>
        </w:rPr>
        <w:t xml:space="preserve">, including Vermont, where inclement weather </w:t>
      </w:r>
      <w:r w:rsidR="00AE65CE" w:rsidRPr="00AE65CE">
        <w:rPr>
          <w:rFonts w:ascii="Times New Roman" w:hAnsi="Times New Roman" w:cs="Times New Roman"/>
          <w:bCs/>
          <w:sz w:val="24"/>
          <w:szCs w:val="24"/>
          <w:highlight w:val="yellow"/>
        </w:rPr>
        <w:t>including heavy snowfall</w:t>
      </w:r>
      <w:r w:rsidR="00AE65CE">
        <w:rPr>
          <w:rFonts w:ascii="Times New Roman" w:hAnsi="Times New Roman" w:cs="Times New Roman"/>
          <w:bCs/>
          <w:sz w:val="24"/>
          <w:szCs w:val="24"/>
        </w:rPr>
        <w:t xml:space="preserve"> </w:t>
      </w:r>
      <w:r w:rsidRPr="000606E6">
        <w:rPr>
          <w:rFonts w:ascii="Times New Roman" w:hAnsi="Times New Roman" w:cs="Times New Roman"/>
          <w:bCs/>
          <w:sz w:val="24"/>
          <w:szCs w:val="24"/>
        </w:rPr>
        <w:t xml:space="preserve">may dominate </w:t>
      </w:r>
      <w:r w:rsidR="00AE65CE">
        <w:rPr>
          <w:rFonts w:ascii="Times New Roman" w:hAnsi="Times New Roman" w:cs="Times New Roman"/>
          <w:bCs/>
          <w:sz w:val="24"/>
          <w:szCs w:val="24"/>
        </w:rPr>
        <w:t>during</w:t>
      </w:r>
      <w:r w:rsidRPr="000606E6">
        <w:rPr>
          <w:rFonts w:ascii="Times New Roman" w:hAnsi="Times New Roman" w:cs="Times New Roman"/>
          <w:bCs/>
          <w:sz w:val="24"/>
          <w:szCs w:val="24"/>
        </w:rPr>
        <w:t xml:space="preserve"> winter months</w:t>
      </w:r>
      <w:r w:rsidR="00AE65CE">
        <w:rPr>
          <w:rFonts w:ascii="Times New Roman" w:hAnsi="Times New Roman" w:cs="Times New Roman"/>
          <w:bCs/>
          <w:sz w:val="24"/>
          <w:szCs w:val="24"/>
        </w:rPr>
        <w:t xml:space="preserve"> </w:t>
      </w:r>
      <w:r w:rsidR="00AE65CE" w:rsidRPr="00AE65CE">
        <w:rPr>
          <w:rFonts w:ascii="Times New Roman" w:hAnsi="Times New Roman" w:cs="Times New Roman"/>
          <w:bCs/>
          <w:sz w:val="24"/>
          <w:szCs w:val="24"/>
          <w:highlight w:val="yellow"/>
        </w:rPr>
        <w:t>and pasture access may be limited from November to March or April</w:t>
      </w:r>
      <w:r w:rsidRPr="000606E6">
        <w:rPr>
          <w:rFonts w:ascii="Times New Roman" w:hAnsi="Times New Roman" w:cs="Times New Roman"/>
          <w:bCs/>
          <w:sz w:val="24"/>
          <w:szCs w:val="24"/>
        </w:rPr>
        <w:t>, organic dairy herds may be house</w:t>
      </w:r>
      <w:r w:rsidR="003B03BD" w:rsidRPr="000606E6">
        <w:rPr>
          <w:rFonts w:ascii="Times New Roman" w:hAnsi="Times New Roman" w:cs="Times New Roman"/>
          <w:bCs/>
          <w:sz w:val="24"/>
          <w:szCs w:val="24"/>
        </w:rPr>
        <w:t>d indoors</w:t>
      </w:r>
      <w:r w:rsidRPr="000606E6">
        <w:rPr>
          <w:rFonts w:ascii="Times New Roman" w:hAnsi="Times New Roman" w:cs="Times New Roman"/>
          <w:bCs/>
          <w:sz w:val="24"/>
          <w:szCs w:val="24"/>
        </w:rPr>
        <w:t xml:space="preserve"> for </w:t>
      </w:r>
      <w:r w:rsidR="00D16BAE" w:rsidRPr="000606E6">
        <w:rPr>
          <w:rFonts w:ascii="Times New Roman" w:hAnsi="Times New Roman" w:cs="Times New Roman"/>
          <w:bCs/>
          <w:sz w:val="24"/>
          <w:szCs w:val="24"/>
        </w:rPr>
        <w:t>extended time periods</w:t>
      </w:r>
      <w:r w:rsidR="00937658" w:rsidRPr="00437F6E">
        <w:rPr>
          <w:rFonts w:ascii="Times New Roman" w:hAnsi="Times New Roman" w:cs="Times New Roman"/>
          <w:bCs/>
          <w:sz w:val="24"/>
          <w:szCs w:val="24"/>
        </w:rPr>
        <w:t xml:space="preserve">. </w:t>
      </w:r>
      <w:r w:rsidR="00807942" w:rsidRPr="00437F6E">
        <w:rPr>
          <w:rFonts w:ascii="Times New Roman" w:hAnsi="Times New Roman" w:cs="Times New Roman"/>
          <w:bCs/>
          <w:sz w:val="24"/>
          <w:szCs w:val="24"/>
        </w:rPr>
        <w:t>Reported f</w:t>
      </w:r>
      <w:r w:rsidR="00C516AF" w:rsidRPr="00437F6E">
        <w:rPr>
          <w:rFonts w:ascii="Times New Roman" w:hAnsi="Times New Roman" w:cs="Times New Roman"/>
          <w:bCs/>
          <w:sz w:val="24"/>
          <w:szCs w:val="24"/>
        </w:rPr>
        <w:t xml:space="preserve">requencies of milking facility types (e.g., parlor vs. tiestall or stanchion milking) on </w:t>
      </w:r>
      <w:r w:rsidR="001661A1" w:rsidRPr="00EE1C90">
        <w:rPr>
          <w:rFonts w:ascii="Times New Roman" w:hAnsi="Times New Roman" w:cs="Times New Roman"/>
          <w:bCs/>
          <w:sz w:val="24"/>
          <w:szCs w:val="24"/>
        </w:rPr>
        <w:t xml:space="preserve">organic dairy farms in </w:t>
      </w:r>
      <w:r w:rsidR="000817EB" w:rsidRPr="00B82008">
        <w:rPr>
          <w:rFonts w:ascii="Times New Roman" w:hAnsi="Times New Roman" w:cs="Times New Roman"/>
          <w:bCs/>
          <w:sz w:val="24"/>
          <w:szCs w:val="24"/>
        </w:rPr>
        <w:t>other northern states (</w:t>
      </w:r>
      <w:r w:rsidR="001661A1" w:rsidRPr="00B82008">
        <w:rPr>
          <w:rFonts w:ascii="Times New Roman" w:hAnsi="Times New Roman" w:cs="Times New Roman"/>
          <w:bCs/>
          <w:sz w:val="24"/>
          <w:szCs w:val="24"/>
        </w:rPr>
        <w:t xml:space="preserve">Minnesota, New York, </w:t>
      </w:r>
      <w:r w:rsidR="00C21CE6" w:rsidRPr="00B82008">
        <w:rPr>
          <w:rFonts w:ascii="Times New Roman" w:hAnsi="Times New Roman" w:cs="Times New Roman"/>
          <w:bCs/>
          <w:sz w:val="24"/>
          <w:szCs w:val="24"/>
        </w:rPr>
        <w:t xml:space="preserve">Oregon and </w:t>
      </w:r>
      <w:r w:rsidR="001661A1" w:rsidRPr="00B82008">
        <w:rPr>
          <w:rFonts w:ascii="Times New Roman" w:hAnsi="Times New Roman" w:cs="Times New Roman"/>
          <w:bCs/>
          <w:sz w:val="24"/>
          <w:szCs w:val="24"/>
        </w:rPr>
        <w:t>Wisconsin</w:t>
      </w:r>
      <w:r w:rsidR="000817EB" w:rsidRPr="00B82008">
        <w:rPr>
          <w:rFonts w:ascii="Times New Roman" w:hAnsi="Times New Roman" w:cs="Times New Roman"/>
          <w:bCs/>
          <w:sz w:val="24"/>
          <w:szCs w:val="24"/>
        </w:rPr>
        <w:t>)</w:t>
      </w:r>
      <w:r w:rsidR="001661A1" w:rsidRPr="00B82008">
        <w:rPr>
          <w:rFonts w:ascii="Times New Roman" w:hAnsi="Times New Roman" w:cs="Times New Roman"/>
          <w:bCs/>
          <w:sz w:val="24"/>
          <w:szCs w:val="24"/>
        </w:rPr>
        <w:t xml:space="preserve"> </w:t>
      </w:r>
      <w:r w:rsidR="001D2175" w:rsidRPr="00B82008">
        <w:rPr>
          <w:rFonts w:ascii="Times New Roman" w:hAnsi="Times New Roman" w:cs="Times New Roman"/>
          <w:bCs/>
          <w:sz w:val="24"/>
          <w:szCs w:val="24"/>
        </w:rPr>
        <w:t>may provide a crude</w:t>
      </w:r>
      <w:r w:rsidR="001661A1" w:rsidRPr="00B82008">
        <w:rPr>
          <w:rFonts w:ascii="Times New Roman" w:hAnsi="Times New Roman" w:cs="Times New Roman"/>
          <w:bCs/>
          <w:sz w:val="24"/>
          <w:szCs w:val="24"/>
        </w:rPr>
        <w:t xml:space="preserve"> estimate of </w:t>
      </w:r>
      <w:r w:rsidR="00D31024">
        <w:rPr>
          <w:rFonts w:ascii="Times New Roman" w:hAnsi="Times New Roman" w:cs="Times New Roman"/>
          <w:bCs/>
          <w:sz w:val="24"/>
          <w:szCs w:val="24"/>
        </w:rPr>
        <w:t xml:space="preserve">the </w:t>
      </w:r>
      <w:r w:rsidR="00C516AF" w:rsidRPr="00B82008">
        <w:rPr>
          <w:rFonts w:ascii="Times New Roman" w:hAnsi="Times New Roman" w:cs="Times New Roman"/>
          <w:bCs/>
          <w:sz w:val="24"/>
          <w:szCs w:val="24"/>
        </w:rPr>
        <w:t>corresponding housing facilit</w:t>
      </w:r>
      <w:r w:rsidR="00D62243" w:rsidRPr="00B82008">
        <w:rPr>
          <w:rFonts w:ascii="Times New Roman" w:hAnsi="Times New Roman" w:cs="Times New Roman"/>
          <w:bCs/>
          <w:sz w:val="24"/>
          <w:szCs w:val="24"/>
        </w:rPr>
        <w:t>ies</w:t>
      </w:r>
      <w:r w:rsidR="00C516AF" w:rsidRPr="00B82008">
        <w:rPr>
          <w:rFonts w:ascii="Times New Roman" w:hAnsi="Times New Roman" w:cs="Times New Roman"/>
          <w:bCs/>
          <w:sz w:val="24"/>
          <w:szCs w:val="24"/>
        </w:rPr>
        <w:t>,</w:t>
      </w:r>
      <w:r w:rsidR="001661A1" w:rsidRPr="00B82008">
        <w:rPr>
          <w:rFonts w:ascii="Times New Roman" w:hAnsi="Times New Roman" w:cs="Times New Roman"/>
          <w:bCs/>
          <w:sz w:val="24"/>
          <w:szCs w:val="24"/>
        </w:rPr>
        <w:t xml:space="preserve"> but </w:t>
      </w:r>
      <w:r w:rsidR="000817EB" w:rsidRPr="00B82008">
        <w:rPr>
          <w:rFonts w:ascii="Times New Roman" w:hAnsi="Times New Roman" w:cs="Times New Roman"/>
          <w:bCs/>
          <w:sz w:val="24"/>
          <w:szCs w:val="24"/>
        </w:rPr>
        <w:t xml:space="preserve">do not provide </w:t>
      </w:r>
      <w:r w:rsidR="006529FB">
        <w:rPr>
          <w:rFonts w:ascii="Times New Roman" w:hAnsi="Times New Roman" w:cs="Times New Roman"/>
          <w:bCs/>
          <w:sz w:val="24"/>
          <w:szCs w:val="24"/>
        </w:rPr>
        <w:t>specific</w:t>
      </w:r>
      <w:r w:rsidR="000817EB" w:rsidRPr="009506E3">
        <w:rPr>
          <w:rFonts w:ascii="Times New Roman" w:hAnsi="Times New Roman" w:cs="Times New Roman"/>
          <w:bCs/>
          <w:sz w:val="24"/>
          <w:szCs w:val="24"/>
        </w:rPr>
        <w:t xml:space="preserve"> estimates of </w:t>
      </w:r>
      <w:r w:rsidR="001D2175" w:rsidRPr="009506E3">
        <w:rPr>
          <w:rFonts w:ascii="Times New Roman" w:hAnsi="Times New Roman" w:cs="Times New Roman"/>
          <w:bCs/>
          <w:sz w:val="24"/>
          <w:szCs w:val="24"/>
        </w:rPr>
        <w:t xml:space="preserve">winter housing or bedding </w:t>
      </w:r>
      <w:r w:rsidR="00FC2D90" w:rsidRPr="00FC2D90">
        <w:rPr>
          <w:rFonts w:ascii="Times New Roman" w:hAnsi="Times New Roman" w:cs="Times New Roman"/>
          <w:bCs/>
          <w:sz w:val="24"/>
          <w:szCs w:val="24"/>
          <w:highlight w:val="yellow"/>
        </w:rPr>
        <w:t>materials</w:t>
      </w:r>
      <w:r w:rsidR="001661A1" w:rsidRPr="009506E3">
        <w:rPr>
          <w:rFonts w:ascii="Times New Roman" w:hAnsi="Times New Roman" w:cs="Times New Roman"/>
          <w:bCs/>
          <w:sz w:val="24"/>
          <w:szCs w:val="24"/>
        </w:rPr>
        <w:t xml:space="preserve"> (</w:t>
      </w:r>
      <w:r w:rsidR="001D2175" w:rsidRPr="009506E3">
        <w:rPr>
          <w:rFonts w:ascii="Times New Roman" w:hAnsi="Times New Roman" w:cs="Times New Roman"/>
          <w:bCs/>
          <w:sz w:val="24"/>
          <w:szCs w:val="24"/>
        </w:rPr>
        <w:t>Stiglbauer et al., 2013</w:t>
      </w:r>
      <w:r w:rsidR="00BD298E" w:rsidRPr="009506E3">
        <w:rPr>
          <w:rFonts w:ascii="Times New Roman" w:hAnsi="Times New Roman" w:cs="Times New Roman"/>
          <w:bCs/>
          <w:sz w:val="24"/>
          <w:szCs w:val="24"/>
        </w:rPr>
        <w:t>; Sorge et al., 2016</w:t>
      </w:r>
      <w:r w:rsidR="001D2175" w:rsidRPr="009506E3">
        <w:rPr>
          <w:rFonts w:ascii="Times New Roman" w:hAnsi="Times New Roman" w:cs="Times New Roman"/>
          <w:bCs/>
          <w:sz w:val="24"/>
          <w:szCs w:val="24"/>
        </w:rPr>
        <w:t xml:space="preserve">). </w:t>
      </w:r>
      <w:r w:rsidR="000817EB" w:rsidRPr="009506E3">
        <w:rPr>
          <w:rFonts w:ascii="Times New Roman" w:hAnsi="Times New Roman" w:cs="Times New Roman"/>
          <w:bCs/>
          <w:sz w:val="24"/>
          <w:szCs w:val="24"/>
        </w:rPr>
        <w:t xml:space="preserve">For example, pasture or dry-lot </w:t>
      </w:r>
      <w:r w:rsidR="00545F70" w:rsidRPr="00D31024">
        <w:rPr>
          <w:rFonts w:ascii="Times New Roman" w:hAnsi="Times New Roman" w:cs="Times New Roman"/>
          <w:bCs/>
          <w:sz w:val="24"/>
          <w:szCs w:val="24"/>
        </w:rPr>
        <w:t xml:space="preserve">was </w:t>
      </w:r>
      <w:r w:rsidR="000817EB" w:rsidRPr="00D31024">
        <w:rPr>
          <w:rFonts w:ascii="Times New Roman" w:hAnsi="Times New Roman" w:cs="Times New Roman"/>
          <w:bCs/>
          <w:sz w:val="24"/>
          <w:szCs w:val="24"/>
        </w:rPr>
        <w:t>des</w:t>
      </w:r>
      <w:r w:rsidR="00B93CD0" w:rsidRPr="00D31024">
        <w:rPr>
          <w:rFonts w:ascii="Times New Roman" w:hAnsi="Times New Roman" w:cs="Times New Roman"/>
          <w:bCs/>
          <w:sz w:val="24"/>
          <w:szCs w:val="24"/>
        </w:rPr>
        <w:t>i</w:t>
      </w:r>
      <w:r w:rsidR="000817EB" w:rsidRPr="00D31024">
        <w:rPr>
          <w:rFonts w:ascii="Times New Roman" w:hAnsi="Times New Roman" w:cs="Times New Roman"/>
          <w:bCs/>
          <w:sz w:val="24"/>
          <w:szCs w:val="24"/>
        </w:rPr>
        <w:t xml:space="preserve">gnated as </w:t>
      </w:r>
      <w:r w:rsidR="00545F70" w:rsidRPr="00D31024">
        <w:rPr>
          <w:rFonts w:ascii="Times New Roman" w:hAnsi="Times New Roman" w:cs="Times New Roman"/>
          <w:bCs/>
          <w:sz w:val="24"/>
          <w:szCs w:val="24"/>
        </w:rPr>
        <w:t>the</w:t>
      </w:r>
      <w:r w:rsidR="001D2175" w:rsidRPr="00D31024">
        <w:rPr>
          <w:rFonts w:ascii="Times New Roman" w:hAnsi="Times New Roman" w:cs="Times New Roman"/>
          <w:bCs/>
          <w:sz w:val="24"/>
          <w:szCs w:val="24"/>
        </w:rPr>
        <w:t xml:space="preserve"> primary housing type </w:t>
      </w:r>
      <w:r w:rsidR="000817EB" w:rsidRPr="00D31024">
        <w:rPr>
          <w:rFonts w:ascii="Times New Roman" w:hAnsi="Times New Roman" w:cs="Times New Roman"/>
          <w:bCs/>
          <w:sz w:val="24"/>
          <w:szCs w:val="24"/>
        </w:rPr>
        <w:t xml:space="preserve">(110 of 192 farms) </w:t>
      </w:r>
      <w:r w:rsidR="001D2175" w:rsidRPr="00D31024">
        <w:rPr>
          <w:rFonts w:ascii="Times New Roman" w:hAnsi="Times New Roman" w:cs="Times New Roman"/>
          <w:bCs/>
          <w:sz w:val="24"/>
          <w:szCs w:val="24"/>
        </w:rPr>
        <w:t xml:space="preserve">for lactating cows </w:t>
      </w:r>
      <w:r w:rsidR="000817EB" w:rsidRPr="00D31024">
        <w:rPr>
          <w:rFonts w:ascii="Times New Roman" w:hAnsi="Times New Roman" w:cs="Times New Roman"/>
          <w:bCs/>
          <w:sz w:val="24"/>
          <w:szCs w:val="24"/>
        </w:rPr>
        <w:t xml:space="preserve">on </w:t>
      </w:r>
      <w:r w:rsidR="001D2175" w:rsidRPr="00D31024">
        <w:rPr>
          <w:rFonts w:ascii="Times New Roman" w:hAnsi="Times New Roman" w:cs="Times New Roman"/>
          <w:bCs/>
          <w:sz w:val="24"/>
          <w:szCs w:val="24"/>
        </w:rPr>
        <w:t>organic farms in New York, Oregon and Wisconsin</w:t>
      </w:r>
      <w:r w:rsidR="00441EAE" w:rsidRPr="00D31024">
        <w:rPr>
          <w:rFonts w:ascii="Times New Roman" w:hAnsi="Times New Roman" w:cs="Times New Roman"/>
          <w:bCs/>
          <w:sz w:val="24"/>
          <w:szCs w:val="24"/>
        </w:rPr>
        <w:t xml:space="preserve"> (Richert et al.</w:t>
      </w:r>
      <w:r w:rsidR="00BD298E" w:rsidRPr="00D31024">
        <w:rPr>
          <w:rFonts w:ascii="Times New Roman" w:hAnsi="Times New Roman" w:cs="Times New Roman"/>
          <w:bCs/>
          <w:sz w:val="24"/>
          <w:szCs w:val="24"/>
        </w:rPr>
        <w:t>,</w:t>
      </w:r>
      <w:r w:rsidR="00441EAE" w:rsidRPr="00D31024">
        <w:rPr>
          <w:rFonts w:ascii="Times New Roman" w:hAnsi="Times New Roman" w:cs="Times New Roman"/>
          <w:bCs/>
          <w:sz w:val="24"/>
          <w:szCs w:val="24"/>
        </w:rPr>
        <w:t xml:space="preserve"> 2013)</w:t>
      </w:r>
      <w:r w:rsidR="006529FB">
        <w:rPr>
          <w:rFonts w:ascii="Times New Roman" w:hAnsi="Times New Roman" w:cs="Times New Roman"/>
          <w:bCs/>
          <w:sz w:val="24"/>
          <w:szCs w:val="24"/>
        </w:rPr>
        <w:t xml:space="preserve">. Because </w:t>
      </w:r>
      <w:r w:rsidR="00545F70" w:rsidRPr="00D31024">
        <w:rPr>
          <w:rFonts w:ascii="Times New Roman" w:hAnsi="Times New Roman" w:cs="Times New Roman"/>
          <w:bCs/>
          <w:sz w:val="24"/>
          <w:szCs w:val="24"/>
        </w:rPr>
        <w:t xml:space="preserve">only </w:t>
      </w:r>
      <w:r w:rsidR="000817EB" w:rsidRPr="00D31024">
        <w:rPr>
          <w:rFonts w:ascii="Times New Roman" w:hAnsi="Times New Roman" w:cs="Times New Roman"/>
          <w:bCs/>
          <w:sz w:val="24"/>
          <w:szCs w:val="24"/>
        </w:rPr>
        <w:t xml:space="preserve">22% of </w:t>
      </w:r>
      <w:r w:rsidR="00B27640" w:rsidRPr="00D31024">
        <w:rPr>
          <w:rFonts w:ascii="Times New Roman" w:hAnsi="Times New Roman" w:cs="Times New Roman"/>
          <w:bCs/>
          <w:sz w:val="24"/>
          <w:szCs w:val="24"/>
        </w:rPr>
        <w:t xml:space="preserve">farm visits </w:t>
      </w:r>
      <w:r w:rsidR="00545F70" w:rsidRPr="00D31024">
        <w:rPr>
          <w:rFonts w:ascii="Times New Roman" w:hAnsi="Times New Roman" w:cs="Times New Roman"/>
          <w:bCs/>
          <w:sz w:val="24"/>
          <w:szCs w:val="24"/>
        </w:rPr>
        <w:t xml:space="preserve">were conducted </w:t>
      </w:r>
      <w:r w:rsidR="00B27640" w:rsidRPr="00D31024">
        <w:rPr>
          <w:rFonts w:ascii="Times New Roman" w:hAnsi="Times New Roman" w:cs="Times New Roman"/>
          <w:bCs/>
          <w:sz w:val="24"/>
          <w:szCs w:val="24"/>
        </w:rPr>
        <w:t>in the winter</w:t>
      </w:r>
      <w:r w:rsidR="006529FB">
        <w:rPr>
          <w:rFonts w:ascii="Times New Roman" w:hAnsi="Times New Roman" w:cs="Times New Roman"/>
          <w:bCs/>
          <w:sz w:val="24"/>
          <w:szCs w:val="24"/>
        </w:rPr>
        <w:t xml:space="preserve"> for this survey</w:t>
      </w:r>
      <w:ins w:id="34" w:author="Rachel Gilker" w:date="2021-01-07T13:56:00Z">
        <w:r w:rsidR="00CE117F">
          <w:rPr>
            <w:rFonts w:ascii="Times New Roman" w:hAnsi="Times New Roman" w:cs="Times New Roman"/>
            <w:bCs/>
            <w:sz w:val="24"/>
            <w:szCs w:val="24"/>
          </w:rPr>
          <w:t>,</w:t>
        </w:r>
      </w:ins>
      <w:r w:rsidR="006529FB">
        <w:rPr>
          <w:rFonts w:ascii="Times New Roman" w:hAnsi="Times New Roman" w:cs="Times New Roman"/>
          <w:bCs/>
          <w:sz w:val="24"/>
          <w:szCs w:val="24"/>
        </w:rPr>
        <w:t xml:space="preserve"> i</w:t>
      </w:r>
      <w:r w:rsidR="00840FB7" w:rsidRPr="00D31024">
        <w:rPr>
          <w:rFonts w:ascii="Times New Roman" w:hAnsi="Times New Roman" w:cs="Times New Roman"/>
          <w:bCs/>
          <w:sz w:val="24"/>
          <w:szCs w:val="24"/>
        </w:rPr>
        <w:t xml:space="preserve">t is possible </w:t>
      </w:r>
      <w:r w:rsidR="000817EB" w:rsidRPr="00D31024">
        <w:rPr>
          <w:rFonts w:ascii="Times New Roman" w:hAnsi="Times New Roman" w:cs="Times New Roman"/>
          <w:bCs/>
          <w:sz w:val="24"/>
          <w:szCs w:val="24"/>
        </w:rPr>
        <w:t xml:space="preserve">that </w:t>
      </w:r>
      <w:r w:rsidR="00545F70" w:rsidRPr="00D31024">
        <w:rPr>
          <w:rFonts w:ascii="Times New Roman" w:hAnsi="Times New Roman" w:cs="Times New Roman"/>
          <w:bCs/>
          <w:sz w:val="24"/>
          <w:szCs w:val="24"/>
        </w:rPr>
        <w:t>seasonality</w:t>
      </w:r>
      <w:r w:rsidR="000817EB" w:rsidRPr="00D31024">
        <w:rPr>
          <w:rFonts w:ascii="Times New Roman" w:hAnsi="Times New Roman" w:cs="Times New Roman"/>
          <w:bCs/>
          <w:sz w:val="24"/>
          <w:szCs w:val="24"/>
        </w:rPr>
        <w:t xml:space="preserve"> </w:t>
      </w:r>
      <w:r w:rsidR="00840FB7" w:rsidRPr="00D31024">
        <w:rPr>
          <w:rFonts w:ascii="Times New Roman" w:hAnsi="Times New Roman" w:cs="Times New Roman"/>
          <w:bCs/>
          <w:sz w:val="24"/>
          <w:szCs w:val="24"/>
        </w:rPr>
        <w:t xml:space="preserve">of </w:t>
      </w:r>
      <w:r w:rsidR="006529FB">
        <w:rPr>
          <w:rFonts w:ascii="Times New Roman" w:hAnsi="Times New Roman" w:cs="Times New Roman"/>
          <w:bCs/>
          <w:sz w:val="24"/>
          <w:szCs w:val="24"/>
        </w:rPr>
        <w:t>the</w:t>
      </w:r>
      <w:r w:rsidR="00840FB7" w:rsidRPr="00D31024">
        <w:rPr>
          <w:rFonts w:ascii="Times New Roman" w:hAnsi="Times New Roman" w:cs="Times New Roman"/>
          <w:bCs/>
          <w:sz w:val="24"/>
          <w:szCs w:val="24"/>
        </w:rPr>
        <w:t xml:space="preserve"> survey </w:t>
      </w:r>
      <w:r w:rsidR="0065639C" w:rsidRPr="00D31024">
        <w:rPr>
          <w:rFonts w:ascii="Times New Roman" w:hAnsi="Times New Roman" w:cs="Times New Roman"/>
          <w:bCs/>
          <w:sz w:val="24"/>
          <w:szCs w:val="24"/>
        </w:rPr>
        <w:t>bias</w:t>
      </w:r>
      <w:r w:rsidR="006529FB">
        <w:rPr>
          <w:rFonts w:ascii="Times New Roman" w:hAnsi="Times New Roman" w:cs="Times New Roman"/>
          <w:bCs/>
          <w:sz w:val="24"/>
          <w:szCs w:val="24"/>
        </w:rPr>
        <w:t>ed</w:t>
      </w:r>
      <w:r w:rsidR="0065639C" w:rsidRPr="00D31024">
        <w:rPr>
          <w:rFonts w:ascii="Times New Roman" w:hAnsi="Times New Roman" w:cs="Times New Roman"/>
          <w:bCs/>
          <w:sz w:val="24"/>
          <w:szCs w:val="24"/>
        </w:rPr>
        <w:t xml:space="preserve"> the </w:t>
      </w:r>
      <w:r w:rsidR="00B27640" w:rsidRPr="00D31024">
        <w:rPr>
          <w:rFonts w:ascii="Times New Roman" w:hAnsi="Times New Roman" w:cs="Times New Roman"/>
          <w:bCs/>
          <w:sz w:val="24"/>
          <w:szCs w:val="24"/>
        </w:rPr>
        <w:t xml:space="preserve">primary housing type </w:t>
      </w:r>
      <w:r w:rsidR="000817EB" w:rsidRPr="00D31024">
        <w:rPr>
          <w:rFonts w:ascii="Times New Roman" w:hAnsi="Times New Roman" w:cs="Times New Roman"/>
          <w:bCs/>
          <w:sz w:val="24"/>
          <w:szCs w:val="24"/>
        </w:rPr>
        <w:t>reported</w:t>
      </w:r>
      <w:r w:rsidR="00B27640" w:rsidRPr="00D31024">
        <w:rPr>
          <w:rFonts w:ascii="Times New Roman" w:hAnsi="Times New Roman" w:cs="Times New Roman"/>
          <w:bCs/>
          <w:sz w:val="24"/>
          <w:szCs w:val="24"/>
        </w:rPr>
        <w:t xml:space="preserve">. </w:t>
      </w:r>
      <w:r w:rsidR="00C8479F" w:rsidRPr="00D31024">
        <w:rPr>
          <w:rFonts w:ascii="Times New Roman" w:hAnsi="Times New Roman" w:cs="Times New Roman"/>
          <w:bCs/>
          <w:sz w:val="24"/>
          <w:szCs w:val="24"/>
        </w:rPr>
        <w:t xml:space="preserve">Further, </w:t>
      </w:r>
      <w:r w:rsidR="00B93CD0" w:rsidRPr="00D31024">
        <w:rPr>
          <w:rFonts w:ascii="Times New Roman" w:hAnsi="Times New Roman" w:cs="Times New Roman"/>
          <w:bCs/>
          <w:sz w:val="24"/>
          <w:szCs w:val="24"/>
        </w:rPr>
        <w:t>th</w:t>
      </w:r>
      <w:r w:rsidR="00545F70" w:rsidRPr="00D31024">
        <w:rPr>
          <w:rFonts w:ascii="Times New Roman" w:hAnsi="Times New Roman" w:cs="Times New Roman"/>
          <w:bCs/>
          <w:sz w:val="24"/>
          <w:szCs w:val="24"/>
        </w:rPr>
        <w:t>e</w:t>
      </w:r>
      <w:r w:rsidR="00B93CD0" w:rsidRPr="00D31024">
        <w:rPr>
          <w:rFonts w:ascii="Times New Roman" w:hAnsi="Times New Roman" w:cs="Times New Roman"/>
          <w:bCs/>
          <w:sz w:val="24"/>
          <w:szCs w:val="24"/>
        </w:rPr>
        <w:t xml:space="preserve">se </w:t>
      </w:r>
      <w:r w:rsidR="006529FB">
        <w:rPr>
          <w:rFonts w:ascii="Times New Roman" w:hAnsi="Times New Roman" w:cs="Times New Roman"/>
          <w:bCs/>
          <w:sz w:val="24"/>
          <w:szCs w:val="24"/>
        </w:rPr>
        <w:lastRenderedPageBreak/>
        <w:t xml:space="preserve">prior </w:t>
      </w:r>
      <w:r w:rsidR="00B93CD0" w:rsidRPr="00D31024">
        <w:rPr>
          <w:rFonts w:ascii="Times New Roman" w:hAnsi="Times New Roman" w:cs="Times New Roman"/>
          <w:bCs/>
          <w:sz w:val="24"/>
          <w:szCs w:val="24"/>
        </w:rPr>
        <w:t xml:space="preserve">surveys did not </w:t>
      </w:r>
      <w:r w:rsidR="006529FB">
        <w:rPr>
          <w:rFonts w:ascii="Times New Roman" w:hAnsi="Times New Roman" w:cs="Times New Roman"/>
          <w:bCs/>
          <w:sz w:val="24"/>
          <w:szCs w:val="24"/>
        </w:rPr>
        <w:t xml:space="preserve">appear to </w:t>
      </w:r>
      <w:r w:rsidR="00B93CD0" w:rsidRPr="00D31024">
        <w:rPr>
          <w:rFonts w:ascii="Times New Roman" w:hAnsi="Times New Roman" w:cs="Times New Roman"/>
          <w:bCs/>
          <w:sz w:val="24"/>
          <w:szCs w:val="24"/>
        </w:rPr>
        <w:t xml:space="preserve">capture the </w:t>
      </w:r>
      <w:r w:rsidR="00C8479F" w:rsidRPr="00D31024">
        <w:rPr>
          <w:rFonts w:ascii="Times New Roman" w:hAnsi="Times New Roman" w:cs="Times New Roman"/>
          <w:bCs/>
          <w:sz w:val="24"/>
          <w:szCs w:val="24"/>
        </w:rPr>
        <w:t>type of bedding material used</w:t>
      </w:r>
      <w:r w:rsidR="00D62243" w:rsidRPr="00D31024">
        <w:rPr>
          <w:rFonts w:ascii="Times New Roman" w:hAnsi="Times New Roman" w:cs="Times New Roman"/>
          <w:bCs/>
          <w:sz w:val="24"/>
          <w:szCs w:val="24"/>
        </w:rPr>
        <w:t>,</w:t>
      </w:r>
      <w:r w:rsidR="00C8479F" w:rsidRPr="00D31024">
        <w:rPr>
          <w:rFonts w:ascii="Times New Roman" w:hAnsi="Times New Roman" w:cs="Times New Roman"/>
          <w:bCs/>
          <w:sz w:val="24"/>
          <w:szCs w:val="24"/>
        </w:rPr>
        <w:t xml:space="preserve"> and </w:t>
      </w:r>
      <w:r w:rsidR="004A3453" w:rsidRPr="00D31024">
        <w:rPr>
          <w:rFonts w:ascii="Times New Roman" w:hAnsi="Times New Roman" w:cs="Times New Roman"/>
          <w:bCs/>
          <w:sz w:val="24"/>
          <w:szCs w:val="24"/>
        </w:rPr>
        <w:t>some styles of housing (e.g.</w:t>
      </w:r>
      <w:r w:rsidR="003E59FB" w:rsidRPr="00D31024">
        <w:rPr>
          <w:rFonts w:ascii="Times New Roman" w:hAnsi="Times New Roman" w:cs="Times New Roman"/>
          <w:bCs/>
          <w:sz w:val="24"/>
          <w:szCs w:val="24"/>
        </w:rPr>
        <w:t>,</w:t>
      </w:r>
      <w:r w:rsidR="004A3453" w:rsidRPr="00D31024">
        <w:rPr>
          <w:rFonts w:ascii="Times New Roman" w:hAnsi="Times New Roman" w:cs="Times New Roman"/>
          <w:bCs/>
          <w:sz w:val="24"/>
          <w:szCs w:val="24"/>
        </w:rPr>
        <w:t xml:space="preserve"> loose</w:t>
      </w:r>
      <w:r w:rsidR="006529FB">
        <w:rPr>
          <w:rFonts w:ascii="Times New Roman" w:hAnsi="Times New Roman" w:cs="Times New Roman"/>
          <w:bCs/>
          <w:sz w:val="24"/>
          <w:szCs w:val="24"/>
        </w:rPr>
        <w:t>- or open-</w:t>
      </w:r>
      <w:r w:rsidR="004A3453" w:rsidRPr="00437F6E">
        <w:rPr>
          <w:rFonts w:ascii="Times New Roman" w:hAnsi="Times New Roman" w:cs="Times New Roman"/>
          <w:bCs/>
          <w:sz w:val="24"/>
          <w:szCs w:val="24"/>
        </w:rPr>
        <w:t xml:space="preserve">housing pack barns) appear to be </w:t>
      </w:r>
      <w:r w:rsidR="006529FB">
        <w:rPr>
          <w:rFonts w:ascii="Times New Roman" w:hAnsi="Times New Roman" w:cs="Times New Roman"/>
          <w:bCs/>
          <w:sz w:val="24"/>
          <w:szCs w:val="24"/>
        </w:rPr>
        <w:t>reported in</w:t>
      </w:r>
      <w:r w:rsidR="00837442" w:rsidRPr="00437F6E">
        <w:rPr>
          <w:rFonts w:ascii="Times New Roman" w:hAnsi="Times New Roman" w:cs="Times New Roman"/>
          <w:bCs/>
          <w:sz w:val="24"/>
          <w:szCs w:val="24"/>
        </w:rPr>
        <w:t>frequent</w:t>
      </w:r>
      <w:r w:rsidR="006529FB">
        <w:rPr>
          <w:rFonts w:ascii="Times New Roman" w:hAnsi="Times New Roman" w:cs="Times New Roman"/>
          <w:bCs/>
          <w:sz w:val="24"/>
          <w:szCs w:val="24"/>
        </w:rPr>
        <w:t>ly</w:t>
      </w:r>
      <w:r w:rsidR="00C21CE6" w:rsidRPr="00437F6E">
        <w:rPr>
          <w:rFonts w:ascii="Times New Roman" w:hAnsi="Times New Roman" w:cs="Times New Roman"/>
          <w:bCs/>
          <w:sz w:val="24"/>
          <w:szCs w:val="24"/>
        </w:rPr>
        <w:t xml:space="preserve"> in these studies</w:t>
      </w:r>
      <w:r w:rsidR="004A3453" w:rsidRPr="00437F6E">
        <w:rPr>
          <w:rFonts w:ascii="Times New Roman" w:hAnsi="Times New Roman" w:cs="Times New Roman"/>
          <w:bCs/>
          <w:sz w:val="24"/>
          <w:szCs w:val="24"/>
        </w:rPr>
        <w:t>.</w:t>
      </w:r>
    </w:p>
    <w:p w14:paraId="1B5AF6AE" w14:textId="73226FB3" w:rsidR="006F437C" w:rsidRPr="00B82008" w:rsidRDefault="004A3453"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ab/>
      </w:r>
      <w:r w:rsidR="003F391A" w:rsidRPr="00804CA6">
        <w:rPr>
          <w:rFonts w:ascii="Times New Roman" w:hAnsi="Times New Roman" w:cs="Times New Roman"/>
          <w:bCs/>
          <w:sz w:val="24"/>
          <w:szCs w:val="24"/>
          <w:highlight w:val="yellow"/>
        </w:rPr>
        <w:t>Traditional dairy cattle housing includes tiestall or stanchion barns</w:t>
      </w:r>
      <w:r w:rsidR="00F7164A" w:rsidRPr="00804CA6">
        <w:rPr>
          <w:rFonts w:ascii="Times New Roman" w:hAnsi="Times New Roman" w:cs="Times New Roman"/>
          <w:bCs/>
          <w:sz w:val="24"/>
          <w:szCs w:val="24"/>
          <w:highlight w:val="yellow"/>
        </w:rPr>
        <w:t xml:space="preserve">, which are recognized to present issues with cow comfort (Bewley et al., 2017). </w:t>
      </w:r>
      <w:r w:rsidR="003F391A" w:rsidRPr="00804CA6">
        <w:rPr>
          <w:rFonts w:ascii="Times New Roman" w:hAnsi="Times New Roman" w:cs="Times New Roman"/>
          <w:bCs/>
          <w:sz w:val="24"/>
          <w:szCs w:val="24"/>
          <w:highlight w:val="yellow"/>
        </w:rPr>
        <w:t>Tie</w:t>
      </w:r>
      <w:del w:id="35" w:author="Caitlin Jeffrey" w:date="2021-01-12T13:10:00Z">
        <w:r w:rsidR="003F391A" w:rsidRPr="00804CA6" w:rsidDel="001738C1">
          <w:rPr>
            <w:rFonts w:ascii="Times New Roman" w:hAnsi="Times New Roman" w:cs="Times New Roman"/>
            <w:bCs/>
            <w:sz w:val="24"/>
            <w:szCs w:val="24"/>
            <w:highlight w:val="yellow"/>
          </w:rPr>
          <w:delText xml:space="preserve"> </w:delText>
        </w:r>
      </w:del>
      <w:r w:rsidR="003F391A" w:rsidRPr="00804CA6">
        <w:rPr>
          <w:rFonts w:ascii="Times New Roman" w:hAnsi="Times New Roman" w:cs="Times New Roman"/>
          <w:bCs/>
          <w:sz w:val="24"/>
          <w:szCs w:val="24"/>
          <w:highlight w:val="yellow"/>
        </w:rPr>
        <w:t xml:space="preserve">stall or stanchion barns were reported as the most frequent milking </w:t>
      </w:r>
      <w:r w:rsidR="00F7164A" w:rsidRPr="00804CA6">
        <w:rPr>
          <w:rFonts w:ascii="Times New Roman" w:hAnsi="Times New Roman" w:cs="Times New Roman"/>
          <w:bCs/>
          <w:sz w:val="24"/>
          <w:szCs w:val="24"/>
          <w:highlight w:val="yellow"/>
        </w:rPr>
        <w:t>facility for organic farms</w:t>
      </w:r>
      <w:r w:rsidR="003F391A" w:rsidRPr="00804CA6">
        <w:rPr>
          <w:rFonts w:ascii="Times New Roman" w:hAnsi="Times New Roman" w:cs="Times New Roman"/>
          <w:bCs/>
          <w:sz w:val="24"/>
          <w:szCs w:val="24"/>
          <w:highlight w:val="yellow"/>
        </w:rPr>
        <w:t xml:space="preserve"> in </w:t>
      </w:r>
      <w:r w:rsidR="00F7164A" w:rsidRPr="00804CA6">
        <w:rPr>
          <w:rFonts w:ascii="Times New Roman" w:hAnsi="Times New Roman" w:cs="Times New Roman"/>
          <w:bCs/>
          <w:sz w:val="24"/>
          <w:szCs w:val="24"/>
          <w:highlight w:val="yellow"/>
        </w:rPr>
        <w:t>N</w:t>
      </w:r>
      <w:r w:rsidR="003F391A" w:rsidRPr="00804CA6">
        <w:rPr>
          <w:rFonts w:ascii="Times New Roman" w:hAnsi="Times New Roman" w:cs="Times New Roman"/>
          <w:bCs/>
          <w:sz w:val="24"/>
          <w:szCs w:val="24"/>
          <w:highlight w:val="yellow"/>
        </w:rPr>
        <w:t>ew York, Oregon and Wisconsin</w:t>
      </w:r>
      <w:r w:rsidR="00F7164A" w:rsidRPr="00804CA6">
        <w:rPr>
          <w:rFonts w:ascii="Times New Roman" w:hAnsi="Times New Roman" w:cs="Times New Roman"/>
          <w:bCs/>
          <w:sz w:val="24"/>
          <w:szCs w:val="24"/>
          <w:highlight w:val="yellow"/>
        </w:rPr>
        <w:t xml:space="preserve"> (Stiglbauer et al., 2013).</w:t>
      </w:r>
      <w:r w:rsidR="003F391A" w:rsidRPr="00804CA6">
        <w:rPr>
          <w:rFonts w:ascii="Times New Roman" w:hAnsi="Times New Roman" w:cs="Times New Roman"/>
          <w:bCs/>
          <w:sz w:val="24"/>
          <w:szCs w:val="24"/>
          <w:highlight w:val="yellow"/>
        </w:rPr>
        <w:t xml:space="preserve"> </w:t>
      </w:r>
      <w:commentRangeStart w:id="36"/>
      <w:r w:rsidR="0030400E" w:rsidRPr="00804CA6">
        <w:rPr>
          <w:rFonts w:ascii="Times New Roman" w:hAnsi="Times New Roman" w:cs="Times New Roman"/>
          <w:bCs/>
          <w:sz w:val="24"/>
          <w:szCs w:val="24"/>
          <w:highlight w:val="yellow"/>
        </w:rPr>
        <w:t xml:space="preserve">Freestall barns include separate </w:t>
      </w:r>
      <w:r w:rsidR="00F16240" w:rsidRPr="00804CA6">
        <w:rPr>
          <w:rFonts w:ascii="Times New Roman" w:hAnsi="Times New Roman" w:cs="Times New Roman"/>
          <w:bCs/>
          <w:sz w:val="24"/>
          <w:szCs w:val="24"/>
          <w:highlight w:val="yellow"/>
        </w:rPr>
        <w:t>raised stalls with variable bedding surfaces and loose housing</w:t>
      </w:r>
      <w:r w:rsidR="00E33602">
        <w:rPr>
          <w:rFonts w:ascii="Times New Roman" w:hAnsi="Times New Roman" w:cs="Times New Roman"/>
          <w:bCs/>
          <w:sz w:val="24"/>
          <w:szCs w:val="24"/>
          <w:highlight w:val="yellow"/>
        </w:rPr>
        <w:t xml:space="preserve"> may provide improved cow comfort compared to tiestalls</w:t>
      </w:r>
      <w:del w:id="37" w:author="Deborah Neher" w:date="2021-01-06T09:13:00Z">
        <w:r w:rsidR="00F16240" w:rsidRPr="00804CA6" w:rsidDel="00462ED5">
          <w:rPr>
            <w:rFonts w:ascii="Times New Roman" w:hAnsi="Times New Roman" w:cs="Times New Roman"/>
            <w:bCs/>
            <w:sz w:val="24"/>
            <w:szCs w:val="24"/>
            <w:highlight w:val="yellow"/>
          </w:rPr>
          <w:delText>,</w:delText>
        </w:r>
      </w:del>
      <w:r w:rsidR="00F16240" w:rsidRPr="00804CA6">
        <w:rPr>
          <w:rFonts w:ascii="Times New Roman" w:hAnsi="Times New Roman" w:cs="Times New Roman"/>
          <w:bCs/>
          <w:sz w:val="24"/>
          <w:szCs w:val="24"/>
          <w:highlight w:val="yellow"/>
        </w:rPr>
        <w:t xml:space="preserve"> and were reported as the primary lactating cow housing for 17% of organic herds in New York, Oregon and Wisconsin</w:t>
      </w:r>
      <w:commentRangeEnd w:id="36"/>
      <w:r w:rsidR="001738C1">
        <w:rPr>
          <w:rStyle w:val="CommentReference"/>
        </w:rPr>
        <w:commentReference w:id="36"/>
      </w:r>
      <w:r w:rsidR="00F16240" w:rsidRPr="00804CA6">
        <w:rPr>
          <w:rFonts w:ascii="Times New Roman" w:hAnsi="Times New Roman" w:cs="Times New Roman"/>
          <w:bCs/>
          <w:sz w:val="24"/>
          <w:szCs w:val="24"/>
          <w:highlight w:val="yellow"/>
        </w:rPr>
        <w:t xml:space="preserve"> (Bewley et al., 2017, Stiglbauer et al., 2013)</w:t>
      </w:r>
      <w:r w:rsidR="00F16240" w:rsidRPr="00F16240">
        <w:rPr>
          <w:rFonts w:ascii="Times New Roman" w:hAnsi="Times New Roman" w:cs="Times New Roman"/>
          <w:bCs/>
          <w:sz w:val="24"/>
          <w:szCs w:val="24"/>
        </w:rPr>
        <w:t xml:space="preserve">. </w:t>
      </w:r>
      <w:r w:rsidR="00F16240">
        <w:rPr>
          <w:rFonts w:ascii="Times New Roman" w:hAnsi="Times New Roman" w:cs="Times New Roman"/>
          <w:bCs/>
          <w:sz w:val="24"/>
          <w:szCs w:val="24"/>
        </w:rPr>
        <w:t xml:space="preserve"> </w:t>
      </w:r>
      <w:r w:rsidR="00C60457" w:rsidRPr="007D68B3">
        <w:rPr>
          <w:rFonts w:ascii="Times New Roman" w:hAnsi="Times New Roman" w:cs="Times New Roman"/>
          <w:bCs/>
          <w:sz w:val="24"/>
          <w:szCs w:val="24"/>
        </w:rPr>
        <w:t>Bedded packs, compost bedded packs, or loose</w:t>
      </w:r>
      <w:r w:rsidR="000606E6">
        <w:rPr>
          <w:rFonts w:ascii="Times New Roman" w:hAnsi="Times New Roman" w:cs="Times New Roman"/>
          <w:bCs/>
          <w:sz w:val="24"/>
          <w:szCs w:val="24"/>
        </w:rPr>
        <w:t>-</w:t>
      </w:r>
      <w:r w:rsidR="00C60457" w:rsidRPr="00437F6E">
        <w:rPr>
          <w:rFonts w:ascii="Times New Roman" w:hAnsi="Times New Roman" w:cs="Times New Roman"/>
          <w:bCs/>
          <w:sz w:val="24"/>
          <w:szCs w:val="24"/>
        </w:rPr>
        <w:t xml:space="preserve">housing systems </w:t>
      </w:r>
      <w:r w:rsidR="00E33602" w:rsidRPr="00E33602">
        <w:rPr>
          <w:rFonts w:ascii="Times New Roman" w:hAnsi="Times New Roman" w:cs="Times New Roman"/>
          <w:bCs/>
          <w:sz w:val="24"/>
          <w:szCs w:val="24"/>
          <w:highlight w:val="yellow"/>
        </w:rPr>
        <w:t>without individual stalls or cubicles</w:t>
      </w:r>
      <w:r w:rsidR="00E33602">
        <w:rPr>
          <w:rFonts w:ascii="Times New Roman" w:hAnsi="Times New Roman" w:cs="Times New Roman"/>
          <w:bCs/>
          <w:sz w:val="24"/>
          <w:szCs w:val="24"/>
        </w:rPr>
        <w:t xml:space="preserve"> </w:t>
      </w:r>
      <w:r w:rsidR="00D62243" w:rsidRPr="00437F6E">
        <w:rPr>
          <w:rFonts w:ascii="Times New Roman" w:hAnsi="Times New Roman" w:cs="Times New Roman"/>
          <w:bCs/>
          <w:sz w:val="24"/>
          <w:szCs w:val="24"/>
        </w:rPr>
        <w:t>are designed for cow comfort</w:t>
      </w:r>
      <w:r w:rsidR="00D9095A">
        <w:rPr>
          <w:rFonts w:ascii="Times New Roman" w:hAnsi="Times New Roman" w:cs="Times New Roman"/>
          <w:bCs/>
          <w:sz w:val="24"/>
          <w:szCs w:val="24"/>
        </w:rPr>
        <w:t>,</w:t>
      </w:r>
      <w:r w:rsidR="00D62243" w:rsidRPr="003643DE">
        <w:rPr>
          <w:rFonts w:ascii="Times New Roman" w:hAnsi="Times New Roman" w:cs="Times New Roman"/>
          <w:bCs/>
          <w:sz w:val="24"/>
          <w:szCs w:val="24"/>
        </w:rPr>
        <w:t xml:space="preserve"> with </w:t>
      </w:r>
      <w:r w:rsidR="00D62243" w:rsidRPr="00B82008">
        <w:rPr>
          <w:rFonts w:ascii="Times New Roman" w:hAnsi="Times New Roman" w:cs="Times New Roman"/>
          <w:bCs/>
          <w:sz w:val="24"/>
          <w:szCs w:val="24"/>
        </w:rPr>
        <w:t>an</w:t>
      </w:r>
      <w:r w:rsidR="00C60457" w:rsidRPr="00B82008">
        <w:rPr>
          <w:rFonts w:ascii="Times New Roman" w:hAnsi="Times New Roman" w:cs="Times New Roman"/>
          <w:bCs/>
          <w:sz w:val="24"/>
          <w:szCs w:val="24"/>
        </w:rPr>
        <w:t xml:space="preserve"> open floor plan</w:t>
      </w:r>
      <w:r w:rsidR="00D62243" w:rsidRPr="00B82008">
        <w:rPr>
          <w:rFonts w:ascii="Times New Roman" w:hAnsi="Times New Roman" w:cs="Times New Roman"/>
          <w:bCs/>
          <w:sz w:val="24"/>
          <w:szCs w:val="24"/>
        </w:rPr>
        <w:t xml:space="preserve"> in a</w:t>
      </w:r>
      <w:r w:rsidR="00D9095A">
        <w:rPr>
          <w:rFonts w:ascii="Times New Roman" w:hAnsi="Times New Roman" w:cs="Times New Roman"/>
          <w:bCs/>
          <w:sz w:val="24"/>
          <w:szCs w:val="24"/>
        </w:rPr>
        <w:t>n enclosed structure</w:t>
      </w:r>
      <w:r w:rsidR="00C60457" w:rsidRPr="002E7301">
        <w:rPr>
          <w:rFonts w:ascii="Times New Roman" w:hAnsi="Times New Roman" w:cs="Times New Roman"/>
          <w:bCs/>
          <w:sz w:val="24"/>
          <w:szCs w:val="24"/>
        </w:rPr>
        <w:t xml:space="preserve"> and bedding that is refreshed regularly</w:t>
      </w:r>
      <w:r w:rsidR="00C60457" w:rsidRPr="00437F6E">
        <w:rPr>
          <w:rFonts w:ascii="Times New Roman" w:hAnsi="Times New Roman" w:cs="Times New Roman"/>
          <w:bCs/>
          <w:sz w:val="24"/>
          <w:szCs w:val="24"/>
        </w:rPr>
        <w:t xml:space="preserve"> (Leso et al., 2020). </w:t>
      </w:r>
      <w:r w:rsidR="00D74215" w:rsidRPr="00437F6E">
        <w:rPr>
          <w:rFonts w:ascii="Times New Roman" w:hAnsi="Times New Roman" w:cs="Times New Roman"/>
          <w:bCs/>
          <w:sz w:val="24"/>
          <w:szCs w:val="24"/>
        </w:rPr>
        <w:t xml:space="preserve">Although it is unclear how many </w:t>
      </w:r>
      <w:r w:rsidR="000606E6">
        <w:rPr>
          <w:rFonts w:ascii="Times New Roman" w:hAnsi="Times New Roman" w:cs="Times New Roman"/>
          <w:bCs/>
          <w:sz w:val="24"/>
          <w:szCs w:val="24"/>
        </w:rPr>
        <w:t>US</w:t>
      </w:r>
      <w:r w:rsidR="00D74215" w:rsidRPr="000606E6">
        <w:rPr>
          <w:rFonts w:ascii="Times New Roman" w:hAnsi="Times New Roman" w:cs="Times New Roman"/>
          <w:bCs/>
          <w:sz w:val="24"/>
          <w:szCs w:val="24"/>
        </w:rPr>
        <w:t xml:space="preserve"> organic dairy farms have adopted </w:t>
      </w:r>
      <w:r w:rsidR="00B60408">
        <w:rPr>
          <w:rFonts w:ascii="Times New Roman" w:hAnsi="Times New Roman" w:cs="Times New Roman"/>
          <w:bCs/>
          <w:sz w:val="24"/>
          <w:szCs w:val="24"/>
        </w:rPr>
        <w:t>bedded pack</w:t>
      </w:r>
      <w:r w:rsidR="00D74215" w:rsidRPr="000606E6">
        <w:rPr>
          <w:rFonts w:ascii="Times New Roman" w:hAnsi="Times New Roman" w:cs="Times New Roman"/>
          <w:bCs/>
          <w:sz w:val="24"/>
          <w:szCs w:val="24"/>
        </w:rPr>
        <w:t xml:space="preserve"> </w:t>
      </w:r>
      <w:r w:rsidR="006D1FEE">
        <w:rPr>
          <w:rFonts w:ascii="Times New Roman" w:hAnsi="Times New Roman" w:cs="Times New Roman"/>
          <w:bCs/>
          <w:sz w:val="24"/>
          <w:szCs w:val="24"/>
        </w:rPr>
        <w:t>loose-housing</w:t>
      </w:r>
      <w:r w:rsidR="00D74215" w:rsidRPr="000606E6">
        <w:rPr>
          <w:rFonts w:ascii="Times New Roman" w:hAnsi="Times New Roman" w:cs="Times New Roman"/>
          <w:bCs/>
          <w:sz w:val="24"/>
          <w:szCs w:val="24"/>
        </w:rPr>
        <w:t xml:space="preserve"> </w:t>
      </w:r>
      <w:r w:rsidR="00B60408">
        <w:rPr>
          <w:rFonts w:ascii="Times New Roman" w:hAnsi="Times New Roman" w:cs="Times New Roman"/>
          <w:bCs/>
          <w:sz w:val="24"/>
          <w:szCs w:val="24"/>
        </w:rPr>
        <w:t>systems</w:t>
      </w:r>
      <w:r w:rsidR="00D74215" w:rsidRPr="000606E6">
        <w:rPr>
          <w:rFonts w:ascii="Times New Roman" w:hAnsi="Times New Roman" w:cs="Times New Roman"/>
          <w:bCs/>
          <w:sz w:val="24"/>
          <w:szCs w:val="24"/>
        </w:rPr>
        <w:t xml:space="preserve"> for lactating cattle</w:t>
      </w:r>
      <w:r w:rsidR="00B60408">
        <w:rPr>
          <w:rFonts w:ascii="Times New Roman" w:hAnsi="Times New Roman" w:cs="Times New Roman"/>
          <w:bCs/>
          <w:sz w:val="24"/>
          <w:szCs w:val="24"/>
        </w:rPr>
        <w:t>, the number of US dairy facilities using loose housing other than freestalls</w:t>
      </w:r>
      <w:r w:rsidR="00D74215" w:rsidRPr="000606E6">
        <w:rPr>
          <w:rFonts w:ascii="Times New Roman" w:hAnsi="Times New Roman" w:cs="Times New Roman"/>
          <w:bCs/>
          <w:sz w:val="24"/>
          <w:szCs w:val="24"/>
        </w:rPr>
        <w:t xml:space="preserve"> increased between 2007 and 2014 from 3.4% </w:t>
      </w:r>
      <w:r w:rsidR="001433FF" w:rsidRPr="000606E6">
        <w:rPr>
          <w:rFonts w:ascii="Times New Roman" w:hAnsi="Times New Roman" w:cs="Times New Roman"/>
          <w:bCs/>
          <w:sz w:val="24"/>
          <w:szCs w:val="24"/>
        </w:rPr>
        <w:t>to 6.4% of all dairy facilities and from 3.5% to 8.5%</w:t>
      </w:r>
      <w:r w:rsidR="00D74215" w:rsidRPr="004A3011">
        <w:rPr>
          <w:rFonts w:ascii="Times New Roman" w:hAnsi="Times New Roman" w:cs="Times New Roman"/>
          <w:bCs/>
          <w:sz w:val="24"/>
          <w:szCs w:val="24"/>
        </w:rPr>
        <w:t xml:space="preserve"> </w:t>
      </w:r>
      <w:r w:rsidR="001433FF" w:rsidRPr="00E91661">
        <w:rPr>
          <w:rFonts w:ascii="Times New Roman" w:hAnsi="Times New Roman" w:cs="Times New Roman"/>
          <w:bCs/>
          <w:sz w:val="24"/>
          <w:szCs w:val="24"/>
        </w:rPr>
        <w:t xml:space="preserve">of dairies with herd size less than 100 cows </w:t>
      </w:r>
      <w:r w:rsidR="00D577C1" w:rsidRPr="00437F6E">
        <w:rPr>
          <w:rFonts w:ascii="Times New Roman" w:hAnsi="Times New Roman" w:cs="Times New Roman"/>
          <w:bCs/>
          <w:sz w:val="24"/>
          <w:szCs w:val="24"/>
        </w:rPr>
        <w:t>(USDA 2010</w:t>
      </w:r>
      <w:r w:rsidR="00D74215" w:rsidRPr="00437F6E">
        <w:rPr>
          <w:rFonts w:ascii="Times New Roman" w:hAnsi="Times New Roman" w:cs="Times New Roman"/>
          <w:bCs/>
          <w:sz w:val="24"/>
          <w:szCs w:val="24"/>
        </w:rPr>
        <w:t>, 20</w:t>
      </w:r>
      <w:r w:rsidR="00D577C1" w:rsidRPr="00437F6E">
        <w:rPr>
          <w:rFonts w:ascii="Times New Roman" w:hAnsi="Times New Roman" w:cs="Times New Roman"/>
          <w:bCs/>
          <w:sz w:val="24"/>
          <w:szCs w:val="24"/>
        </w:rPr>
        <w:t>16</w:t>
      </w:r>
      <w:r w:rsidR="00D74215" w:rsidRPr="00437F6E">
        <w:rPr>
          <w:rFonts w:ascii="Times New Roman" w:hAnsi="Times New Roman" w:cs="Times New Roman"/>
          <w:bCs/>
          <w:sz w:val="24"/>
          <w:szCs w:val="24"/>
        </w:rPr>
        <w:t xml:space="preserve">). </w:t>
      </w:r>
      <w:r w:rsidR="00D74215" w:rsidRPr="00B82008">
        <w:rPr>
          <w:rFonts w:ascii="Times New Roman" w:hAnsi="Times New Roman" w:cs="Times New Roman"/>
          <w:bCs/>
          <w:sz w:val="24"/>
          <w:szCs w:val="24"/>
        </w:rPr>
        <w:t xml:space="preserve">Compost bedded packs are found to </w:t>
      </w:r>
      <w:r w:rsidR="00A54EA6" w:rsidRPr="00B82008">
        <w:rPr>
          <w:rFonts w:ascii="Times New Roman" w:hAnsi="Times New Roman" w:cs="Times New Roman"/>
          <w:bCs/>
          <w:sz w:val="24"/>
          <w:szCs w:val="24"/>
        </w:rPr>
        <w:t xml:space="preserve">increase cow comfort, increase lying times, decrease lameness, </w:t>
      </w:r>
      <w:r w:rsidR="00D06E45" w:rsidRPr="009506E3">
        <w:rPr>
          <w:rFonts w:ascii="Times New Roman" w:hAnsi="Times New Roman" w:cs="Times New Roman"/>
          <w:bCs/>
          <w:sz w:val="24"/>
          <w:szCs w:val="24"/>
        </w:rPr>
        <w:t xml:space="preserve">and </w:t>
      </w:r>
      <w:r w:rsidR="00A54EA6" w:rsidRPr="009506E3">
        <w:rPr>
          <w:rFonts w:ascii="Times New Roman" w:hAnsi="Times New Roman" w:cs="Times New Roman"/>
          <w:bCs/>
          <w:sz w:val="24"/>
          <w:szCs w:val="24"/>
        </w:rPr>
        <w:t xml:space="preserve">improve </w:t>
      </w:r>
      <w:r w:rsidR="0007426F">
        <w:rPr>
          <w:rFonts w:ascii="Times New Roman" w:hAnsi="Times New Roman" w:cs="Times New Roman"/>
          <w:bCs/>
          <w:sz w:val="24"/>
          <w:szCs w:val="24"/>
        </w:rPr>
        <w:t xml:space="preserve">cow </w:t>
      </w:r>
      <w:r w:rsidR="0007426F" w:rsidRPr="0007426F">
        <w:rPr>
          <w:rFonts w:ascii="Times New Roman" w:hAnsi="Times New Roman" w:cs="Times New Roman"/>
          <w:bCs/>
          <w:sz w:val="24"/>
          <w:szCs w:val="24"/>
          <w:highlight w:val="yellow"/>
        </w:rPr>
        <w:t>longevity</w:t>
      </w:r>
      <w:r w:rsidR="00251A8C">
        <w:rPr>
          <w:rFonts w:ascii="Times New Roman" w:hAnsi="Times New Roman" w:cs="Times New Roman"/>
          <w:bCs/>
          <w:sz w:val="24"/>
          <w:szCs w:val="24"/>
        </w:rPr>
        <w:t xml:space="preserve"> compared to other systems</w:t>
      </w:r>
      <w:r w:rsidR="00D577C1" w:rsidRPr="009506E3">
        <w:rPr>
          <w:rFonts w:ascii="Times New Roman" w:hAnsi="Times New Roman" w:cs="Times New Roman"/>
          <w:bCs/>
          <w:sz w:val="24"/>
          <w:szCs w:val="24"/>
        </w:rPr>
        <w:t>,</w:t>
      </w:r>
      <w:r w:rsidR="00D74215" w:rsidRPr="009506E3">
        <w:rPr>
          <w:rFonts w:ascii="Times New Roman" w:hAnsi="Times New Roman" w:cs="Times New Roman"/>
          <w:bCs/>
          <w:sz w:val="24"/>
          <w:szCs w:val="24"/>
        </w:rPr>
        <w:t xml:space="preserve"> factors </w:t>
      </w:r>
      <w:r w:rsidR="00D577C1" w:rsidRPr="009506E3">
        <w:rPr>
          <w:rFonts w:ascii="Times New Roman" w:hAnsi="Times New Roman" w:cs="Times New Roman"/>
          <w:bCs/>
          <w:sz w:val="24"/>
          <w:szCs w:val="24"/>
        </w:rPr>
        <w:t>that</w:t>
      </w:r>
      <w:r w:rsidR="00D74215" w:rsidRPr="009506E3">
        <w:rPr>
          <w:rFonts w:ascii="Times New Roman" w:hAnsi="Times New Roman" w:cs="Times New Roman"/>
          <w:bCs/>
          <w:sz w:val="24"/>
          <w:szCs w:val="24"/>
        </w:rPr>
        <w:t xml:space="preserve"> are</w:t>
      </w:r>
      <w:r w:rsidR="00A54EA6" w:rsidRPr="009506E3">
        <w:rPr>
          <w:rFonts w:ascii="Times New Roman" w:hAnsi="Times New Roman" w:cs="Times New Roman"/>
          <w:bCs/>
          <w:sz w:val="24"/>
          <w:szCs w:val="24"/>
        </w:rPr>
        <w:t xml:space="preserve"> relevant to farm productivity and may be important to consumer preferences and market access</w:t>
      </w:r>
      <w:r w:rsidR="00FD4322" w:rsidRPr="006529FB">
        <w:rPr>
          <w:rFonts w:ascii="Times New Roman" w:hAnsi="Times New Roman" w:cs="Times New Roman"/>
          <w:bCs/>
          <w:sz w:val="24"/>
          <w:szCs w:val="24"/>
        </w:rPr>
        <w:t xml:space="preserve"> </w:t>
      </w:r>
      <w:r w:rsidR="00D74215" w:rsidRPr="006529FB">
        <w:rPr>
          <w:rFonts w:ascii="Times New Roman" w:hAnsi="Times New Roman" w:cs="Times New Roman"/>
          <w:bCs/>
          <w:sz w:val="24"/>
          <w:szCs w:val="24"/>
        </w:rPr>
        <w:t>(Beaver et al., 2020, Leso et al., 2020).</w:t>
      </w:r>
      <w:r w:rsidR="0007426F">
        <w:rPr>
          <w:rFonts w:ascii="Times New Roman" w:hAnsi="Times New Roman" w:cs="Times New Roman"/>
          <w:bCs/>
          <w:sz w:val="24"/>
          <w:szCs w:val="24"/>
        </w:rPr>
        <w:t xml:space="preserve"> </w:t>
      </w:r>
      <w:r w:rsidR="005F67EF">
        <w:rPr>
          <w:rFonts w:ascii="Times New Roman" w:hAnsi="Times New Roman" w:cs="Times New Roman"/>
          <w:bCs/>
          <w:sz w:val="24"/>
          <w:szCs w:val="24"/>
          <w:highlight w:val="yellow"/>
        </w:rPr>
        <w:t>For</w:t>
      </w:r>
      <w:r w:rsidR="0007426F" w:rsidRPr="0007426F">
        <w:rPr>
          <w:rFonts w:ascii="Times New Roman" w:hAnsi="Times New Roman" w:cs="Times New Roman"/>
          <w:bCs/>
          <w:sz w:val="24"/>
          <w:szCs w:val="24"/>
          <w:highlight w:val="yellow"/>
        </w:rPr>
        <w:t xml:space="preserve"> other animal health and productivity outcomes such as hygiene, mastitis, and milk production</w:t>
      </w:r>
      <w:r w:rsidR="0007426F">
        <w:rPr>
          <w:rFonts w:ascii="Times New Roman" w:hAnsi="Times New Roman" w:cs="Times New Roman"/>
          <w:bCs/>
          <w:sz w:val="24"/>
          <w:szCs w:val="24"/>
          <w:highlight w:val="yellow"/>
        </w:rPr>
        <w:t xml:space="preserve"> and quality</w:t>
      </w:r>
      <w:r w:rsidR="0007426F" w:rsidRPr="0007426F">
        <w:rPr>
          <w:rFonts w:ascii="Times New Roman" w:hAnsi="Times New Roman" w:cs="Times New Roman"/>
          <w:bCs/>
          <w:sz w:val="24"/>
          <w:szCs w:val="24"/>
          <w:highlight w:val="yellow"/>
        </w:rPr>
        <w:t>, potential differences between freestall, tiestall and compost bedded pack facilities are less clear (Leso et al., 2020).</w:t>
      </w:r>
      <w:r w:rsidR="0007426F">
        <w:rPr>
          <w:rFonts w:ascii="Times New Roman" w:hAnsi="Times New Roman" w:cs="Times New Roman"/>
          <w:bCs/>
          <w:sz w:val="24"/>
          <w:szCs w:val="24"/>
        </w:rPr>
        <w:t xml:space="preserve"> </w:t>
      </w:r>
      <w:r w:rsidR="0007426F">
        <w:rPr>
          <w:rFonts w:ascii="Times New Roman" w:hAnsi="Times New Roman" w:cs="Times New Roman"/>
          <w:bCs/>
          <w:sz w:val="24"/>
          <w:szCs w:val="24"/>
          <w:highlight w:val="yellow"/>
        </w:rPr>
        <w:t>A</w:t>
      </w:r>
      <w:r w:rsidR="0007426F" w:rsidRPr="0007426F">
        <w:rPr>
          <w:rFonts w:ascii="Times New Roman" w:hAnsi="Times New Roman" w:cs="Times New Roman"/>
          <w:bCs/>
          <w:sz w:val="24"/>
          <w:szCs w:val="24"/>
          <w:highlight w:val="yellow"/>
        </w:rPr>
        <w:t xml:space="preserve">ll animal welfare, health and productivity measures appear to be influenced by the type of bedding material in addition to the </w:t>
      </w:r>
      <w:r w:rsidR="0007426F" w:rsidRPr="0007426F">
        <w:rPr>
          <w:rFonts w:ascii="Times New Roman" w:hAnsi="Times New Roman" w:cs="Times New Roman"/>
          <w:bCs/>
          <w:sz w:val="24"/>
          <w:szCs w:val="24"/>
          <w:highlight w:val="yellow"/>
        </w:rPr>
        <w:lastRenderedPageBreak/>
        <w:t>types of facility (Leso et al., 2020).</w:t>
      </w:r>
      <w:r w:rsidR="0007426F">
        <w:rPr>
          <w:rFonts w:ascii="Times New Roman" w:hAnsi="Times New Roman" w:cs="Times New Roman"/>
          <w:bCs/>
          <w:sz w:val="24"/>
          <w:szCs w:val="24"/>
        </w:rPr>
        <w:t xml:space="preserve"> </w:t>
      </w:r>
      <w:r w:rsidR="008A4356" w:rsidRPr="008A4356">
        <w:rPr>
          <w:rFonts w:ascii="Times New Roman" w:hAnsi="Times New Roman" w:cs="Times New Roman"/>
          <w:bCs/>
          <w:sz w:val="24"/>
          <w:szCs w:val="24"/>
        </w:rPr>
        <w:t xml:space="preserve">In Vermont and nationally, </w:t>
      </w:r>
      <w:r w:rsidR="008A4356">
        <w:rPr>
          <w:rFonts w:ascii="Times New Roman" w:hAnsi="Times New Roman" w:cs="Times New Roman"/>
          <w:bCs/>
          <w:sz w:val="24"/>
          <w:szCs w:val="24"/>
        </w:rPr>
        <w:t xml:space="preserve">extension publications have promoted </w:t>
      </w:r>
      <w:r w:rsidR="008A4356" w:rsidRPr="008A4356">
        <w:rPr>
          <w:rFonts w:ascii="Times New Roman" w:hAnsi="Times New Roman" w:cs="Times New Roman"/>
          <w:bCs/>
          <w:sz w:val="24"/>
          <w:szCs w:val="24"/>
        </w:rPr>
        <w:t xml:space="preserve">the construction and use of bedded pack or compost bedded pack facilities </w:t>
      </w:r>
      <w:ins w:id="38" w:author="Caitlin Jeffrey" w:date="2021-01-12T13:15:00Z">
        <w:r w:rsidR="001738C1">
          <w:rPr>
            <w:rFonts w:ascii="Times New Roman" w:hAnsi="Times New Roman" w:cs="Times New Roman"/>
            <w:bCs/>
            <w:sz w:val="24"/>
            <w:szCs w:val="24"/>
          </w:rPr>
          <w:t xml:space="preserve">as </w:t>
        </w:r>
      </w:ins>
      <w:r w:rsidR="008A4356" w:rsidRPr="008A4356">
        <w:rPr>
          <w:rFonts w:ascii="Times New Roman" w:hAnsi="Times New Roman" w:cs="Times New Roman"/>
          <w:bCs/>
          <w:sz w:val="24"/>
          <w:szCs w:val="24"/>
        </w:rPr>
        <w:t>an alternative to traditional housing systems (Bewley et al., 2012; Gilker at el., 2012; Ogejo, 2018; Endres and Janni, 2019).</w:t>
      </w:r>
      <w:r w:rsidR="008A4356">
        <w:rPr>
          <w:rFonts w:ascii="Times New Roman" w:hAnsi="Times New Roman" w:cs="Times New Roman"/>
          <w:bCs/>
          <w:sz w:val="24"/>
          <w:szCs w:val="24"/>
        </w:rPr>
        <w:t xml:space="preserve"> </w:t>
      </w:r>
      <w:r w:rsidR="00C526DF" w:rsidRPr="006529FB">
        <w:rPr>
          <w:rFonts w:ascii="Times New Roman" w:hAnsi="Times New Roman" w:cs="Times New Roman"/>
          <w:bCs/>
          <w:sz w:val="24"/>
          <w:szCs w:val="24"/>
        </w:rPr>
        <w:t>However, a</w:t>
      </w:r>
      <w:r w:rsidR="00025C85" w:rsidRPr="006529FB">
        <w:rPr>
          <w:rFonts w:ascii="Times New Roman" w:hAnsi="Times New Roman" w:cs="Times New Roman"/>
          <w:bCs/>
          <w:sz w:val="24"/>
          <w:szCs w:val="24"/>
        </w:rPr>
        <w:t xml:space="preserve"> paucity of information on the distribution and types of bedding </w:t>
      </w:r>
      <w:r w:rsidR="00FC2D90" w:rsidRPr="00FC2D90">
        <w:rPr>
          <w:rFonts w:ascii="Times New Roman" w:hAnsi="Times New Roman" w:cs="Times New Roman"/>
          <w:bCs/>
          <w:sz w:val="24"/>
          <w:szCs w:val="24"/>
          <w:highlight w:val="yellow"/>
        </w:rPr>
        <w:t>materials</w:t>
      </w:r>
      <w:del w:id="39" w:author="Caitlin Jeffrey" w:date="2021-01-12T13:16:00Z">
        <w:r w:rsidR="00025C85" w:rsidRPr="006529FB" w:rsidDel="001738C1">
          <w:rPr>
            <w:rFonts w:ascii="Times New Roman" w:hAnsi="Times New Roman" w:cs="Times New Roman"/>
            <w:bCs/>
            <w:sz w:val="24"/>
            <w:szCs w:val="24"/>
          </w:rPr>
          <w:delText xml:space="preserve"> implemented</w:delText>
        </w:r>
      </w:del>
      <w:ins w:id="40" w:author="Caitlin Jeffrey" w:date="2021-01-12T13:16:00Z">
        <w:r w:rsidR="001738C1">
          <w:rPr>
            <w:rFonts w:ascii="Times New Roman" w:hAnsi="Times New Roman" w:cs="Times New Roman"/>
            <w:bCs/>
            <w:sz w:val="24"/>
            <w:szCs w:val="24"/>
          </w:rPr>
          <w:t xml:space="preserve"> used</w:t>
        </w:r>
      </w:ins>
      <w:r w:rsidR="00025C85" w:rsidRPr="006529FB">
        <w:rPr>
          <w:rFonts w:ascii="Times New Roman" w:hAnsi="Times New Roman" w:cs="Times New Roman"/>
          <w:bCs/>
          <w:sz w:val="24"/>
          <w:szCs w:val="24"/>
        </w:rPr>
        <w:t xml:space="preserve"> on organic dairy </w:t>
      </w:r>
      <w:r w:rsidR="009E7F4C" w:rsidRPr="006529FB">
        <w:rPr>
          <w:rFonts w:ascii="Times New Roman" w:hAnsi="Times New Roman" w:cs="Times New Roman"/>
          <w:bCs/>
          <w:sz w:val="24"/>
          <w:szCs w:val="24"/>
        </w:rPr>
        <w:t>farms nationally</w:t>
      </w:r>
      <w:r w:rsidR="00025C85" w:rsidRPr="006529FB">
        <w:rPr>
          <w:rFonts w:ascii="Times New Roman" w:hAnsi="Times New Roman" w:cs="Times New Roman"/>
          <w:bCs/>
          <w:sz w:val="24"/>
          <w:szCs w:val="24"/>
        </w:rPr>
        <w:t xml:space="preserve"> or regionally in the </w:t>
      </w:r>
      <w:r w:rsidR="000606E6">
        <w:rPr>
          <w:rFonts w:ascii="Times New Roman" w:hAnsi="Times New Roman" w:cs="Times New Roman"/>
          <w:bCs/>
          <w:sz w:val="24"/>
          <w:szCs w:val="24"/>
        </w:rPr>
        <w:t>US</w:t>
      </w:r>
      <w:r w:rsidR="00025C85" w:rsidRPr="000606E6">
        <w:rPr>
          <w:rFonts w:ascii="Times New Roman" w:hAnsi="Times New Roman" w:cs="Times New Roman"/>
          <w:bCs/>
          <w:sz w:val="24"/>
          <w:szCs w:val="24"/>
        </w:rPr>
        <w:t xml:space="preserve"> makes it a </w:t>
      </w:r>
      <w:r w:rsidR="006F437C" w:rsidRPr="000606E6">
        <w:rPr>
          <w:rFonts w:ascii="Times New Roman" w:hAnsi="Times New Roman" w:cs="Times New Roman"/>
          <w:bCs/>
          <w:sz w:val="24"/>
          <w:szCs w:val="24"/>
        </w:rPr>
        <w:t xml:space="preserve">challenge </w:t>
      </w:r>
      <w:r w:rsidR="00025C85" w:rsidRPr="000606E6">
        <w:rPr>
          <w:rFonts w:ascii="Times New Roman" w:hAnsi="Times New Roman" w:cs="Times New Roman"/>
          <w:bCs/>
          <w:sz w:val="24"/>
          <w:szCs w:val="24"/>
        </w:rPr>
        <w:t xml:space="preserve">to properly </w:t>
      </w:r>
      <w:r w:rsidR="00A54EA6" w:rsidRPr="004A3011">
        <w:rPr>
          <w:rFonts w:ascii="Times New Roman" w:hAnsi="Times New Roman" w:cs="Times New Roman"/>
          <w:bCs/>
          <w:sz w:val="24"/>
          <w:szCs w:val="24"/>
        </w:rPr>
        <w:t xml:space="preserve">design and </w:t>
      </w:r>
      <w:r w:rsidR="006F437C" w:rsidRPr="00E91661">
        <w:rPr>
          <w:rFonts w:ascii="Times New Roman" w:hAnsi="Times New Roman" w:cs="Times New Roman"/>
          <w:bCs/>
          <w:sz w:val="24"/>
          <w:szCs w:val="24"/>
        </w:rPr>
        <w:t xml:space="preserve">conduct observational studies </w:t>
      </w:r>
      <w:r w:rsidR="00025C85" w:rsidRPr="00437F6E">
        <w:rPr>
          <w:rFonts w:ascii="Times New Roman" w:hAnsi="Times New Roman" w:cs="Times New Roman"/>
          <w:bCs/>
          <w:sz w:val="24"/>
          <w:szCs w:val="24"/>
        </w:rPr>
        <w:t xml:space="preserve">to identify </w:t>
      </w:r>
      <w:r w:rsidR="006F437C" w:rsidRPr="00437F6E">
        <w:rPr>
          <w:rFonts w:ascii="Times New Roman" w:hAnsi="Times New Roman" w:cs="Times New Roman"/>
          <w:bCs/>
          <w:sz w:val="24"/>
          <w:szCs w:val="24"/>
        </w:rPr>
        <w:t xml:space="preserve">associations between </w:t>
      </w:r>
      <w:r w:rsidR="00C07F96" w:rsidRPr="00437F6E">
        <w:rPr>
          <w:rFonts w:ascii="Times New Roman" w:hAnsi="Times New Roman" w:cs="Times New Roman"/>
          <w:bCs/>
          <w:sz w:val="24"/>
          <w:szCs w:val="24"/>
        </w:rPr>
        <w:t>housing</w:t>
      </w:r>
      <w:r w:rsidR="006F437C" w:rsidRPr="00437F6E">
        <w:rPr>
          <w:rFonts w:ascii="Times New Roman" w:hAnsi="Times New Roman" w:cs="Times New Roman"/>
          <w:bCs/>
          <w:sz w:val="24"/>
          <w:szCs w:val="24"/>
        </w:rPr>
        <w:t xml:space="preserve"> systems and productivity or health and welfare outcomes</w:t>
      </w:r>
      <w:r w:rsidR="00025C85" w:rsidRPr="00B82008">
        <w:rPr>
          <w:rFonts w:ascii="Times New Roman" w:hAnsi="Times New Roman" w:cs="Times New Roman"/>
          <w:bCs/>
          <w:sz w:val="24"/>
          <w:szCs w:val="24"/>
        </w:rPr>
        <w:t>.</w:t>
      </w:r>
      <w:r w:rsidR="006F437C" w:rsidRPr="00B82008">
        <w:rPr>
          <w:rFonts w:ascii="Times New Roman" w:hAnsi="Times New Roman" w:cs="Times New Roman"/>
          <w:bCs/>
          <w:sz w:val="24"/>
          <w:szCs w:val="24"/>
        </w:rPr>
        <w:t xml:space="preserve"> </w:t>
      </w:r>
    </w:p>
    <w:p w14:paraId="23B4ADF3" w14:textId="1E22579E" w:rsidR="00D64596" w:rsidRPr="00994760" w:rsidRDefault="00FC10E8" w:rsidP="005B6926">
      <w:pPr>
        <w:tabs>
          <w:tab w:val="left" w:pos="360"/>
          <w:tab w:val="left" w:pos="720"/>
        </w:tabs>
        <w:spacing w:after="0" w:line="480" w:lineRule="auto"/>
        <w:rPr>
          <w:rFonts w:ascii="Times New Roman" w:hAnsi="Times New Roman" w:cs="Times New Roman"/>
          <w:bCs/>
          <w:sz w:val="24"/>
          <w:szCs w:val="24"/>
        </w:rPr>
      </w:pPr>
      <w:r w:rsidRPr="00B82008">
        <w:rPr>
          <w:rFonts w:ascii="Times New Roman" w:hAnsi="Times New Roman" w:cs="Times New Roman"/>
          <w:bCs/>
          <w:sz w:val="24"/>
          <w:szCs w:val="24"/>
        </w:rPr>
        <w:tab/>
      </w:r>
      <w:r w:rsidR="0038399C" w:rsidRPr="00B82008">
        <w:rPr>
          <w:rFonts w:ascii="Times New Roman" w:hAnsi="Times New Roman" w:cs="Times New Roman"/>
          <w:bCs/>
          <w:sz w:val="24"/>
          <w:szCs w:val="24"/>
        </w:rPr>
        <w:t xml:space="preserve">The </w:t>
      </w:r>
      <w:r w:rsidR="00F43F63" w:rsidRPr="00F43F63">
        <w:rPr>
          <w:rFonts w:ascii="Times New Roman" w:hAnsi="Times New Roman" w:cs="Times New Roman"/>
          <w:bCs/>
          <w:sz w:val="24"/>
          <w:szCs w:val="24"/>
          <w:highlight w:val="yellow"/>
        </w:rPr>
        <w:t>primary</w:t>
      </w:r>
      <w:r w:rsidR="00F43F63">
        <w:rPr>
          <w:rFonts w:ascii="Times New Roman" w:hAnsi="Times New Roman" w:cs="Times New Roman"/>
          <w:bCs/>
          <w:sz w:val="24"/>
          <w:szCs w:val="24"/>
        </w:rPr>
        <w:t xml:space="preserve"> </w:t>
      </w:r>
      <w:r w:rsidR="005A130D" w:rsidRPr="00B82008">
        <w:rPr>
          <w:rFonts w:ascii="Times New Roman" w:hAnsi="Times New Roman" w:cs="Times New Roman"/>
          <w:bCs/>
          <w:sz w:val="24"/>
          <w:szCs w:val="24"/>
        </w:rPr>
        <w:t>objective</w:t>
      </w:r>
      <w:r w:rsidR="0038399C" w:rsidRPr="00B82008">
        <w:rPr>
          <w:rFonts w:ascii="Times New Roman" w:hAnsi="Times New Roman" w:cs="Times New Roman"/>
          <w:bCs/>
          <w:sz w:val="24"/>
          <w:szCs w:val="24"/>
        </w:rPr>
        <w:t xml:space="preserve"> of this </w:t>
      </w:r>
      <w:r w:rsidR="008F1138" w:rsidRPr="00B82008">
        <w:rPr>
          <w:rFonts w:ascii="Times New Roman" w:hAnsi="Times New Roman" w:cs="Times New Roman"/>
          <w:bCs/>
          <w:sz w:val="24"/>
          <w:szCs w:val="24"/>
        </w:rPr>
        <w:t xml:space="preserve">descriptive </w:t>
      </w:r>
      <w:r w:rsidR="0038399C" w:rsidRPr="00B82008">
        <w:rPr>
          <w:rFonts w:ascii="Times New Roman" w:hAnsi="Times New Roman" w:cs="Times New Roman"/>
          <w:bCs/>
          <w:sz w:val="24"/>
          <w:szCs w:val="24"/>
        </w:rPr>
        <w:t xml:space="preserve">study was to </w:t>
      </w:r>
      <w:r w:rsidR="00025C85" w:rsidRPr="00B82008">
        <w:rPr>
          <w:rFonts w:ascii="Times New Roman" w:hAnsi="Times New Roman" w:cs="Times New Roman"/>
          <w:bCs/>
          <w:sz w:val="24"/>
          <w:szCs w:val="24"/>
        </w:rPr>
        <w:t xml:space="preserve">gain </w:t>
      </w:r>
      <w:r w:rsidR="003210D5" w:rsidRPr="00B82008">
        <w:rPr>
          <w:rFonts w:ascii="Times New Roman" w:hAnsi="Times New Roman" w:cs="Times New Roman"/>
          <w:bCs/>
          <w:sz w:val="24"/>
          <w:szCs w:val="24"/>
        </w:rPr>
        <w:t xml:space="preserve">a </w:t>
      </w:r>
      <w:r w:rsidR="00823633" w:rsidRPr="00437F6E">
        <w:rPr>
          <w:rFonts w:ascii="Times New Roman" w:hAnsi="Times New Roman" w:cs="Times New Roman"/>
          <w:bCs/>
          <w:sz w:val="24"/>
          <w:szCs w:val="24"/>
        </w:rPr>
        <w:t xml:space="preserve">reliable </w:t>
      </w:r>
      <w:r w:rsidR="0038399C" w:rsidRPr="00437F6E">
        <w:rPr>
          <w:rFonts w:ascii="Times New Roman" w:hAnsi="Times New Roman" w:cs="Times New Roman"/>
          <w:bCs/>
          <w:sz w:val="24"/>
          <w:szCs w:val="24"/>
        </w:rPr>
        <w:t>estimate</w:t>
      </w:r>
      <w:r w:rsidR="003210D5" w:rsidRPr="00437F6E">
        <w:rPr>
          <w:rFonts w:ascii="Times New Roman" w:hAnsi="Times New Roman" w:cs="Times New Roman"/>
          <w:bCs/>
          <w:sz w:val="24"/>
          <w:szCs w:val="24"/>
        </w:rPr>
        <w:t xml:space="preserve"> of the frequency of</w:t>
      </w:r>
      <w:r w:rsidR="0038399C" w:rsidRPr="00437F6E">
        <w:rPr>
          <w:rFonts w:ascii="Times New Roman" w:hAnsi="Times New Roman" w:cs="Times New Roman"/>
          <w:bCs/>
          <w:sz w:val="24"/>
          <w:szCs w:val="24"/>
        </w:rPr>
        <w:t xml:space="preserve"> </w:t>
      </w:r>
      <w:r w:rsidR="0038399C" w:rsidRPr="00EE1C90">
        <w:rPr>
          <w:rFonts w:ascii="Times New Roman" w:hAnsi="Times New Roman" w:cs="Times New Roman"/>
          <w:bCs/>
          <w:sz w:val="24"/>
          <w:szCs w:val="24"/>
        </w:rPr>
        <w:t>housing</w:t>
      </w:r>
      <w:r w:rsidR="00FC2D90">
        <w:rPr>
          <w:rFonts w:ascii="Times New Roman" w:hAnsi="Times New Roman" w:cs="Times New Roman"/>
          <w:bCs/>
          <w:sz w:val="24"/>
          <w:szCs w:val="24"/>
        </w:rPr>
        <w:t xml:space="preserve"> </w:t>
      </w:r>
      <w:r w:rsidR="00B60408">
        <w:rPr>
          <w:rFonts w:ascii="Times New Roman" w:hAnsi="Times New Roman" w:cs="Times New Roman"/>
          <w:bCs/>
          <w:sz w:val="24"/>
          <w:szCs w:val="24"/>
        </w:rPr>
        <w:t xml:space="preserve">and </w:t>
      </w:r>
      <w:r w:rsidR="00B60408" w:rsidRPr="00B60408">
        <w:rPr>
          <w:rFonts w:ascii="Times New Roman" w:hAnsi="Times New Roman" w:cs="Times New Roman"/>
          <w:bCs/>
          <w:sz w:val="24"/>
          <w:szCs w:val="24"/>
        </w:rPr>
        <w:t xml:space="preserve">bedding </w:t>
      </w:r>
      <w:r w:rsidR="00B60408" w:rsidRPr="00B60408">
        <w:rPr>
          <w:rFonts w:ascii="Times New Roman" w:hAnsi="Times New Roman" w:cs="Times New Roman"/>
          <w:bCs/>
          <w:sz w:val="24"/>
          <w:szCs w:val="24"/>
          <w:highlight w:val="yellow"/>
        </w:rPr>
        <w:t>material</w:t>
      </w:r>
      <w:r w:rsidR="00B60408" w:rsidRPr="00B60408">
        <w:rPr>
          <w:rFonts w:ascii="Times New Roman" w:hAnsi="Times New Roman" w:cs="Times New Roman"/>
          <w:bCs/>
          <w:sz w:val="24"/>
          <w:szCs w:val="24"/>
        </w:rPr>
        <w:t xml:space="preserve"> </w:t>
      </w:r>
      <w:r w:rsidR="00FC2D90" w:rsidRPr="00FC2D90">
        <w:rPr>
          <w:rFonts w:ascii="Times New Roman" w:hAnsi="Times New Roman" w:cs="Times New Roman"/>
          <w:bCs/>
          <w:sz w:val="24"/>
          <w:szCs w:val="24"/>
          <w:highlight w:val="yellow"/>
        </w:rPr>
        <w:t>types</w:t>
      </w:r>
      <w:r w:rsidR="0038399C" w:rsidRPr="00EE1C90">
        <w:rPr>
          <w:rFonts w:ascii="Times New Roman" w:hAnsi="Times New Roman" w:cs="Times New Roman"/>
          <w:bCs/>
          <w:sz w:val="24"/>
          <w:szCs w:val="24"/>
        </w:rPr>
        <w:t xml:space="preserve"> </w:t>
      </w:r>
      <w:r w:rsidR="003210D5" w:rsidRPr="00B82008">
        <w:rPr>
          <w:rFonts w:ascii="Times New Roman" w:hAnsi="Times New Roman" w:cs="Times New Roman"/>
          <w:bCs/>
          <w:sz w:val="24"/>
          <w:szCs w:val="24"/>
        </w:rPr>
        <w:t>use</w:t>
      </w:r>
      <w:r w:rsidR="00B60408">
        <w:rPr>
          <w:rFonts w:ascii="Times New Roman" w:hAnsi="Times New Roman" w:cs="Times New Roman"/>
          <w:bCs/>
          <w:sz w:val="24"/>
          <w:szCs w:val="24"/>
        </w:rPr>
        <w:t>d</w:t>
      </w:r>
      <w:r w:rsidR="0038399C" w:rsidRPr="00B82008">
        <w:rPr>
          <w:rFonts w:ascii="Times New Roman" w:hAnsi="Times New Roman" w:cs="Times New Roman"/>
          <w:bCs/>
          <w:sz w:val="24"/>
          <w:szCs w:val="24"/>
        </w:rPr>
        <w:t xml:space="preserve"> on organic dairy farms in Vermont</w:t>
      </w:r>
      <w:r w:rsidR="00CC0D3A" w:rsidRPr="00B82008">
        <w:rPr>
          <w:rFonts w:ascii="Times New Roman" w:hAnsi="Times New Roman" w:cs="Times New Roman"/>
          <w:bCs/>
          <w:sz w:val="24"/>
          <w:szCs w:val="24"/>
        </w:rPr>
        <w:t xml:space="preserve">, specifically aiming to quantify </w:t>
      </w:r>
      <w:r w:rsidR="006529FB">
        <w:rPr>
          <w:rFonts w:ascii="Times New Roman" w:hAnsi="Times New Roman" w:cs="Times New Roman"/>
          <w:bCs/>
          <w:sz w:val="24"/>
          <w:szCs w:val="24"/>
        </w:rPr>
        <w:t xml:space="preserve">the number of </w:t>
      </w:r>
      <w:r w:rsidR="00CC0D3A" w:rsidRPr="00B82008">
        <w:rPr>
          <w:rFonts w:ascii="Times New Roman" w:hAnsi="Times New Roman" w:cs="Times New Roman"/>
          <w:bCs/>
          <w:sz w:val="24"/>
          <w:szCs w:val="24"/>
        </w:rPr>
        <w:t>producers using a bedded pack system</w:t>
      </w:r>
      <w:r w:rsidR="0038399C" w:rsidRPr="00B82008">
        <w:rPr>
          <w:rFonts w:ascii="Times New Roman" w:hAnsi="Times New Roman" w:cs="Times New Roman"/>
          <w:bCs/>
          <w:sz w:val="24"/>
          <w:szCs w:val="24"/>
        </w:rPr>
        <w:t xml:space="preserve">. </w:t>
      </w:r>
      <w:r w:rsidR="00B7733B" w:rsidRPr="00B82008">
        <w:rPr>
          <w:rFonts w:ascii="Times New Roman" w:hAnsi="Times New Roman" w:cs="Times New Roman"/>
          <w:bCs/>
          <w:sz w:val="24"/>
          <w:szCs w:val="24"/>
        </w:rPr>
        <w:t>D</w:t>
      </w:r>
      <w:r w:rsidR="00FE2F2A" w:rsidRPr="00B82008">
        <w:rPr>
          <w:rFonts w:ascii="Times New Roman" w:hAnsi="Times New Roman" w:cs="Times New Roman"/>
          <w:bCs/>
          <w:sz w:val="24"/>
          <w:szCs w:val="24"/>
        </w:rPr>
        <w:t>ue to a small target</w:t>
      </w:r>
      <w:r w:rsidR="00B7733B" w:rsidRPr="00B82008">
        <w:rPr>
          <w:rFonts w:ascii="Times New Roman" w:hAnsi="Times New Roman" w:cs="Times New Roman"/>
          <w:bCs/>
          <w:sz w:val="24"/>
          <w:szCs w:val="24"/>
        </w:rPr>
        <w:t xml:space="preserve"> population, c</w:t>
      </w:r>
      <w:r w:rsidR="00025C85" w:rsidRPr="009506E3">
        <w:rPr>
          <w:rFonts w:ascii="Times New Roman" w:hAnsi="Times New Roman" w:cs="Times New Roman"/>
          <w:bCs/>
          <w:sz w:val="24"/>
          <w:szCs w:val="24"/>
        </w:rPr>
        <w:t>onfidence in our results depended on a high response rate.</w:t>
      </w:r>
      <w:r w:rsidR="00025C85" w:rsidRPr="002E7301">
        <w:rPr>
          <w:rFonts w:ascii="Times New Roman" w:hAnsi="Times New Roman" w:cs="Times New Roman"/>
          <w:bCs/>
          <w:sz w:val="24"/>
          <w:szCs w:val="24"/>
        </w:rPr>
        <w:t xml:space="preserve"> </w:t>
      </w:r>
      <w:r w:rsidR="00B7733B" w:rsidRPr="002E7301">
        <w:rPr>
          <w:rFonts w:ascii="Times New Roman" w:hAnsi="Times New Roman" w:cs="Times New Roman"/>
          <w:bCs/>
          <w:sz w:val="24"/>
          <w:szCs w:val="24"/>
        </w:rPr>
        <w:t>To address this challenge, we designed and implemented a short format questionnaire that wa</w:t>
      </w:r>
      <w:r w:rsidR="00B7733B" w:rsidRPr="003643DE">
        <w:rPr>
          <w:rFonts w:ascii="Times New Roman" w:hAnsi="Times New Roman" w:cs="Times New Roman"/>
          <w:bCs/>
          <w:sz w:val="24"/>
          <w:szCs w:val="24"/>
        </w:rPr>
        <w:t>s administered by multiple methods with two follow-up</w:t>
      </w:r>
      <w:ins w:id="41" w:author="Caitlin Jeffrey" w:date="2021-01-12T13:17:00Z">
        <w:r w:rsidR="001738C1">
          <w:rPr>
            <w:rFonts w:ascii="Times New Roman" w:hAnsi="Times New Roman" w:cs="Times New Roman"/>
            <w:bCs/>
            <w:sz w:val="24"/>
            <w:szCs w:val="24"/>
          </w:rPr>
          <w:t xml:space="preserve"> communication</w:t>
        </w:r>
      </w:ins>
      <w:del w:id="42" w:author="Caitlin Jeffrey" w:date="2021-01-12T13:17:00Z">
        <w:r w:rsidR="00B7733B" w:rsidRPr="003643DE" w:rsidDel="001738C1">
          <w:rPr>
            <w:rFonts w:ascii="Times New Roman" w:hAnsi="Times New Roman" w:cs="Times New Roman"/>
            <w:bCs/>
            <w:sz w:val="24"/>
            <w:szCs w:val="24"/>
          </w:rPr>
          <w:delText>s</w:delText>
        </w:r>
      </w:del>
      <w:r w:rsidR="00CC0D3A" w:rsidRPr="003643DE">
        <w:rPr>
          <w:rFonts w:ascii="Times New Roman" w:hAnsi="Times New Roman" w:cs="Times New Roman"/>
          <w:bCs/>
          <w:sz w:val="24"/>
          <w:szCs w:val="24"/>
        </w:rPr>
        <w:t>.</w:t>
      </w:r>
      <w:r w:rsidR="00E21229" w:rsidRPr="00994760">
        <w:rPr>
          <w:rFonts w:ascii="Times New Roman" w:hAnsi="Times New Roman" w:cs="Times New Roman"/>
          <w:bCs/>
          <w:sz w:val="24"/>
          <w:szCs w:val="24"/>
        </w:rPr>
        <w:t xml:space="preserve"> </w:t>
      </w:r>
      <w:r w:rsidR="005F67EF" w:rsidRPr="005F67EF">
        <w:rPr>
          <w:rFonts w:ascii="Times New Roman" w:hAnsi="Times New Roman" w:cs="Times New Roman"/>
          <w:bCs/>
          <w:sz w:val="24"/>
          <w:szCs w:val="24"/>
          <w:highlight w:val="yellow"/>
        </w:rPr>
        <w:t>Therefore</w:t>
      </w:r>
      <w:ins w:id="43" w:author="Deborah Neher" w:date="2021-01-06T09:16:00Z">
        <w:r w:rsidR="00462ED5">
          <w:rPr>
            <w:rFonts w:ascii="Times New Roman" w:hAnsi="Times New Roman" w:cs="Times New Roman"/>
            <w:bCs/>
            <w:sz w:val="24"/>
            <w:szCs w:val="24"/>
            <w:highlight w:val="yellow"/>
          </w:rPr>
          <w:t>,</w:t>
        </w:r>
      </w:ins>
      <w:r w:rsidR="005F67EF" w:rsidRPr="005F67EF">
        <w:rPr>
          <w:rFonts w:ascii="Times New Roman" w:hAnsi="Times New Roman" w:cs="Times New Roman"/>
          <w:bCs/>
          <w:sz w:val="24"/>
          <w:szCs w:val="24"/>
          <w:highlight w:val="yellow"/>
        </w:rPr>
        <w:t xml:space="preserve"> a secondary objective of this work was to report on the methods we applied in an attempt to achieve a response from </w:t>
      </w:r>
      <w:r w:rsidR="001D5EA4">
        <w:rPr>
          <w:rFonts w:ascii="Times New Roman" w:hAnsi="Times New Roman" w:cs="Times New Roman"/>
          <w:bCs/>
          <w:sz w:val="24"/>
          <w:szCs w:val="24"/>
          <w:highlight w:val="yellow"/>
        </w:rPr>
        <w:t>at least</w:t>
      </w:r>
      <w:r w:rsidR="005F67EF" w:rsidRPr="005F67EF">
        <w:rPr>
          <w:rFonts w:ascii="Times New Roman" w:hAnsi="Times New Roman" w:cs="Times New Roman"/>
          <w:bCs/>
          <w:sz w:val="24"/>
          <w:szCs w:val="24"/>
          <w:highlight w:val="yellow"/>
        </w:rPr>
        <w:t xml:space="preserve"> </w:t>
      </w:r>
      <w:r w:rsidR="00994F2B">
        <w:rPr>
          <w:rFonts w:ascii="Times New Roman" w:hAnsi="Times New Roman" w:cs="Times New Roman"/>
          <w:bCs/>
          <w:sz w:val="24"/>
          <w:szCs w:val="24"/>
          <w:highlight w:val="yellow"/>
        </w:rPr>
        <w:t>40</w:t>
      </w:r>
      <w:r w:rsidR="005F67EF" w:rsidRPr="005F67EF">
        <w:rPr>
          <w:rFonts w:ascii="Times New Roman" w:hAnsi="Times New Roman" w:cs="Times New Roman"/>
          <w:bCs/>
          <w:sz w:val="24"/>
          <w:szCs w:val="24"/>
          <w:highlight w:val="yellow"/>
        </w:rPr>
        <w:t xml:space="preserve">% of the </w:t>
      </w:r>
      <w:r w:rsidR="001D5EA4">
        <w:rPr>
          <w:rFonts w:ascii="Times New Roman" w:hAnsi="Times New Roman" w:cs="Times New Roman"/>
          <w:bCs/>
          <w:sz w:val="24"/>
          <w:szCs w:val="24"/>
          <w:highlight w:val="yellow"/>
        </w:rPr>
        <w:t>source</w:t>
      </w:r>
      <w:r w:rsidR="005F67EF" w:rsidRPr="005F67EF">
        <w:rPr>
          <w:rFonts w:ascii="Times New Roman" w:hAnsi="Times New Roman" w:cs="Times New Roman"/>
          <w:bCs/>
          <w:sz w:val="24"/>
          <w:szCs w:val="24"/>
          <w:highlight w:val="yellow"/>
        </w:rPr>
        <w:t xml:space="preserve"> population.</w:t>
      </w:r>
      <w:r w:rsidR="005F67EF">
        <w:rPr>
          <w:rFonts w:ascii="Times New Roman" w:hAnsi="Times New Roman" w:cs="Times New Roman"/>
          <w:bCs/>
          <w:sz w:val="24"/>
          <w:szCs w:val="24"/>
        </w:rPr>
        <w:t xml:space="preserve"> </w:t>
      </w:r>
      <w:r w:rsidR="008A4C94" w:rsidRPr="00F43F63">
        <w:rPr>
          <w:rFonts w:ascii="Times New Roman" w:hAnsi="Times New Roman" w:cs="Times New Roman"/>
          <w:bCs/>
          <w:sz w:val="24"/>
          <w:szCs w:val="24"/>
          <w:highlight w:val="yellow"/>
        </w:rPr>
        <w:t xml:space="preserve">Additional factors addressed in this survey were </w:t>
      </w:r>
      <w:r w:rsidR="00F43F63" w:rsidRPr="00F43F63">
        <w:rPr>
          <w:rFonts w:ascii="Times New Roman" w:hAnsi="Times New Roman" w:cs="Times New Roman"/>
          <w:bCs/>
          <w:sz w:val="24"/>
          <w:szCs w:val="24"/>
          <w:highlight w:val="yellow"/>
        </w:rPr>
        <w:t xml:space="preserve">years of farming experience, herd size, breed(s) of cattle, and </w:t>
      </w:r>
      <w:r w:rsidR="008A4C94" w:rsidRPr="00F43F63">
        <w:rPr>
          <w:rFonts w:ascii="Times New Roman" w:hAnsi="Times New Roman" w:cs="Times New Roman"/>
          <w:bCs/>
          <w:sz w:val="24"/>
          <w:szCs w:val="24"/>
          <w:highlight w:val="yellow"/>
        </w:rPr>
        <w:t xml:space="preserve">the frequency of use of individual cow somatic cell count (SCC) testing through Dairy Herd Improvement providers among </w:t>
      </w:r>
      <w:r w:rsidR="00F43F63" w:rsidRPr="00F43F63">
        <w:rPr>
          <w:rFonts w:ascii="Times New Roman" w:hAnsi="Times New Roman" w:cs="Times New Roman"/>
          <w:bCs/>
          <w:sz w:val="24"/>
          <w:szCs w:val="24"/>
          <w:highlight w:val="yellow"/>
        </w:rPr>
        <w:t>farmer</w:t>
      </w:r>
      <w:r w:rsidR="008A4C94" w:rsidRPr="00F43F63">
        <w:rPr>
          <w:rFonts w:ascii="Times New Roman" w:hAnsi="Times New Roman" w:cs="Times New Roman"/>
          <w:bCs/>
          <w:sz w:val="24"/>
          <w:szCs w:val="24"/>
          <w:highlight w:val="yellow"/>
        </w:rPr>
        <w:t>s using different housing and bedding types</w:t>
      </w:r>
      <w:r w:rsidR="00F43F63" w:rsidRPr="00F43F63">
        <w:rPr>
          <w:rFonts w:ascii="Times New Roman" w:hAnsi="Times New Roman" w:cs="Times New Roman"/>
          <w:bCs/>
          <w:sz w:val="24"/>
          <w:szCs w:val="24"/>
          <w:highlight w:val="yellow"/>
        </w:rPr>
        <w:t>.</w:t>
      </w:r>
      <w:r w:rsidR="008A4C94">
        <w:rPr>
          <w:rFonts w:ascii="Times New Roman" w:hAnsi="Times New Roman" w:cs="Times New Roman"/>
          <w:bCs/>
          <w:sz w:val="24"/>
          <w:szCs w:val="24"/>
        </w:rPr>
        <w:t xml:space="preserve"> </w:t>
      </w:r>
      <w:r w:rsidR="00CC0D3A" w:rsidRPr="00994760">
        <w:rPr>
          <w:rFonts w:ascii="Times New Roman" w:hAnsi="Times New Roman" w:cs="Times New Roman"/>
          <w:bCs/>
          <w:sz w:val="24"/>
          <w:szCs w:val="24"/>
        </w:rPr>
        <w:t>This report discusses both methodology of administration and results of the Vermont Organic Dairy Winter Housing and Bedding Survey.</w:t>
      </w:r>
      <w:r w:rsidR="00695448" w:rsidRPr="00994760">
        <w:rPr>
          <w:rFonts w:ascii="Times New Roman" w:hAnsi="Times New Roman" w:cs="Times New Roman"/>
          <w:bCs/>
          <w:sz w:val="24"/>
          <w:szCs w:val="24"/>
        </w:rPr>
        <w:t xml:space="preserve"> </w:t>
      </w:r>
    </w:p>
    <w:p w14:paraId="118BCE98" w14:textId="3391EAF3" w:rsidR="009C7BB0" w:rsidRPr="00994760" w:rsidRDefault="009C7BB0" w:rsidP="005B6926">
      <w:pPr>
        <w:tabs>
          <w:tab w:val="left" w:pos="360"/>
          <w:tab w:val="left" w:pos="720"/>
        </w:tabs>
        <w:spacing w:after="0" w:line="480" w:lineRule="auto"/>
        <w:contextualSpacing/>
        <w:rPr>
          <w:rFonts w:ascii="Times New Roman" w:hAnsi="Times New Roman" w:cs="Times New Roman"/>
          <w:bCs/>
          <w:sz w:val="24"/>
          <w:szCs w:val="24"/>
        </w:rPr>
      </w:pPr>
    </w:p>
    <w:p w14:paraId="766E5FE5" w14:textId="218FDA15" w:rsidR="00B464EA" w:rsidRPr="006529FB" w:rsidRDefault="00592178" w:rsidP="00CE117F">
      <w:pPr>
        <w:tabs>
          <w:tab w:val="left" w:pos="360"/>
          <w:tab w:val="left" w:pos="720"/>
        </w:tabs>
        <w:spacing w:after="0" w:line="480" w:lineRule="auto"/>
        <w:jc w:val="center"/>
        <w:outlineLvl w:val="0"/>
        <w:rPr>
          <w:rFonts w:ascii="Times New Roman" w:hAnsi="Times New Roman" w:cs="Times New Roman"/>
          <w:b/>
          <w:sz w:val="24"/>
          <w:szCs w:val="24"/>
        </w:rPr>
      </w:pPr>
      <w:bookmarkStart w:id="44" w:name="results"/>
      <w:bookmarkEnd w:id="44"/>
      <w:r w:rsidRPr="00C20455">
        <w:rPr>
          <w:rFonts w:ascii="Times New Roman" w:hAnsi="Times New Roman" w:cs="Times New Roman"/>
          <w:b/>
          <w:sz w:val="24"/>
          <w:szCs w:val="24"/>
        </w:rPr>
        <w:t>MATERIALS AND METHODS</w:t>
      </w:r>
      <w:bookmarkStart w:id="45" w:name="_Hlk21946665"/>
      <w:r w:rsidR="00D473B0" w:rsidRPr="006529FB">
        <w:rPr>
          <w:rFonts w:ascii="Times New Roman" w:hAnsi="Times New Roman" w:cs="Times New Roman"/>
          <w:b/>
          <w:sz w:val="24"/>
          <w:szCs w:val="24"/>
        </w:rPr>
        <w:t xml:space="preserve"> </w:t>
      </w:r>
    </w:p>
    <w:p w14:paraId="509367B0" w14:textId="4FFD9E6A" w:rsidR="008C47AB" w:rsidRPr="00CE559D" w:rsidRDefault="00B464EA" w:rsidP="00CE117F">
      <w:pPr>
        <w:tabs>
          <w:tab w:val="left" w:pos="360"/>
          <w:tab w:val="left" w:pos="720"/>
        </w:tabs>
        <w:spacing w:after="0" w:line="480" w:lineRule="auto"/>
        <w:rPr>
          <w:rFonts w:ascii="Times New Roman" w:hAnsi="Times New Roman" w:cs="Times New Roman"/>
          <w:bCs/>
          <w:sz w:val="24"/>
          <w:szCs w:val="24"/>
        </w:rPr>
      </w:pPr>
      <w:r w:rsidRPr="003643DE">
        <w:rPr>
          <w:rFonts w:ascii="Times New Roman" w:hAnsi="Times New Roman" w:cs="Times New Roman"/>
          <w:bCs/>
          <w:sz w:val="24"/>
          <w:szCs w:val="24"/>
        </w:rPr>
        <w:tab/>
      </w:r>
      <w:ins w:id="46" w:author="Rachel Gilker" w:date="2021-01-07T13:56:00Z">
        <w:r w:rsidR="00CE117F">
          <w:rPr>
            <w:rFonts w:ascii="Times New Roman" w:hAnsi="Times New Roman" w:cs="Times New Roman"/>
            <w:bCs/>
            <w:sz w:val="24"/>
            <w:szCs w:val="24"/>
          </w:rPr>
          <w:t xml:space="preserve">With input from social scientists, </w:t>
        </w:r>
      </w:ins>
      <w:del w:id="47" w:author="Rachel Gilker" w:date="2021-01-07T13:56:00Z">
        <w:r w:rsidR="00F43F63" w:rsidRPr="00F43F63" w:rsidDel="00CE117F">
          <w:rPr>
            <w:rFonts w:ascii="Times New Roman" w:hAnsi="Times New Roman" w:cs="Times New Roman"/>
            <w:bCs/>
            <w:sz w:val="24"/>
            <w:szCs w:val="24"/>
            <w:highlight w:val="yellow"/>
          </w:rPr>
          <w:delText xml:space="preserve">A </w:delText>
        </w:r>
      </w:del>
      <w:ins w:id="48" w:author="Rachel Gilker" w:date="2021-01-07T13:56:00Z">
        <w:r w:rsidR="00CE117F">
          <w:rPr>
            <w:rFonts w:ascii="Times New Roman" w:hAnsi="Times New Roman" w:cs="Times New Roman"/>
            <w:bCs/>
            <w:sz w:val="24"/>
            <w:szCs w:val="24"/>
            <w:highlight w:val="yellow"/>
          </w:rPr>
          <w:t>a</w:t>
        </w:r>
        <w:r w:rsidR="00CE117F" w:rsidRPr="00F43F63">
          <w:rPr>
            <w:rFonts w:ascii="Times New Roman" w:hAnsi="Times New Roman" w:cs="Times New Roman"/>
            <w:bCs/>
            <w:sz w:val="24"/>
            <w:szCs w:val="24"/>
            <w:highlight w:val="yellow"/>
          </w:rPr>
          <w:t xml:space="preserve"> </w:t>
        </w:r>
      </w:ins>
      <w:r w:rsidR="00F43F63" w:rsidRPr="00F43F63">
        <w:rPr>
          <w:rFonts w:ascii="Times New Roman" w:hAnsi="Times New Roman" w:cs="Times New Roman"/>
          <w:bCs/>
          <w:sz w:val="24"/>
          <w:szCs w:val="24"/>
          <w:highlight w:val="yellow"/>
        </w:rPr>
        <w:t xml:space="preserve">survey tool was developed </w:t>
      </w:r>
      <w:del w:id="49" w:author="Rachel Gilker" w:date="2021-01-07T13:56:00Z">
        <w:r w:rsidR="00F43F63" w:rsidRPr="00F43F63" w:rsidDel="00CE117F">
          <w:rPr>
            <w:rFonts w:ascii="Times New Roman" w:hAnsi="Times New Roman" w:cs="Times New Roman"/>
            <w:bCs/>
            <w:sz w:val="24"/>
            <w:szCs w:val="24"/>
            <w:highlight w:val="yellow"/>
          </w:rPr>
          <w:delText>with input from social scientists</w:delText>
        </w:r>
        <w:r w:rsidR="00F43F63" w:rsidDel="00CE117F">
          <w:rPr>
            <w:rFonts w:ascii="Times New Roman" w:hAnsi="Times New Roman" w:cs="Times New Roman"/>
            <w:bCs/>
            <w:sz w:val="24"/>
            <w:szCs w:val="24"/>
          </w:rPr>
          <w:delText xml:space="preserve"> </w:delText>
        </w:r>
      </w:del>
      <w:r w:rsidR="008A3C87" w:rsidRPr="00CE559D">
        <w:rPr>
          <w:rFonts w:ascii="Times New Roman" w:hAnsi="Times New Roman" w:cs="Times New Roman"/>
          <w:bCs/>
          <w:sz w:val="24"/>
          <w:szCs w:val="24"/>
        </w:rPr>
        <w:t>to estimate</w:t>
      </w:r>
      <w:r w:rsidR="00C93ECA" w:rsidRPr="00CE559D">
        <w:rPr>
          <w:rFonts w:ascii="Times New Roman" w:hAnsi="Times New Roman" w:cs="Times New Roman"/>
          <w:bCs/>
          <w:sz w:val="24"/>
          <w:szCs w:val="24"/>
        </w:rPr>
        <w:t xml:space="preserve"> the</w:t>
      </w:r>
      <w:r w:rsidR="00F430C1" w:rsidRPr="00CE559D">
        <w:rPr>
          <w:rFonts w:ascii="Times New Roman" w:hAnsi="Times New Roman" w:cs="Times New Roman"/>
          <w:bCs/>
          <w:sz w:val="24"/>
          <w:szCs w:val="24"/>
        </w:rPr>
        <w:t xml:space="preserve"> frequency of different housing and bedding types used on organic dairy </w:t>
      </w:r>
      <w:r w:rsidR="00F430C1" w:rsidRPr="00CE559D">
        <w:rPr>
          <w:rFonts w:ascii="Times New Roman" w:hAnsi="Times New Roman" w:cs="Times New Roman"/>
          <w:bCs/>
          <w:sz w:val="24"/>
          <w:szCs w:val="24"/>
        </w:rPr>
        <w:lastRenderedPageBreak/>
        <w:t>farms in Vermont</w:t>
      </w:r>
      <w:r w:rsidR="00B3077F">
        <w:rPr>
          <w:rFonts w:ascii="Times New Roman" w:hAnsi="Times New Roman" w:cs="Times New Roman"/>
          <w:bCs/>
          <w:sz w:val="24"/>
          <w:szCs w:val="24"/>
        </w:rPr>
        <w:t xml:space="preserve"> </w:t>
      </w:r>
      <w:r w:rsidR="00B3077F" w:rsidRPr="00B3077F">
        <w:rPr>
          <w:rFonts w:ascii="Times New Roman" w:hAnsi="Times New Roman" w:cs="Times New Roman"/>
          <w:bCs/>
          <w:sz w:val="24"/>
          <w:szCs w:val="24"/>
          <w:highlight w:val="yellow"/>
        </w:rPr>
        <w:t>in the winter of 2019</w:t>
      </w:r>
      <w:r w:rsidR="00F430C1" w:rsidRPr="00CE559D">
        <w:rPr>
          <w:rFonts w:ascii="Times New Roman" w:hAnsi="Times New Roman" w:cs="Times New Roman"/>
          <w:bCs/>
          <w:sz w:val="24"/>
          <w:szCs w:val="24"/>
        </w:rPr>
        <w:t>.</w:t>
      </w:r>
      <w:r w:rsidR="00747550" w:rsidRPr="00CE559D">
        <w:rPr>
          <w:rFonts w:ascii="Times New Roman" w:hAnsi="Times New Roman" w:cs="Times New Roman"/>
          <w:bCs/>
          <w:sz w:val="24"/>
          <w:szCs w:val="24"/>
        </w:rPr>
        <w:t xml:space="preserve"> </w:t>
      </w:r>
      <w:r w:rsidR="005B50B1" w:rsidRPr="00CE559D">
        <w:rPr>
          <w:rFonts w:ascii="Times New Roman" w:hAnsi="Times New Roman" w:cs="Times New Roman"/>
          <w:bCs/>
          <w:sz w:val="24"/>
          <w:szCs w:val="24"/>
        </w:rPr>
        <w:t xml:space="preserve">The survey tool was a short questionnaire </w:t>
      </w:r>
      <w:r w:rsidR="008C47AB" w:rsidRPr="00CE559D">
        <w:rPr>
          <w:rFonts w:ascii="Times New Roman" w:hAnsi="Times New Roman" w:cs="Times New Roman"/>
          <w:bCs/>
          <w:sz w:val="24"/>
          <w:szCs w:val="24"/>
        </w:rPr>
        <w:t>designed</w:t>
      </w:r>
      <w:r w:rsidR="005B50B1" w:rsidRPr="00CE559D">
        <w:rPr>
          <w:rFonts w:ascii="Times New Roman" w:hAnsi="Times New Roman" w:cs="Times New Roman"/>
          <w:bCs/>
          <w:sz w:val="24"/>
          <w:szCs w:val="24"/>
        </w:rPr>
        <w:t xml:space="preserve"> </w:t>
      </w:r>
      <w:r w:rsidR="008C47AB" w:rsidRPr="00CE559D">
        <w:rPr>
          <w:rFonts w:ascii="Times New Roman" w:hAnsi="Times New Roman" w:cs="Times New Roman"/>
          <w:bCs/>
          <w:sz w:val="24"/>
          <w:szCs w:val="24"/>
        </w:rPr>
        <w:t xml:space="preserve">to be administered by multiple </w:t>
      </w:r>
      <w:r w:rsidR="005B50B1" w:rsidRPr="00CE559D">
        <w:rPr>
          <w:rFonts w:ascii="Times New Roman" w:hAnsi="Times New Roman" w:cs="Times New Roman"/>
          <w:bCs/>
          <w:sz w:val="24"/>
          <w:szCs w:val="24"/>
        </w:rPr>
        <w:t>methods</w:t>
      </w:r>
      <w:r w:rsidR="0049467E" w:rsidRPr="00CE559D">
        <w:rPr>
          <w:rFonts w:ascii="Times New Roman" w:hAnsi="Times New Roman" w:cs="Times New Roman"/>
          <w:bCs/>
          <w:sz w:val="24"/>
          <w:szCs w:val="24"/>
        </w:rPr>
        <w:t xml:space="preserve"> (mailed, internet-based</w:t>
      </w:r>
      <w:r w:rsidR="008F1138" w:rsidRPr="00CE559D">
        <w:rPr>
          <w:rFonts w:ascii="Times New Roman" w:hAnsi="Times New Roman" w:cs="Times New Roman"/>
          <w:bCs/>
          <w:sz w:val="24"/>
          <w:szCs w:val="24"/>
        </w:rPr>
        <w:t>, telephone interview</w:t>
      </w:r>
      <w:r w:rsidR="0049467E" w:rsidRPr="00CE559D">
        <w:rPr>
          <w:rFonts w:ascii="Times New Roman" w:hAnsi="Times New Roman" w:cs="Times New Roman"/>
          <w:bCs/>
          <w:sz w:val="24"/>
          <w:szCs w:val="24"/>
        </w:rPr>
        <w:t>)</w:t>
      </w:r>
      <w:r w:rsidR="008C47AB" w:rsidRPr="00CE559D">
        <w:rPr>
          <w:rFonts w:ascii="Times New Roman" w:hAnsi="Times New Roman" w:cs="Times New Roman"/>
          <w:bCs/>
          <w:sz w:val="24"/>
          <w:szCs w:val="24"/>
        </w:rPr>
        <w:t>. The process included</w:t>
      </w:r>
      <w:r w:rsidR="002A701E" w:rsidRPr="00CE559D">
        <w:rPr>
          <w:rFonts w:ascii="Times New Roman" w:hAnsi="Times New Roman" w:cs="Times New Roman"/>
          <w:bCs/>
          <w:sz w:val="24"/>
          <w:szCs w:val="24"/>
        </w:rPr>
        <w:t xml:space="preserve"> initial </w:t>
      </w:r>
      <w:r w:rsidR="00C46C33" w:rsidRPr="00CE559D">
        <w:rPr>
          <w:rFonts w:ascii="Times New Roman" w:hAnsi="Times New Roman" w:cs="Times New Roman"/>
          <w:bCs/>
          <w:sz w:val="24"/>
          <w:szCs w:val="24"/>
        </w:rPr>
        <w:t>outreach</w:t>
      </w:r>
      <w:r w:rsidR="00882CAF" w:rsidRPr="00CE559D">
        <w:rPr>
          <w:rFonts w:ascii="Times New Roman" w:hAnsi="Times New Roman" w:cs="Times New Roman"/>
          <w:bCs/>
          <w:sz w:val="24"/>
          <w:szCs w:val="24"/>
        </w:rPr>
        <w:t xml:space="preserve">, survey distribution through online access and mailed paper copies, </w:t>
      </w:r>
      <w:r w:rsidR="008C47AB" w:rsidRPr="00CE559D">
        <w:rPr>
          <w:rFonts w:ascii="Times New Roman" w:hAnsi="Times New Roman" w:cs="Times New Roman"/>
          <w:bCs/>
          <w:sz w:val="24"/>
          <w:szCs w:val="24"/>
        </w:rPr>
        <w:t xml:space="preserve">follow-up mailings and telephone reminders with the opportunity to complete the questionnaire by telephone interview. </w:t>
      </w:r>
      <w:r w:rsidR="00C93ECA" w:rsidRPr="00CE559D">
        <w:rPr>
          <w:rFonts w:ascii="Times New Roman" w:hAnsi="Times New Roman" w:cs="Times New Roman"/>
          <w:bCs/>
          <w:sz w:val="24"/>
          <w:szCs w:val="24"/>
        </w:rPr>
        <w:t>S</w:t>
      </w:r>
      <w:r w:rsidR="0049467E" w:rsidRPr="00CE559D">
        <w:rPr>
          <w:rFonts w:ascii="Times New Roman" w:hAnsi="Times New Roman" w:cs="Times New Roman"/>
          <w:bCs/>
          <w:sz w:val="24"/>
          <w:szCs w:val="24"/>
        </w:rPr>
        <w:t>urvey methodology was approved by the Institutional Review Board at the University of Vermont (CHRBSS: 19-0057)</w:t>
      </w:r>
      <w:r w:rsidR="00AF0B49" w:rsidRPr="00CE559D">
        <w:rPr>
          <w:rFonts w:ascii="Times New Roman" w:hAnsi="Times New Roman" w:cs="Times New Roman"/>
          <w:bCs/>
          <w:sz w:val="24"/>
          <w:szCs w:val="24"/>
        </w:rPr>
        <w:t>,</w:t>
      </w:r>
      <w:r w:rsidR="00C93ECA" w:rsidRPr="00CE559D">
        <w:rPr>
          <w:rFonts w:ascii="Times New Roman" w:hAnsi="Times New Roman" w:cs="Times New Roman"/>
          <w:bCs/>
          <w:sz w:val="24"/>
          <w:szCs w:val="24"/>
        </w:rPr>
        <w:t xml:space="preserve"> and</w:t>
      </w:r>
      <w:r w:rsidR="0049467E" w:rsidRPr="00CE559D">
        <w:rPr>
          <w:rFonts w:ascii="Times New Roman" w:hAnsi="Times New Roman" w:cs="Times New Roman"/>
          <w:bCs/>
          <w:sz w:val="24"/>
          <w:szCs w:val="24"/>
        </w:rPr>
        <w:t xml:space="preserve"> </w:t>
      </w:r>
      <w:r w:rsidR="00C93ECA" w:rsidRPr="00CE559D">
        <w:rPr>
          <w:rFonts w:ascii="Times New Roman" w:hAnsi="Times New Roman" w:cs="Times New Roman"/>
          <w:bCs/>
          <w:sz w:val="24"/>
          <w:szCs w:val="24"/>
        </w:rPr>
        <w:t>r</w:t>
      </w:r>
      <w:r w:rsidR="0049467E" w:rsidRPr="00CE559D">
        <w:rPr>
          <w:rFonts w:ascii="Times New Roman" w:hAnsi="Times New Roman" w:cs="Times New Roman"/>
          <w:bCs/>
          <w:sz w:val="24"/>
          <w:szCs w:val="24"/>
        </w:rPr>
        <w:t>espondents received no reimbursement for completion of the survey.</w:t>
      </w:r>
      <w:r w:rsidR="008C47AB" w:rsidRPr="00CE559D">
        <w:rPr>
          <w:rFonts w:ascii="Times New Roman" w:hAnsi="Times New Roman" w:cs="Times New Roman"/>
          <w:bCs/>
          <w:sz w:val="24"/>
          <w:szCs w:val="24"/>
        </w:rPr>
        <w:t xml:space="preserve"> The Strengthening the Reporting of Observational Studies in Epidemiology statement checklist for Veterinary medicine (STROBE-Vet; O’Connor et al.</w:t>
      </w:r>
      <w:r w:rsidR="00BD298E" w:rsidRPr="00CE559D">
        <w:rPr>
          <w:rFonts w:ascii="Times New Roman" w:hAnsi="Times New Roman" w:cs="Times New Roman"/>
          <w:bCs/>
          <w:sz w:val="24"/>
          <w:szCs w:val="24"/>
        </w:rPr>
        <w:t>,</w:t>
      </w:r>
      <w:r w:rsidR="008C47AB" w:rsidRPr="00CE559D">
        <w:rPr>
          <w:rFonts w:ascii="Times New Roman" w:hAnsi="Times New Roman" w:cs="Times New Roman"/>
          <w:bCs/>
          <w:sz w:val="24"/>
          <w:szCs w:val="24"/>
        </w:rPr>
        <w:t xml:space="preserve"> 2016) was considered during survey design and </w:t>
      </w:r>
      <w:r w:rsidR="009B4943">
        <w:rPr>
          <w:rFonts w:ascii="Times New Roman" w:hAnsi="Times New Roman" w:cs="Times New Roman"/>
          <w:bCs/>
          <w:sz w:val="24"/>
          <w:szCs w:val="24"/>
        </w:rPr>
        <w:t xml:space="preserve">for </w:t>
      </w:r>
      <w:r w:rsidR="008C47AB" w:rsidRPr="00CE559D">
        <w:rPr>
          <w:rFonts w:ascii="Times New Roman" w:hAnsi="Times New Roman" w:cs="Times New Roman"/>
          <w:bCs/>
          <w:sz w:val="24"/>
          <w:szCs w:val="24"/>
        </w:rPr>
        <w:t>reporting results.</w:t>
      </w:r>
    </w:p>
    <w:p w14:paraId="01F61477" w14:textId="11E850F6" w:rsidR="00017364" w:rsidRPr="005A0D1F" w:rsidRDefault="005A130D" w:rsidP="00CE117F">
      <w:pPr>
        <w:tabs>
          <w:tab w:val="left" w:pos="360"/>
          <w:tab w:val="left" w:pos="720"/>
        </w:tabs>
        <w:spacing w:after="0" w:line="480" w:lineRule="auto"/>
        <w:outlineLvl w:val="0"/>
        <w:rPr>
          <w:rFonts w:ascii="Times New Roman" w:hAnsi="Times New Roman" w:cs="Times New Roman"/>
          <w:b/>
          <w:i/>
          <w:sz w:val="24"/>
          <w:szCs w:val="24"/>
        </w:rPr>
      </w:pPr>
      <w:r w:rsidRPr="005A0D1F">
        <w:rPr>
          <w:rFonts w:ascii="Times New Roman" w:hAnsi="Times New Roman" w:cs="Times New Roman"/>
          <w:b/>
          <w:i/>
          <w:sz w:val="24"/>
          <w:szCs w:val="24"/>
        </w:rPr>
        <w:t>Sampling M</w:t>
      </w:r>
      <w:r w:rsidR="005B50B1" w:rsidRPr="005A0D1F">
        <w:rPr>
          <w:rFonts w:ascii="Times New Roman" w:hAnsi="Times New Roman" w:cs="Times New Roman"/>
          <w:b/>
          <w:i/>
          <w:sz w:val="24"/>
          <w:szCs w:val="24"/>
        </w:rPr>
        <w:t>ethod</w:t>
      </w:r>
    </w:p>
    <w:p w14:paraId="50AAA8FC" w14:textId="5A742329" w:rsidR="00B83C9F" w:rsidRDefault="00D8196D" w:rsidP="005B6926">
      <w:pPr>
        <w:tabs>
          <w:tab w:val="left" w:pos="360"/>
          <w:tab w:val="left" w:pos="720"/>
        </w:tabs>
        <w:spacing w:after="0" w:line="480" w:lineRule="auto"/>
        <w:rPr>
          <w:rFonts w:ascii="Times New Roman" w:hAnsi="Times New Roman" w:cs="Times New Roman"/>
          <w:bCs/>
          <w:sz w:val="24"/>
          <w:szCs w:val="24"/>
          <w:highlight w:val="yellow"/>
        </w:rPr>
      </w:pPr>
      <w:r w:rsidRPr="002E7301">
        <w:rPr>
          <w:rFonts w:ascii="Times New Roman" w:hAnsi="Times New Roman" w:cs="Times New Roman"/>
          <w:bCs/>
          <w:sz w:val="24"/>
          <w:szCs w:val="24"/>
        </w:rPr>
        <w:tab/>
      </w:r>
      <w:r w:rsidR="005B50B1" w:rsidRPr="002E7301">
        <w:rPr>
          <w:rFonts w:ascii="Times New Roman" w:hAnsi="Times New Roman" w:cs="Times New Roman"/>
          <w:bCs/>
          <w:sz w:val="24"/>
          <w:szCs w:val="24"/>
        </w:rPr>
        <w:t xml:space="preserve">The </w:t>
      </w:r>
      <w:r w:rsidR="00D83481" w:rsidRPr="003643DE">
        <w:rPr>
          <w:rFonts w:ascii="Times New Roman" w:hAnsi="Times New Roman" w:cs="Times New Roman"/>
          <w:bCs/>
          <w:sz w:val="24"/>
          <w:szCs w:val="24"/>
        </w:rPr>
        <w:t>target population was organic dairy farms in Vermont, USA</w:t>
      </w:r>
      <w:r w:rsidR="00D83481" w:rsidRPr="002E7301">
        <w:rPr>
          <w:rFonts w:ascii="Times New Roman" w:hAnsi="Times New Roman" w:cs="Times New Roman"/>
          <w:bCs/>
          <w:sz w:val="24"/>
          <w:szCs w:val="24"/>
        </w:rPr>
        <w:t>, with possible relevance to organic dairy farms in the northeastern United States</w:t>
      </w:r>
      <w:r w:rsidR="00D83481" w:rsidRPr="003643DE">
        <w:rPr>
          <w:rFonts w:ascii="Times New Roman" w:hAnsi="Times New Roman" w:cs="Times New Roman"/>
          <w:bCs/>
          <w:sz w:val="24"/>
          <w:szCs w:val="24"/>
        </w:rPr>
        <w:t xml:space="preserve">. The </w:t>
      </w:r>
      <w:r w:rsidR="005B50B1" w:rsidRPr="003643DE">
        <w:rPr>
          <w:rFonts w:ascii="Times New Roman" w:hAnsi="Times New Roman" w:cs="Times New Roman"/>
          <w:bCs/>
          <w:sz w:val="24"/>
          <w:szCs w:val="24"/>
        </w:rPr>
        <w:t>source population was</w:t>
      </w:r>
      <w:r w:rsidR="00AF0B49" w:rsidRPr="00CE559D">
        <w:rPr>
          <w:rFonts w:ascii="Times New Roman" w:hAnsi="Times New Roman" w:cs="Times New Roman"/>
          <w:bCs/>
          <w:sz w:val="24"/>
          <w:szCs w:val="24"/>
        </w:rPr>
        <w:t xml:space="preserve"> </w:t>
      </w:r>
      <w:r w:rsidR="005B50B1" w:rsidRPr="00CE559D">
        <w:rPr>
          <w:rFonts w:ascii="Times New Roman" w:hAnsi="Times New Roman" w:cs="Times New Roman"/>
          <w:bCs/>
          <w:sz w:val="24"/>
          <w:szCs w:val="24"/>
        </w:rPr>
        <w:t xml:space="preserve">farms </w:t>
      </w:r>
      <w:r w:rsidR="00427D3A" w:rsidRPr="00CE559D">
        <w:rPr>
          <w:rFonts w:ascii="Times New Roman" w:hAnsi="Times New Roman" w:cs="Times New Roman"/>
          <w:bCs/>
          <w:sz w:val="24"/>
          <w:szCs w:val="24"/>
        </w:rPr>
        <w:t xml:space="preserve">in Vermont, USA </w:t>
      </w:r>
      <w:r w:rsidR="00AF0B49" w:rsidRPr="002E7301">
        <w:rPr>
          <w:rFonts w:ascii="Times New Roman" w:hAnsi="Times New Roman" w:cs="Times New Roman"/>
          <w:bCs/>
          <w:sz w:val="24"/>
          <w:szCs w:val="24"/>
        </w:rPr>
        <w:t>that were</w:t>
      </w:r>
      <w:r w:rsidR="00AF0B49" w:rsidRPr="003643DE">
        <w:rPr>
          <w:bCs/>
        </w:rPr>
        <w:t xml:space="preserve"> </w:t>
      </w:r>
      <w:r w:rsidR="00AF0B49" w:rsidRPr="003643DE">
        <w:rPr>
          <w:rFonts w:ascii="Times New Roman" w:hAnsi="Times New Roman" w:cs="Times New Roman"/>
          <w:bCs/>
          <w:sz w:val="24"/>
          <w:szCs w:val="24"/>
        </w:rPr>
        <w:t>producing and sh</w:t>
      </w:r>
      <w:r w:rsidR="00AF0B49" w:rsidRPr="00CE559D">
        <w:rPr>
          <w:rFonts w:ascii="Times New Roman" w:hAnsi="Times New Roman" w:cs="Times New Roman"/>
          <w:bCs/>
          <w:sz w:val="24"/>
          <w:szCs w:val="24"/>
        </w:rPr>
        <w:t xml:space="preserve">ipping certified organic cow milk </w:t>
      </w:r>
      <w:r w:rsidR="00611B56" w:rsidRPr="00CE559D">
        <w:rPr>
          <w:rFonts w:ascii="Times New Roman" w:hAnsi="Times New Roman" w:cs="Times New Roman"/>
          <w:bCs/>
          <w:sz w:val="24"/>
          <w:szCs w:val="24"/>
        </w:rPr>
        <w:t>at the time of the survey</w:t>
      </w:r>
      <w:r w:rsidR="00DE1902">
        <w:rPr>
          <w:rFonts w:ascii="Times New Roman" w:hAnsi="Times New Roman" w:cs="Times New Roman"/>
          <w:bCs/>
          <w:sz w:val="24"/>
          <w:szCs w:val="24"/>
        </w:rPr>
        <w:t xml:space="preserve">. </w:t>
      </w:r>
      <w:r w:rsidR="00B83C9F" w:rsidRPr="00B83C9F">
        <w:rPr>
          <w:rFonts w:ascii="Times New Roman" w:hAnsi="Times New Roman" w:cs="Times New Roman"/>
          <w:bCs/>
          <w:sz w:val="24"/>
          <w:szCs w:val="24"/>
          <w:highlight w:val="yellow"/>
        </w:rPr>
        <w:t xml:space="preserve">We </w:t>
      </w:r>
      <w:r w:rsidR="00B83C9F">
        <w:rPr>
          <w:rFonts w:ascii="Times New Roman" w:hAnsi="Times New Roman" w:cs="Times New Roman"/>
          <w:bCs/>
          <w:sz w:val="24"/>
          <w:szCs w:val="24"/>
          <w:highlight w:val="yellow"/>
        </w:rPr>
        <w:t>hypothesized</w:t>
      </w:r>
      <w:r w:rsidR="00B83C9F" w:rsidRPr="00B83C9F">
        <w:rPr>
          <w:rFonts w:ascii="Times New Roman" w:hAnsi="Times New Roman" w:cs="Times New Roman"/>
          <w:bCs/>
          <w:sz w:val="24"/>
          <w:szCs w:val="24"/>
          <w:highlight w:val="yellow"/>
        </w:rPr>
        <w:t xml:space="preserve"> bedded pack systems would be used less frequently compared to </w:t>
      </w:r>
      <w:r w:rsidR="00B83C9F">
        <w:rPr>
          <w:rFonts w:ascii="Times New Roman" w:hAnsi="Times New Roman" w:cs="Times New Roman"/>
          <w:bCs/>
          <w:sz w:val="24"/>
          <w:szCs w:val="24"/>
          <w:highlight w:val="yellow"/>
        </w:rPr>
        <w:t>tiestall or freestall</w:t>
      </w:r>
      <w:r w:rsidR="00B83C9F" w:rsidRPr="00B83C9F">
        <w:rPr>
          <w:rFonts w:ascii="Times New Roman" w:hAnsi="Times New Roman" w:cs="Times New Roman"/>
          <w:bCs/>
          <w:sz w:val="24"/>
          <w:szCs w:val="24"/>
          <w:highlight w:val="yellow"/>
        </w:rPr>
        <w:t xml:space="preserve"> housing systems</w:t>
      </w:r>
      <w:r w:rsidR="00B83C9F">
        <w:rPr>
          <w:rFonts w:ascii="Times New Roman" w:hAnsi="Times New Roman" w:cs="Times New Roman"/>
          <w:bCs/>
          <w:sz w:val="24"/>
          <w:szCs w:val="24"/>
          <w:highlight w:val="yellow"/>
        </w:rPr>
        <w:t xml:space="preserve">. </w:t>
      </w:r>
      <w:r w:rsidR="00E73AFE">
        <w:rPr>
          <w:rFonts w:ascii="Times New Roman" w:hAnsi="Times New Roman" w:cs="Times New Roman"/>
          <w:bCs/>
          <w:sz w:val="24"/>
          <w:szCs w:val="24"/>
          <w:highlight w:val="yellow"/>
        </w:rPr>
        <w:t>Sustainable</w:t>
      </w:r>
      <w:r w:rsidR="00B83C9F" w:rsidRPr="00B83C9F">
        <w:rPr>
          <w:rFonts w:ascii="Times New Roman" w:hAnsi="Times New Roman" w:cs="Times New Roman"/>
          <w:bCs/>
          <w:sz w:val="24"/>
          <w:szCs w:val="24"/>
          <w:highlight w:val="yellow"/>
        </w:rPr>
        <w:t xml:space="preserve"> agriculture extension experts </w:t>
      </w:r>
      <w:r w:rsidR="00E73AFE">
        <w:rPr>
          <w:rFonts w:ascii="Times New Roman" w:hAnsi="Times New Roman" w:cs="Times New Roman"/>
          <w:bCs/>
          <w:sz w:val="24"/>
          <w:szCs w:val="24"/>
          <w:highlight w:val="yellow"/>
        </w:rPr>
        <w:t>provided estimates that approximately 30 dairy farms used bedded pack systems in Vermont, with the majority being used on organic dairy farms</w:t>
      </w:r>
      <w:r w:rsidR="00B83C9F" w:rsidRPr="00B83C9F">
        <w:rPr>
          <w:rFonts w:ascii="Times New Roman" w:hAnsi="Times New Roman" w:cs="Times New Roman"/>
          <w:bCs/>
          <w:sz w:val="24"/>
          <w:szCs w:val="24"/>
          <w:highlight w:val="yellow"/>
        </w:rPr>
        <w:t>. The</w:t>
      </w:r>
      <w:r w:rsidR="00E73AFE">
        <w:rPr>
          <w:rFonts w:ascii="Times New Roman" w:hAnsi="Times New Roman" w:cs="Times New Roman"/>
          <w:bCs/>
          <w:sz w:val="24"/>
          <w:szCs w:val="24"/>
          <w:highlight w:val="yellow"/>
        </w:rPr>
        <w:t>refore</w:t>
      </w:r>
      <w:ins w:id="50" w:author="Deborah Neher" w:date="2021-01-06T09:17:00Z">
        <w:r w:rsidR="00462ED5">
          <w:rPr>
            <w:rFonts w:ascii="Times New Roman" w:hAnsi="Times New Roman" w:cs="Times New Roman"/>
            <w:bCs/>
            <w:sz w:val="24"/>
            <w:szCs w:val="24"/>
            <w:highlight w:val="yellow"/>
          </w:rPr>
          <w:t>,</w:t>
        </w:r>
      </w:ins>
      <w:r w:rsidR="00E73AFE">
        <w:rPr>
          <w:rFonts w:ascii="Times New Roman" w:hAnsi="Times New Roman" w:cs="Times New Roman"/>
          <w:bCs/>
          <w:sz w:val="24"/>
          <w:szCs w:val="24"/>
          <w:highlight w:val="yellow"/>
        </w:rPr>
        <w:t xml:space="preserve"> the</w:t>
      </w:r>
      <w:r w:rsidR="00B83C9F" w:rsidRPr="00B83C9F">
        <w:rPr>
          <w:rFonts w:ascii="Times New Roman" w:hAnsi="Times New Roman" w:cs="Times New Roman"/>
          <w:bCs/>
          <w:sz w:val="24"/>
          <w:szCs w:val="24"/>
          <w:highlight w:val="yellow"/>
        </w:rPr>
        <w:t xml:space="preserve"> target number of </w:t>
      </w:r>
      <w:r w:rsidR="00E73AFE">
        <w:rPr>
          <w:rFonts w:ascii="Times New Roman" w:hAnsi="Times New Roman" w:cs="Times New Roman"/>
          <w:bCs/>
          <w:sz w:val="24"/>
          <w:szCs w:val="24"/>
          <w:highlight w:val="yellow"/>
        </w:rPr>
        <w:t xml:space="preserve">survey </w:t>
      </w:r>
      <w:r w:rsidR="00B83C9F" w:rsidRPr="00B83C9F">
        <w:rPr>
          <w:rFonts w:ascii="Times New Roman" w:hAnsi="Times New Roman" w:cs="Times New Roman"/>
          <w:bCs/>
          <w:sz w:val="24"/>
          <w:szCs w:val="24"/>
          <w:highlight w:val="yellow"/>
        </w:rPr>
        <w:t xml:space="preserve">respondents was at least 77 </w:t>
      </w:r>
      <w:r w:rsidR="00E73AFE">
        <w:rPr>
          <w:rFonts w:ascii="Times New Roman" w:hAnsi="Times New Roman" w:cs="Times New Roman"/>
          <w:bCs/>
          <w:sz w:val="24"/>
          <w:szCs w:val="24"/>
          <w:highlight w:val="yellow"/>
        </w:rPr>
        <w:t xml:space="preserve">organic </w:t>
      </w:r>
      <w:r w:rsidR="00B83C9F" w:rsidRPr="00B83C9F">
        <w:rPr>
          <w:rFonts w:ascii="Times New Roman" w:hAnsi="Times New Roman" w:cs="Times New Roman"/>
          <w:bCs/>
          <w:sz w:val="24"/>
          <w:szCs w:val="24"/>
          <w:highlight w:val="yellow"/>
        </w:rPr>
        <w:t xml:space="preserve">dairy farmers, based on an </w:t>
      </w:r>
      <w:r w:rsidR="00B83C9F" w:rsidRPr="006B4893">
        <w:rPr>
          <w:rFonts w:ascii="Times New Roman" w:hAnsi="Times New Roman" w:cs="Times New Roman"/>
          <w:bCs/>
          <w:i/>
          <w:iCs/>
          <w:sz w:val="24"/>
          <w:szCs w:val="24"/>
          <w:highlight w:val="yellow"/>
          <w:rPrChange w:id="51" w:author="Caitlin Jeffrey" w:date="2021-01-12T13:31:00Z">
            <w:rPr>
              <w:rFonts w:ascii="Times New Roman" w:hAnsi="Times New Roman" w:cs="Times New Roman"/>
              <w:bCs/>
              <w:sz w:val="24"/>
              <w:szCs w:val="24"/>
              <w:highlight w:val="yellow"/>
            </w:rPr>
          </w:rPrChange>
        </w:rPr>
        <w:t>a priori</w:t>
      </w:r>
      <w:r w:rsidR="00B83C9F" w:rsidRPr="00B83C9F">
        <w:rPr>
          <w:rFonts w:ascii="Times New Roman" w:hAnsi="Times New Roman" w:cs="Times New Roman"/>
          <w:bCs/>
          <w:sz w:val="24"/>
          <w:szCs w:val="24"/>
          <w:highlight w:val="yellow"/>
        </w:rPr>
        <w:t xml:space="preserve"> estimate of 20 (10%) dairy farmers using bedded pack systems in a fixed population of approximately 200 organic dairy farms, an allowable margin of error of 2.5%, and assuming Type I error of 5% (Z</w:t>
      </w:r>
      <w:r w:rsidR="00B83C9F" w:rsidRPr="00B83C9F">
        <w:rPr>
          <w:rFonts w:ascii="Times New Roman" w:hAnsi="Times New Roman" w:cs="Times New Roman"/>
          <w:bCs/>
          <w:sz w:val="24"/>
          <w:szCs w:val="24"/>
          <w:highlight w:val="yellow"/>
          <w:vertAlign w:val="subscript"/>
        </w:rPr>
        <w:t>α</w:t>
      </w:r>
      <w:r w:rsidR="00B83C9F" w:rsidRPr="00B83C9F">
        <w:rPr>
          <w:rFonts w:ascii="Times New Roman" w:hAnsi="Times New Roman" w:cs="Times New Roman"/>
          <w:bCs/>
          <w:sz w:val="24"/>
          <w:szCs w:val="24"/>
          <w:highlight w:val="yellow"/>
        </w:rPr>
        <w:t xml:space="preserve"> = 1.96).</w:t>
      </w:r>
    </w:p>
    <w:p w14:paraId="465844E3" w14:textId="4FD9EF18" w:rsidR="001D5EA4" w:rsidRPr="00CE559D" w:rsidRDefault="00B83C9F" w:rsidP="005B6926">
      <w:pPr>
        <w:tabs>
          <w:tab w:val="left" w:pos="360"/>
          <w:tab w:val="left" w:pos="720"/>
        </w:tabs>
        <w:spacing w:after="0" w:line="480" w:lineRule="auto"/>
        <w:rPr>
          <w:rFonts w:ascii="Times New Roman" w:hAnsi="Times New Roman" w:cs="Times New Roman"/>
          <w:bCs/>
          <w:sz w:val="24"/>
          <w:szCs w:val="24"/>
        </w:rPr>
      </w:pPr>
      <w:r>
        <w:rPr>
          <w:rFonts w:ascii="Times New Roman" w:hAnsi="Times New Roman" w:cs="Times New Roman"/>
          <w:bCs/>
          <w:sz w:val="24"/>
          <w:szCs w:val="24"/>
          <w:highlight w:val="yellow"/>
        </w:rPr>
        <w:tab/>
      </w:r>
      <w:r w:rsidR="00DE1902">
        <w:rPr>
          <w:rFonts w:ascii="Times New Roman" w:hAnsi="Times New Roman" w:cs="Times New Roman"/>
          <w:bCs/>
          <w:sz w:val="24"/>
          <w:szCs w:val="24"/>
          <w:highlight w:val="yellow"/>
        </w:rPr>
        <w:t>Obtaining</w:t>
      </w:r>
      <w:r w:rsidR="00DE1902" w:rsidRPr="00DE1902">
        <w:rPr>
          <w:rFonts w:ascii="Times New Roman" w:hAnsi="Times New Roman" w:cs="Times New Roman"/>
          <w:bCs/>
          <w:sz w:val="24"/>
          <w:szCs w:val="24"/>
          <w:highlight w:val="yellow"/>
        </w:rPr>
        <w:t xml:space="preserve"> contact information for </w:t>
      </w:r>
      <w:r w:rsidR="00DE1902">
        <w:rPr>
          <w:rFonts w:ascii="Times New Roman" w:hAnsi="Times New Roman" w:cs="Times New Roman"/>
          <w:bCs/>
          <w:sz w:val="24"/>
          <w:szCs w:val="24"/>
          <w:highlight w:val="yellow"/>
        </w:rPr>
        <w:t>farmer populati</w:t>
      </w:r>
      <w:r w:rsidR="005A6156">
        <w:rPr>
          <w:rFonts w:ascii="Times New Roman" w:hAnsi="Times New Roman" w:cs="Times New Roman"/>
          <w:bCs/>
          <w:sz w:val="24"/>
          <w:szCs w:val="24"/>
          <w:highlight w:val="yellow"/>
        </w:rPr>
        <w:t>ons can be a challenge</w:t>
      </w:r>
      <w:ins w:id="52" w:author="Caitlin Jeffrey" w:date="2021-01-12T13:24:00Z">
        <w:r w:rsidR="00C25681">
          <w:rPr>
            <w:rFonts w:ascii="Times New Roman" w:hAnsi="Times New Roman" w:cs="Times New Roman"/>
            <w:bCs/>
            <w:sz w:val="24"/>
            <w:szCs w:val="24"/>
            <w:highlight w:val="yellow"/>
          </w:rPr>
          <w:t>,</w:t>
        </w:r>
      </w:ins>
      <w:r w:rsidR="005A6156">
        <w:rPr>
          <w:rFonts w:ascii="Times New Roman" w:hAnsi="Times New Roman" w:cs="Times New Roman"/>
          <w:bCs/>
          <w:sz w:val="24"/>
          <w:szCs w:val="24"/>
          <w:highlight w:val="yellow"/>
        </w:rPr>
        <w:t xml:space="preserve"> </w:t>
      </w:r>
      <w:del w:id="53" w:author="Caitlin Jeffrey" w:date="2021-01-12T13:24:00Z">
        <w:r w:rsidR="005A6156" w:rsidDel="00C25681">
          <w:rPr>
            <w:rFonts w:ascii="Times New Roman" w:hAnsi="Times New Roman" w:cs="Times New Roman"/>
            <w:bCs/>
            <w:sz w:val="24"/>
            <w:szCs w:val="24"/>
            <w:highlight w:val="yellow"/>
          </w:rPr>
          <w:delText xml:space="preserve">because </w:delText>
        </w:r>
      </w:del>
      <w:ins w:id="54" w:author="Caitlin Jeffrey" w:date="2021-01-12T13:24:00Z">
        <w:r w:rsidR="00C25681">
          <w:rPr>
            <w:rFonts w:ascii="Times New Roman" w:hAnsi="Times New Roman" w:cs="Times New Roman"/>
            <w:bCs/>
            <w:sz w:val="24"/>
            <w:szCs w:val="24"/>
            <w:highlight w:val="yellow"/>
          </w:rPr>
          <w:t>as</w:t>
        </w:r>
        <w:r w:rsidR="00C25681">
          <w:rPr>
            <w:rFonts w:ascii="Times New Roman" w:hAnsi="Times New Roman" w:cs="Times New Roman"/>
            <w:bCs/>
            <w:sz w:val="24"/>
            <w:szCs w:val="24"/>
            <w:highlight w:val="yellow"/>
          </w:rPr>
          <w:t xml:space="preserve"> </w:t>
        </w:r>
      </w:ins>
      <w:r w:rsidR="005A6156">
        <w:rPr>
          <w:rFonts w:ascii="Times New Roman" w:hAnsi="Times New Roman" w:cs="Times New Roman"/>
          <w:bCs/>
          <w:sz w:val="24"/>
          <w:szCs w:val="24"/>
          <w:highlight w:val="yellow"/>
        </w:rPr>
        <w:t>state agricultur</w:t>
      </w:r>
      <w:ins w:id="55" w:author="Caitlin Jeffrey" w:date="2021-01-12T13:24:00Z">
        <w:r w:rsidR="00C25681">
          <w:rPr>
            <w:rFonts w:ascii="Times New Roman" w:hAnsi="Times New Roman" w:cs="Times New Roman"/>
            <w:bCs/>
            <w:sz w:val="24"/>
            <w:szCs w:val="24"/>
            <w:highlight w:val="yellow"/>
          </w:rPr>
          <w:t>al</w:t>
        </w:r>
      </w:ins>
      <w:del w:id="56" w:author="Caitlin Jeffrey" w:date="2021-01-12T13:24:00Z">
        <w:r w:rsidR="005A6156" w:rsidDel="00C25681">
          <w:rPr>
            <w:rFonts w:ascii="Times New Roman" w:hAnsi="Times New Roman" w:cs="Times New Roman"/>
            <w:bCs/>
            <w:sz w:val="24"/>
            <w:szCs w:val="24"/>
            <w:highlight w:val="yellow"/>
          </w:rPr>
          <w:delText>e</w:delText>
        </w:r>
      </w:del>
      <w:r w:rsidR="005A6156">
        <w:rPr>
          <w:rFonts w:ascii="Times New Roman" w:hAnsi="Times New Roman" w:cs="Times New Roman"/>
          <w:bCs/>
          <w:sz w:val="24"/>
          <w:szCs w:val="24"/>
          <w:highlight w:val="yellow"/>
        </w:rPr>
        <w:t xml:space="preserve"> a</w:t>
      </w:r>
      <w:r w:rsidR="00DE1902">
        <w:rPr>
          <w:rFonts w:ascii="Times New Roman" w:hAnsi="Times New Roman" w:cs="Times New Roman"/>
          <w:bCs/>
          <w:sz w:val="24"/>
          <w:szCs w:val="24"/>
          <w:highlight w:val="yellow"/>
        </w:rPr>
        <w:t xml:space="preserve">gencies may not </w:t>
      </w:r>
      <w:r w:rsidR="00ED4E96">
        <w:rPr>
          <w:rFonts w:ascii="Times New Roman" w:hAnsi="Times New Roman" w:cs="Times New Roman"/>
          <w:bCs/>
          <w:sz w:val="24"/>
          <w:szCs w:val="24"/>
          <w:highlight w:val="yellow"/>
        </w:rPr>
        <w:t xml:space="preserve">share dairy farmer contact information and because farmer populations may be dynamic. </w:t>
      </w:r>
      <w:r w:rsidR="00ED4E96">
        <w:rPr>
          <w:rFonts w:ascii="Times New Roman" w:hAnsi="Times New Roman" w:cs="Times New Roman"/>
          <w:bCs/>
          <w:sz w:val="24"/>
          <w:szCs w:val="24"/>
        </w:rPr>
        <w:t>F</w:t>
      </w:r>
      <w:r w:rsidR="00ED4E96" w:rsidRPr="00ED4E96">
        <w:rPr>
          <w:rFonts w:ascii="Times New Roman" w:hAnsi="Times New Roman" w:cs="Times New Roman"/>
          <w:bCs/>
          <w:sz w:val="24"/>
          <w:szCs w:val="24"/>
        </w:rPr>
        <w:t xml:space="preserve">or example, the number of organic dairies in Vermont identified </w:t>
      </w:r>
      <w:r w:rsidR="00ED4E96" w:rsidRPr="00ED4E96">
        <w:rPr>
          <w:rFonts w:ascii="Times New Roman" w:hAnsi="Times New Roman" w:cs="Times New Roman"/>
          <w:bCs/>
          <w:sz w:val="24"/>
          <w:szCs w:val="24"/>
        </w:rPr>
        <w:lastRenderedPageBreak/>
        <w:t>in state government data increased from 184 in 2015 to 203 in 2016, and then declined to 190 by the first quarter of 2019 (Vermont Dairy Data, 2020)</w:t>
      </w:r>
      <w:r w:rsidR="00ED4E96">
        <w:rPr>
          <w:rFonts w:ascii="Times New Roman" w:hAnsi="Times New Roman" w:cs="Times New Roman"/>
          <w:bCs/>
          <w:sz w:val="24"/>
          <w:szCs w:val="24"/>
        </w:rPr>
        <w:t xml:space="preserve">, although the list of individual farms is not freely accessible </w:t>
      </w:r>
      <w:del w:id="57" w:author="Caitlin Jeffrey" w:date="2021-01-12T13:25:00Z">
        <w:r w:rsidR="00ED4E96" w:rsidDel="00C25681">
          <w:rPr>
            <w:rFonts w:ascii="Times New Roman" w:hAnsi="Times New Roman" w:cs="Times New Roman"/>
            <w:bCs/>
            <w:sz w:val="24"/>
            <w:szCs w:val="24"/>
          </w:rPr>
          <w:delText xml:space="preserve">from </w:delText>
        </w:r>
      </w:del>
      <w:ins w:id="58" w:author="Caitlin Jeffrey" w:date="2021-01-12T13:25:00Z">
        <w:r w:rsidR="00C25681">
          <w:rPr>
            <w:rFonts w:ascii="Times New Roman" w:hAnsi="Times New Roman" w:cs="Times New Roman"/>
            <w:bCs/>
            <w:sz w:val="24"/>
            <w:szCs w:val="24"/>
          </w:rPr>
          <w:t>through</w:t>
        </w:r>
        <w:r w:rsidR="00C25681">
          <w:rPr>
            <w:rFonts w:ascii="Times New Roman" w:hAnsi="Times New Roman" w:cs="Times New Roman"/>
            <w:bCs/>
            <w:sz w:val="24"/>
            <w:szCs w:val="24"/>
          </w:rPr>
          <w:t xml:space="preserve"> </w:t>
        </w:r>
      </w:ins>
      <w:r w:rsidR="00ED4E96">
        <w:rPr>
          <w:rFonts w:ascii="Times New Roman" w:hAnsi="Times New Roman" w:cs="Times New Roman"/>
          <w:bCs/>
          <w:sz w:val="24"/>
          <w:szCs w:val="24"/>
        </w:rPr>
        <w:t>state agencies</w:t>
      </w:r>
      <w:r w:rsidR="00ED4E96" w:rsidRPr="00ED4E96">
        <w:rPr>
          <w:rFonts w:ascii="Times New Roman" w:hAnsi="Times New Roman" w:cs="Times New Roman"/>
          <w:bCs/>
          <w:sz w:val="24"/>
          <w:szCs w:val="24"/>
        </w:rPr>
        <w:t>.</w:t>
      </w:r>
      <w:r w:rsidR="00FB332E">
        <w:rPr>
          <w:rFonts w:ascii="Times New Roman" w:hAnsi="Times New Roman" w:cs="Times New Roman"/>
          <w:bCs/>
          <w:sz w:val="24"/>
          <w:szCs w:val="24"/>
        </w:rPr>
        <w:t xml:space="preserve"> </w:t>
      </w:r>
      <w:r w:rsidR="00ED4E96">
        <w:rPr>
          <w:rFonts w:ascii="Times New Roman" w:hAnsi="Times New Roman" w:cs="Times New Roman"/>
          <w:bCs/>
          <w:sz w:val="24"/>
          <w:szCs w:val="24"/>
        </w:rPr>
        <w:t>In comparison,</w:t>
      </w:r>
      <w:r w:rsidR="00FB332E" w:rsidRPr="00FB332E">
        <w:rPr>
          <w:rFonts w:ascii="Times New Roman" w:hAnsi="Times New Roman" w:cs="Times New Roman"/>
          <w:bCs/>
          <w:sz w:val="24"/>
          <w:szCs w:val="24"/>
        </w:rPr>
        <w:t xml:space="preserve"> the USDA Organic Integrity (USDA-OI) database (</w:t>
      </w:r>
      <w:hyperlink r:id="rId13" w:history="1">
        <w:r w:rsidR="00ED4E96" w:rsidRPr="00662BEA">
          <w:rPr>
            <w:rStyle w:val="Hyperlink"/>
            <w:rFonts w:ascii="Times New Roman" w:hAnsi="Times New Roman" w:cs="Times New Roman"/>
            <w:bCs/>
            <w:sz w:val="24"/>
            <w:szCs w:val="24"/>
          </w:rPr>
          <w:t>https://organic.ams.usda.gov/integrity/</w:t>
        </w:r>
      </w:hyperlink>
      <w:r w:rsidR="00FB332E">
        <w:rPr>
          <w:rFonts w:ascii="Times New Roman" w:hAnsi="Times New Roman" w:cs="Times New Roman"/>
          <w:bCs/>
          <w:sz w:val="24"/>
          <w:szCs w:val="24"/>
        </w:rPr>
        <w:t>)</w:t>
      </w:r>
      <w:r w:rsidR="00ED4E96">
        <w:rPr>
          <w:rFonts w:ascii="Times New Roman" w:hAnsi="Times New Roman" w:cs="Times New Roman"/>
          <w:bCs/>
          <w:sz w:val="24"/>
          <w:szCs w:val="24"/>
        </w:rPr>
        <w:t xml:space="preserve"> is </w:t>
      </w:r>
      <w:r w:rsidR="00ED4E96" w:rsidRPr="00ED4E96">
        <w:rPr>
          <w:rFonts w:ascii="Times New Roman" w:hAnsi="Times New Roman" w:cs="Times New Roman"/>
          <w:bCs/>
          <w:sz w:val="24"/>
          <w:szCs w:val="24"/>
        </w:rPr>
        <w:t>publicly accessible</w:t>
      </w:r>
      <w:r w:rsidR="00FB332E">
        <w:rPr>
          <w:rFonts w:ascii="Times New Roman" w:hAnsi="Times New Roman" w:cs="Times New Roman"/>
          <w:bCs/>
          <w:sz w:val="24"/>
          <w:szCs w:val="24"/>
        </w:rPr>
        <w:t>.</w:t>
      </w:r>
      <w:r w:rsidR="00FB332E" w:rsidRPr="00FB332E">
        <w:rPr>
          <w:rFonts w:ascii="Times New Roman" w:hAnsi="Times New Roman" w:cs="Times New Roman"/>
          <w:bCs/>
          <w:sz w:val="24"/>
          <w:szCs w:val="24"/>
        </w:rPr>
        <w:t xml:space="preserve"> </w:t>
      </w:r>
      <w:r w:rsidR="00ED4E96" w:rsidRPr="00ED4E96">
        <w:rPr>
          <w:rFonts w:ascii="Times New Roman" w:hAnsi="Times New Roman" w:cs="Times New Roman"/>
          <w:bCs/>
          <w:sz w:val="24"/>
          <w:szCs w:val="24"/>
        </w:rPr>
        <w:t xml:space="preserve">USDA-OI data are provided by USDA-Accredited Certifying Agents (certifiers) and databases are updated by certifiers monthly or more frequently. </w:t>
      </w:r>
      <w:r w:rsidR="004E7B42" w:rsidRPr="00994760">
        <w:rPr>
          <w:rFonts w:ascii="Times New Roman" w:hAnsi="Times New Roman" w:cs="Times New Roman"/>
          <w:bCs/>
          <w:sz w:val="24"/>
          <w:szCs w:val="24"/>
        </w:rPr>
        <w:t>Dairy farm n</w:t>
      </w:r>
      <w:r w:rsidR="00D8196D" w:rsidRPr="00994760">
        <w:rPr>
          <w:rFonts w:ascii="Times New Roman" w:hAnsi="Times New Roman" w:cs="Times New Roman"/>
          <w:bCs/>
          <w:sz w:val="24"/>
          <w:szCs w:val="24"/>
        </w:rPr>
        <w:t>ames and addresses w</w:t>
      </w:r>
      <w:r w:rsidR="009D7E8E" w:rsidRPr="00994760">
        <w:rPr>
          <w:rFonts w:ascii="Times New Roman" w:hAnsi="Times New Roman" w:cs="Times New Roman"/>
          <w:bCs/>
          <w:sz w:val="24"/>
          <w:szCs w:val="24"/>
        </w:rPr>
        <w:t>ere</w:t>
      </w:r>
      <w:r w:rsidR="00D8196D" w:rsidRPr="00994760">
        <w:rPr>
          <w:rFonts w:ascii="Times New Roman" w:hAnsi="Times New Roman" w:cs="Times New Roman"/>
          <w:bCs/>
          <w:sz w:val="24"/>
          <w:szCs w:val="24"/>
        </w:rPr>
        <w:t xml:space="preserve"> </w:t>
      </w:r>
      <w:r w:rsidR="00C93ECA" w:rsidRPr="00994760">
        <w:rPr>
          <w:rFonts w:ascii="Times New Roman" w:hAnsi="Times New Roman" w:cs="Times New Roman"/>
          <w:bCs/>
          <w:sz w:val="24"/>
          <w:szCs w:val="24"/>
        </w:rPr>
        <w:t>retrieved from the</w:t>
      </w:r>
      <w:r w:rsidR="00D8196D" w:rsidRPr="00994760">
        <w:rPr>
          <w:rFonts w:ascii="Times New Roman" w:hAnsi="Times New Roman" w:cs="Times New Roman"/>
          <w:bCs/>
          <w:sz w:val="24"/>
          <w:szCs w:val="24"/>
        </w:rPr>
        <w:t xml:space="preserve"> </w:t>
      </w:r>
      <w:r w:rsidR="00147995" w:rsidRPr="00994760">
        <w:rPr>
          <w:rFonts w:ascii="Times New Roman" w:hAnsi="Times New Roman" w:cs="Times New Roman"/>
          <w:bCs/>
          <w:sz w:val="24"/>
          <w:szCs w:val="24"/>
        </w:rPr>
        <w:t xml:space="preserve">database </w:t>
      </w:r>
      <w:r w:rsidR="009D7E8E" w:rsidRPr="00994760">
        <w:rPr>
          <w:rFonts w:ascii="Times New Roman" w:hAnsi="Times New Roman" w:cs="Times New Roman"/>
          <w:bCs/>
          <w:sz w:val="24"/>
          <w:szCs w:val="24"/>
        </w:rPr>
        <w:t>using terms “Dairy cow: milk” and “VT-Vermont</w:t>
      </w:r>
      <w:ins w:id="59" w:author="Caitlin Jeffrey" w:date="2021-01-12T13:26:00Z">
        <w:r w:rsidR="00C25681">
          <w:rPr>
            <w:rFonts w:ascii="Times New Roman" w:hAnsi="Times New Roman" w:cs="Times New Roman"/>
            <w:bCs/>
            <w:sz w:val="24"/>
            <w:szCs w:val="24"/>
          </w:rPr>
          <w:t>.</w:t>
        </w:r>
      </w:ins>
      <w:r w:rsidR="009D7E8E" w:rsidRPr="00994760">
        <w:rPr>
          <w:rFonts w:ascii="Times New Roman" w:hAnsi="Times New Roman" w:cs="Times New Roman"/>
          <w:bCs/>
          <w:sz w:val="24"/>
          <w:szCs w:val="24"/>
        </w:rPr>
        <w:t>”</w:t>
      </w:r>
      <w:del w:id="60" w:author="Caitlin Jeffrey" w:date="2021-01-12T13:26:00Z">
        <w:r w:rsidR="009D7E8E" w:rsidRPr="00994760" w:rsidDel="00C25681">
          <w:rPr>
            <w:rFonts w:ascii="Times New Roman" w:hAnsi="Times New Roman" w:cs="Times New Roman"/>
            <w:bCs/>
            <w:sz w:val="24"/>
            <w:szCs w:val="24"/>
          </w:rPr>
          <w:delText>.</w:delText>
        </w:r>
      </w:del>
      <w:r w:rsidR="00290C31" w:rsidRPr="00994760">
        <w:rPr>
          <w:rFonts w:ascii="Times New Roman" w:hAnsi="Times New Roman" w:cs="Times New Roman"/>
          <w:bCs/>
          <w:sz w:val="24"/>
          <w:szCs w:val="24"/>
        </w:rPr>
        <w:t xml:space="preserve"> </w:t>
      </w:r>
      <w:r w:rsidR="009D7E8E" w:rsidRPr="00994760">
        <w:rPr>
          <w:rFonts w:ascii="Times New Roman" w:hAnsi="Times New Roman" w:cs="Times New Roman"/>
          <w:bCs/>
          <w:sz w:val="24"/>
          <w:szCs w:val="24"/>
        </w:rPr>
        <w:t xml:space="preserve">Two </w:t>
      </w:r>
      <w:r w:rsidR="00EF62BF" w:rsidRPr="00994760">
        <w:rPr>
          <w:rFonts w:ascii="Times New Roman" w:hAnsi="Times New Roman" w:cs="Times New Roman"/>
          <w:bCs/>
          <w:sz w:val="24"/>
          <w:szCs w:val="24"/>
        </w:rPr>
        <w:t xml:space="preserve">searches </w:t>
      </w:r>
      <w:r w:rsidR="009D7E8E" w:rsidRPr="00994760">
        <w:rPr>
          <w:rFonts w:ascii="Times New Roman" w:hAnsi="Times New Roman" w:cs="Times New Roman"/>
          <w:bCs/>
          <w:sz w:val="24"/>
          <w:szCs w:val="24"/>
        </w:rPr>
        <w:t xml:space="preserve">were performed. </w:t>
      </w:r>
      <w:r w:rsidR="00C93ECA" w:rsidRPr="00994760">
        <w:rPr>
          <w:rFonts w:ascii="Times New Roman" w:hAnsi="Times New Roman" w:cs="Times New Roman"/>
          <w:bCs/>
          <w:sz w:val="24"/>
          <w:szCs w:val="24"/>
        </w:rPr>
        <w:t xml:space="preserve">First, a </w:t>
      </w:r>
      <w:r w:rsidR="009D7E8E" w:rsidRPr="000606E6">
        <w:rPr>
          <w:rFonts w:ascii="Times New Roman" w:hAnsi="Times New Roman" w:cs="Times New Roman"/>
          <w:bCs/>
          <w:sz w:val="24"/>
          <w:szCs w:val="24"/>
        </w:rPr>
        <w:t>search</w:t>
      </w:r>
      <w:r w:rsidR="008F1138" w:rsidRPr="000606E6">
        <w:rPr>
          <w:rFonts w:ascii="Times New Roman" w:hAnsi="Times New Roman" w:cs="Times New Roman"/>
          <w:bCs/>
          <w:sz w:val="24"/>
          <w:szCs w:val="24"/>
        </w:rPr>
        <w:t xml:space="preserve"> of the USDA-OI database</w:t>
      </w:r>
      <w:r w:rsidR="009D7E8E" w:rsidRPr="000606E6">
        <w:rPr>
          <w:rFonts w:ascii="Times New Roman" w:hAnsi="Times New Roman" w:cs="Times New Roman"/>
          <w:bCs/>
          <w:sz w:val="24"/>
          <w:szCs w:val="24"/>
        </w:rPr>
        <w:t xml:space="preserve">, conducted </w:t>
      </w:r>
      <w:r w:rsidR="00C32D0F" w:rsidRPr="000606E6">
        <w:rPr>
          <w:rFonts w:ascii="Times New Roman" w:hAnsi="Times New Roman" w:cs="Times New Roman"/>
          <w:bCs/>
          <w:sz w:val="24"/>
          <w:szCs w:val="24"/>
        </w:rPr>
        <w:t xml:space="preserve">10 October </w:t>
      </w:r>
      <w:r w:rsidR="009D7E8E" w:rsidRPr="000606E6">
        <w:rPr>
          <w:rFonts w:ascii="Times New Roman" w:hAnsi="Times New Roman" w:cs="Times New Roman"/>
          <w:bCs/>
          <w:sz w:val="24"/>
          <w:szCs w:val="24"/>
        </w:rPr>
        <w:t>2018,</w:t>
      </w:r>
      <w:r w:rsidR="00857F6A" w:rsidRPr="000606E6">
        <w:rPr>
          <w:rFonts w:ascii="Times New Roman" w:hAnsi="Times New Roman" w:cs="Times New Roman"/>
          <w:bCs/>
          <w:sz w:val="24"/>
          <w:szCs w:val="24"/>
        </w:rPr>
        <w:t xml:space="preserve"> yielded 197 </w:t>
      </w:r>
      <w:r w:rsidR="00C93ECA" w:rsidRPr="000606E6">
        <w:rPr>
          <w:rFonts w:ascii="Times New Roman" w:hAnsi="Times New Roman" w:cs="Times New Roman"/>
          <w:bCs/>
          <w:sz w:val="24"/>
          <w:szCs w:val="24"/>
        </w:rPr>
        <w:t>farms</w:t>
      </w:r>
      <w:r w:rsidR="00857F6A" w:rsidRPr="000606E6">
        <w:rPr>
          <w:rFonts w:ascii="Times New Roman" w:hAnsi="Times New Roman" w:cs="Times New Roman"/>
          <w:bCs/>
          <w:sz w:val="24"/>
          <w:szCs w:val="24"/>
        </w:rPr>
        <w:t xml:space="preserve">. </w:t>
      </w:r>
      <w:r w:rsidR="00ED4E96" w:rsidRPr="00ED4E96">
        <w:rPr>
          <w:rFonts w:ascii="Times New Roman" w:hAnsi="Times New Roman" w:cs="Times New Roman"/>
          <w:bCs/>
          <w:sz w:val="24"/>
          <w:szCs w:val="24"/>
        </w:rPr>
        <w:t xml:space="preserve">At the time of our initial USDA-OI database search, it was unclear when the database had last been updated. </w:t>
      </w:r>
      <w:r w:rsidR="00857F6A" w:rsidRPr="000606E6">
        <w:rPr>
          <w:rFonts w:ascii="Times New Roman" w:hAnsi="Times New Roman" w:cs="Times New Roman"/>
          <w:bCs/>
          <w:sz w:val="24"/>
          <w:szCs w:val="24"/>
        </w:rPr>
        <w:t>A</w:t>
      </w:r>
      <w:r w:rsidR="009D7E8E" w:rsidRPr="000606E6">
        <w:rPr>
          <w:rFonts w:ascii="Times New Roman" w:hAnsi="Times New Roman" w:cs="Times New Roman"/>
          <w:bCs/>
          <w:sz w:val="24"/>
          <w:szCs w:val="24"/>
        </w:rPr>
        <w:t xml:space="preserve"> </w:t>
      </w:r>
      <w:r w:rsidR="00C93ECA" w:rsidRPr="004A3011">
        <w:rPr>
          <w:rFonts w:ascii="Times New Roman" w:hAnsi="Times New Roman" w:cs="Times New Roman"/>
          <w:bCs/>
          <w:sz w:val="24"/>
          <w:szCs w:val="24"/>
        </w:rPr>
        <w:t>second search of the same database</w:t>
      </w:r>
      <w:r w:rsidR="009D7E8E" w:rsidRPr="004A3011">
        <w:rPr>
          <w:rFonts w:ascii="Times New Roman" w:hAnsi="Times New Roman" w:cs="Times New Roman"/>
          <w:bCs/>
          <w:sz w:val="24"/>
          <w:szCs w:val="24"/>
        </w:rPr>
        <w:t xml:space="preserve"> on </w:t>
      </w:r>
      <w:r w:rsidR="00C32D0F" w:rsidRPr="004A3011">
        <w:rPr>
          <w:rFonts w:ascii="Times New Roman" w:hAnsi="Times New Roman" w:cs="Times New Roman"/>
          <w:bCs/>
          <w:sz w:val="24"/>
          <w:szCs w:val="24"/>
        </w:rPr>
        <w:t xml:space="preserve">10 January </w:t>
      </w:r>
      <w:r w:rsidR="009D7E8E" w:rsidRPr="004A3011">
        <w:rPr>
          <w:rFonts w:ascii="Times New Roman" w:hAnsi="Times New Roman" w:cs="Times New Roman"/>
          <w:bCs/>
          <w:sz w:val="24"/>
          <w:szCs w:val="24"/>
        </w:rPr>
        <w:t>2019</w:t>
      </w:r>
      <w:r w:rsidR="00427D3A" w:rsidRPr="004A3011">
        <w:rPr>
          <w:rFonts w:ascii="Times New Roman" w:hAnsi="Times New Roman" w:cs="Times New Roman"/>
          <w:bCs/>
          <w:sz w:val="24"/>
          <w:szCs w:val="24"/>
        </w:rPr>
        <w:t xml:space="preserve"> reflected an update in December </w:t>
      </w:r>
      <w:r w:rsidR="00427D3A" w:rsidRPr="00437F6E">
        <w:rPr>
          <w:rFonts w:ascii="Times New Roman" w:hAnsi="Times New Roman" w:cs="Times New Roman"/>
          <w:bCs/>
          <w:sz w:val="24"/>
          <w:szCs w:val="24"/>
        </w:rPr>
        <w:t xml:space="preserve">2018, </w:t>
      </w:r>
      <w:del w:id="61" w:author="Deborah Neher" w:date="2021-01-06T09:19:00Z">
        <w:r w:rsidR="00427D3A" w:rsidRPr="00437F6E" w:rsidDel="00A6340E">
          <w:rPr>
            <w:rFonts w:ascii="Times New Roman" w:hAnsi="Times New Roman" w:cs="Times New Roman"/>
            <w:bCs/>
            <w:sz w:val="24"/>
            <w:szCs w:val="24"/>
          </w:rPr>
          <w:delText xml:space="preserve">and </w:delText>
        </w:r>
      </w:del>
      <w:r w:rsidR="00C93ECA" w:rsidRPr="00437F6E">
        <w:rPr>
          <w:rFonts w:ascii="Times New Roman" w:hAnsi="Times New Roman" w:cs="Times New Roman"/>
          <w:bCs/>
          <w:sz w:val="24"/>
          <w:szCs w:val="24"/>
        </w:rPr>
        <w:t>yield</w:t>
      </w:r>
      <w:del w:id="62" w:author="Deborah Neher" w:date="2021-01-06T09:19:00Z">
        <w:r w:rsidR="00C93ECA" w:rsidRPr="00437F6E" w:rsidDel="00A6340E">
          <w:rPr>
            <w:rFonts w:ascii="Times New Roman" w:hAnsi="Times New Roman" w:cs="Times New Roman"/>
            <w:bCs/>
            <w:sz w:val="24"/>
            <w:szCs w:val="24"/>
          </w:rPr>
          <w:delText>ed</w:delText>
        </w:r>
      </w:del>
      <w:ins w:id="63" w:author="Deborah Neher" w:date="2021-01-06T09:19:00Z">
        <w:r w:rsidR="00A6340E">
          <w:rPr>
            <w:rFonts w:ascii="Times New Roman" w:hAnsi="Times New Roman" w:cs="Times New Roman"/>
            <w:bCs/>
            <w:sz w:val="24"/>
            <w:szCs w:val="24"/>
          </w:rPr>
          <w:t>ing</w:t>
        </w:r>
      </w:ins>
      <w:r w:rsidR="00C93ECA" w:rsidRPr="00437F6E">
        <w:rPr>
          <w:rFonts w:ascii="Times New Roman" w:hAnsi="Times New Roman" w:cs="Times New Roman"/>
          <w:bCs/>
          <w:sz w:val="24"/>
          <w:szCs w:val="24"/>
        </w:rPr>
        <w:t xml:space="preserve"> </w:t>
      </w:r>
      <w:r w:rsidR="00427D3A" w:rsidRPr="00437F6E">
        <w:rPr>
          <w:rFonts w:ascii="Times New Roman" w:hAnsi="Times New Roman" w:cs="Times New Roman"/>
          <w:bCs/>
          <w:sz w:val="24"/>
          <w:szCs w:val="24"/>
        </w:rPr>
        <w:t xml:space="preserve">a smaller pool of </w:t>
      </w:r>
      <w:r w:rsidR="00C93ECA" w:rsidRPr="00437F6E">
        <w:rPr>
          <w:rFonts w:ascii="Times New Roman" w:hAnsi="Times New Roman" w:cs="Times New Roman"/>
          <w:bCs/>
          <w:sz w:val="24"/>
          <w:szCs w:val="24"/>
        </w:rPr>
        <w:t>177 farms</w:t>
      </w:r>
      <w:r w:rsidR="008167E6" w:rsidRPr="00CE559D">
        <w:rPr>
          <w:rFonts w:ascii="Times New Roman" w:hAnsi="Times New Roman" w:cs="Times New Roman"/>
          <w:bCs/>
          <w:sz w:val="24"/>
          <w:szCs w:val="24"/>
        </w:rPr>
        <w:t>.</w:t>
      </w:r>
      <w:r w:rsidR="00EF62BF" w:rsidRPr="00CE559D">
        <w:rPr>
          <w:rFonts w:ascii="Times New Roman" w:hAnsi="Times New Roman" w:cs="Times New Roman"/>
          <w:bCs/>
          <w:sz w:val="24"/>
          <w:szCs w:val="24"/>
        </w:rPr>
        <w:t xml:space="preserve"> </w:t>
      </w:r>
      <w:r w:rsidR="00FB332E">
        <w:rPr>
          <w:rFonts w:ascii="Times New Roman" w:hAnsi="Times New Roman" w:cs="Times New Roman"/>
          <w:bCs/>
          <w:sz w:val="24"/>
          <w:szCs w:val="24"/>
        </w:rPr>
        <w:t>Contact information from the</w:t>
      </w:r>
      <w:r w:rsidR="00EF62BF" w:rsidRPr="00CE559D">
        <w:rPr>
          <w:rFonts w:ascii="Times New Roman" w:hAnsi="Times New Roman" w:cs="Times New Roman"/>
          <w:bCs/>
          <w:sz w:val="24"/>
          <w:szCs w:val="24"/>
        </w:rPr>
        <w:t xml:space="preserve"> </w:t>
      </w:r>
      <w:r w:rsidR="00976D1F" w:rsidRPr="00CE559D">
        <w:rPr>
          <w:rFonts w:ascii="Times New Roman" w:hAnsi="Times New Roman" w:cs="Times New Roman"/>
          <w:bCs/>
          <w:sz w:val="24"/>
          <w:szCs w:val="24"/>
        </w:rPr>
        <w:t>first</w:t>
      </w:r>
      <w:r w:rsidR="00EF62BF" w:rsidRPr="00CE559D">
        <w:rPr>
          <w:rFonts w:ascii="Times New Roman" w:hAnsi="Times New Roman" w:cs="Times New Roman"/>
          <w:bCs/>
          <w:sz w:val="24"/>
          <w:szCs w:val="24"/>
        </w:rPr>
        <w:t xml:space="preserve"> search </w:t>
      </w:r>
      <w:r w:rsidR="00FB332E">
        <w:rPr>
          <w:rFonts w:ascii="Times New Roman" w:hAnsi="Times New Roman" w:cs="Times New Roman"/>
          <w:bCs/>
          <w:sz w:val="24"/>
          <w:szCs w:val="24"/>
        </w:rPr>
        <w:t>was used for the</w:t>
      </w:r>
      <w:r w:rsidR="00C93ECA" w:rsidRPr="00CE559D">
        <w:rPr>
          <w:rFonts w:ascii="Times New Roman" w:hAnsi="Times New Roman" w:cs="Times New Roman"/>
          <w:bCs/>
          <w:sz w:val="24"/>
          <w:szCs w:val="24"/>
        </w:rPr>
        <w:t xml:space="preserve"> mailing list for the </w:t>
      </w:r>
      <w:r w:rsidR="00976D1F" w:rsidRPr="00CE559D">
        <w:rPr>
          <w:rFonts w:ascii="Times New Roman" w:hAnsi="Times New Roman" w:cs="Times New Roman"/>
          <w:bCs/>
          <w:sz w:val="24"/>
          <w:szCs w:val="24"/>
        </w:rPr>
        <w:t xml:space="preserve">initial </w:t>
      </w:r>
      <w:r w:rsidR="008F1138" w:rsidRPr="00CE559D">
        <w:rPr>
          <w:rFonts w:ascii="Times New Roman" w:hAnsi="Times New Roman" w:cs="Times New Roman"/>
          <w:bCs/>
          <w:sz w:val="24"/>
          <w:szCs w:val="24"/>
        </w:rPr>
        <w:t>questionnaire</w:t>
      </w:r>
      <w:r w:rsidR="00976D1F" w:rsidRPr="00CE559D">
        <w:rPr>
          <w:rFonts w:ascii="Times New Roman" w:hAnsi="Times New Roman" w:cs="Times New Roman"/>
          <w:bCs/>
          <w:sz w:val="24"/>
          <w:szCs w:val="24"/>
        </w:rPr>
        <w:t xml:space="preserve">, and </w:t>
      </w:r>
      <w:r w:rsidR="00FB332E">
        <w:rPr>
          <w:rFonts w:ascii="Times New Roman" w:hAnsi="Times New Roman" w:cs="Times New Roman"/>
          <w:bCs/>
          <w:sz w:val="24"/>
          <w:szCs w:val="24"/>
        </w:rPr>
        <w:t>information</w:t>
      </w:r>
      <w:r w:rsidR="00976D1F" w:rsidRPr="00CE559D">
        <w:rPr>
          <w:rFonts w:ascii="Times New Roman" w:hAnsi="Times New Roman" w:cs="Times New Roman"/>
          <w:bCs/>
          <w:sz w:val="24"/>
          <w:szCs w:val="24"/>
        </w:rPr>
        <w:t xml:space="preserve"> </w:t>
      </w:r>
      <w:r w:rsidR="00FB332E">
        <w:rPr>
          <w:rFonts w:ascii="Times New Roman" w:hAnsi="Times New Roman" w:cs="Times New Roman"/>
          <w:bCs/>
          <w:sz w:val="24"/>
          <w:szCs w:val="24"/>
        </w:rPr>
        <w:t>from the</w:t>
      </w:r>
      <w:r w:rsidR="00976D1F" w:rsidRPr="00CE559D">
        <w:rPr>
          <w:rFonts w:ascii="Times New Roman" w:hAnsi="Times New Roman" w:cs="Times New Roman"/>
          <w:bCs/>
          <w:sz w:val="24"/>
          <w:szCs w:val="24"/>
        </w:rPr>
        <w:t xml:space="preserve"> second search </w:t>
      </w:r>
      <w:r w:rsidR="009B4943">
        <w:rPr>
          <w:rFonts w:ascii="Times New Roman" w:hAnsi="Times New Roman" w:cs="Times New Roman"/>
          <w:bCs/>
          <w:sz w:val="24"/>
          <w:szCs w:val="24"/>
        </w:rPr>
        <w:t>of the up</w:t>
      </w:r>
      <w:r w:rsidR="00FB332E">
        <w:rPr>
          <w:rFonts w:ascii="Times New Roman" w:hAnsi="Times New Roman" w:cs="Times New Roman"/>
          <w:bCs/>
          <w:sz w:val="24"/>
          <w:szCs w:val="24"/>
        </w:rPr>
        <w:t xml:space="preserve">dated database </w:t>
      </w:r>
      <w:r w:rsidR="00C93ECA" w:rsidRPr="00CE559D">
        <w:rPr>
          <w:rFonts w:ascii="Times New Roman" w:hAnsi="Times New Roman" w:cs="Times New Roman"/>
          <w:bCs/>
          <w:sz w:val="24"/>
          <w:szCs w:val="24"/>
        </w:rPr>
        <w:t xml:space="preserve">served as a reference </w:t>
      </w:r>
      <w:r w:rsidR="00976D1F" w:rsidRPr="00CE559D">
        <w:rPr>
          <w:rFonts w:ascii="Times New Roman" w:hAnsi="Times New Roman" w:cs="Times New Roman"/>
          <w:bCs/>
          <w:sz w:val="24"/>
          <w:szCs w:val="24"/>
        </w:rPr>
        <w:t xml:space="preserve">for </w:t>
      </w:r>
      <w:r w:rsidR="00F65D89" w:rsidRPr="00CE559D">
        <w:rPr>
          <w:rFonts w:ascii="Times New Roman" w:hAnsi="Times New Roman" w:cs="Times New Roman"/>
          <w:bCs/>
          <w:sz w:val="24"/>
          <w:szCs w:val="24"/>
        </w:rPr>
        <w:t>verification</w:t>
      </w:r>
      <w:r w:rsidR="00FB332E">
        <w:rPr>
          <w:rFonts w:ascii="Times New Roman" w:hAnsi="Times New Roman" w:cs="Times New Roman"/>
          <w:bCs/>
          <w:sz w:val="24"/>
          <w:szCs w:val="24"/>
        </w:rPr>
        <w:t xml:space="preserve"> and</w:t>
      </w:r>
      <w:r w:rsidR="00D9742E">
        <w:rPr>
          <w:rFonts w:ascii="Times New Roman" w:hAnsi="Times New Roman" w:cs="Times New Roman"/>
          <w:bCs/>
          <w:sz w:val="24"/>
          <w:szCs w:val="24"/>
        </w:rPr>
        <w:t xml:space="preserve"> defined</w:t>
      </w:r>
      <w:r w:rsidR="00883AF4" w:rsidRPr="00CE559D">
        <w:rPr>
          <w:rFonts w:ascii="Times New Roman" w:hAnsi="Times New Roman" w:cs="Times New Roman"/>
          <w:bCs/>
          <w:sz w:val="24"/>
          <w:szCs w:val="24"/>
        </w:rPr>
        <w:t xml:space="preserve"> the source population</w:t>
      </w:r>
      <w:r w:rsidR="008F1138" w:rsidRPr="00CE559D">
        <w:rPr>
          <w:rFonts w:ascii="Times New Roman" w:hAnsi="Times New Roman" w:cs="Times New Roman"/>
          <w:bCs/>
          <w:sz w:val="24"/>
          <w:szCs w:val="24"/>
        </w:rPr>
        <w:t xml:space="preserve"> </w:t>
      </w:r>
      <w:r w:rsidR="00E4763C" w:rsidRPr="00CE559D">
        <w:rPr>
          <w:rFonts w:ascii="Times New Roman" w:hAnsi="Times New Roman" w:cs="Times New Roman"/>
          <w:bCs/>
          <w:sz w:val="24"/>
          <w:szCs w:val="24"/>
        </w:rPr>
        <w:t>of certified organic dairy farms producing milk in Vermont</w:t>
      </w:r>
      <w:r w:rsidR="00FB332E">
        <w:rPr>
          <w:rFonts w:ascii="Times New Roman" w:hAnsi="Times New Roman" w:cs="Times New Roman"/>
          <w:bCs/>
          <w:sz w:val="24"/>
          <w:szCs w:val="24"/>
        </w:rPr>
        <w:t xml:space="preserve"> for this study</w:t>
      </w:r>
      <w:r w:rsidR="00E4763C" w:rsidRPr="00CE559D">
        <w:rPr>
          <w:rFonts w:ascii="Times New Roman" w:hAnsi="Times New Roman" w:cs="Times New Roman"/>
          <w:bCs/>
          <w:sz w:val="24"/>
          <w:szCs w:val="24"/>
        </w:rPr>
        <w:t>.</w:t>
      </w:r>
    </w:p>
    <w:p w14:paraId="72A509A6" w14:textId="6918BDC8" w:rsidR="009C7BB0" w:rsidRPr="000606E6" w:rsidRDefault="00EF62BF" w:rsidP="00CE117F">
      <w:pPr>
        <w:tabs>
          <w:tab w:val="left" w:pos="360"/>
          <w:tab w:val="left" w:pos="720"/>
        </w:tabs>
        <w:spacing w:after="0" w:line="480" w:lineRule="auto"/>
        <w:outlineLvl w:val="0"/>
        <w:rPr>
          <w:rFonts w:ascii="Times New Roman" w:hAnsi="Times New Roman" w:cs="Times New Roman"/>
          <w:b/>
          <w:i/>
          <w:sz w:val="24"/>
          <w:szCs w:val="24"/>
        </w:rPr>
      </w:pPr>
      <w:r w:rsidRPr="000606E6">
        <w:rPr>
          <w:rFonts w:ascii="Times New Roman" w:hAnsi="Times New Roman" w:cs="Times New Roman"/>
          <w:b/>
          <w:i/>
          <w:sz w:val="24"/>
          <w:szCs w:val="24"/>
        </w:rPr>
        <w:t>Questionnaire</w:t>
      </w:r>
      <w:r w:rsidR="002A3131" w:rsidRPr="000606E6">
        <w:rPr>
          <w:rFonts w:ascii="Times New Roman" w:hAnsi="Times New Roman" w:cs="Times New Roman"/>
          <w:b/>
          <w:i/>
          <w:sz w:val="24"/>
          <w:szCs w:val="24"/>
        </w:rPr>
        <w:t xml:space="preserve"> </w:t>
      </w:r>
      <w:r w:rsidR="00361E26" w:rsidRPr="000606E6">
        <w:rPr>
          <w:rFonts w:ascii="Times New Roman" w:hAnsi="Times New Roman" w:cs="Times New Roman"/>
          <w:b/>
          <w:i/>
          <w:sz w:val="24"/>
          <w:szCs w:val="24"/>
        </w:rPr>
        <w:t>Design</w:t>
      </w:r>
    </w:p>
    <w:p w14:paraId="10073B75" w14:textId="0C55098A" w:rsidR="001D1829" w:rsidRPr="00994760" w:rsidRDefault="00AA56D2"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ab/>
      </w:r>
      <w:r w:rsidRPr="002E7301">
        <w:rPr>
          <w:rFonts w:ascii="Times New Roman" w:hAnsi="Times New Roman" w:cs="Times New Roman"/>
          <w:bCs/>
          <w:sz w:val="24"/>
          <w:szCs w:val="24"/>
        </w:rPr>
        <w:t xml:space="preserve">The </w:t>
      </w:r>
      <w:r w:rsidR="00EF62BF" w:rsidRPr="002E7301">
        <w:rPr>
          <w:rFonts w:ascii="Times New Roman" w:hAnsi="Times New Roman" w:cs="Times New Roman"/>
          <w:bCs/>
          <w:sz w:val="24"/>
          <w:szCs w:val="24"/>
        </w:rPr>
        <w:t xml:space="preserve">survey tool </w:t>
      </w:r>
      <w:r w:rsidRPr="003643DE">
        <w:rPr>
          <w:rFonts w:ascii="Times New Roman" w:hAnsi="Times New Roman" w:cs="Times New Roman"/>
          <w:bCs/>
          <w:sz w:val="24"/>
          <w:szCs w:val="24"/>
        </w:rPr>
        <w:t xml:space="preserve">was designed to </w:t>
      </w:r>
      <w:r w:rsidR="00EF62BF" w:rsidRPr="003643DE">
        <w:rPr>
          <w:rFonts w:ascii="Times New Roman" w:hAnsi="Times New Roman" w:cs="Times New Roman"/>
          <w:bCs/>
          <w:sz w:val="24"/>
          <w:szCs w:val="24"/>
        </w:rPr>
        <w:t xml:space="preserve">be administered as a </w:t>
      </w:r>
      <w:r w:rsidR="00EF62BF" w:rsidRPr="00CE559D">
        <w:rPr>
          <w:rFonts w:ascii="Times New Roman" w:hAnsi="Times New Roman" w:cs="Times New Roman"/>
          <w:bCs/>
          <w:sz w:val="24"/>
          <w:szCs w:val="24"/>
        </w:rPr>
        <w:t xml:space="preserve">mailed questionnaire with the </w:t>
      </w:r>
      <w:del w:id="64" w:author="Caitlin Jeffrey" w:date="2021-01-12T13:26:00Z">
        <w:r w:rsidR="00EF62BF" w:rsidRPr="00CE559D" w:rsidDel="00C25681">
          <w:rPr>
            <w:rFonts w:ascii="Times New Roman" w:hAnsi="Times New Roman" w:cs="Times New Roman"/>
            <w:bCs/>
            <w:sz w:val="24"/>
            <w:szCs w:val="24"/>
          </w:rPr>
          <w:delText xml:space="preserve">opportunity </w:delText>
        </w:r>
      </w:del>
      <w:ins w:id="65" w:author="Caitlin Jeffrey" w:date="2021-01-12T13:26:00Z">
        <w:r w:rsidR="00C25681">
          <w:rPr>
            <w:rFonts w:ascii="Times New Roman" w:hAnsi="Times New Roman" w:cs="Times New Roman"/>
            <w:bCs/>
            <w:sz w:val="24"/>
            <w:szCs w:val="24"/>
          </w:rPr>
          <w:t xml:space="preserve">option </w:t>
        </w:r>
      </w:ins>
      <w:r w:rsidR="00EF62BF" w:rsidRPr="00CE559D">
        <w:rPr>
          <w:rFonts w:ascii="Times New Roman" w:hAnsi="Times New Roman" w:cs="Times New Roman"/>
          <w:bCs/>
          <w:sz w:val="24"/>
          <w:szCs w:val="24"/>
        </w:rPr>
        <w:t>for participants to complete an internet-based version</w:t>
      </w:r>
      <w:r w:rsidR="008F3A7E" w:rsidRPr="00CE559D">
        <w:rPr>
          <w:rFonts w:ascii="Times New Roman" w:hAnsi="Times New Roman" w:cs="Times New Roman"/>
          <w:bCs/>
          <w:sz w:val="24"/>
          <w:szCs w:val="24"/>
        </w:rPr>
        <w:t xml:space="preserve">. </w:t>
      </w:r>
      <w:r w:rsidR="0049467E" w:rsidRPr="00994760">
        <w:rPr>
          <w:rFonts w:ascii="Times New Roman" w:hAnsi="Times New Roman" w:cs="Times New Roman"/>
          <w:bCs/>
          <w:sz w:val="24"/>
          <w:szCs w:val="24"/>
        </w:rPr>
        <w:t>We</w:t>
      </w:r>
      <w:r w:rsidR="00D96ED6" w:rsidRPr="00994760">
        <w:rPr>
          <w:rFonts w:ascii="Times New Roman" w:hAnsi="Times New Roman" w:cs="Times New Roman"/>
          <w:bCs/>
          <w:sz w:val="24"/>
          <w:szCs w:val="24"/>
        </w:rPr>
        <w:t xml:space="preserve"> opted for a short-format </w:t>
      </w:r>
      <w:r w:rsidR="0049467E" w:rsidRPr="00994760">
        <w:rPr>
          <w:rFonts w:ascii="Times New Roman" w:hAnsi="Times New Roman" w:cs="Times New Roman"/>
          <w:bCs/>
          <w:sz w:val="24"/>
          <w:szCs w:val="24"/>
        </w:rPr>
        <w:t xml:space="preserve">questionnaire </w:t>
      </w:r>
      <w:r w:rsidR="008F3A7E" w:rsidRPr="00994760">
        <w:rPr>
          <w:rFonts w:ascii="Times New Roman" w:hAnsi="Times New Roman" w:cs="Times New Roman"/>
          <w:bCs/>
          <w:sz w:val="24"/>
          <w:szCs w:val="24"/>
        </w:rPr>
        <w:t xml:space="preserve">(8 questions) </w:t>
      </w:r>
      <w:r w:rsidR="0049467E" w:rsidRPr="00994760">
        <w:rPr>
          <w:rFonts w:ascii="Times New Roman" w:hAnsi="Times New Roman" w:cs="Times New Roman"/>
          <w:bCs/>
          <w:sz w:val="24"/>
          <w:szCs w:val="24"/>
        </w:rPr>
        <w:t xml:space="preserve">with the goal of achieving a </w:t>
      </w:r>
      <w:r w:rsidR="00D96ED6" w:rsidRPr="00994760">
        <w:rPr>
          <w:rFonts w:ascii="Times New Roman" w:hAnsi="Times New Roman" w:cs="Times New Roman"/>
          <w:bCs/>
          <w:sz w:val="24"/>
          <w:szCs w:val="24"/>
        </w:rPr>
        <w:t>high</w:t>
      </w:r>
      <w:r w:rsidR="0049467E" w:rsidRPr="00994760">
        <w:rPr>
          <w:rFonts w:ascii="Times New Roman" w:hAnsi="Times New Roman" w:cs="Times New Roman"/>
          <w:bCs/>
          <w:sz w:val="24"/>
          <w:szCs w:val="24"/>
        </w:rPr>
        <w:t xml:space="preserve"> response rate, </w:t>
      </w:r>
      <w:r w:rsidR="0051141D" w:rsidRPr="00994760">
        <w:rPr>
          <w:rFonts w:ascii="Times New Roman" w:hAnsi="Times New Roman" w:cs="Times New Roman"/>
          <w:bCs/>
          <w:sz w:val="24"/>
          <w:szCs w:val="24"/>
        </w:rPr>
        <w:t xml:space="preserve">accepting </w:t>
      </w:r>
      <w:r w:rsidR="0049467E" w:rsidRPr="00994760">
        <w:rPr>
          <w:rFonts w:ascii="Times New Roman" w:hAnsi="Times New Roman" w:cs="Times New Roman"/>
          <w:bCs/>
          <w:sz w:val="24"/>
          <w:szCs w:val="24"/>
        </w:rPr>
        <w:t>the trade-off of accumulating limited specific data</w:t>
      </w:r>
      <w:r w:rsidR="008F3A7E" w:rsidRPr="00994760">
        <w:rPr>
          <w:rFonts w:ascii="Times New Roman" w:hAnsi="Times New Roman" w:cs="Times New Roman"/>
          <w:bCs/>
          <w:sz w:val="24"/>
          <w:szCs w:val="24"/>
        </w:rPr>
        <w:t xml:space="preserve"> </w:t>
      </w:r>
      <w:commentRangeStart w:id="66"/>
      <w:r w:rsidR="008F3A7E" w:rsidRPr="00994760">
        <w:rPr>
          <w:rFonts w:ascii="Times New Roman" w:hAnsi="Times New Roman" w:cs="Times New Roman"/>
          <w:bCs/>
          <w:sz w:val="24"/>
          <w:szCs w:val="24"/>
        </w:rPr>
        <w:t>(</w:t>
      </w:r>
      <w:r w:rsidR="00497C2C" w:rsidRPr="00994760">
        <w:rPr>
          <w:rFonts w:ascii="Times New Roman" w:hAnsi="Times New Roman" w:cs="Times New Roman"/>
          <w:bCs/>
          <w:sz w:val="24"/>
          <w:szCs w:val="24"/>
        </w:rPr>
        <w:t>Supplemental Figure S1; https://doi.org/10.3168/jds.20XX-XXXXX</w:t>
      </w:r>
      <w:r w:rsidR="008F3A7E" w:rsidRPr="00994760">
        <w:rPr>
          <w:rFonts w:ascii="Times New Roman" w:hAnsi="Times New Roman" w:cs="Times New Roman"/>
          <w:bCs/>
          <w:sz w:val="24"/>
          <w:szCs w:val="24"/>
        </w:rPr>
        <w:t>)</w:t>
      </w:r>
      <w:r w:rsidR="0049467E" w:rsidRPr="000606E6">
        <w:rPr>
          <w:rFonts w:ascii="Times New Roman" w:hAnsi="Times New Roman" w:cs="Times New Roman"/>
          <w:bCs/>
          <w:sz w:val="24"/>
          <w:szCs w:val="24"/>
        </w:rPr>
        <w:t xml:space="preserve">. </w:t>
      </w:r>
      <w:commentRangeEnd w:id="66"/>
      <w:r w:rsidR="008D560D">
        <w:rPr>
          <w:rStyle w:val="CommentReference"/>
        </w:rPr>
        <w:commentReference w:id="66"/>
      </w:r>
      <w:r w:rsidR="00B41155" w:rsidRPr="000606E6">
        <w:rPr>
          <w:rFonts w:ascii="Times New Roman" w:hAnsi="Times New Roman" w:cs="Times New Roman"/>
          <w:bCs/>
          <w:sz w:val="24"/>
          <w:szCs w:val="24"/>
        </w:rPr>
        <w:t xml:space="preserve">Questions were </w:t>
      </w:r>
      <w:r w:rsidR="00F65D89" w:rsidRPr="00437F6E">
        <w:rPr>
          <w:rFonts w:ascii="Times New Roman" w:hAnsi="Times New Roman" w:cs="Times New Roman"/>
          <w:bCs/>
          <w:sz w:val="24"/>
          <w:szCs w:val="24"/>
        </w:rPr>
        <w:t xml:space="preserve">crafted </w:t>
      </w:r>
      <w:r w:rsidR="00B41155" w:rsidRPr="00437F6E">
        <w:rPr>
          <w:rFonts w:ascii="Times New Roman" w:hAnsi="Times New Roman" w:cs="Times New Roman"/>
          <w:bCs/>
          <w:sz w:val="24"/>
          <w:szCs w:val="24"/>
        </w:rPr>
        <w:t xml:space="preserve">using </w:t>
      </w:r>
      <w:r w:rsidR="00283B0F" w:rsidRPr="00437F6E">
        <w:rPr>
          <w:rFonts w:ascii="Times New Roman" w:hAnsi="Times New Roman" w:cs="Times New Roman"/>
          <w:bCs/>
          <w:sz w:val="24"/>
          <w:szCs w:val="24"/>
        </w:rPr>
        <w:t>the fewest</w:t>
      </w:r>
      <w:r w:rsidR="00B41155" w:rsidRPr="00437F6E">
        <w:rPr>
          <w:rFonts w:ascii="Times New Roman" w:hAnsi="Times New Roman" w:cs="Times New Roman"/>
          <w:bCs/>
          <w:sz w:val="24"/>
          <w:szCs w:val="24"/>
        </w:rPr>
        <w:t xml:space="preserve"> words necessary, using </w:t>
      </w:r>
      <w:r w:rsidR="00147995" w:rsidRPr="00437F6E">
        <w:rPr>
          <w:rFonts w:ascii="Times New Roman" w:hAnsi="Times New Roman" w:cs="Times New Roman"/>
          <w:bCs/>
          <w:sz w:val="24"/>
          <w:szCs w:val="24"/>
        </w:rPr>
        <w:t>terms</w:t>
      </w:r>
      <w:r w:rsidR="00B41155" w:rsidRPr="00437F6E">
        <w:rPr>
          <w:rFonts w:ascii="Times New Roman" w:hAnsi="Times New Roman" w:cs="Times New Roman"/>
          <w:bCs/>
          <w:sz w:val="24"/>
          <w:szCs w:val="24"/>
        </w:rPr>
        <w:t xml:space="preserve"> assumed to be understood by dairy farmers</w:t>
      </w:r>
      <w:r w:rsidR="00DD6316" w:rsidRPr="00437F6E">
        <w:rPr>
          <w:rFonts w:ascii="Times New Roman" w:hAnsi="Times New Roman" w:cs="Times New Roman"/>
          <w:bCs/>
          <w:sz w:val="24"/>
          <w:szCs w:val="24"/>
        </w:rPr>
        <w:t xml:space="preserve">, and </w:t>
      </w:r>
      <w:r w:rsidR="00943880" w:rsidRPr="00EE1C90">
        <w:rPr>
          <w:rFonts w:ascii="Times New Roman" w:hAnsi="Times New Roman" w:cs="Times New Roman"/>
          <w:bCs/>
          <w:sz w:val="24"/>
          <w:szCs w:val="24"/>
        </w:rPr>
        <w:t xml:space="preserve">limited </w:t>
      </w:r>
      <w:r w:rsidR="0051141D" w:rsidRPr="00B82008">
        <w:rPr>
          <w:rFonts w:ascii="Times New Roman" w:hAnsi="Times New Roman" w:cs="Times New Roman"/>
          <w:bCs/>
          <w:sz w:val="24"/>
          <w:szCs w:val="24"/>
        </w:rPr>
        <w:t>in</w:t>
      </w:r>
      <w:r w:rsidR="00943880" w:rsidRPr="00B82008">
        <w:rPr>
          <w:rFonts w:ascii="Times New Roman" w:hAnsi="Times New Roman" w:cs="Times New Roman"/>
          <w:bCs/>
          <w:sz w:val="24"/>
          <w:szCs w:val="24"/>
        </w:rPr>
        <w:t xml:space="preserve"> scope to avoid the </w:t>
      </w:r>
      <w:r w:rsidR="00147995" w:rsidRPr="00B82008">
        <w:rPr>
          <w:rFonts w:ascii="Times New Roman" w:hAnsi="Times New Roman" w:cs="Times New Roman"/>
          <w:bCs/>
          <w:sz w:val="24"/>
          <w:szCs w:val="24"/>
        </w:rPr>
        <w:t>need for</w:t>
      </w:r>
      <w:r w:rsidR="00943880" w:rsidRPr="00B82008">
        <w:rPr>
          <w:rFonts w:ascii="Times New Roman" w:hAnsi="Times New Roman" w:cs="Times New Roman"/>
          <w:bCs/>
          <w:sz w:val="24"/>
          <w:szCs w:val="24"/>
        </w:rPr>
        <w:t xml:space="preserve"> a </w:t>
      </w:r>
      <w:r w:rsidR="00147995" w:rsidRPr="00B82008">
        <w:rPr>
          <w:rFonts w:ascii="Times New Roman" w:hAnsi="Times New Roman" w:cs="Times New Roman"/>
          <w:bCs/>
          <w:sz w:val="24"/>
          <w:szCs w:val="24"/>
        </w:rPr>
        <w:t>respondent</w:t>
      </w:r>
      <w:r w:rsidR="00DD6316" w:rsidRPr="00B82008">
        <w:rPr>
          <w:rFonts w:ascii="Times New Roman" w:hAnsi="Times New Roman" w:cs="Times New Roman"/>
          <w:bCs/>
          <w:sz w:val="24"/>
          <w:szCs w:val="24"/>
        </w:rPr>
        <w:t xml:space="preserve"> </w:t>
      </w:r>
      <w:r w:rsidR="00943880" w:rsidRPr="00B82008">
        <w:rPr>
          <w:rFonts w:ascii="Times New Roman" w:hAnsi="Times New Roman" w:cs="Times New Roman"/>
          <w:bCs/>
          <w:sz w:val="24"/>
          <w:szCs w:val="24"/>
        </w:rPr>
        <w:t xml:space="preserve">to </w:t>
      </w:r>
      <w:r w:rsidR="00DD6316" w:rsidRPr="00B82008">
        <w:rPr>
          <w:rFonts w:ascii="Times New Roman" w:hAnsi="Times New Roman" w:cs="Times New Roman"/>
          <w:bCs/>
          <w:sz w:val="24"/>
          <w:szCs w:val="24"/>
        </w:rPr>
        <w:t>seek</w:t>
      </w:r>
      <w:r w:rsidR="00943880" w:rsidRPr="00B82008">
        <w:rPr>
          <w:rFonts w:ascii="Times New Roman" w:hAnsi="Times New Roman" w:cs="Times New Roman"/>
          <w:bCs/>
          <w:sz w:val="24"/>
          <w:szCs w:val="24"/>
        </w:rPr>
        <w:t xml:space="preserve"> </w:t>
      </w:r>
      <w:r w:rsidR="00DD6316" w:rsidRPr="00B82008">
        <w:rPr>
          <w:rFonts w:ascii="Times New Roman" w:hAnsi="Times New Roman" w:cs="Times New Roman"/>
          <w:bCs/>
          <w:sz w:val="24"/>
          <w:szCs w:val="24"/>
        </w:rPr>
        <w:t>other sources of information</w:t>
      </w:r>
      <w:r w:rsidR="008F1138" w:rsidRPr="00B82008">
        <w:rPr>
          <w:rFonts w:ascii="Times New Roman" w:hAnsi="Times New Roman" w:cs="Times New Roman"/>
          <w:bCs/>
          <w:sz w:val="24"/>
          <w:szCs w:val="24"/>
        </w:rPr>
        <w:t xml:space="preserve"> such as farm records</w:t>
      </w:r>
      <w:r w:rsidR="00DD6316" w:rsidRPr="00B82008">
        <w:rPr>
          <w:rFonts w:ascii="Times New Roman" w:hAnsi="Times New Roman" w:cs="Times New Roman"/>
          <w:bCs/>
          <w:sz w:val="24"/>
          <w:szCs w:val="24"/>
        </w:rPr>
        <w:t xml:space="preserve">. </w:t>
      </w:r>
      <w:r w:rsidR="00747550" w:rsidRPr="00B82008">
        <w:rPr>
          <w:rFonts w:ascii="Times New Roman" w:hAnsi="Times New Roman" w:cs="Times New Roman"/>
          <w:bCs/>
          <w:sz w:val="24"/>
          <w:szCs w:val="24"/>
        </w:rPr>
        <w:t>Multiple</w:t>
      </w:r>
      <w:r w:rsidR="008F3A7E" w:rsidRPr="00B82008">
        <w:rPr>
          <w:rFonts w:ascii="Times New Roman" w:hAnsi="Times New Roman" w:cs="Times New Roman"/>
          <w:bCs/>
          <w:sz w:val="24"/>
          <w:szCs w:val="24"/>
        </w:rPr>
        <w:t xml:space="preserve"> question types </w:t>
      </w:r>
      <w:r w:rsidR="0078461B" w:rsidRPr="009506E3">
        <w:rPr>
          <w:rFonts w:ascii="Times New Roman" w:hAnsi="Times New Roman" w:cs="Times New Roman"/>
          <w:bCs/>
          <w:sz w:val="24"/>
          <w:szCs w:val="24"/>
        </w:rPr>
        <w:t>were used</w:t>
      </w:r>
      <w:r w:rsidR="00943880" w:rsidRPr="009506E3">
        <w:rPr>
          <w:rFonts w:ascii="Times New Roman" w:hAnsi="Times New Roman" w:cs="Times New Roman"/>
          <w:bCs/>
          <w:sz w:val="24"/>
          <w:szCs w:val="24"/>
        </w:rPr>
        <w:t xml:space="preserve">, </w:t>
      </w:r>
      <w:r w:rsidR="0078461B" w:rsidRPr="009506E3">
        <w:rPr>
          <w:rFonts w:ascii="Times New Roman" w:hAnsi="Times New Roman" w:cs="Times New Roman"/>
          <w:bCs/>
          <w:sz w:val="24"/>
          <w:szCs w:val="24"/>
        </w:rPr>
        <w:t>e.g.</w:t>
      </w:r>
      <w:r w:rsidR="003E59FB" w:rsidRPr="009506E3">
        <w:rPr>
          <w:rFonts w:ascii="Times New Roman" w:hAnsi="Times New Roman" w:cs="Times New Roman"/>
          <w:bCs/>
          <w:sz w:val="24"/>
          <w:szCs w:val="24"/>
        </w:rPr>
        <w:t>,</w:t>
      </w:r>
      <w:r w:rsidR="008F3A7E" w:rsidRPr="009506E3">
        <w:rPr>
          <w:rFonts w:ascii="Times New Roman" w:hAnsi="Times New Roman" w:cs="Times New Roman"/>
          <w:bCs/>
          <w:sz w:val="24"/>
          <w:szCs w:val="24"/>
        </w:rPr>
        <w:t xml:space="preserve"> open “</w:t>
      </w:r>
      <w:r w:rsidR="00B41155" w:rsidRPr="009506E3">
        <w:rPr>
          <w:rFonts w:ascii="Times New Roman" w:hAnsi="Times New Roman" w:cs="Times New Roman"/>
          <w:bCs/>
          <w:sz w:val="24"/>
          <w:szCs w:val="24"/>
        </w:rPr>
        <w:t>fill-in-the-</w:t>
      </w:r>
      <w:r w:rsidR="008F3A7E" w:rsidRPr="009506E3">
        <w:rPr>
          <w:rFonts w:ascii="Times New Roman" w:hAnsi="Times New Roman" w:cs="Times New Roman"/>
          <w:bCs/>
          <w:sz w:val="24"/>
          <w:szCs w:val="24"/>
        </w:rPr>
        <w:t xml:space="preserve">blank” questions on </w:t>
      </w:r>
      <w:r w:rsidR="005854F2" w:rsidRPr="009506E3">
        <w:rPr>
          <w:rFonts w:ascii="Times New Roman" w:hAnsi="Times New Roman" w:cs="Times New Roman"/>
          <w:bCs/>
          <w:sz w:val="24"/>
          <w:szCs w:val="24"/>
        </w:rPr>
        <w:t xml:space="preserve">number of </w:t>
      </w:r>
      <w:r w:rsidR="00B41155" w:rsidRPr="009506E3">
        <w:rPr>
          <w:rFonts w:ascii="Times New Roman" w:hAnsi="Times New Roman" w:cs="Times New Roman"/>
          <w:bCs/>
          <w:sz w:val="24"/>
          <w:szCs w:val="24"/>
        </w:rPr>
        <w:t xml:space="preserve">lactating </w:t>
      </w:r>
      <w:r w:rsidR="005854F2" w:rsidRPr="00D31024">
        <w:rPr>
          <w:rFonts w:ascii="Times New Roman" w:hAnsi="Times New Roman" w:cs="Times New Roman"/>
          <w:bCs/>
          <w:sz w:val="24"/>
          <w:szCs w:val="24"/>
        </w:rPr>
        <w:t>cows</w:t>
      </w:r>
      <w:r w:rsidR="008F3A7E" w:rsidRPr="006529FB">
        <w:rPr>
          <w:rFonts w:ascii="Times New Roman" w:hAnsi="Times New Roman" w:cs="Times New Roman"/>
          <w:bCs/>
          <w:sz w:val="24"/>
          <w:szCs w:val="24"/>
        </w:rPr>
        <w:t xml:space="preserve">, </w:t>
      </w:r>
      <w:r w:rsidR="008F3A7E" w:rsidRPr="006529FB">
        <w:rPr>
          <w:rFonts w:ascii="Times New Roman" w:hAnsi="Times New Roman" w:cs="Times New Roman"/>
          <w:bCs/>
          <w:sz w:val="24"/>
          <w:szCs w:val="24"/>
        </w:rPr>
        <w:lastRenderedPageBreak/>
        <w:t>years of farming exp</w:t>
      </w:r>
      <w:r w:rsidR="0078461B" w:rsidRPr="006529FB">
        <w:rPr>
          <w:rFonts w:ascii="Times New Roman" w:hAnsi="Times New Roman" w:cs="Times New Roman"/>
          <w:bCs/>
          <w:sz w:val="24"/>
          <w:szCs w:val="24"/>
        </w:rPr>
        <w:t>erience and breed(s) of cattle</w:t>
      </w:r>
      <w:r w:rsidR="00F51CD8" w:rsidRPr="006529FB">
        <w:rPr>
          <w:rFonts w:ascii="Times New Roman" w:hAnsi="Times New Roman" w:cs="Times New Roman"/>
          <w:bCs/>
          <w:sz w:val="24"/>
          <w:szCs w:val="24"/>
        </w:rPr>
        <w:t>,</w:t>
      </w:r>
      <w:r w:rsidR="0078461B" w:rsidRPr="006529FB">
        <w:rPr>
          <w:rFonts w:ascii="Times New Roman" w:hAnsi="Times New Roman" w:cs="Times New Roman"/>
          <w:bCs/>
          <w:sz w:val="24"/>
          <w:szCs w:val="24"/>
        </w:rPr>
        <w:t xml:space="preserve"> and </w:t>
      </w:r>
      <w:r w:rsidR="008F3A7E" w:rsidRPr="00FB332E">
        <w:rPr>
          <w:rFonts w:ascii="Times New Roman" w:hAnsi="Times New Roman" w:cs="Times New Roman"/>
          <w:bCs/>
          <w:sz w:val="24"/>
          <w:szCs w:val="24"/>
        </w:rPr>
        <w:t xml:space="preserve">closed multiple choice questions on winter housing type, bedding material use and </w:t>
      </w:r>
      <w:r w:rsidR="00F51CD8" w:rsidRPr="006D1FEE">
        <w:rPr>
          <w:rFonts w:ascii="Times New Roman" w:hAnsi="Times New Roman" w:cs="Times New Roman"/>
          <w:bCs/>
          <w:sz w:val="24"/>
          <w:szCs w:val="24"/>
        </w:rPr>
        <w:t xml:space="preserve">milk </w:t>
      </w:r>
      <w:r w:rsidR="008F3A7E" w:rsidRPr="006D1FEE">
        <w:rPr>
          <w:rFonts w:ascii="Times New Roman" w:hAnsi="Times New Roman" w:cs="Times New Roman"/>
          <w:bCs/>
          <w:sz w:val="24"/>
          <w:szCs w:val="24"/>
        </w:rPr>
        <w:t>somatic cell count testing frequency</w:t>
      </w:r>
      <w:r w:rsidR="00B41155" w:rsidRPr="006D1FEE">
        <w:rPr>
          <w:rFonts w:ascii="Times New Roman" w:hAnsi="Times New Roman" w:cs="Times New Roman"/>
          <w:bCs/>
          <w:sz w:val="24"/>
          <w:szCs w:val="24"/>
        </w:rPr>
        <w:t xml:space="preserve">. </w:t>
      </w:r>
      <w:r w:rsidR="00943880" w:rsidRPr="00F03B4E">
        <w:rPr>
          <w:rFonts w:ascii="Times New Roman" w:hAnsi="Times New Roman" w:cs="Times New Roman"/>
          <w:bCs/>
          <w:sz w:val="24"/>
          <w:szCs w:val="24"/>
        </w:rPr>
        <w:t xml:space="preserve">A third </w:t>
      </w:r>
      <w:r w:rsidR="00283B0F" w:rsidRPr="007D68B3">
        <w:rPr>
          <w:rFonts w:ascii="Times New Roman" w:hAnsi="Times New Roman" w:cs="Times New Roman"/>
          <w:bCs/>
          <w:sz w:val="24"/>
          <w:szCs w:val="24"/>
        </w:rPr>
        <w:t>option “other, fill-in-the-blank” was included f</w:t>
      </w:r>
      <w:r w:rsidR="00B41155" w:rsidRPr="007D68B3">
        <w:rPr>
          <w:rFonts w:ascii="Times New Roman" w:hAnsi="Times New Roman" w:cs="Times New Roman"/>
          <w:bCs/>
          <w:sz w:val="24"/>
          <w:szCs w:val="24"/>
        </w:rPr>
        <w:t xml:space="preserve">or multiple choice questions </w:t>
      </w:r>
      <w:r w:rsidR="0078461B" w:rsidRPr="007D68B3">
        <w:rPr>
          <w:rFonts w:ascii="Times New Roman" w:hAnsi="Times New Roman" w:cs="Times New Roman"/>
          <w:bCs/>
          <w:sz w:val="24"/>
          <w:szCs w:val="24"/>
        </w:rPr>
        <w:t xml:space="preserve">on housing and bedding types </w:t>
      </w:r>
      <w:r w:rsidR="00B41155" w:rsidRPr="007D68B3">
        <w:rPr>
          <w:rFonts w:ascii="Times New Roman" w:hAnsi="Times New Roman" w:cs="Times New Roman"/>
          <w:bCs/>
          <w:sz w:val="24"/>
          <w:szCs w:val="24"/>
        </w:rPr>
        <w:t>becau</w:t>
      </w:r>
      <w:r w:rsidR="00B41155" w:rsidRPr="00FB332E">
        <w:rPr>
          <w:rFonts w:ascii="Times New Roman" w:hAnsi="Times New Roman" w:cs="Times New Roman"/>
          <w:bCs/>
          <w:sz w:val="24"/>
          <w:szCs w:val="24"/>
        </w:rPr>
        <w:t xml:space="preserve">se </w:t>
      </w:r>
      <w:r w:rsidR="00B41155" w:rsidRPr="004A3011">
        <w:rPr>
          <w:rFonts w:ascii="Times New Roman" w:hAnsi="Times New Roman" w:cs="Times New Roman"/>
          <w:bCs/>
          <w:sz w:val="24"/>
          <w:szCs w:val="24"/>
        </w:rPr>
        <w:t>we anticipated</w:t>
      </w:r>
      <w:r w:rsidR="00B41155" w:rsidRPr="00E91661">
        <w:rPr>
          <w:rFonts w:ascii="Times New Roman" w:hAnsi="Times New Roman" w:cs="Times New Roman"/>
          <w:bCs/>
          <w:sz w:val="24"/>
          <w:szCs w:val="24"/>
        </w:rPr>
        <w:t xml:space="preserve"> a possible range of responses beyond </w:t>
      </w:r>
      <w:r w:rsidR="00943880" w:rsidRPr="009145D8">
        <w:rPr>
          <w:rFonts w:ascii="Times New Roman" w:hAnsi="Times New Roman" w:cs="Times New Roman"/>
          <w:bCs/>
          <w:sz w:val="24"/>
          <w:szCs w:val="24"/>
        </w:rPr>
        <w:t xml:space="preserve">the </w:t>
      </w:r>
      <w:r w:rsidR="00B41155" w:rsidRPr="00437F6E">
        <w:rPr>
          <w:rFonts w:ascii="Times New Roman" w:hAnsi="Times New Roman" w:cs="Times New Roman"/>
          <w:bCs/>
          <w:sz w:val="24"/>
          <w:szCs w:val="24"/>
        </w:rPr>
        <w:t xml:space="preserve">categorical </w:t>
      </w:r>
      <w:r w:rsidR="00F51CD8" w:rsidRPr="00437F6E">
        <w:rPr>
          <w:rFonts w:ascii="Times New Roman" w:hAnsi="Times New Roman" w:cs="Times New Roman"/>
          <w:bCs/>
          <w:sz w:val="24"/>
          <w:szCs w:val="24"/>
        </w:rPr>
        <w:t>choices</w:t>
      </w:r>
      <w:r w:rsidR="0051141D" w:rsidRPr="00437F6E">
        <w:rPr>
          <w:rFonts w:ascii="Times New Roman" w:hAnsi="Times New Roman" w:cs="Times New Roman"/>
          <w:bCs/>
          <w:sz w:val="24"/>
          <w:szCs w:val="24"/>
        </w:rPr>
        <w:t xml:space="preserve"> </w:t>
      </w:r>
      <w:r w:rsidR="00943880" w:rsidRPr="00437F6E">
        <w:rPr>
          <w:rFonts w:ascii="Times New Roman" w:hAnsi="Times New Roman" w:cs="Times New Roman"/>
          <w:bCs/>
          <w:sz w:val="24"/>
          <w:szCs w:val="24"/>
        </w:rPr>
        <w:t>we provided</w:t>
      </w:r>
      <w:r w:rsidR="00B41155" w:rsidRPr="00437F6E">
        <w:rPr>
          <w:rFonts w:ascii="Times New Roman" w:hAnsi="Times New Roman" w:cs="Times New Roman"/>
          <w:bCs/>
          <w:sz w:val="24"/>
          <w:szCs w:val="24"/>
        </w:rPr>
        <w:t>.</w:t>
      </w:r>
      <w:r w:rsidR="006E022E" w:rsidRPr="00CE559D">
        <w:rPr>
          <w:rFonts w:ascii="Times New Roman" w:hAnsi="Times New Roman" w:cs="Times New Roman"/>
          <w:bCs/>
          <w:sz w:val="24"/>
          <w:szCs w:val="24"/>
        </w:rPr>
        <w:t xml:space="preserve"> </w:t>
      </w:r>
    </w:p>
    <w:p w14:paraId="4F7E9282" w14:textId="76A5D3CD" w:rsidR="00450142" w:rsidRPr="00CE559D" w:rsidRDefault="001D1829" w:rsidP="005B6926">
      <w:pPr>
        <w:tabs>
          <w:tab w:val="left" w:pos="360"/>
          <w:tab w:val="left" w:pos="720"/>
        </w:tabs>
        <w:spacing w:after="0" w:line="480" w:lineRule="auto"/>
        <w:rPr>
          <w:rFonts w:ascii="Times New Roman" w:hAnsi="Times New Roman" w:cs="Times New Roman"/>
          <w:bCs/>
          <w:sz w:val="24"/>
          <w:szCs w:val="24"/>
        </w:rPr>
      </w:pPr>
      <w:r w:rsidRPr="00CE559D">
        <w:rPr>
          <w:rFonts w:ascii="Times New Roman" w:hAnsi="Times New Roman" w:cs="Times New Roman"/>
          <w:bCs/>
          <w:sz w:val="24"/>
          <w:szCs w:val="24"/>
        </w:rPr>
        <w:tab/>
      </w:r>
      <w:r w:rsidR="00DD6316" w:rsidRPr="00CE559D">
        <w:rPr>
          <w:rFonts w:ascii="Times New Roman" w:hAnsi="Times New Roman" w:cs="Times New Roman"/>
          <w:bCs/>
          <w:sz w:val="24"/>
          <w:szCs w:val="24"/>
        </w:rPr>
        <w:t xml:space="preserve">The survey tool </w:t>
      </w:r>
      <w:r w:rsidR="0051141D" w:rsidRPr="00CE559D">
        <w:rPr>
          <w:rFonts w:ascii="Times New Roman" w:hAnsi="Times New Roman" w:cs="Times New Roman"/>
          <w:bCs/>
          <w:sz w:val="24"/>
          <w:szCs w:val="24"/>
        </w:rPr>
        <w:t xml:space="preserve">began with </w:t>
      </w:r>
      <w:r w:rsidR="004E7B42" w:rsidRPr="00CE559D">
        <w:rPr>
          <w:rFonts w:ascii="Times New Roman" w:hAnsi="Times New Roman" w:cs="Times New Roman"/>
          <w:bCs/>
          <w:sz w:val="24"/>
          <w:szCs w:val="24"/>
        </w:rPr>
        <w:t xml:space="preserve">a statement </w:t>
      </w:r>
      <w:r w:rsidRPr="00CE559D">
        <w:rPr>
          <w:rFonts w:ascii="Times New Roman" w:hAnsi="Times New Roman" w:cs="Times New Roman"/>
          <w:bCs/>
          <w:sz w:val="24"/>
          <w:szCs w:val="24"/>
        </w:rPr>
        <w:t>inform</w:t>
      </w:r>
      <w:r w:rsidR="00DD6316" w:rsidRPr="00CE559D">
        <w:rPr>
          <w:rFonts w:ascii="Times New Roman" w:hAnsi="Times New Roman" w:cs="Times New Roman"/>
          <w:bCs/>
          <w:sz w:val="24"/>
          <w:szCs w:val="24"/>
        </w:rPr>
        <w:t>ing</w:t>
      </w:r>
      <w:r w:rsidRPr="00CE559D">
        <w:rPr>
          <w:rFonts w:ascii="Times New Roman" w:hAnsi="Times New Roman" w:cs="Times New Roman"/>
          <w:bCs/>
          <w:sz w:val="24"/>
          <w:szCs w:val="24"/>
        </w:rPr>
        <w:t xml:space="preserve"> participants of confidentiality and</w:t>
      </w:r>
      <w:r w:rsidR="006E022E" w:rsidRPr="00CE559D">
        <w:rPr>
          <w:rFonts w:ascii="Times New Roman" w:hAnsi="Times New Roman" w:cs="Times New Roman"/>
          <w:bCs/>
          <w:sz w:val="24"/>
          <w:szCs w:val="24"/>
        </w:rPr>
        <w:t xml:space="preserve"> introduced the goals of the study</w:t>
      </w:r>
      <w:r w:rsidR="004B4586" w:rsidRPr="00CE559D">
        <w:rPr>
          <w:rFonts w:ascii="Times New Roman" w:hAnsi="Times New Roman" w:cs="Times New Roman"/>
          <w:bCs/>
          <w:sz w:val="24"/>
          <w:szCs w:val="24"/>
        </w:rPr>
        <w:t xml:space="preserve"> </w:t>
      </w:r>
      <w:r w:rsidR="006E022E" w:rsidRPr="00CE559D">
        <w:rPr>
          <w:rFonts w:ascii="Times New Roman" w:hAnsi="Times New Roman" w:cs="Times New Roman"/>
          <w:bCs/>
          <w:sz w:val="24"/>
          <w:szCs w:val="24"/>
        </w:rPr>
        <w:t xml:space="preserve">and the </w:t>
      </w:r>
      <w:r w:rsidR="0078461B" w:rsidRPr="00CE559D">
        <w:rPr>
          <w:rFonts w:ascii="Times New Roman" w:hAnsi="Times New Roman" w:cs="Times New Roman"/>
          <w:bCs/>
          <w:sz w:val="24"/>
          <w:szCs w:val="24"/>
        </w:rPr>
        <w:t xml:space="preserve">URL </w:t>
      </w:r>
      <w:r w:rsidR="006E022E" w:rsidRPr="00CE559D">
        <w:rPr>
          <w:rFonts w:ascii="Times New Roman" w:hAnsi="Times New Roman" w:cs="Times New Roman"/>
          <w:bCs/>
          <w:sz w:val="24"/>
          <w:szCs w:val="24"/>
        </w:rPr>
        <w:t xml:space="preserve">address of the web survey </w:t>
      </w:r>
      <w:r w:rsidR="00DD6316" w:rsidRPr="00CE559D">
        <w:rPr>
          <w:rFonts w:ascii="Times New Roman" w:hAnsi="Times New Roman" w:cs="Times New Roman"/>
          <w:bCs/>
          <w:sz w:val="24"/>
          <w:szCs w:val="24"/>
        </w:rPr>
        <w:t>version</w:t>
      </w:r>
      <w:r w:rsidR="0051141D" w:rsidRPr="00CE559D">
        <w:rPr>
          <w:rFonts w:ascii="Times New Roman" w:hAnsi="Times New Roman" w:cs="Times New Roman"/>
          <w:bCs/>
          <w:sz w:val="24"/>
          <w:szCs w:val="24"/>
        </w:rPr>
        <w:t xml:space="preserve"> (</w:t>
      </w:r>
      <w:r w:rsidR="009B4943">
        <w:rPr>
          <w:rFonts w:ascii="Times New Roman" w:hAnsi="Times New Roman" w:cs="Times New Roman"/>
          <w:bCs/>
          <w:sz w:val="24"/>
          <w:szCs w:val="24"/>
        </w:rPr>
        <w:t>Supplemental materials</w:t>
      </w:r>
      <w:r w:rsidR="0051141D" w:rsidRPr="00CE559D">
        <w:rPr>
          <w:rFonts w:ascii="Times New Roman" w:hAnsi="Times New Roman" w:cs="Times New Roman"/>
          <w:bCs/>
          <w:sz w:val="24"/>
          <w:szCs w:val="24"/>
        </w:rPr>
        <w:t xml:space="preserve"> S1)</w:t>
      </w:r>
      <w:r w:rsidR="006E022E" w:rsidRPr="00CE559D">
        <w:rPr>
          <w:rFonts w:ascii="Times New Roman" w:hAnsi="Times New Roman" w:cs="Times New Roman"/>
          <w:bCs/>
          <w:sz w:val="24"/>
          <w:szCs w:val="24"/>
        </w:rPr>
        <w:t xml:space="preserve">. </w:t>
      </w:r>
      <w:r w:rsidR="00EC0E24" w:rsidRPr="00CE559D">
        <w:rPr>
          <w:rFonts w:ascii="Times New Roman" w:hAnsi="Times New Roman" w:cs="Times New Roman"/>
          <w:bCs/>
          <w:sz w:val="24"/>
          <w:szCs w:val="24"/>
        </w:rPr>
        <w:t>Personal</w:t>
      </w:r>
      <w:r w:rsidR="004B4586" w:rsidRPr="00CE559D">
        <w:rPr>
          <w:rFonts w:ascii="Times New Roman" w:hAnsi="Times New Roman" w:cs="Times New Roman"/>
          <w:bCs/>
          <w:sz w:val="24"/>
          <w:szCs w:val="24"/>
        </w:rPr>
        <w:t xml:space="preserve"> </w:t>
      </w:r>
      <w:r w:rsidR="00DD6316" w:rsidRPr="00CE559D">
        <w:rPr>
          <w:rFonts w:ascii="Times New Roman" w:hAnsi="Times New Roman" w:cs="Times New Roman"/>
          <w:bCs/>
          <w:sz w:val="24"/>
          <w:szCs w:val="24"/>
        </w:rPr>
        <w:t xml:space="preserve">identifiable </w:t>
      </w:r>
      <w:r w:rsidR="004B4586" w:rsidRPr="00CE559D">
        <w:rPr>
          <w:rFonts w:ascii="Times New Roman" w:hAnsi="Times New Roman" w:cs="Times New Roman"/>
          <w:bCs/>
          <w:sz w:val="24"/>
          <w:szCs w:val="24"/>
        </w:rPr>
        <w:t xml:space="preserve">information was limited to </w:t>
      </w:r>
      <w:r w:rsidR="00DD6316" w:rsidRPr="00CE559D">
        <w:rPr>
          <w:rFonts w:ascii="Times New Roman" w:hAnsi="Times New Roman" w:cs="Times New Roman"/>
          <w:bCs/>
          <w:sz w:val="24"/>
          <w:szCs w:val="24"/>
        </w:rPr>
        <w:t>farm name and location</w:t>
      </w:r>
      <w:r w:rsidR="004B4586" w:rsidRPr="00CE559D">
        <w:rPr>
          <w:rFonts w:ascii="Times New Roman" w:hAnsi="Times New Roman" w:cs="Times New Roman"/>
          <w:bCs/>
          <w:sz w:val="24"/>
          <w:szCs w:val="24"/>
        </w:rPr>
        <w:t>.</w:t>
      </w:r>
      <w:r w:rsidR="00DD6316" w:rsidRPr="00CE559D">
        <w:rPr>
          <w:rFonts w:ascii="Times New Roman" w:hAnsi="Times New Roman" w:cs="Times New Roman"/>
          <w:bCs/>
          <w:sz w:val="24"/>
          <w:szCs w:val="24"/>
        </w:rPr>
        <w:t xml:space="preserve"> This information was included to identify and eliminate duplication of results across the three administration methods (e.g.</w:t>
      </w:r>
      <w:r w:rsidR="003E59FB" w:rsidRPr="00CE559D">
        <w:rPr>
          <w:rFonts w:ascii="Times New Roman" w:hAnsi="Times New Roman" w:cs="Times New Roman"/>
          <w:bCs/>
          <w:sz w:val="24"/>
          <w:szCs w:val="24"/>
        </w:rPr>
        <w:t>,</w:t>
      </w:r>
      <w:r w:rsidR="00DD6316" w:rsidRPr="00CE559D">
        <w:rPr>
          <w:rFonts w:ascii="Times New Roman" w:hAnsi="Times New Roman" w:cs="Times New Roman"/>
          <w:bCs/>
          <w:sz w:val="24"/>
          <w:szCs w:val="24"/>
        </w:rPr>
        <w:t xml:space="preserve"> if a farm completed both the mailed and internet-based versions).</w:t>
      </w:r>
      <w:r w:rsidR="004B4586" w:rsidRPr="00CE559D">
        <w:rPr>
          <w:rFonts w:ascii="Times New Roman" w:hAnsi="Times New Roman" w:cs="Times New Roman"/>
          <w:bCs/>
          <w:sz w:val="24"/>
          <w:szCs w:val="24"/>
        </w:rPr>
        <w:t xml:space="preserve"> </w:t>
      </w:r>
      <w:r w:rsidR="00450142" w:rsidRPr="00CE559D">
        <w:rPr>
          <w:rFonts w:ascii="Times New Roman" w:hAnsi="Times New Roman" w:cs="Times New Roman"/>
          <w:bCs/>
          <w:sz w:val="24"/>
          <w:szCs w:val="24"/>
        </w:rPr>
        <w:t>Th</w:t>
      </w:r>
      <w:r w:rsidRPr="00CE559D">
        <w:rPr>
          <w:rFonts w:ascii="Times New Roman" w:hAnsi="Times New Roman" w:cs="Times New Roman"/>
          <w:bCs/>
          <w:sz w:val="24"/>
          <w:szCs w:val="24"/>
        </w:rPr>
        <w:t>e assurance of confidentiality</w:t>
      </w:r>
      <w:r w:rsidR="00450142" w:rsidRPr="00CE559D">
        <w:rPr>
          <w:rFonts w:ascii="Times New Roman" w:hAnsi="Times New Roman" w:cs="Times New Roman"/>
          <w:bCs/>
          <w:sz w:val="24"/>
          <w:szCs w:val="24"/>
        </w:rPr>
        <w:t xml:space="preserve"> was reiterated at the end of the question section, just before a boxed section that asked for contact information for the farm</w:t>
      </w:r>
      <w:r w:rsidR="00DD6316" w:rsidRPr="00CE559D">
        <w:rPr>
          <w:rFonts w:ascii="Times New Roman" w:hAnsi="Times New Roman" w:cs="Times New Roman"/>
          <w:bCs/>
          <w:sz w:val="24"/>
          <w:szCs w:val="24"/>
        </w:rPr>
        <w:t>. The questionnaire was pre-</w:t>
      </w:r>
      <w:r w:rsidR="00450142" w:rsidRPr="00CE559D">
        <w:rPr>
          <w:rFonts w:ascii="Times New Roman" w:hAnsi="Times New Roman" w:cs="Times New Roman"/>
          <w:bCs/>
          <w:sz w:val="24"/>
          <w:szCs w:val="24"/>
        </w:rPr>
        <w:t xml:space="preserve">tested </w:t>
      </w:r>
      <w:r w:rsidR="00C63D57" w:rsidRPr="00CE559D">
        <w:rPr>
          <w:rFonts w:ascii="Times New Roman" w:hAnsi="Times New Roman" w:cs="Times New Roman"/>
          <w:bCs/>
          <w:sz w:val="24"/>
          <w:szCs w:val="24"/>
        </w:rPr>
        <w:t xml:space="preserve">for clarity </w:t>
      </w:r>
      <w:r w:rsidR="00450142" w:rsidRPr="00CE559D">
        <w:rPr>
          <w:rFonts w:ascii="Times New Roman" w:hAnsi="Times New Roman" w:cs="Times New Roman"/>
          <w:bCs/>
          <w:sz w:val="24"/>
          <w:szCs w:val="24"/>
        </w:rPr>
        <w:t xml:space="preserve">with </w:t>
      </w:r>
      <w:r w:rsidR="00976D1F" w:rsidRPr="00CE559D">
        <w:rPr>
          <w:rFonts w:ascii="Times New Roman" w:hAnsi="Times New Roman" w:cs="Times New Roman"/>
          <w:bCs/>
          <w:sz w:val="24"/>
          <w:szCs w:val="24"/>
        </w:rPr>
        <w:t xml:space="preserve">members of the research team not involved in the initial question design and with </w:t>
      </w:r>
      <w:r w:rsidR="00ED72A3" w:rsidRPr="00CE559D">
        <w:rPr>
          <w:rFonts w:ascii="Times New Roman" w:hAnsi="Times New Roman" w:cs="Times New Roman"/>
          <w:bCs/>
          <w:sz w:val="24"/>
          <w:szCs w:val="24"/>
        </w:rPr>
        <w:t>the herd managers of the conventionally</w:t>
      </w:r>
      <w:r w:rsidR="004A3011">
        <w:rPr>
          <w:rFonts w:ascii="Times New Roman" w:hAnsi="Times New Roman" w:cs="Times New Roman"/>
          <w:bCs/>
          <w:sz w:val="24"/>
          <w:szCs w:val="24"/>
        </w:rPr>
        <w:t>-</w:t>
      </w:r>
      <w:r w:rsidR="00ED72A3" w:rsidRPr="00CE559D">
        <w:rPr>
          <w:rFonts w:ascii="Times New Roman" w:hAnsi="Times New Roman" w:cs="Times New Roman"/>
          <w:bCs/>
          <w:sz w:val="24"/>
          <w:szCs w:val="24"/>
        </w:rPr>
        <w:t xml:space="preserve">managed University of Vermont dairy </w:t>
      </w:r>
      <w:r w:rsidR="009E3C71" w:rsidRPr="00CE559D">
        <w:rPr>
          <w:rFonts w:ascii="Times New Roman" w:hAnsi="Times New Roman" w:cs="Times New Roman"/>
          <w:bCs/>
          <w:sz w:val="24"/>
          <w:szCs w:val="24"/>
        </w:rPr>
        <w:t>research herd</w:t>
      </w:r>
      <w:r w:rsidR="00ED72A3" w:rsidRPr="00CE559D">
        <w:rPr>
          <w:rFonts w:ascii="Times New Roman" w:hAnsi="Times New Roman" w:cs="Times New Roman"/>
          <w:bCs/>
          <w:sz w:val="24"/>
          <w:szCs w:val="24"/>
        </w:rPr>
        <w:t>.</w:t>
      </w:r>
      <w:r w:rsidR="00450142" w:rsidRPr="00CE559D">
        <w:rPr>
          <w:rFonts w:ascii="Times New Roman" w:hAnsi="Times New Roman" w:cs="Times New Roman"/>
          <w:bCs/>
          <w:sz w:val="24"/>
          <w:szCs w:val="24"/>
        </w:rPr>
        <w:t xml:space="preserve"> </w:t>
      </w:r>
    </w:p>
    <w:p w14:paraId="0B2508B0" w14:textId="2DB8BD3D" w:rsidR="009C7BB0" w:rsidRPr="000606E6" w:rsidRDefault="00976D1F" w:rsidP="00CE117F">
      <w:pPr>
        <w:tabs>
          <w:tab w:val="left" w:pos="360"/>
          <w:tab w:val="left" w:pos="720"/>
        </w:tabs>
        <w:spacing w:after="0" w:line="480" w:lineRule="auto"/>
        <w:outlineLvl w:val="0"/>
        <w:rPr>
          <w:rFonts w:ascii="Times New Roman" w:hAnsi="Times New Roman" w:cs="Times New Roman"/>
          <w:b/>
          <w:i/>
          <w:sz w:val="24"/>
          <w:szCs w:val="24"/>
        </w:rPr>
      </w:pPr>
      <w:r w:rsidRPr="000606E6">
        <w:rPr>
          <w:rFonts w:ascii="Times New Roman" w:hAnsi="Times New Roman" w:cs="Times New Roman"/>
          <w:b/>
          <w:i/>
          <w:sz w:val="24"/>
          <w:szCs w:val="24"/>
        </w:rPr>
        <w:t>Questionnaire</w:t>
      </w:r>
      <w:r w:rsidR="001D1829" w:rsidRPr="000606E6">
        <w:rPr>
          <w:rFonts w:ascii="Times New Roman" w:hAnsi="Times New Roman" w:cs="Times New Roman"/>
          <w:b/>
          <w:i/>
          <w:sz w:val="24"/>
          <w:szCs w:val="24"/>
        </w:rPr>
        <w:t xml:space="preserve"> </w:t>
      </w:r>
      <w:r w:rsidR="00361E26" w:rsidRPr="000606E6">
        <w:rPr>
          <w:rFonts w:ascii="Times New Roman" w:hAnsi="Times New Roman" w:cs="Times New Roman"/>
          <w:b/>
          <w:i/>
          <w:sz w:val="24"/>
          <w:szCs w:val="24"/>
        </w:rPr>
        <w:t>Administration</w:t>
      </w:r>
      <w:r w:rsidR="001D1829" w:rsidRPr="000606E6">
        <w:rPr>
          <w:rFonts w:ascii="Times New Roman" w:hAnsi="Times New Roman" w:cs="Times New Roman"/>
          <w:b/>
          <w:i/>
          <w:sz w:val="24"/>
          <w:szCs w:val="24"/>
        </w:rPr>
        <w:t xml:space="preserve"> </w:t>
      </w:r>
    </w:p>
    <w:p w14:paraId="7305B48E" w14:textId="5A5E5641" w:rsidR="001D1829" w:rsidRPr="00CE559D" w:rsidRDefault="00C63D57" w:rsidP="005B6926">
      <w:pPr>
        <w:tabs>
          <w:tab w:val="left" w:pos="360"/>
          <w:tab w:val="left" w:pos="720"/>
        </w:tabs>
        <w:spacing w:after="0" w:line="480" w:lineRule="auto"/>
        <w:rPr>
          <w:rFonts w:ascii="Times New Roman" w:hAnsi="Times New Roman" w:cs="Times New Roman"/>
          <w:bCs/>
          <w:sz w:val="24"/>
          <w:szCs w:val="24"/>
        </w:rPr>
      </w:pPr>
      <w:r w:rsidRPr="002E7301">
        <w:rPr>
          <w:rFonts w:ascii="Times New Roman" w:hAnsi="Times New Roman" w:cs="Times New Roman"/>
          <w:bCs/>
          <w:sz w:val="24"/>
          <w:szCs w:val="24"/>
        </w:rPr>
        <w:tab/>
      </w:r>
      <w:r w:rsidR="001D1829" w:rsidRPr="002E7301">
        <w:rPr>
          <w:rFonts w:ascii="Times New Roman" w:hAnsi="Times New Roman" w:cs="Times New Roman"/>
          <w:bCs/>
          <w:sz w:val="24"/>
          <w:szCs w:val="24"/>
        </w:rPr>
        <w:t xml:space="preserve">The survey </w:t>
      </w:r>
      <w:r w:rsidR="00976D1F" w:rsidRPr="003643DE">
        <w:rPr>
          <w:rFonts w:ascii="Times New Roman" w:hAnsi="Times New Roman" w:cs="Times New Roman"/>
          <w:bCs/>
          <w:sz w:val="24"/>
          <w:szCs w:val="24"/>
        </w:rPr>
        <w:t xml:space="preserve">tool </w:t>
      </w:r>
      <w:r w:rsidR="001D1829" w:rsidRPr="003643DE">
        <w:rPr>
          <w:rFonts w:ascii="Times New Roman" w:hAnsi="Times New Roman" w:cs="Times New Roman"/>
          <w:bCs/>
          <w:sz w:val="24"/>
          <w:szCs w:val="24"/>
        </w:rPr>
        <w:t xml:space="preserve">was </w:t>
      </w:r>
      <w:r w:rsidR="00F51CD8" w:rsidRPr="003643DE">
        <w:rPr>
          <w:rFonts w:ascii="Times New Roman" w:hAnsi="Times New Roman" w:cs="Times New Roman"/>
          <w:bCs/>
          <w:sz w:val="24"/>
          <w:szCs w:val="24"/>
        </w:rPr>
        <w:t xml:space="preserve">distributed </w:t>
      </w:r>
      <w:r w:rsidR="001D1829" w:rsidRPr="00CE559D">
        <w:rPr>
          <w:rFonts w:ascii="Times New Roman" w:hAnsi="Times New Roman" w:cs="Times New Roman"/>
          <w:bCs/>
          <w:sz w:val="24"/>
          <w:szCs w:val="24"/>
        </w:rPr>
        <w:t xml:space="preserve">through </w:t>
      </w:r>
      <w:r w:rsidR="00976D1F" w:rsidRPr="00CE559D">
        <w:rPr>
          <w:rFonts w:ascii="Times New Roman" w:hAnsi="Times New Roman" w:cs="Times New Roman"/>
          <w:bCs/>
          <w:sz w:val="24"/>
          <w:szCs w:val="24"/>
        </w:rPr>
        <w:t xml:space="preserve">direct individual </w:t>
      </w:r>
      <w:r w:rsidR="001D1829" w:rsidRPr="00CE559D">
        <w:rPr>
          <w:rFonts w:ascii="Times New Roman" w:hAnsi="Times New Roman" w:cs="Times New Roman"/>
          <w:bCs/>
          <w:sz w:val="24"/>
          <w:szCs w:val="24"/>
        </w:rPr>
        <w:t xml:space="preserve">mailings and </w:t>
      </w:r>
      <w:r w:rsidR="00386830" w:rsidRPr="00CE559D">
        <w:rPr>
          <w:rFonts w:ascii="Times New Roman" w:hAnsi="Times New Roman" w:cs="Times New Roman"/>
          <w:bCs/>
          <w:sz w:val="24"/>
          <w:szCs w:val="24"/>
        </w:rPr>
        <w:t xml:space="preserve">as an online version shared through social media. </w:t>
      </w:r>
      <w:r w:rsidR="001D1829" w:rsidRPr="00CE559D">
        <w:rPr>
          <w:rFonts w:ascii="Times New Roman" w:hAnsi="Times New Roman" w:cs="Times New Roman"/>
          <w:bCs/>
          <w:sz w:val="24"/>
          <w:szCs w:val="24"/>
        </w:rPr>
        <w:t>The web</w:t>
      </w:r>
      <w:r w:rsidR="00976D1F" w:rsidRPr="00CE559D">
        <w:rPr>
          <w:rFonts w:ascii="Times New Roman" w:hAnsi="Times New Roman" w:cs="Times New Roman"/>
          <w:bCs/>
          <w:sz w:val="24"/>
          <w:szCs w:val="24"/>
        </w:rPr>
        <w:t xml:space="preserve">-based </w:t>
      </w:r>
      <w:r w:rsidR="0049713B" w:rsidRPr="00CE559D">
        <w:rPr>
          <w:rFonts w:ascii="Times New Roman" w:hAnsi="Times New Roman" w:cs="Times New Roman"/>
          <w:bCs/>
          <w:sz w:val="24"/>
          <w:szCs w:val="24"/>
        </w:rPr>
        <w:t xml:space="preserve">questionnaire content </w:t>
      </w:r>
      <w:r w:rsidR="001D1829" w:rsidRPr="00CE559D">
        <w:rPr>
          <w:rFonts w:ascii="Times New Roman" w:hAnsi="Times New Roman" w:cs="Times New Roman"/>
          <w:bCs/>
          <w:sz w:val="24"/>
          <w:szCs w:val="24"/>
        </w:rPr>
        <w:t xml:space="preserve">was identical to the paper version </w:t>
      </w:r>
      <w:r w:rsidR="004E7B42" w:rsidRPr="00CE559D">
        <w:rPr>
          <w:rFonts w:ascii="Times New Roman" w:hAnsi="Times New Roman" w:cs="Times New Roman"/>
          <w:bCs/>
          <w:sz w:val="24"/>
          <w:szCs w:val="24"/>
        </w:rPr>
        <w:t>and</w:t>
      </w:r>
      <w:r w:rsidR="001D1829" w:rsidRPr="00CE559D">
        <w:rPr>
          <w:rFonts w:ascii="Times New Roman" w:hAnsi="Times New Roman" w:cs="Times New Roman"/>
          <w:bCs/>
          <w:sz w:val="24"/>
          <w:szCs w:val="24"/>
        </w:rPr>
        <w:t xml:space="preserve"> was created using Lime survey software (</w:t>
      </w:r>
      <w:hyperlink r:id="rId14" w:history="1">
        <w:r w:rsidR="001D1829" w:rsidRPr="002E7301">
          <w:rPr>
            <w:rStyle w:val="Hyperlink"/>
            <w:rFonts w:ascii="Times New Roman" w:hAnsi="Times New Roman" w:cs="Times New Roman"/>
            <w:bCs/>
            <w:sz w:val="24"/>
            <w:szCs w:val="24"/>
          </w:rPr>
          <w:t>https://www.limesurvey.org/</w:t>
        </w:r>
      </w:hyperlink>
      <w:r w:rsidR="001D1829" w:rsidRPr="002E7301">
        <w:rPr>
          <w:rFonts w:ascii="Times New Roman" w:hAnsi="Times New Roman" w:cs="Times New Roman"/>
          <w:bCs/>
          <w:sz w:val="24"/>
          <w:szCs w:val="24"/>
        </w:rPr>
        <w:t>).</w:t>
      </w:r>
      <w:r w:rsidR="00976D1F" w:rsidRPr="002E7301">
        <w:rPr>
          <w:rFonts w:ascii="Times New Roman" w:hAnsi="Times New Roman" w:cs="Times New Roman"/>
          <w:bCs/>
          <w:sz w:val="24"/>
          <w:szCs w:val="24"/>
        </w:rPr>
        <w:t xml:space="preserve"> </w:t>
      </w:r>
      <w:r w:rsidR="005E1284" w:rsidRPr="003643DE">
        <w:rPr>
          <w:rFonts w:ascii="Times New Roman" w:hAnsi="Times New Roman" w:cs="Times New Roman"/>
          <w:bCs/>
          <w:sz w:val="24"/>
          <w:szCs w:val="24"/>
        </w:rPr>
        <w:t xml:space="preserve">The web-based questionnaire </w:t>
      </w:r>
      <w:r w:rsidR="0049713B" w:rsidRPr="003643DE">
        <w:rPr>
          <w:rFonts w:ascii="Times New Roman" w:hAnsi="Times New Roman" w:cs="Times New Roman"/>
          <w:bCs/>
          <w:sz w:val="24"/>
          <w:szCs w:val="24"/>
        </w:rPr>
        <w:t xml:space="preserve">format </w:t>
      </w:r>
      <w:commentRangeStart w:id="67"/>
      <w:r w:rsidR="0049713B" w:rsidRPr="003643DE">
        <w:rPr>
          <w:rFonts w:ascii="Times New Roman" w:hAnsi="Times New Roman" w:cs="Times New Roman"/>
          <w:bCs/>
          <w:sz w:val="24"/>
          <w:szCs w:val="24"/>
        </w:rPr>
        <w:t>was tes</w:t>
      </w:r>
      <w:r w:rsidR="0049713B" w:rsidRPr="00CE559D">
        <w:rPr>
          <w:rFonts w:ascii="Times New Roman" w:hAnsi="Times New Roman" w:cs="Times New Roman"/>
          <w:bCs/>
          <w:sz w:val="24"/>
          <w:szCs w:val="24"/>
        </w:rPr>
        <w:t xml:space="preserve">ted by research team members </w:t>
      </w:r>
      <w:commentRangeEnd w:id="67"/>
      <w:r w:rsidR="00A6340E">
        <w:rPr>
          <w:rStyle w:val="CommentReference"/>
        </w:rPr>
        <w:commentReference w:id="67"/>
      </w:r>
      <w:r w:rsidR="0049713B" w:rsidRPr="00CE559D">
        <w:rPr>
          <w:rFonts w:ascii="Times New Roman" w:hAnsi="Times New Roman" w:cs="Times New Roman"/>
          <w:bCs/>
          <w:sz w:val="24"/>
          <w:szCs w:val="24"/>
        </w:rPr>
        <w:t>prior to opening for public access.</w:t>
      </w:r>
    </w:p>
    <w:p w14:paraId="44E51C70" w14:textId="2484C0AD" w:rsidR="00C63D57" w:rsidRPr="00CE559D" w:rsidRDefault="001D1829" w:rsidP="005B6926">
      <w:pPr>
        <w:tabs>
          <w:tab w:val="left" w:pos="360"/>
          <w:tab w:val="left" w:pos="720"/>
        </w:tabs>
        <w:spacing w:after="0" w:line="480" w:lineRule="auto"/>
        <w:rPr>
          <w:rFonts w:ascii="Times New Roman" w:hAnsi="Times New Roman" w:cs="Times New Roman"/>
          <w:bCs/>
          <w:sz w:val="24"/>
          <w:szCs w:val="24"/>
        </w:rPr>
      </w:pPr>
      <w:r w:rsidRPr="00CE559D">
        <w:rPr>
          <w:rFonts w:ascii="Times New Roman" w:hAnsi="Times New Roman" w:cs="Times New Roman"/>
          <w:bCs/>
          <w:sz w:val="24"/>
          <w:szCs w:val="24"/>
        </w:rPr>
        <w:tab/>
        <w:t>The</w:t>
      </w:r>
      <w:r w:rsidR="005E1284" w:rsidRPr="00CE559D">
        <w:rPr>
          <w:rFonts w:ascii="Times New Roman" w:hAnsi="Times New Roman" w:cs="Times New Roman"/>
          <w:bCs/>
          <w:sz w:val="24"/>
          <w:szCs w:val="24"/>
        </w:rPr>
        <w:t xml:space="preserve"> web-based questionnaire </w:t>
      </w:r>
      <w:r w:rsidRPr="00CE559D">
        <w:rPr>
          <w:rFonts w:ascii="Times New Roman" w:hAnsi="Times New Roman" w:cs="Times New Roman"/>
          <w:bCs/>
          <w:sz w:val="24"/>
          <w:szCs w:val="24"/>
        </w:rPr>
        <w:t>went live on 7 December</w:t>
      </w:r>
      <w:r w:rsidR="00C63D57" w:rsidRPr="00CE559D">
        <w:rPr>
          <w:rFonts w:ascii="Times New Roman" w:hAnsi="Times New Roman" w:cs="Times New Roman"/>
          <w:bCs/>
          <w:sz w:val="24"/>
          <w:szCs w:val="24"/>
        </w:rPr>
        <w:t xml:space="preserve"> </w:t>
      </w:r>
      <w:r w:rsidRPr="00CE559D">
        <w:rPr>
          <w:rFonts w:ascii="Times New Roman" w:hAnsi="Times New Roman" w:cs="Times New Roman"/>
          <w:bCs/>
          <w:sz w:val="24"/>
          <w:szCs w:val="24"/>
        </w:rPr>
        <w:t>2018 and was available until 1 May 2019.</w:t>
      </w:r>
      <w:r w:rsidR="005E1284" w:rsidRPr="00994760">
        <w:rPr>
          <w:bCs/>
        </w:rPr>
        <w:t xml:space="preserve"> </w:t>
      </w:r>
      <w:r w:rsidR="005E1284" w:rsidRPr="00CE559D">
        <w:rPr>
          <w:rFonts w:ascii="Times New Roman" w:hAnsi="Times New Roman" w:cs="Times New Roman"/>
          <w:bCs/>
          <w:sz w:val="24"/>
          <w:szCs w:val="24"/>
        </w:rPr>
        <w:t xml:space="preserve">During the week following live access to the web-based survey, the source population was informed of the study via announcements on University of Vermont Extension social media </w:t>
      </w:r>
      <w:r w:rsidR="005E1284" w:rsidRPr="00CE559D">
        <w:rPr>
          <w:rFonts w:ascii="Times New Roman" w:hAnsi="Times New Roman" w:cs="Times New Roman"/>
          <w:bCs/>
          <w:sz w:val="24"/>
          <w:szCs w:val="24"/>
        </w:rPr>
        <w:lastRenderedPageBreak/>
        <w:t xml:space="preserve">platforms and newsletters, and </w:t>
      </w:r>
      <w:r w:rsidR="00386830" w:rsidRPr="00CE559D">
        <w:rPr>
          <w:rFonts w:ascii="Times New Roman" w:hAnsi="Times New Roman" w:cs="Times New Roman"/>
          <w:bCs/>
          <w:sz w:val="24"/>
          <w:szCs w:val="24"/>
        </w:rPr>
        <w:t xml:space="preserve">through </w:t>
      </w:r>
      <w:r w:rsidR="005E1284" w:rsidRPr="00CE559D">
        <w:rPr>
          <w:rFonts w:ascii="Times New Roman" w:hAnsi="Times New Roman" w:cs="Times New Roman"/>
          <w:bCs/>
          <w:sz w:val="24"/>
          <w:szCs w:val="24"/>
        </w:rPr>
        <w:t xml:space="preserve">a press release sent to local newspapers, agriculturally focused web-based news outlets, stakeholder email </w:t>
      </w:r>
      <w:commentRangeStart w:id="68"/>
      <w:r w:rsidR="005E1284" w:rsidRPr="00CE559D">
        <w:rPr>
          <w:rFonts w:ascii="Times New Roman" w:hAnsi="Times New Roman" w:cs="Times New Roman"/>
          <w:bCs/>
          <w:sz w:val="24"/>
          <w:szCs w:val="24"/>
        </w:rPr>
        <w:t>list</w:t>
      </w:r>
      <w:del w:id="69" w:author="Deborah Neher" w:date="2021-01-06T09:23:00Z">
        <w:r w:rsidR="005E1284" w:rsidRPr="00CE559D" w:rsidDel="00A6340E">
          <w:rPr>
            <w:rFonts w:ascii="Times New Roman" w:hAnsi="Times New Roman" w:cs="Times New Roman"/>
            <w:bCs/>
            <w:sz w:val="24"/>
            <w:szCs w:val="24"/>
          </w:rPr>
          <w:delText xml:space="preserve"> </w:delText>
        </w:r>
      </w:del>
      <w:r w:rsidR="005E1284" w:rsidRPr="00CE559D">
        <w:rPr>
          <w:rFonts w:ascii="Times New Roman" w:hAnsi="Times New Roman" w:cs="Times New Roman"/>
          <w:bCs/>
          <w:sz w:val="24"/>
          <w:szCs w:val="24"/>
        </w:rPr>
        <w:t>serves</w:t>
      </w:r>
      <w:commentRangeEnd w:id="68"/>
      <w:r w:rsidR="00A6340E">
        <w:rPr>
          <w:rStyle w:val="CommentReference"/>
        </w:rPr>
        <w:commentReference w:id="68"/>
      </w:r>
      <w:r w:rsidR="005E1284" w:rsidRPr="00CE559D">
        <w:rPr>
          <w:rFonts w:ascii="Times New Roman" w:hAnsi="Times New Roman" w:cs="Times New Roman"/>
          <w:bCs/>
          <w:sz w:val="24"/>
          <w:szCs w:val="24"/>
        </w:rPr>
        <w:t xml:space="preserve">, and organic association e-newsletters. </w:t>
      </w:r>
      <w:r w:rsidR="004F43BA" w:rsidRPr="00CE559D">
        <w:rPr>
          <w:rFonts w:ascii="Times New Roman" w:hAnsi="Times New Roman" w:cs="Times New Roman"/>
          <w:bCs/>
          <w:sz w:val="24"/>
          <w:szCs w:val="24"/>
        </w:rPr>
        <w:t>Digitized</w:t>
      </w:r>
      <w:r w:rsidR="00386830" w:rsidRPr="00CE559D">
        <w:rPr>
          <w:rFonts w:ascii="Times New Roman" w:hAnsi="Times New Roman" w:cs="Times New Roman"/>
          <w:bCs/>
          <w:sz w:val="24"/>
          <w:szCs w:val="24"/>
        </w:rPr>
        <w:t xml:space="preserve"> announcements</w:t>
      </w:r>
      <w:r w:rsidR="005E1284" w:rsidRPr="00CE559D">
        <w:rPr>
          <w:rFonts w:ascii="Times New Roman" w:hAnsi="Times New Roman" w:cs="Times New Roman"/>
          <w:bCs/>
          <w:sz w:val="24"/>
          <w:szCs w:val="24"/>
        </w:rPr>
        <w:t xml:space="preserve"> included </w:t>
      </w:r>
      <w:r w:rsidR="004F43BA" w:rsidRPr="00CE559D">
        <w:rPr>
          <w:rFonts w:ascii="Times New Roman" w:hAnsi="Times New Roman" w:cs="Times New Roman"/>
          <w:bCs/>
          <w:sz w:val="24"/>
          <w:szCs w:val="24"/>
        </w:rPr>
        <w:t xml:space="preserve">a URL link to the </w:t>
      </w:r>
      <w:r w:rsidR="005E1284" w:rsidRPr="00CE559D">
        <w:rPr>
          <w:rFonts w:ascii="Times New Roman" w:hAnsi="Times New Roman" w:cs="Times New Roman"/>
          <w:bCs/>
          <w:sz w:val="24"/>
          <w:szCs w:val="24"/>
        </w:rPr>
        <w:t>web-based questionnaire</w:t>
      </w:r>
      <w:r w:rsidR="004F43BA" w:rsidRPr="00CE559D">
        <w:rPr>
          <w:rFonts w:ascii="Times New Roman" w:hAnsi="Times New Roman" w:cs="Times New Roman"/>
          <w:bCs/>
          <w:sz w:val="24"/>
          <w:szCs w:val="24"/>
        </w:rPr>
        <w:t>.</w:t>
      </w:r>
    </w:p>
    <w:p w14:paraId="28C83B49" w14:textId="132500DD" w:rsidR="009C7BB0" w:rsidRPr="002E7301" w:rsidRDefault="004B4586" w:rsidP="005B6926">
      <w:pPr>
        <w:tabs>
          <w:tab w:val="left" w:pos="360"/>
          <w:tab w:val="left" w:pos="720"/>
        </w:tabs>
        <w:spacing w:after="0" w:line="480" w:lineRule="auto"/>
        <w:rPr>
          <w:rFonts w:ascii="Times New Roman" w:hAnsi="Times New Roman" w:cs="Times New Roman"/>
          <w:bCs/>
          <w:sz w:val="24"/>
          <w:szCs w:val="24"/>
        </w:rPr>
      </w:pPr>
      <w:r w:rsidRPr="00CE559D">
        <w:rPr>
          <w:rFonts w:ascii="Times New Roman" w:hAnsi="Times New Roman" w:cs="Times New Roman"/>
          <w:bCs/>
          <w:sz w:val="24"/>
          <w:szCs w:val="24"/>
        </w:rPr>
        <w:tab/>
        <w:t xml:space="preserve">The first mailing, including the </w:t>
      </w:r>
      <w:r w:rsidR="0055233A" w:rsidRPr="00CE559D">
        <w:rPr>
          <w:rFonts w:ascii="Times New Roman" w:hAnsi="Times New Roman" w:cs="Times New Roman"/>
          <w:bCs/>
          <w:sz w:val="24"/>
          <w:szCs w:val="24"/>
        </w:rPr>
        <w:t>questionnaire, study goals description</w:t>
      </w:r>
      <w:r w:rsidRPr="00CE559D">
        <w:rPr>
          <w:rFonts w:ascii="Times New Roman" w:hAnsi="Times New Roman" w:cs="Times New Roman"/>
          <w:bCs/>
          <w:sz w:val="24"/>
          <w:szCs w:val="24"/>
        </w:rPr>
        <w:t xml:space="preserve"> and a separate stamped, self-addressed return envelope, was </w:t>
      </w:r>
      <w:r w:rsidR="00C64E90" w:rsidRPr="00CE559D">
        <w:rPr>
          <w:rFonts w:ascii="Times New Roman" w:hAnsi="Times New Roman" w:cs="Times New Roman"/>
          <w:bCs/>
          <w:sz w:val="24"/>
          <w:szCs w:val="24"/>
        </w:rPr>
        <w:t xml:space="preserve">mailed on </w:t>
      </w:r>
      <w:r w:rsidR="000034DA" w:rsidRPr="00CE559D">
        <w:rPr>
          <w:rFonts w:ascii="Times New Roman" w:hAnsi="Times New Roman" w:cs="Times New Roman"/>
          <w:bCs/>
          <w:sz w:val="24"/>
          <w:szCs w:val="24"/>
        </w:rPr>
        <w:t xml:space="preserve">21 December </w:t>
      </w:r>
      <w:r w:rsidRPr="00CE559D">
        <w:rPr>
          <w:rFonts w:ascii="Times New Roman" w:hAnsi="Times New Roman" w:cs="Times New Roman"/>
          <w:bCs/>
          <w:sz w:val="24"/>
          <w:szCs w:val="24"/>
        </w:rPr>
        <w:t>2018</w:t>
      </w:r>
      <w:r w:rsidR="007F37F1" w:rsidRPr="00CE559D">
        <w:rPr>
          <w:rFonts w:ascii="Times New Roman" w:hAnsi="Times New Roman" w:cs="Times New Roman"/>
          <w:bCs/>
          <w:sz w:val="24"/>
          <w:szCs w:val="24"/>
        </w:rPr>
        <w:t xml:space="preserve"> to </w:t>
      </w:r>
      <w:r w:rsidR="001D1829" w:rsidRPr="00CE559D">
        <w:rPr>
          <w:rFonts w:ascii="Times New Roman" w:hAnsi="Times New Roman" w:cs="Times New Roman"/>
          <w:bCs/>
          <w:sz w:val="24"/>
          <w:szCs w:val="24"/>
        </w:rPr>
        <w:t xml:space="preserve">the </w:t>
      </w:r>
      <w:r w:rsidR="007F37F1" w:rsidRPr="00CE559D">
        <w:rPr>
          <w:rFonts w:ascii="Times New Roman" w:hAnsi="Times New Roman" w:cs="Times New Roman"/>
          <w:bCs/>
          <w:sz w:val="24"/>
          <w:szCs w:val="24"/>
        </w:rPr>
        <w:t>197 farms</w:t>
      </w:r>
      <w:r w:rsidR="001D1829" w:rsidRPr="00CE559D">
        <w:rPr>
          <w:rFonts w:ascii="Times New Roman" w:hAnsi="Times New Roman" w:cs="Times New Roman"/>
          <w:bCs/>
          <w:sz w:val="24"/>
          <w:szCs w:val="24"/>
        </w:rPr>
        <w:t xml:space="preserve"> in the </w:t>
      </w:r>
      <w:r w:rsidR="00F76E85" w:rsidRPr="00CE559D">
        <w:rPr>
          <w:rFonts w:ascii="Times New Roman" w:hAnsi="Times New Roman" w:cs="Times New Roman"/>
          <w:bCs/>
          <w:sz w:val="24"/>
          <w:szCs w:val="24"/>
        </w:rPr>
        <w:t xml:space="preserve">USDA-OI </w:t>
      </w:r>
      <w:r w:rsidR="001D1829" w:rsidRPr="00CE559D">
        <w:rPr>
          <w:rFonts w:ascii="Times New Roman" w:hAnsi="Times New Roman" w:cs="Times New Roman"/>
          <w:bCs/>
          <w:sz w:val="24"/>
          <w:szCs w:val="24"/>
        </w:rPr>
        <w:t xml:space="preserve">database </w:t>
      </w:r>
      <w:r w:rsidR="0055233A" w:rsidRPr="00CE559D">
        <w:rPr>
          <w:rFonts w:ascii="Times New Roman" w:hAnsi="Times New Roman" w:cs="Times New Roman"/>
          <w:bCs/>
          <w:sz w:val="24"/>
          <w:szCs w:val="24"/>
        </w:rPr>
        <w:t>from</w:t>
      </w:r>
      <w:r w:rsidR="001D1829" w:rsidRPr="00CE559D">
        <w:rPr>
          <w:rFonts w:ascii="Times New Roman" w:hAnsi="Times New Roman" w:cs="Times New Roman"/>
          <w:bCs/>
          <w:sz w:val="24"/>
          <w:szCs w:val="24"/>
        </w:rPr>
        <w:t xml:space="preserve"> the October 2018 search</w:t>
      </w:r>
      <w:r w:rsidR="00A05CA7" w:rsidRPr="00CE559D">
        <w:rPr>
          <w:rFonts w:ascii="Times New Roman" w:hAnsi="Times New Roman" w:cs="Times New Roman"/>
          <w:bCs/>
          <w:sz w:val="24"/>
          <w:szCs w:val="24"/>
        </w:rPr>
        <w:t xml:space="preserve"> (Fig</w:t>
      </w:r>
      <w:r w:rsidR="00AF4B89">
        <w:rPr>
          <w:rFonts w:ascii="Times New Roman" w:hAnsi="Times New Roman" w:cs="Times New Roman"/>
          <w:bCs/>
          <w:sz w:val="24"/>
          <w:szCs w:val="24"/>
        </w:rPr>
        <w:t>ure</w:t>
      </w:r>
      <w:r w:rsidR="00A05CA7" w:rsidRPr="00CE559D">
        <w:rPr>
          <w:rFonts w:ascii="Times New Roman" w:hAnsi="Times New Roman" w:cs="Times New Roman"/>
          <w:bCs/>
          <w:sz w:val="24"/>
          <w:szCs w:val="24"/>
        </w:rPr>
        <w:t xml:space="preserve"> </w:t>
      </w:r>
      <w:r w:rsidR="0055233A" w:rsidRPr="00CE559D">
        <w:rPr>
          <w:rFonts w:ascii="Times New Roman" w:hAnsi="Times New Roman" w:cs="Times New Roman"/>
          <w:bCs/>
          <w:sz w:val="24"/>
          <w:szCs w:val="24"/>
        </w:rPr>
        <w:t>1</w:t>
      </w:r>
      <w:r w:rsidR="00A05CA7" w:rsidRPr="00CE559D">
        <w:rPr>
          <w:rFonts w:ascii="Times New Roman" w:hAnsi="Times New Roman" w:cs="Times New Roman"/>
          <w:bCs/>
          <w:sz w:val="24"/>
          <w:szCs w:val="24"/>
        </w:rPr>
        <w:t>)</w:t>
      </w:r>
      <w:r w:rsidRPr="00CE559D">
        <w:rPr>
          <w:rFonts w:ascii="Times New Roman" w:hAnsi="Times New Roman" w:cs="Times New Roman"/>
          <w:bCs/>
          <w:sz w:val="24"/>
          <w:szCs w:val="24"/>
        </w:rPr>
        <w:t xml:space="preserve">. </w:t>
      </w:r>
      <w:r w:rsidR="005426B8" w:rsidRPr="00CE559D">
        <w:rPr>
          <w:rFonts w:ascii="Times New Roman" w:hAnsi="Times New Roman" w:cs="Times New Roman"/>
          <w:bCs/>
          <w:sz w:val="24"/>
          <w:szCs w:val="24"/>
        </w:rPr>
        <w:t xml:space="preserve">A </w:t>
      </w:r>
      <w:r w:rsidR="002C445A" w:rsidRPr="00CE559D">
        <w:rPr>
          <w:rFonts w:ascii="Times New Roman" w:hAnsi="Times New Roman" w:cs="Times New Roman"/>
          <w:bCs/>
          <w:sz w:val="24"/>
          <w:szCs w:val="24"/>
        </w:rPr>
        <w:t>tele</w:t>
      </w:r>
      <w:r w:rsidR="005426B8" w:rsidRPr="00CE559D">
        <w:rPr>
          <w:rFonts w:ascii="Times New Roman" w:hAnsi="Times New Roman" w:cs="Times New Roman"/>
          <w:bCs/>
          <w:sz w:val="24"/>
          <w:szCs w:val="24"/>
        </w:rPr>
        <w:t xml:space="preserve">phone call </w:t>
      </w:r>
      <w:r w:rsidR="00823D23" w:rsidRPr="00CE559D">
        <w:rPr>
          <w:rFonts w:ascii="Times New Roman" w:hAnsi="Times New Roman" w:cs="Times New Roman"/>
          <w:bCs/>
          <w:sz w:val="24"/>
          <w:szCs w:val="24"/>
        </w:rPr>
        <w:t>reminder was</w:t>
      </w:r>
      <w:r w:rsidR="005426B8" w:rsidRPr="00CE559D">
        <w:rPr>
          <w:rFonts w:ascii="Times New Roman" w:hAnsi="Times New Roman" w:cs="Times New Roman"/>
          <w:bCs/>
          <w:sz w:val="24"/>
          <w:szCs w:val="24"/>
        </w:rPr>
        <w:t xml:space="preserve"> </w:t>
      </w:r>
      <w:r w:rsidR="00823D23" w:rsidRPr="00CE559D">
        <w:rPr>
          <w:rFonts w:ascii="Times New Roman" w:hAnsi="Times New Roman" w:cs="Times New Roman"/>
          <w:bCs/>
          <w:sz w:val="24"/>
          <w:szCs w:val="24"/>
        </w:rPr>
        <w:t>made</w:t>
      </w:r>
      <w:r w:rsidR="005426B8" w:rsidRPr="00CE559D">
        <w:rPr>
          <w:rFonts w:ascii="Times New Roman" w:hAnsi="Times New Roman" w:cs="Times New Roman"/>
          <w:bCs/>
          <w:sz w:val="24"/>
          <w:szCs w:val="24"/>
        </w:rPr>
        <w:t xml:space="preserve"> the week of </w:t>
      </w:r>
      <w:r w:rsidR="000034DA" w:rsidRPr="00CE559D">
        <w:rPr>
          <w:rFonts w:ascii="Times New Roman" w:hAnsi="Times New Roman" w:cs="Times New Roman"/>
          <w:bCs/>
          <w:sz w:val="24"/>
          <w:szCs w:val="24"/>
        </w:rPr>
        <w:t xml:space="preserve">21 February </w:t>
      </w:r>
      <w:r w:rsidR="005426B8" w:rsidRPr="00CE559D">
        <w:rPr>
          <w:rFonts w:ascii="Times New Roman" w:hAnsi="Times New Roman" w:cs="Times New Roman"/>
          <w:bCs/>
          <w:sz w:val="24"/>
          <w:szCs w:val="24"/>
        </w:rPr>
        <w:t>2019 to farms that had not yet responded</w:t>
      </w:r>
      <w:r w:rsidR="0049713B" w:rsidRPr="00CE559D">
        <w:rPr>
          <w:rFonts w:ascii="Times New Roman" w:hAnsi="Times New Roman" w:cs="Times New Roman"/>
          <w:bCs/>
          <w:sz w:val="24"/>
          <w:szCs w:val="24"/>
        </w:rPr>
        <w:t xml:space="preserve"> </w:t>
      </w:r>
      <w:r w:rsidR="00386830" w:rsidRPr="00CE559D">
        <w:rPr>
          <w:rFonts w:ascii="Times New Roman" w:hAnsi="Times New Roman" w:cs="Times New Roman"/>
          <w:bCs/>
          <w:sz w:val="24"/>
          <w:szCs w:val="24"/>
        </w:rPr>
        <w:t xml:space="preserve">to </w:t>
      </w:r>
      <w:r w:rsidR="0049713B" w:rsidRPr="00CE559D">
        <w:rPr>
          <w:rFonts w:ascii="Times New Roman" w:hAnsi="Times New Roman" w:cs="Times New Roman"/>
          <w:bCs/>
          <w:sz w:val="24"/>
          <w:szCs w:val="24"/>
        </w:rPr>
        <w:t>either the mailed or web-based forms</w:t>
      </w:r>
      <w:r w:rsidR="005426B8" w:rsidRPr="00CE559D">
        <w:rPr>
          <w:rFonts w:ascii="Times New Roman" w:hAnsi="Times New Roman" w:cs="Times New Roman"/>
          <w:bCs/>
          <w:sz w:val="24"/>
          <w:szCs w:val="24"/>
        </w:rPr>
        <w:t xml:space="preserve">. </w:t>
      </w:r>
      <w:r w:rsidR="00283B0F" w:rsidRPr="00CE559D">
        <w:rPr>
          <w:rFonts w:ascii="Times New Roman" w:hAnsi="Times New Roman" w:cs="Times New Roman"/>
          <w:bCs/>
          <w:sz w:val="24"/>
          <w:szCs w:val="24"/>
        </w:rPr>
        <w:t>R</w:t>
      </w:r>
      <w:r w:rsidR="0049713B" w:rsidRPr="00CE559D">
        <w:rPr>
          <w:rFonts w:ascii="Times New Roman" w:hAnsi="Times New Roman" w:cs="Times New Roman"/>
          <w:bCs/>
          <w:sz w:val="24"/>
          <w:szCs w:val="24"/>
        </w:rPr>
        <w:t xml:space="preserve">espondents who answered the call were given the opportunity to complete </w:t>
      </w:r>
      <w:r w:rsidR="00823D23" w:rsidRPr="00CE559D">
        <w:rPr>
          <w:rFonts w:ascii="Times New Roman" w:hAnsi="Times New Roman" w:cs="Times New Roman"/>
          <w:bCs/>
          <w:sz w:val="24"/>
          <w:szCs w:val="24"/>
        </w:rPr>
        <w:t>the questionnaire</w:t>
      </w:r>
      <w:r w:rsidR="005426B8" w:rsidRPr="00CE559D">
        <w:rPr>
          <w:rFonts w:ascii="Times New Roman" w:hAnsi="Times New Roman" w:cs="Times New Roman"/>
          <w:bCs/>
          <w:sz w:val="24"/>
          <w:szCs w:val="24"/>
        </w:rPr>
        <w:t xml:space="preserve"> </w:t>
      </w:r>
      <w:r w:rsidR="0049713B" w:rsidRPr="00CE559D">
        <w:rPr>
          <w:rFonts w:ascii="Times New Roman" w:hAnsi="Times New Roman" w:cs="Times New Roman"/>
          <w:bCs/>
          <w:sz w:val="24"/>
          <w:szCs w:val="24"/>
        </w:rPr>
        <w:t xml:space="preserve">as a </w:t>
      </w:r>
      <w:r w:rsidR="002C445A" w:rsidRPr="00CE559D">
        <w:rPr>
          <w:rFonts w:ascii="Times New Roman" w:hAnsi="Times New Roman" w:cs="Times New Roman"/>
          <w:bCs/>
          <w:sz w:val="24"/>
          <w:szCs w:val="24"/>
        </w:rPr>
        <w:t>tele</w:t>
      </w:r>
      <w:r w:rsidR="0049713B" w:rsidRPr="00CE559D">
        <w:rPr>
          <w:rFonts w:ascii="Times New Roman" w:hAnsi="Times New Roman" w:cs="Times New Roman"/>
          <w:bCs/>
          <w:sz w:val="24"/>
          <w:szCs w:val="24"/>
        </w:rPr>
        <w:t>phone interview</w:t>
      </w:r>
      <w:r w:rsidR="008B09E7" w:rsidRPr="00CE559D">
        <w:rPr>
          <w:rFonts w:ascii="Times New Roman" w:hAnsi="Times New Roman" w:cs="Times New Roman"/>
          <w:bCs/>
          <w:sz w:val="24"/>
          <w:szCs w:val="24"/>
        </w:rPr>
        <w:t>;</w:t>
      </w:r>
      <w:r w:rsidR="0049713B" w:rsidRPr="00CE559D">
        <w:rPr>
          <w:rFonts w:ascii="Times New Roman" w:hAnsi="Times New Roman" w:cs="Times New Roman"/>
          <w:bCs/>
          <w:sz w:val="24"/>
          <w:szCs w:val="24"/>
        </w:rPr>
        <w:t xml:space="preserve"> otherwise, if possible, a</w:t>
      </w:r>
      <w:r w:rsidR="005426B8" w:rsidRPr="00CE559D">
        <w:rPr>
          <w:rFonts w:ascii="Times New Roman" w:hAnsi="Times New Roman" w:cs="Times New Roman"/>
          <w:bCs/>
          <w:sz w:val="24"/>
          <w:szCs w:val="24"/>
        </w:rPr>
        <w:t xml:space="preserve"> </w:t>
      </w:r>
      <w:r w:rsidR="0049713B" w:rsidRPr="00CE559D">
        <w:rPr>
          <w:rFonts w:ascii="Times New Roman" w:hAnsi="Times New Roman" w:cs="Times New Roman"/>
          <w:bCs/>
          <w:sz w:val="24"/>
          <w:szCs w:val="24"/>
        </w:rPr>
        <w:t xml:space="preserve">reminder </w:t>
      </w:r>
      <w:r w:rsidR="005426B8" w:rsidRPr="00CE559D">
        <w:rPr>
          <w:rFonts w:ascii="Times New Roman" w:hAnsi="Times New Roman" w:cs="Times New Roman"/>
          <w:bCs/>
          <w:sz w:val="24"/>
          <w:szCs w:val="24"/>
        </w:rPr>
        <w:t xml:space="preserve">message was left with a </w:t>
      </w:r>
      <w:r w:rsidR="002C445A" w:rsidRPr="00CE559D">
        <w:rPr>
          <w:rFonts w:ascii="Times New Roman" w:hAnsi="Times New Roman" w:cs="Times New Roman"/>
          <w:bCs/>
          <w:sz w:val="24"/>
          <w:szCs w:val="24"/>
        </w:rPr>
        <w:t>tele</w:t>
      </w:r>
      <w:r w:rsidR="005426B8" w:rsidRPr="00CE559D">
        <w:rPr>
          <w:rFonts w:ascii="Times New Roman" w:hAnsi="Times New Roman" w:cs="Times New Roman"/>
          <w:bCs/>
          <w:sz w:val="24"/>
          <w:szCs w:val="24"/>
        </w:rPr>
        <w:t>phone number to call</w:t>
      </w:r>
      <w:r w:rsidR="0049713B" w:rsidRPr="00CE559D">
        <w:rPr>
          <w:rFonts w:ascii="Times New Roman" w:hAnsi="Times New Roman" w:cs="Times New Roman"/>
          <w:bCs/>
          <w:sz w:val="24"/>
          <w:szCs w:val="24"/>
        </w:rPr>
        <w:t xml:space="preserve"> if the farmer preferred a </w:t>
      </w:r>
      <w:r w:rsidR="002C445A" w:rsidRPr="00CE559D">
        <w:rPr>
          <w:rFonts w:ascii="Times New Roman" w:hAnsi="Times New Roman" w:cs="Times New Roman"/>
          <w:bCs/>
          <w:sz w:val="24"/>
          <w:szCs w:val="24"/>
        </w:rPr>
        <w:t>tele</w:t>
      </w:r>
      <w:r w:rsidR="0049713B" w:rsidRPr="00CE559D">
        <w:rPr>
          <w:rFonts w:ascii="Times New Roman" w:hAnsi="Times New Roman" w:cs="Times New Roman"/>
          <w:bCs/>
          <w:sz w:val="24"/>
          <w:szCs w:val="24"/>
        </w:rPr>
        <w:t>phone interview</w:t>
      </w:r>
      <w:r w:rsidR="005426B8" w:rsidRPr="00CE559D">
        <w:rPr>
          <w:rFonts w:ascii="Times New Roman" w:hAnsi="Times New Roman" w:cs="Times New Roman"/>
          <w:bCs/>
          <w:sz w:val="24"/>
          <w:szCs w:val="24"/>
        </w:rPr>
        <w:t xml:space="preserve">. </w:t>
      </w:r>
      <w:r w:rsidRPr="00CE559D">
        <w:rPr>
          <w:rFonts w:ascii="Times New Roman" w:hAnsi="Times New Roman" w:cs="Times New Roman"/>
          <w:bCs/>
          <w:sz w:val="24"/>
          <w:szCs w:val="24"/>
        </w:rPr>
        <w:t>A</w:t>
      </w:r>
      <w:r w:rsidR="005426B8" w:rsidRPr="00CE559D">
        <w:rPr>
          <w:rFonts w:ascii="Times New Roman" w:hAnsi="Times New Roman" w:cs="Times New Roman"/>
          <w:bCs/>
          <w:sz w:val="24"/>
          <w:szCs w:val="24"/>
        </w:rPr>
        <w:t>fter cro</w:t>
      </w:r>
      <w:r w:rsidR="0049713B" w:rsidRPr="00CE559D">
        <w:rPr>
          <w:rFonts w:ascii="Times New Roman" w:hAnsi="Times New Roman" w:cs="Times New Roman"/>
          <w:bCs/>
          <w:sz w:val="24"/>
          <w:szCs w:val="24"/>
        </w:rPr>
        <w:t xml:space="preserve">ss-referencing the updated USDA-OI </w:t>
      </w:r>
      <w:r w:rsidR="005426B8" w:rsidRPr="00CE559D">
        <w:rPr>
          <w:rFonts w:ascii="Times New Roman" w:hAnsi="Times New Roman" w:cs="Times New Roman"/>
          <w:bCs/>
          <w:sz w:val="24"/>
          <w:szCs w:val="24"/>
        </w:rPr>
        <w:t>database, a</w:t>
      </w:r>
      <w:r w:rsidRPr="00CE559D">
        <w:rPr>
          <w:rFonts w:ascii="Times New Roman" w:hAnsi="Times New Roman" w:cs="Times New Roman"/>
          <w:bCs/>
          <w:sz w:val="24"/>
          <w:szCs w:val="24"/>
        </w:rPr>
        <w:t xml:space="preserve"> second mailing was </w:t>
      </w:r>
      <w:r w:rsidR="0049713B" w:rsidRPr="00CE559D">
        <w:rPr>
          <w:rFonts w:ascii="Times New Roman" w:hAnsi="Times New Roman" w:cs="Times New Roman"/>
          <w:bCs/>
          <w:sz w:val="24"/>
          <w:szCs w:val="24"/>
        </w:rPr>
        <w:t>distributed</w:t>
      </w:r>
      <w:r w:rsidRPr="00CE559D">
        <w:rPr>
          <w:rFonts w:ascii="Times New Roman" w:hAnsi="Times New Roman" w:cs="Times New Roman"/>
          <w:bCs/>
          <w:sz w:val="24"/>
          <w:szCs w:val="24"/>
        </w:rPr>
        <w:t xml:space="preserve"> on </w:t>
      </w:r>
      <w:r w:rsidR="00012522" w:rsidRPr="00CE559D">
        <w:rPr>
          <w:rFonts w:ascii="Times New Roman" w:hAnsi="Times New Roman" w:cs="Times New Roman"/>
          <w:bCs/>
          <w:sz w:val="24"/>
          <w:szCs w:val="24"/>
        </w:rPr>
        <w:t xml:space="preserve">6 March </w:t>
      </w:r>
      <w:r w:rsidRPr="00CE559D">
        <w:rPr>
          <w:rFonts w:ascii="Times New Roman" w:hAnsi="Times New Roman" w:cs="Times New Roman"/>
          <w:bCs/>
          <w:sz w:val="24"/>
          <w:szCs w:val="24"/>
        </w:rPr>
        <w:t>201</w:t>
      </w:r>
      <w:r w:rsidR="005426B8" w:rsidRPr="00CE559D">
        <w:rPr>
          <w:rFonts w:ascii="Times New Roman" w:hAnsi="Times New Roman" w:cs="Times New Roman"/>
          <w:bCs/>
          <w:sz w:val="24"/>
          <w:szCs w:val="24"/>
        </w:rPr>
        <w:t>9 to farms that had not yet responded</w:t>
      </w:r>
      <w:r w:rsidR="007F37F1" w:rsidRPr="00CE559D">
        <w:rPr>
          <w:rFonts w:ascii="Times New Roman" w:hAnsi="Times New Roman" w:cs="Times New Roman"/>
          <w:bCs/>
          <w:sz w:val="24"/>
          <w:szCs w:val="24"/>
        </w:rPr>
        <w:t xml:space="preserve"> (87 farms</w:t>
      </w:r>
      <w:r w:rsidR="00397B1B" w:rsidRPr="00CE559D">
        <w:rPr>
          <w:rFonts w:ascii="Times New Roman" w:hAnsi="Times New Roman" w:cs="Times New Roman"/>
          <w:bCs/>
          <w:sz w:val="24"/>
          <w:szCs w:val="24"/>
        </w:rPr>
        <w:t xml:space="preserve"> of the 177 in the </w:t>
      </w:r>
      <w:r w:rsidR="0049713B" w:rsidRPr="00CE559D">
        <w:rPr>
          <w:rFonts w:ascii="Times New Roman" w:hAnsi="Times New Roman" w:cs="Times New Roman"/>
          <w:bCs/>
          <w:sz w:val="24"/>
          <w:szCs w:val="24"/>
        </w:rPr>
        <w:t xml:space="preserve">December 2018 updated USDA-OI </w:t>
      </w:r>
      <w:r w:rsidR="00397B1B" w:rsidRPr="00CE559D">
        <w:rPr>
          <w:rFonts w:ascii="Times New Roman" w:hAnsi="Times New Roman" w:cs="Times New Roman"/>
          <w:bCs/>
          <w:sz w:val="24"/>
          <w:szCs w:val="24"/>
        </w:rPr>
        <w:t>database</w:t>
      </w:r>
      <w:r w:rsidR="007F37F1" w:rsidRPr="00CE559D">
        <w:rPr>
          <w:rFonts w:ascii="Times New Roman" w:hAnsi="Times New Roman" w:cs="Times New Roman"/>
          <w:bCs/>
          <w:sz w:val="24"/>
          <w:szCs w:val="24"/>
        </w:rPr>
        <w:t>)</w:t>
      </w:r>
      <w:r w:rsidR="005426B8" w:rsidRPr="00CE559D">
        <w:rPr>
          <w:rFonts w:ascii="Times New Roman" w:hAnsi="Times New Roman" w:cs="Times New Roman"/>
          <w:bCs/>
          <w:sz w:val="24"/>
          <w:szCs w:val="24"/>
        </w:rPr>
        <w:t xml:space="preserve">. </w:t>
      </w:r>
      <w:r w:rsidR="004E1790" w:rsidRPr="00CE559D">
        <w:rPr>
          <w:rFonts w:ascii="Times New Roman" w:hAnsi="Times New Roman" w:cs="Times New Roman"/>
          <w:bCs/>
          <w:sz w:val="24"/>
          <w:szCs w:val="24"/>
        </w:rPr>
        <w:t xml:space="preserve">To eliminate </w:t>
      </w:r>
      <w:r w:rsidR="00283B0F" w:rsidRPr="00CE559D">
        <w:rPr>
          <w:rFonts w:ascii="Times New Roman" w:hAnsi="Times New Roman" w:cs="Times New Roman"/>
          <w:bCs/>
          <w:sz w:val="24"/>
          <w:szCs w:val="24"/>
        </w:rPr>
        <w:t xml:space="preserve">duplicate </w:t>
      </w:r>
      <w:r w:rsidR="004E1790" w:rsidRPr="00CE559D">
        <w:rPr>
          <w:rFonts w:ascii="Times New Roman" w:hAnsi="Times New Roman" w:cs="Times New Roman"/>
          <w:bCs/>
          <w:sz w:val="24"/>
          <w:szCs w:val="24"/>
        </w:rPr>
        <w:t xml:space="preserve">contact attempts, </w:t>
      </w:r>
      <w:r w:rsidR="002D0EC4" w:rsidRPr="00CE559D">
        <w:rPr>
          <w:rFonts w:ascii="Times New Roman" w:hAnsi="Times New Roman" w:cs="Times New Roman"/>
          <w:bCs/>
          <w:sz w:val="24"/>
          <w:szCs w:val="24"/>
        </w:rPr>
        <w:t>identifying</w:t>
      </w:r>
      <w:r w:rsidR="004E1790" w:rsidRPr="00CE559D">
        <w:rPr>
          <w:rFonts w:ascii="Times New Roman" w:hAnsi="Times New Roman" w:cs="Times New Roman"/>
          <w:bCs/>
          <w:sz w:val="24"/>
          <w:szCs w:val="24"/>
        </w:rPr>
        <w:t xml:space="preserve"> information (farm name) </w:t>
      </w:r>
      <w:r w:rsidR="002D0EC4" w:rsidRPr="00CE559D">
        <w:rPr>
          <w:rFonts w:ascii="Times New Roman" w:hAnsi="Times New Roman" w:cs="Times New Roman"/>
          <w:bCs/>
          <w:sz w:val="24"/>
          <w:szCs w:val="24"/>
        </w:rPr>
        <w:t xml:space="preserve">from completed questionnaires </w:t>
      </w:r>
      <w:r w:rsidR="004E1790" w:rsidRPr="00CE559D">
        <w:rPr>
          <w:rFonts w:ascii="Times New Roman" w:hAnsi="Times New Roman" w:cs="Times New Roman"/>
          <w:bCs/>
          <w:sz w:val="24"/>
          <w:szCs w:val="24"/>
        </w:rPr>
        <w:t xml:space="preserve">was used to identify non-responding farms for each successive administration of the survey, but this </w:t>
      </w:r>
      <w:r w:rsidR="004E7B42" w:rsidRPr="00CE559D">
        <w:rPr>
          <w:rFonts w:ascii="Times New Roman" w:hAnsi="Times New Roman" w:cs="Times New Roman"/>
          <w:bCs/>
          <w:sz w:val="24"/>
          <w:szCs w:val="24"/>
        </w:rPr>
        <w:t xml:space="preserve">private </w:t>
      </w:r>
      <w:r w:rsidR="004E1790" w:rsidRPr="00CE559D">
        <w:rPr>
          <w:rFonts w:ascii="Times New Roman" w:hAnsi="Times New Roman" w:cs="Times New Roman"/>
          <w:bCs/>
          <w:sz w:val="24"/>
          <w:szCs w:val="24"/>
        </w:rPr>
        <w:t xml:space="preserve">information was not included in </w:t>
      </w:r>
      <w:r w:rsidR="0049713B" w:rsidRPr="00CE559D">
        <w:rPr>
          <w:rFonts w:ascii="Times New Roman" w:hAnsi="Times New Roman" w:cs="Times New Roman"/>
          <w:bCs/>
          <w:sz w:val="24"/>
          <w:szCs w:val="24"/>
        </w:rPr>
        <w:t xml:space="preserve">any </w:t>
      </w:r>
      <w:r w:rsidR="004E1790" w:rsidRPr="00CE559D">
        <w:rPr>
          <w:rFonts w:ascii="Times New Roman" w:hAnsi="Times New Roman" w:cs="Times New Roman"/>
          <w:bCs/>
          <w:sz w:val="24"/>
          <w:szCs w:val="24"/>
        </w:rPr>
        <w:t>downstream analys</w:t>
      </w:r>
      <w:r w:rsidR="004E7B42" w:rsidRPr="00CE559D">
        <w:rPr>
          <w:rFonts w:ascii="Times New Roman" w:hAnsi="Times New Roman" w:cs="Times New Roman"/>
          <w:bCs/>
          <w:sz w:val="24"/>
          <w:szCs w:val="24"/>
        </w:rPr>
        <w:t>e</w:t>
      </w:r>
      <w:r w:rsidR="004E1790" w:rsidRPr="00CE559D">
        <w:rPr>
          <w:rFonts w:ascii="Times New Roman" w:hAnsi="Times New Roman" w:cs="Times New Roman"/>
          <w:bCs/>
          <w:sz w:val="24"/>
          <w:szCs w:val="24"/>
        </w:rPr>
        <w:t>s.</w:t>
      </w:r>
      <w:r w:rsidR="005426B8" w:rsidRPr="00CE559D">
        <w:rPr>
          <w:rFonts w:ascii="Times New Roman" w:hAnsi="Times New Roman" w:cs="Times New Roman"/>
          <w:bCs/>
          <w:sz w:val="24"/>
          <w:szCs w:val="24"/>
        </w:rPr>
        <w:t xml:space="preserve"> </w:t>
      </w:r>
      <w:r w:rsidR="00263E29" w:rsidRPr="00CE559D">
        <w:rPr>
          <w:rFonts w:ascii="Times New Roman" w:hAnsi="Times New Roman" w:cs="Times New Roman"/>
          <w:bCs/>
          <w:sz w:val="24"/>
          <w:szCs w:val="24"/>
        </w:rPr>
        <w:t>The</w:t>
      </w:r>
      <w:r w:rsidR="00D9742E">
        <w:rPr>
          <w:rFonts w:ascii="Times New Roman" w:hAnsi="Times New Roman" w:cs="Times New Roman"/>
          <w:bCs/>
          <w:sz w:val="24"/>
          <w:szCs w:val="24"/>
        </w:rPr>
        <w:t xml:space="preserve"> second mailing included an additional notice </w:t>
      </w:r>
      <w:r w:rsidR="008750DA" w:rsidRPr="00CE559D">
        <w:rPr>
          <w:rFonts w:ascii="Times New Roman" w:hAnsi="Times New Roman" w:cs="Times New Roman"/>
          <w:bCs/>
          <w:sz w:val="24"/>
          <w:szCs w:val="24"/>
        </w:rPr>
        <w:t xml:space="preserve">to apologize </w:t>
      </w:r>
      <w:r w:rsidR="004E1790" w:rsidRPr="00CE559D">
        <w:rPr>
          <w:rFonts w:ascii="Times New Roman" w:hAnsi="Times New Roman" w:cs="Times New Roman"/>
          <w:bCs/>
          <w:sz w:val="24"/>
          <w:szCs w:val="24"/>
        </w:rPr>
        <w:t xml:space="preserve">if the recipient had already </w:t>
      </w:r>
      <w:r w:rsidR="002C6352" w:rsidRPr="00CE559D">
        <w:rPr>
          <w:rFonts w:ascii="Times New Roman" w:hAnsi="Times New Roman" w:cs="Times New Roman"/>
          <w:bCs/>
          <w:sz w:val="24"/>
          <w:szCs w:val="24"/>
        </w:rPr>
        <w:t>completed</w:t>
      </w:r>
      <w:r w:rsidR="004E1790" w:rsidRPr="00CE559D">
        <w:rPr>
          <w:rFonts w:ascii="Times New Roman" w:hAnsi="Times New Roman" w:cs="Times New Roman"/>
          <w:bCs/>
          <w:sz w:val="24"/>
          <w:szCs w:val="24"/>
        </w:rPr>
        <w:t xml:space="preserve"> the survey in another format</w:t>
      </w:r>
      <w:r w:rsidR="008750DA" w:rsidRPr="00CE559D">
        <w:rPr>
          <w:rFonts w:ascii="Times New Roman" w:hAnsi="Times New Roman" w:cs="Times New Roman"/>
          <w:bCs/>
          <w:sz w:val="24"/>
          <w:szCs w:val="24"/>
        </w:rPr>
        <w:t xml:space="preserve"> and </w:t>
      </w:r>
      <w:r w:rsidR="00C64E90" w:rsidRPr="00CE559D">
        <w:rPr>
          <w:rFonts w:ascii="Times New Roman" w:hAnsi="Times New Roman" w:cs="Times New Roman"/>
          <w:bCs/>
          <w:sz w:val="24"/>
          <w:szCs w:val="24"/>
        </w:rPr>
        <w:t xml:space="preserve">to </w:t>
      </w:r>
      <w:r w:rsidR="008750DA" w:rsidRPr="00CE559D">
        <w:rPr>
          <w:rFonts w:ascii="Times New Roman" w:hAnsi="Times New Roman" w:cs="Times New Roman"/>
          <w:bCs/>
          <w:sz w:val="24"/>
          <w:szCs w:val="24"/>
        </w:rPr>
        <w:t>prevent multiple submissions from the same farm</w:t>
      </w:r>
      <w:r w:rsidR="004E1790" w:rsidRPr="00CE559D">
        <w:rPr>
          <w:rFonts w:ascii="Times New Roman" w:hAnsi="Times New Roman" w:cs="Times New Roman"/>
          <w:bCs/>
          <w:sz w:val="24"/>
          <w:szCs w:val="24"/>
        </w:rPr>
        <w:t>.</w:t>
      </w:r>
      <w:r w:rsidR="009C7BB0" w:rsidRPr="007D68B3">
        <w:rPr>
          <w:rFonts w:ascii="Times New Roman" w:hAnsi="Times New Roman" w:cs="Times New Roman"/>
          <w:bCs/>
          <w:sz w:val="24"/>
          <w:szCs w:val="24"/>
        </w:rPr>
        <w:tab/>
      </w:r>
    </w:p>
    <w:bookmarkEnd w:id="45"/>
    <w:p w14:paraId="7136F8AC" w14:textId="04D217F8" w:rsidR="00397B1B" w:rsidRPr="000606E6" w:rsidRDefault="005A130D" w:rsidP="00CE117F">
      <w:pPr>
        <w:tabs>
          <w:tab w:val="left" w:pos="360"/>
          <w:tab w:val="left" w:pos="720"/>
        </w:tabs>
        <w:spacing w:after="0" w:line="480" w:lineRule="auto"/>
        <w:outlineLvl w:val="0"/>
        <w:rPr>
          <w:rFonts w:ascii="Times New Roman" w:hAnsi="Times New Roman" w:cs="Times New Roman"/>
          <w:b/>
          <w:i/>
          <w:sz w:val="24"/>
          <w:szCs w:val="24"/>
        </w:rPr>
      </w:pPr>
      <w:r w:rsidRPr="000606E6">
        <w:rPr>
          <w:rFonts w:ascii="Times New Roman" w:hAnsi="Times New Roman" w:cs="Times New Roman"/>
          <w:b/>
          <w:i/>
          <w:sz w:val="24"/>
          <w:szCs w:val="24"/>
        </w:rPr>
        <w:t>Analyses of Survey R</w:t>
      </w:r>
      <w:r w:rsidR="00397B1B" w:rsidRPr="000606E6">
        <w:rPr>
          <w:rFonts w:ascii="Times New Roman" w:hAnsi="Times New Roman" w:cs="Times New Roman"/>
          <w:b/>
          <w:i/>
          <w:sz w:val="24"/>
          <w:szCs w:val="24"/>
        </w:rPr>
        <w:t>esponses</w:t>
      </w:r>
    </w:p>
    <w:p w14:paraId="2B960F3A" w14:textId="0C52A207" w:rsidR="0082057F" w:rsidRDefault="00397B1B" w:rsidP="005B6926">
      <w:pPr>
        <w:tabs>
          <w:tab w:val="left" w:pos="360"/>
          <w:tab w:val="left" w:pos="720"/>
        </w:tabs>
        <w:spacing w:after="0" w:line="480" w:lineRule="auto"/>
        <w:rPr>
          <w:rFonts w:ascii="Times New Roman" w:hAnsi="Times New Roman" w:cs="Times New Roman"/>
          <w:bCs/>
          <w:sz w:val="24"/>
          <w:szCs w:val="24"/>
        </w:rPr>
      </w:pPr>
      <w:r w:rsidRPr="002E7301">
        <w:rPr>
          <w:rFonts w:ascii="Times New Roman" w:hAnsi="Times New Roman" w:cs="Times New Roman"/>
          <w:bCs/>
          <w:sz w:val="24"/>
          <w:szCs w:val="24"/>
        </w:rPr>
        <w:tab/>
      </w:r>
      <w:r w:rsidR="00611B56" w:rsidRPr="002E7301">
        <w:rPr>
          <w:rFonts w:ascii="Times New Roman" w:hAnsi="Times New Roman" w:cs="Times New Roman"/>
          <w:bCs/>
          <w:sz w:val="24"/>
          <w:szCs w:val="24"/>
        </w:rPr>
        <w:t>Individual farms were identified by a numerical code and q</w:t>
      </w:r>
      <w:r w:rsidR="002D0EC4" w:rsidRPr="003643DE">
        <w:rPr>
          <w:rFonts w:ascii="Times New Roman" w:hAnsi="Times New Roman" w:cs="Times New Roman"/>
          <w:bCs/>
          <w:sz w:val="24"/>
          <w:szCs w:val="24"/>
        </w:rPr>
        <w:t xml:space="preserve">uestionnaire response data were separated from identifying information </w:t>
      </w:r>
      <w:r w:rsidR="00611B56" w:rsidRPr="00CE559D">
        <w:rPr>
          <w:rFonts w:ascii="Times New Roman" w:hAnsi="Times New Roman" w:cs="Times New Roman"/>
          <w:bCs/>
          <w:sz w:val="24"/>
          <w:szCs w:val="24"/>
        </w:rPr>
        <w:t xml:space="preserve">and </w:t>
      </w:r>
      <w:r w:rsidR="00C64E90" w:rsidRPr="00CE559D">
        <w:rPr>
          <w:rFonts w:ascii="Times New Roman" w:hAnsi="Times New Roman" w:cs="Times New Roman"/>
          <w:bCs/>
          <w:sz w:val="24"/>
          <w:szCs w:val="24"/>
        </w:rPr>
        <w:t xml:space="preserve">digitally </w:t>
      </w:r>
      <w:r w:rsidR="00611B56" w:rsidRPr="00CE559D">
        <w:rPr>
          <w:rFonts w:ascii="Times New Roman" w:hAnsi="Times New Roman" w:cs="Times New Roman"/>
          <w:bCs/>
          <w:sz w:val="24"/>
          <w:szCs w:val="24"/>
        </w:rPr>
        <w:t xml:space="preserve">entered </w:t>
      </w:r>
      <w:r w:rsidR="005D32B3" w:rsidRPr="00CE559D">
        <w:rPr>
          <w:rFonts w:ascii="Times New Roman" w:hAnsi="Times New Roman" w:cs="Times New Roman"/>
          <w:bCs/>
          <w:sz w:val="24"/>
          <w:szCs w:val="24"/>
        </w:rPr>
        <w:t>using</w:t>
      </w:r>
      <w:r w:rsidR="003E1E6E" w:rsidRPr="00CE559D">
        <w:rPr>
          <w:rFonts w:ascii="Times New Roman" w:hAnsi="Times New Roman" w:cs="Times New Roman"/>
          <w:bCs/>
          <w:sz w:val="24"/>
          <w:szCs w:val="24"/>
        </w:rPr>
        <w:t xml:space="preserve"> Microsoft Excel</w:t>
      </w:r>
      <w:r w:rsidR="00AD1CCC" w:rsidRPr="00CE559D">
        <w:rPr>
          <w:rFonts w:ascii="Times New Roman" w:hAnsi="Times New Roman" w:cs="Times New Roman"/>
          <w:bCs/>
          <w:i/>
          <w:sz w:val="24"/>
          <w:szCs w:val="24"/>
        </w:rPr>
        <w:t>.</w:t>
      </w:r>
      <w:r w:rsidRPr="00CE559D">
        <w:rPr>
          <w:rFonts w:ascii="Times New Roman" w:hAnsi="Times New Roman" w:cs="Times New Roman"/>
          <w:bCs/>
          <w:sz w:val="24"/>
          <w:szCs w:val="24"/>
        </w:rPr>
        <w:t xml:space="preserve"> </w:t>
      </w:r>
      <w:r w:rsidR="00611B56" w:rsidRPr="00CE559D">
        <w:rPr>
          <w:rFonts w:ascii="Times New Roman" w:hAnsi="Times New Roman" w:cs="Times New Roman"/>
          <w:bCs/>
          <w:sz w:val="24"/>
          <w:szCs w:val="24"/>
        </w:rPr>
        <w:t xml:space="preserve">Data from the web-based questionnaire was exported </w:t>
      </w:r>
      <w:r w:rsidR="00EB0EAF" w:rsidRPr="00CE559D">
        <w:rPr>
          <w:rFonts w:ascii="Times New Roman" w:hAnsi="Times New Roman" w:cs="Times New Roman"/>
          <w:bCs/>
          <w:sz w:val="24"/>
          <w:szCs w:val="24"/>
        </w:rPr>
        <w:t xml:space="preserve">as a CSV file </w:t>
      </w:r>
      <w:r w:rsidR="00611B56" w:rsidRPr="00CE559D">
        <w:rPr>
          <w:rFonts w:ascii="Times New Roman" w:hAnsi="Times New Roman" w:cs="Times New Roman"/>
          <w:bCs/>
          <w:sz w:val="24"/>
          <w:szCs w:val="24"/>
        </w:rPr>
        <w:t>and merged into</w:t>
      </w:r>
      <w:r w:rsidR="00EB0EAF" w:rsidRPr="00CE559D">
        <w:rPr>
          <w:rFonts w:ascii="Times New Roman" w:hAnsi="Times New Roman" w:cs="Times New Roman"/>
          <w:bCs/>
          <w:sz w:val="24"/>
          <w:szCs w:val="24"/>
        </w:rPr>
        <w:t xml:space="preserve"> a single file with the mailed and </w:t>
      </w:r>
      <w:r w:rsidR="002C445A" w:rsidRPr="00CE559D">
        <w:rPr>
          <w:rFonts w:ascii="Times New Roman" w:hAnsi="Times New Roman" w:cs="Times New Roman"/>
          <w:bCs/>
          <w:sz w:val="24"/>
          <w:szCs w:val="24"/>
        </w:rPr>
        <w:t>tele</w:t>
      </w:r>
      <w:r w:rsidR="00EB0EAF" w:rsidRPr="00CE559D">
        <w:rPr>
          <w:rFonts w:ascii="Times New Roman" w:hAnsi="Times New Roman" w:cs="Times New Roman"/>
          <w:bCs/>
          <w:sz w:val="24"/>
          <w:szCs w:val="24"/>
        </w:rPr>
        <w:t xml:space="preserve">phone response data. </w:t>
      </w:r>
      <w:r w:rsidR="00386830" w:rsidRPr="00CE559D">
        <w:rPr>
          <w:rFonts w:ascii="Times New Roman" w:hAnsi="Times New Roman" w:cs="Times New Roman"/>
          <w:bCs/>
          <w:sz w:val="24"/>
          <w:szCs w:val="24"/>
        </w:rPr>
        <w:t xml:space="preserve">The format for survey completion </w:t>
      </w:r>
      <w:r w:rsidR="00EB0EAF" w:rsidRPr="00CE559D">
        <w:rPr>
          <w:rFonts w:ascii="Times New Roman" w:hAnsi="Times New Roman" w:cs="Times New Roman"/>
          <w:bCs/>
          <w:sz w:val="24"/>
          <w:szCs w:val="24"/>
        </w:rPr>
        <w:t xml:space="preserve">was </w:t>
      </w:r>
      <w:r w:rsidR="00C64E90" w:rsidRPr="00CE559D">
        <w:rPr>
          <w:rFonts w:ascii="Times New Roman" w:hAnsi="Times New Roman" w:cs="Times New Roman"/>
          <w:bCs/>
          <w:sz w:val="24"/>
          <w:szCs w:val="24"/>
        </w:rPr>
        <w:t xml:space="preserve">recorded </w:t>
      </w:r>
      <w:r w:rsidR="00EB0EAF" w:rsidRPr="00CE559D">
        <w:rPr>
          <w:rFonts w:ascii="Times New Roman" w:hAnsi="Times New Roman" w:cs="Times New Roman"/>
          <w:bCs/>
          <w:sz w:val="24"/>
          <w:szCs w:val="24"/>
        </w:rPr>
        <w:t xml:space="preserve">for each </w:t>
      </w:r>
      <w:r w:rsidR="00386830" w:rsidRPr="00CE559D">
        <w:rPr>
          <w:rFonts w:ascii="Times New Roman" w:hAnsi="Times New Roman" w:cs="Times New Roman"/>
          <w:bCs/>
          <w:sz w:val="24"/>
          <w:szCs w:val="24"/>
        </w:rPr>
        <w:lastRenderedPageBreak/>
        <w:t xml:space="preserve">respondent </w:t>
      </w:r>
      <w:r w:rsidR="00EB0EAF" w:rsidRPr="00CE559D">
        <w:rPr>
          <w:rFonts w:ascii="Times New Roman" w:hAnsi="Times New Roman" w:cs="Times New Roman"/>
          <w:bCs/>
          <w:sz w:val="24"/>
          <w:szCs w:val="24"/>
        </w:rPr>
        <w:t xml:space="preserve">and </w:t>
      </w:r>
      <w:r w:rsidR="00283B0F" w:rsidRPr="00CE559D">
        <w:rPr>
          <w:rFonts w:ascii="Times New Roman" w:hAnsi="Times New Roman" w:cs="Times New Roman"/>
          <w:bCs/>
          <w:sz w:val="24"/>
          <w:szCs w:val="24"/>
        </w:rPr>
        <w:t>occasional duplications removed</w:t>
      </w:r>
      <w:r w:rsidR="00EB0EAF" w:rsidRPr="00CE559D">
        <w:rPr>
          <w:rFonts w:ascii="Times New Roman" w:hAnsi="Times New Roman" w:cs="Times New Roman"/>
          <w:bCs/>
          <w:sz w:val="24"/>
          <w:szCs w:val="24"/>
        </w:rPr>
        <w:t xml:space="preserve"> (i.e.</w:t>
      </w:r>
      <w:r w:rsidR="00283B0F" w:rsidRPr="00CE559D">
        <w:rPr>
          <w:rFonts w:ascii="Times New Roman" w:hAnsi="Times New Roman" w:cs="Times New Roman"/>
          <w:bCs/>
          <w:sz w:val="24"/>
          <w:szCs w:val="24"/>
        </w:rPr>
        <w:t>,</w:t>
      </w:r>
      <w:r w:rsidR="00EB0EAF" w:rsidRPr="00CE559D">
        <w:rPr>
          <w:rFonts w:ascii="Times New Roman" w:hAnsi="Times New Roman" w:cs="Times New Roman"/>
          <w:bCs/>
          <w:sz w:val="24"/>
          <w:szCs w:val="24"/>
        </w:rPr>
        <w:t xml:space="preserve"> farms that responded by more than one method).</w:t>
      </w:r>
      <w:r w:rsidR="0079068C" w:rsidRPr="00CE559D">
        <w:rPr>
          <w:rFonts w:ascii="Times New Roman" w:hAnsi="Times New Roman" w:cs="Times New Roman"/>
          <w:bCs/>
          <w:sz w:val="24"/>
          <w:szCs w:val="24"/>
        </w:rPr>
        <w:t xml:space="preserve"> Missing data for individual questions were identified</w:t>
      </w:r>
      <w:r w:rsidR="003643DE">
        <w:rPr>
          <w:rFonts w:ascii="Times New Roman" w:hAnsi="Times New Roman" w:cs="Times New Roman"/>
          <w:bCs/>
          <w:sz w:val="24"/>
          <w:szCs w:val="24"/>
        </w:rPr>
        <w:t xml:space="preserve"> and excluded from statistical analysis. </w:t>
      </w:r>
      <w:r w:rsidR="00216A36" w:rsidRPr="00CE559D">
        <w:rPr>
          <w:rFonts w:ascii="Times New Roman" w:hAnsi="Times New Roman" w:cs="Times New Roman"/>
          <w:bCs/>
          <w:sz w:val="24"/>
          <w:szCs w:val="24"/>
        </w:rPr>
        <w:t xml:space="preserve">All statistics were performed using R </w:t>
      </w:r>
      <w:r w:rsidR="00DD0EA0" w:rsidRPr="00CE559D">
        <w:rPr>
          <w:rFonts w:ascii="Times New Roman" w:hAnsi="Times New Roman" w:cs="Times New Roman"/>
          <w:bCs/>
          <w:sz w:val="24"/>
          <w:szCs w:val="24"/>
        </w:rPr>
        <w:t xml:space="preserve">4.0.2 </w:t>
      </w:r>
      <w:r w:rsidR="00216A36" w:rsidRPr="00CE559D">
        <w:rPr>
          <w:rFonts w:ascii="Times New Roman" w:hAnsi="Times New Roman" w:cs="Times New Roman"/>
          <w:bCs/>
          <w:sz w:val="24"/>
          <w:szCs w:val="24"/>
        </w:rPr>
        <w:t xml:space="preserve">software. </w:t>
      </w:r>
    </w:p>
    <w:p w14:paraId="4E42499E" w14:textId="0F25E7FE" w:rsidR="00805253" w:rsidRDefault="0082057F" w:rsidP="00CE117F">
      <w:pPr>
        <w:tabs>
          <w:tab w:val="left" w:pos="360"/>
          <w:tab w:val="left" w:pos="720"/>
        </w:tabs>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611B56" w:rsidRPr="00CE559D">
        <w:rPr>
          <w:rFonts w:ascii="Times New Roman" w:hAnsi="Times New Roman" w:cs="Times New Roman"/>
          <w:bCs/>
          <w:sz w:val="24"/>
          <w:szCs w:val="24"/>
        </w:rPr>
        <w:t xml:space="preserve">Descriptive </w:t>
      </w:r>
      <w:r w:rsidR="005D32B3" w:rsidRPr="00CE559D">
        <w:rPr>
          <w:rFonts w:ascii="Times New Roman" w:hAnsi="Times New Roman" w:cs="Times New Roman"/>
          <w:bCs/>
          <w:sz w:val="24"/>
          <w:szCs w:val="24"/>
        </w:rPr>
        <w:t xml:space="preserve">summary </w:t>
      </w:r>
      <w:r w:rsidR="00611B56" w:rsidRPr="00CE559D">
        <w:rPr>
          <w:rFonts w:ascii="Times New Roman" w:hAnsi="Times New Roman" w:cs="Times New Roman"/>
          <w:bCs/>
          <w:sz w:val="24"/>
          <w:szCs w:val="24"/>
        </w:rPr>
        <w:t xml:space="preserve">statistics were calculated </w:t>
      </w:r>
      <w:r w:rsidR="005D32B3" w:rsidRPr="00CE559D">
        <w:rPr>
          <w:rFonts w:ascii="Times New Roman" w:hAnsi="Times New Roman" w:cs="Times New Roman"/>
          <w:bCs/>
          <w:sz w:val="24"/>
          <w:szCs w:val="24"/>
        </w:rPr>
        <w:t xml:space="preserve">for each question. </w:t>
      </w:r>
      <w:r w:rsidR="00DD0EA0" w:rsidRPr="00CE559D">
        <w:rPr>
          <w:rFonts w:ascii="Times New Roman" w:hAnsi="Times New Roman" w:cs="Times New Roman"/>
          <w:bCs/>
          <w:sz w:val="24"/>
          <w:szCs w:val="24"/>
        </w:rPr>
        <w:t>C</w:t>
      </w:r>
      <w:r w:rsidR="00394A39" w:rsidRPr="00CE559D">
        <w:rPr>
          <w:rFonts w:ascii="Times New Roman" w:hAnsi="Times New Roman" w:cs="Times New Roman"/>
          <w:bCs/>
          <w:sz w:val="24"/>
          <w:szCs w:val="24"/>
        </w:rPr>
        <w:t xml:space="preserve">alculation of </w:t>
      </w:r>
      <w:r w:rsidR="00710B49" w:rsidRPr="00CE559D">
        <w:rPr>
          <w:rFonts w:ascii="Times New Roman" w:hAnsi="Times New Roman" w:cs="Times New Roman"/>
          <w:bCs/>
          <w:sz w:val="24"/>
          <w:szCs w:val="24"/>
        </w:rPr>
        <w:t xml:space="preserve">95% </w:t>
      </w:r>
      <w:r w:rsidR="00394A39" w:rsidRPr="00CE559D">
        <w:rPr>
          <w:rFonts w:ascii="Times New Roman" w:hAnsi="Times New Roman" w:cs="Times New Roman"/>
          <w:bCs/>
          <w:sz w:val="24"/>
          <w:szCs w:val="24"/>
        </w:rPr>
        <w:t>confidence intervals</w:t>
      </w:r>
      <w:r w:rsidR="00710B49" w:rsidRPr="00CE559D">
        <w:rPr>
          <w:rFonts w:ascii="Times New Roman" w:hAnsi="Times New Roman" w:cs="Times New Roman"/>
          <w:bCs/>
          <w:sz w:val="24"/>
          <w:szCs w:val="24"/>
        </w:rPr>
        <w:t xml:space="preserve"> (CI</w:t>
      </w:r>
      <w:r w:rsidR="00710B49" w:rsidRPr="00CE559D">
        <w:rPr>
          <w:rFonts w:ascii="Times New Roman" w:hAnsi="Times New Roman" w:cs="Times New Roman"/>
          <w:bCs/>
          <w:sz w:val="24"/>
          <w:szCs w:val="24"/>
          <w:vertAlign w:val="subscript"/>
        </w:rPr>
        <w:t>95</w:t>
      </w:r>
      <w:r w:rsidR="00710B49" w:rsidRPr="00CE559D">
        <w:rPr>
          <w:rFonts w:ascii="Times New Roman" w:hAnsi="Times New Roman" w:cs="Times New Roman"/>
          <w:bCs/>
          <w:sz w:val="24"/>
          <w:szCs w:val="24"/>
        </w:rPr>
        <w:t>)</w:t>
      </w:r>
      <w:r w:rsidR="00394A39" w:rsidRPr="00CE559D">
        <w:rPr>
          <w:rFonts w:ascii="Times New Roman" w:hAnsi="Times New Roman" w:cs="Times New Roman"/>
          <w:bCs/>
          <w:sz w:val="24"/>
          <w:szCs w:val="24"/>
        </w:rPr>
        <w:t xml:space="preserve"> on </w:t>
      </w:r>
      <w:r w:rsidR="00E63ED2">
        <w:rPr>
          <w:rFonts w:ascii="Times New Roman" w:hAnsi="Times New Roman" w:cs="Times New Roman"/>
          <w:bCs/>
          <w:sz w:val="24"/>
          <w:szCs w:val="24"/>
        </w:rPr>
        <w:t xml:space="preserve">reported </w:t>
      </w:r>
      <w:r w:rsidR="00394A39" w:rsidRPr="00CE559D">
        <w:rPr>
          <w:rFonts w:ascii="Times New Roman" w:hAnsi="Times New Roman" w:cs="Times New Roman"/>
          <w:bCs/>
          <w:sz w:val="24"/>
          <w:szCs w:val="24"/>
        </w:rPr>
        <w:t xml:space="preserve">proportions </w:t>
      </w:r>
      <w:r w:rsidR="006237E8" w:rsidRPr="00CE559D">
        <w:rPr>
          <w:rFonts w:ascii="Times New Roman" w:hAnsi="Times New Roman" w:cs="Times New Roman"/>
          <w:bCs/>
          <w:sz w:val="24"/>
          <w:szCs w:val="24"/>
        </w:rPr>
        <w:t xml:space="preserve">for types of housing and bedding systems </w:t>
      </w:r>
      <w:r w:rsidR="0088468F">
        <w:rPr>
          <w:rFonts w:ascii="Times New Roman" w:hAnsi="Times New Roman" w:cs="Times New Roman"/>
          <w:bCs/>
          <w:sz w:val="24"/>
          <w:szCs w:val="24"/>
        </w:rPr>
        <w:t>and frequency of SCC testing</w:t>
      </w:r>
      <w:r w:rsidR="00DD0EA0" w:rsidRPr="00CE559D">
        <w:rPr>
          <w:rFonts w:ascii="Times New Roman" w:hAnsi="Times New Roman" w:cs="Times New Roman"/>
          <w:bCs/>
          <w:sz w:val="24"/>
          <w:szCs w:val="24"/>
        </w:rPr>
        <w:t xml:space="preserve"> was performed </w:t>
      </w:r>
      <w:r w:rsidR="007D0A63" w:rsidRPr="00CE559D">
        <w:rPr>
          <w:rFonts w:ascii="Times New Roman" w:hAnsi="Times New Roman" w:cs="Times New Roman"/>
          <w:bCs/>
          <w:sz w:val="24"/>
          <w:szCs w:val="24"/>
        </w:rPr>
        <w:t>using t</w:t>
      </w:r>
      <w:r w:rsidR="00DD0EA0" w:rsidRPr="00CE559D">
        <w:rPr>
          <w:rFonts w:ascii="Times New Roman" w:hAnsi="Times New Roman" w:cs="Times New Roman"/>
          <w:bCs/>
          <w:sz w:val="24"/>
          <w:szCs w:val="24"/>
        </w:rPr>
        <w:t>he DescTools package</w:t>
      </w:r>
      <w:r w:rsidR="00E26882">
        <w:rPr>
          <w:rFonts w:ascii="Times New Roman" w:hAnsi="Times New Roman" w:cs="Times New Roman"/>
          <w:bCs/>
          <w:sz w:val="24"/>
          <w:szCs w:val="24"/>
        </w:rPr>
        <w:t xml:space="preserve"> (Signorell et al</w:t>
      </w:r>
      <w:r w:rsidR="006237E8" w:rsidRPr="00CE559D">
        <w:rPr>
          <w:rFonts w:ascii="Times New Roman" w:hAnsi="Times New Roman" w:cs="Times New Roman"/>
          <w:bCs/>
          <w:sz w:val="24"/>
          <w:szCs w:val="24"/>
        </w:rPr>
        <w:t>.</w:t>
      </w:r>
      <w:r w:rsidR="00E26882">
        <w:rPr>
          <w:rFonts w:ascii="Times New Roman" w:hAnsi="Times New Roman" w:cs="Times New Roman"/>
          <w:bCs/>
          <w:sz w:val="24"/>
          <w:szCs w:val="24"/>
        </w:rPr>
        <w:t>, 2020).</w:t>
      </w:r>
      <w:r w:rsidR="00394A39" w:rsidRPr="00CE559D">
        <w:rPr>
          <w:rFonts w:ascii="Times New Roman" w:hAnsi="Times New Roman" w:cs="Times New Roman"/>
          <w:bCs/>
          <w:sz w:val="24"/>
          <w:szCs w:val="24"/>
        </w:rPr>
        <w:t xml:space="preserve"> </w:t>
      </w:r>
      <w:r w:rsidR="00F85AB9" w:rsidRPr="00CE559D">
        <w:rPr>
          <w:rFonts w:ascii="Times New Roman" w:hAnsi="Times New Roman" w:cs="Times New Roman"/>
          <w:bCs/>
          <w:sz w:val="24"/>
          <w:szCs w:val="24"/>
        </w:rPr>
        <w:t xml:space="preserve">Independence of categorical variables </w:t>
      </w:r>
      <w:r w:rsidR="00593696" w:rsidRPr="00CE559D">
        <w:rPr>
          <w:rFonts w:ascii="Times New Roman" w:hAnsi="Times New Roman" w:cs="Times New Roman"/>
          <w:bCs/>
          <w:sz w:val="24"/>
          <w:szCs w:val="24"/>
        </w:rPr>
        <w:t xml:space="preserve">was </w:t>
      </w:r>
      <w:r w:rsidR="00F85AB9" w:rsidRPr="00CE559D">
        <w:rPr>
          <w:rFonts w:ascii="Times New Roman" w:hAnsi="Times New Roman" w:cs="Times New Roman"/>
          <w:bCs/>
          <w:sz w:val="24"/>
          <w:szCs w:val="24"/>
        </w:rPr>
        <w:t xml:space="preserve">assessed with </w:t>
      </w:r>
      <w:r w:rsidR="00AD5937" w:rsidRPr="00CE559D">
        <w:rPr>
          <w:rFonts w:ascii="Times New Roman" w:hAnsi="Times New Roman" w:cs="Times New Roman"/>
          <w:bCs/>
          <w:sz w:val="24"/>
          <w:szCs w:val="24"/>
        </w:rPr>
        <w:t xml:space="preserve">Pearson’s </w:t>
      </w:r>
      <w:r w:rsidR="00F85AB9" w:rsidRPr="00CE559D">
        <w:rPr>
          <w:rFonts w:ascii="Times New Roman" w:hAnsi="Times New Roman" w:cs="Times New Roman"/>
          <w:bCs/>
          <w:sz w:val="24"/>
          <w:szCs w:val="24"/>
        </w:rPr>
        <w:t>chi</w:t>
      </w:r>
      <w:r w:rsidR="00012522" w:rsidRPr="00CE559D">
        <w:rPr>
          <w:rFonts w:ascii="Times New Roman" w:hAnsi="Times New Roman" w:cs="Times New Roman"/>
          <w:bCs/>
          <w:sz w:val="24"/>
          <w:szCs w:val="24"/>
        </w:rPr>
        <w:t>-</w:t>
      </w:r>
      <w:r w:rsidR="00F85AB9" w:rsidRPr="00CE559D">
        <w:rPr>
          <w:rFonts w:ascii="Times New Roman" w:hAnsi="Times New Roman" w:cs="Times New Roman"/>
          <w:bCs/>
          <w:sz w:val="24"/>
          <w:szCs w:val="24"/>
        </w:rPr>
        <w:t>square test</w:t>
      </w:r>
      <w:r w:rsidR="00842337">
        <w:rPr>
          <w:rFonts w:ascii="Times New Roman" w:hAnsi="Times New Roman" w:cs="Times New Roman"/>
          <w:bCs/>
          <w:sz w:val="24"/>
          <w:szCs w:val="24"/>
        </w:rPr>
        <w:t xml:space="preserve">, </w:t>
      </w:r>
      <w:r w:rsidR="00842337" w:rsidRPr="006708FF">
        <w:rPr>
          <w:rFonts w:ascii="Times New Roman" w:hAnsi="Times New Roman" w:cs="Times New Roman"/>
          <w:bCs/>
          <w:sz w:val="24"/>
          <w:szCs w:val="24"/>
          <w:highlight w:val="yellow"/>
        </w:rPr>
        <w:t>or</w:t>
      </w:r>
      <w:r w:rsidR="00842337">
        <w:rPr>
          <w:rFonts w:ascii="Times New Roman" w:hAnsi="Times New Roman" w:cs="Times New Roman"/>
          <w:bCs/>
          <w:sz w:val="24"/>
          <w:szCs w:val="24"/>
        </w:rPr>
        <w:t xml:space="preserve"> </w:t>
      </w:r>
      <w:r w:rsidR="00842337" w:rsidRPr="006708FF">
        <w:rPr>
          <w:rFonts w:ascii="Times New Roman" w:hAnsi="Times New Roman" w:cs="Times New Roman"/>
          <w:bCs/>
          <w:sz w:val="24"/>
          <w:szCs w:val="24"/>
          <w:highlight w:val="yellow"/>
        </w:rPr>
        <w:t>Fisher’s exact test when</w:t>
      </w:r>
      <w:r w:rsidR="006708FF" w:rsidRPr="006708FF">
        <w:rPr>
          <w:rFonts w:ascii="Times New Roman" w:hAnsi="Times New Roman" w:cs="Times New Roman"/>
          <w:bCs/>
          <w:sz w:val="24"/>
          <w:szCs w:val="24"/>
          <w:highlight w:val="yellow"/>
        </w:rPr>
        <w:t xml:space="preserve"> count data include small numbers</w:t>
      </w:r>
      <w:r w:rsidR="00C758BB" w:rsidRPr="00CE559D">
        <w:rPr>
          <w:rFonts w:ascii="Times New Roman" w:hAnsi="Times New Roman" w:cs="Times New Roman"/>
          <w:bCs/>
          <w:sz w:val="24"/>
          <w:szCs w:val="24"/>
        </w:rPr>
        <w:t xml:space="preserve">. </w:t>
      </w:r>
      <w:r w:rsidR="004F0592" w:rsidRPr="00CE559D">
        <w:rPr>
          <w:rFonts w:ascii="Times New Roman" w:hAnsi="Times New Roman" w:cs="Times New Roman"/>
          <w:bCs/>
          <w:sz w:val="24"/>
          <w:szCs w:val="24"/>
        </w:rPr>
        <w:t xml:space="preserve">Kruskal-Wallis </w:t>
      </w:r>
      <w:r w:rsidR="00601A59" w:rsidRPr="00CE559D">
        <w:rPr>
          <w:rFonts w:ascii="Times New Roman" w:hAnsi="Times New Roman" w:cs="Times New Roman"/>
          <w:bCs/>
          <w:sz w:val="24"/>
          <w:szCs w:val="24"/>
        </w:rPr>
        <w:t xml:space="preserve">(K-W) </w:t>
      </w:r>
      <w:r w:rsidR="00F65BE4" w:rsidRPr="00CE559D">
        <w:rPr>
          <w:rFonts w:ascii="Times New Roman" w:hAnsi="Times New Roman" w:cs="Times New Roman"/>
          <w:bCs/>
          <w:sz w:val="24"/>
          <w:szCs w:val="24"/>
        </w:rPr>
        <w:t>rank sum test</w:t>
      </w:r>
      <w:r w:rsidR="00601A59" w:rsidRPr="00CE559D">
        <w:rPr>
          <w:rFonts w:ascii="Times New Roman" w:hAnsi="Times New Roman" w:cs="Times New Roman"/>
          <w:bCs/>
          <w:sz w:val="24"/>
          <w:szCs w:val="24"/>
        </w:rPr>
        <w:t xml:space="preserve"> was used to test associations between ordinal dependent variables and independent variables with </w:t>
      </w:r>
      <w:r w:rsidR="00593696" w:rsidRPr="00CE559D">
        <w:rPr>
          <w:rFonts w:ascii="Times New Roman" w:hAnsi="Times New Roman" w:cs="Times New Roman"/>
          <w:bCs/>
          <w:sz w:val="24"/>
          <w:szCs w:val="24"/>
        </w:rPr>
        <w:t>multiple categories</w:t>
      </w:r>
      <w:r w:rsidR="00601A59" w:rsidRPr="00CE559D">
        <w:rPr>
          <w:rFonts w:ascii="Times New Roman" w:hAnsi="Times New Roman" w:cs="Times New Roman"/>
          <w:bCs/>
          <w:sz w:val="24"/>
          <w:szCs w:val="24"/>
        </w:rPr>
        <w:t xml:space="preserve">, and when significant differences were observed </w:t>
      </w:r>
      <w:r w:rsidR="00216A36" w:rsidRPr="00CE559D">
        <w:rPr>
          <w:rFonts w:ascii="Times New Roman" w:hAnsi="Times New Roman" w:cs="Times New Roman"/>
          <w:bCs/>
          <w:sz w:val="24"/>
          <w:szCs w:val="24"/>
        </w:rPr>
        <w:t>the Dunn test for</w:t>
      </w:r>
      <w:r w:rsidR="00601A59" w:rsidRPr="00CE559D">
        <w:rPr>
          <w:rFonts w:ascii="Times New Roman" w:hAnsi="Times New Roman" w:cs="Times New Roman"/>
          <w:bCs/>
          <w:sz w:val="24"/>
          <w:szCs w:val="24"/>
        </w:rPr>
        <w:t xml:space="preserve"> multiple comparisons</w:t>
      </w:r>
      <w:r w:rsidR="00216A36" w:rsidRPr="00CE559D">
        <w:rPr>
          <w:rFonts w:ascii="Times New Roman" w:hAnsi="Times New Roman" w:cs="Times New Roman"/>
          <w:bCs/>
          <w:sz w:val="24"/>
          <w:szCs w:val="24"/>
        </w:rPr>
        <w:t xml:space="preserve"> with</w:t>
      </w:r>
      <w:r w:rsidR="00F65BE4" w:rsidRPr="00CE559D">
        <w:rPr>
          <w:rFonts w:ascii="Times New Roman" w:hAnsi="Times New Roman" w:cs="Times New Roman"/>
          <w:bCs/>
          <w:sz w:val="24"/>
          <w:szCs w:val="24"/>
        </w:rPr>
        <w:t xml:space="preserve"> </w:t>
      </w:r>
      <w:r w:rsidR="00216A36" w:rsidRPr="00CE559D">
        <w:rPr>
          <w:rFonts w:ascii="Times New Roman" w:hAnsi="Times New Roman" w:cs="Times New Roman"/>
          <w:bCs/>
          <w:sz w:val="24"/>
          <w:szCs w:val="24"/>
        </w:rPr>
        <w:t>adjustment was applied</w:t>
      </w:r>
      <w:r w:rsidR="00E57482" w:rsidRPr="00CE559D">
        <w:rPr>
          <w:rFonts w:ascii="Times New Roman" w:hAnsi="Times New Roman" w:cs="Times New Roman"/>
          <w:bCs/>
          <w:sz w:val="24"/>
          <w:szCs w:val="24"/>
        </w:rPr>
        <w:t xml:space="preserve"> using the </w:t>
      </w:r>
      <w:commentRangeStart w:id="70"/>
      <w:commentRangeStart w:id="71"/>
      <w:r w:rsidR="00E57482" w:rsidRPr="00CE559D">
        <w:rPr>
          <w:rFonts w:ascii="Times New Roman" w:hAnsi="Times New Roman" w:cs="Times New Roman"/>
          <w:bCs/>
          <w:sz w:val="24"/>
          <w:szCs w:val="24"/>
        </w:rPr>
        <w:t xml:space="preserve">FSA </w:t>
      </w:r>
      <w:commentRangeEnd w:id="70"/>
      <w:r w:rsidR="00A6340E">
        <w:rPr>
          <w:rStyle w:val="CommentReference"/>
        </w:rPr>
        <w:commentReference w:id="70"/>
      </w:r>
      <w:commentRangeEnd w:id="71"/>
      <w:r w:rsidR="002D311A">
        <w:rPr>
          <w:rStyle w:val="CommentReference"/>
        </w:rPr>
        <w:commentReference w:id="71"/>
      </w:r>
      <w:r w:rsidR="00E57482" w:rsidRPr="00CE559D">
        <w:rPr>
          <w:rFonts w:ascii="Times New Roman" w:hAnsi="Times New Roman" w:cs="Times New Roman"/>
          <w:bCs/>
          <w:sz w:val="24"/>
          <w:szCs w:val="24"/>
        </w:rPr>
        <w:t>package</w:t>
      </w:r>
      <w:r w:rsidR="00DD0EA0" w:rsidRPr="00CE559D">
        <w:rPr>
          <w:rFonts w:ascii="Times New Roman" w:hAnsi="Times New Roman" w:cs="Times New Roman"/>
          <w:bCs/>
          <w:sz w:val="24"/>
          <w:szCs w:val="24"/>
        </w:rPr>
        <w:t xml:space="preserve"> </w:t>
      </w:r>
      <w:r w:rsidR="00E57482" w:rsidRPr="00CE559D">
        <w:rPr>
          <w:rFonts w:ascii="Times New Roman" w:hAnsi="Times New Roman" w:cs="Times New Roman"/>
          <w:bCs/>
          <w:sz w:val="24"/>
          <w:szCs w:val="24"/>
        </w:rPr>
        <w:t>(Ogle et al., 2020)</w:t>
      </w:r>
      <w:r w:rsidR="00593696" w:rsidRPr="00CE559D">
        <w:rPr>
          <w:rFonts w:ascii="Times New Roman" w:hAnsi="Times New Roman" w:cs="Times New Roman"/>
          <w:bCs/>
          <w:sz w:val="24"/>
          <w:szCs w:val="24"/>
        </w:rPr>
        <w:t xml:space="preserve">. </w:t>
      </w:r>
      <w:r w:rsidR="00C758BB" w:rsidRPr="00CE559D">
        <w:rPr>
          <w:rFonts w:ascii="Times New Roman" w:hAnsi="Times New Roman" w:cs="Times New Roman"/>
          <w:bCs/>
          <w:sz w:val="24"/>
          <w:szCs w:val="24"/>
        </w:rPr>
        <w:t xml:space="preserve">Relationships between categorical </w:t>
      </w:r>
      <w:r w:rsidR="00216A36" w:rsidRPr="00CE559D">
        <w:rPr>
          <w:rFonts w:ascii="Times New Roman" w:hAnsi="Times New Roman" w:cs="Times New Roman"/>
          <w:bCs/>
          <w:sz w:val="24"/>
          <w:szCs w:val="24"/>
        </w:rPr>
        <w:t xml:space="preserve">independent variables with </w:t>
      </w:r>
      <w:r w:rsidR="00283B0F" w:rsidRPr="00CE559D">
        <w:rPr>
          <w:rFonts w:ascii="Times New Roman" w:hAnsi="Times New Roman" w:cs="Times New Roman"/>
          <w:bCs/>
          <w:sz w:val="24"/>
          <w:szCs w:val="24"/>
        </w:rPr>
        <w:t xml:space="preserve">two </w:t>
      </w:r>
      <w:r w:rsidR="00216A36" w:rsidRPr="00CE559D">
        <w:rPr>
          <w:rFonts w:ascii="Times New Roman" w:hAnsi="Times New Roman" w:cs="Times New Roman"/>
          <w:bCs/>
          <w:sz w:val="24"/>
          <w:szCs w:val="24"/>
        </w:rPr>
        <w:t xml:space="preserve">or more levels </w:t>
      </w:r>
      <w:r w:rsidR="00C758BB" w:rsidRPr="00CE559D">
        <w:rPr>
          <w:rFonts w:ascii="Times New Roman" w:hAnsi="Times New Roman" w:cs="Times New Roman"/>
          <w:bCs/>
          <w:sz w:val="24"/>
          <w:szCs w:val="24"/>
        </w:rPr>
        <w:t xml:space="preserve">and continuous </w:t>
      </w:r>
      <w:r w:rsidR="00593696" w:rsidRPr="00CE559D">
        <w:rPr>
          <w:rFonts w:ascii="Times New Roman" w:hAnsi="Times New Roman" w:cs="Times New Roman"/>
          <w:bCs/>
          <w:sz w:val="24"/>
          <w:szCs w:val="24"/>
        </w:rPr>
        <w:t xml:space="preserve">dependent </w:t>
      </w:r>
      <w:r w:rsidR="00C758BB" w:rsidRPr="00CE559D">
        <w:rPr>
          <w:rFonts w:ascii="Times New Roman" w:hAnsi="Times New Roman" w:cs="Times New Roman"/>
          <w:bCs/>
          <w:sz w:val="24"/>
          <w:szCs w:val="24"/>
        </w:rPr>
        <w:t xml:space="preserve">variables were assessed using </w:t>
      </w:r>
      <w:r w:rsidR="00216A36" w:rsidRPr="00CE559D">
        <w:rPr>
          <w:rFonts w:ascii="Times New Roman" w:hAnsi="Times New Roman" w:cs="Times New Roman"/>
          <w:bCs/>
          <w:sz w:val="24"/>
          <w:szCs w:val="24"/>
        </w:rPr>
        <w:t xml:space="preserve">one-way </w:t>
      </w:r>
      <w:r w:rsidR="00C758BB" w:rsidRPr="00CE559D">
        <w:rPr>
          <w:rFonts w:ascii="Times New Roman" w:hAnsi="Times New Roman" w:cs="Times New Roman"/>
          <w:bCs/>
          <w:sz w:val="24"/>
          <w:szCs w:val="24"/>
        </w:rPr>
        <w:t>analysis of variance</w:t>
      </w:r>
      <w:r w:rsidR="006953FB" w:rsidRPr="00CE559D">
        <w:rPr>
          <w:rFonts w:ascii="Times New Roman" w:hAnsi="Times New Roman" w:cs="Times New Roman"/>
          <w:bCs/>
          <w:sz w:val="24"/>
          <w:szCs w:val="24"/>
        </w:rPr>
        <w:t xml:space="preserve"> (ANOVA)</w:t>
      </w:r>
      <w:r w:rsidR="00536DD6">
        <w:rPr>
          <w:rFonts w:ascii="Times New Roman" w:hAnsi="Times New Roman" w:cs="Times New Roman"/>
          <w:bCs/>
          <w:sz w:val="24"/>
          <w:szCs w:val="24"/>
        </w:rPr>
        <w:t>, and when a significant effect was observed,</w:t>
      </w:r>
      <w:r w:rsidR="00536DD6" w:rsidRPr="00536DD6">
        <w:rPr>
          <w:rFonts w:ascii="Times New Roman" w:hAnsi="Times New Roman" w:cs="Times New Roman"/>
          <w:bCs/>
          <w:sz w:val="24"/>
          <w:szCs w:val="24"/>
        </w:rPr>
        <w:t xml:space="preserve"> post-hoc pairwise associations were tested using Tukey’s </w:t>
      </w:r>
      <w:r w:rsidR="0012500B">
        <w:rPr>
          <w:rFonts w:ascii="Times New Roman" w:hAnsi="Times New Roman" w:cs="Times New Roman"/>
          <w:bCs/>
          <w:sz w:val="24"/>
          <w:szCs w:val="24"/>
        </w:rPr>
        <w:t>Procedure (TukeyHSD function)</w:t>
      </w:r>
      <w:r w:rsidR="00536DD6" w:rsidRPr="00536DD6">
        <w:rPr>
          <w:rFonts w:ascii="Times New Roman" w:hAnsi="Times New Roman" w:cs="Times New Roman"/>
          <w:bCs/>
          <w:sz w:val="24"/>
          <w:szCs w:val="24"/>
        </w:rPr>
        <w:t xml:space="preserve">. </w:t>
      </w:r>
      <w:r w:rsidR="000E56E0" w:rsidRPr="000E56E0">
        <w:rPr>
          <w:rFonts w:ascii="Times New Roman" w:hAnsi="Times New Roman" w:cs="Times New Roman"/>
          <w:bCs/>
          <w:sz w:val="24"/>
          <w:szCs w:val="24"/>
          <w:highlight w:val="yellow"/>
        </w:rPr>
        <w:t>When extreme outlier observations were identified the effect of removing outliers from the data was considered.</w:t>
      </w:r>
      <w:r w:rsidR="000E56E0">
        <w:rPr>
          <w:rFonts w:ascii="Times New Roman" w:hAnsi="Times New Roman" w:cs="Times New Roman"/>
          <w:bCs/>
          <w:sz w:val="24"/>
          <w:szCs w:val="24"/>
        </w:rPr>
        <w:t xml:space="preserve"> </w:t>
      </w:r>
      <w:r w:rsidR="000E56E0" w:rsidRPr="000E56E0">
        <w:rPr>
          <w:rFonts w:ascii="Times New Roman" w:hAnsi="Times New Roman" w:cs="Times New Roman"/>
          <w:bCs/>
          <w:sz w:val="24"/>
          <w:szCs w:val="24"/>
          <w:highlight w:val="yellow"/>
        </w:rPr>
        <w:t>Tests of data normality and homogeneity of variance were performed and where assumptions of normality appeared to be violated the data was transformed to approximate a normal distribution.</w:t>
      </w:r>
      <w:r w:rsidR="000E56E0">
        <w:rPr>
          <w:rFonts w:ascii="Times New Roman" w:hAnsi="Times New Roman" w:cs="Times New Roman"/>
          <w:bCs/>
          <w:sz w:val="24"/>
          <w:szCs w:val="24"/>
        </w:rPr>
        <w:t xml:space="preserve">  </w:t>
      </w:r>
      <w:r w:rsidR="00F43F63">
        <w:rPr>
          <w:rFonts w:ascii="Times New Roman" w:hAnsi="Times New Roman" w:cs="Times New Roman"/>
          <w:bCs/>
          <w:sz w:val="24"/>
          <w:szCs w:val="24"/>
        </w:rPr>
        <w:t>Possible a</w:t>
      </w:r>
      <w:r w:rsidR="00FE40DA" w:rsidRPr="00CE559D">
        <w:rPr>
          <w:rFonts w:ascii="Times New Roman" w:hAnsi="Times New Roman" w:cs="Times New Roman"/>
          <w:bCs/>
          <w:sz w:val="24"/>
          <w:szCs w:val="24"/>
        </w:rPr>
        <w:t xml:space="preserve">ssociations between </w:t>
      </w:r>
      <w:r w:rsidR="00886E28">
        <w:rPr>
          <w:rFonts w:ascii="Times New Roman" w:hAnsi="Times New Roman" w:cs="Times New Roman"/>
          <w:bCs/>
          <w:sz w:val="24"/>
          <w:szCs w:val="24"/>
        </w:rPr>
        <w:t xml:space="preserve">SCC testing frequency category </w:t>
      </w:r>
      <w:r w:rsidR="00FE40DA" w:rsidRPr="00CE559D">
        <w:rPr>
          <w:rFonts w:ascii="Times New Roman" w:hAnsi="Times New Roman" w:cs="Times New Roman"/>
          <w:bCs/>
          <w:sz w:val="24"/>
          <w:szCs w:val="24"/>
        </w:rPr>
        <w:t xml:space="preserve">and independent predictors were tested by </w:t>
      </w:r>
      <w:r w:rsidR="00273364" w:rsidRPr="00273364">
        <w:rPr>
          <w:rFonts w:ascii="Times New Roman" w:hAnsi="Times New Roman" w:cs="Times New Roman"/>
          <w:bCs/>
          <w:sz w:val="24"/>
          <w:szCs w:val="24"/>
          <w:highlight w:val="yellow"/>
        </w:rPr>
        <w:t>multinomial</w:t>
      </w:r>
      <w:r w:rsidR="00273364">
        <w:rPr>
          <w:rFonts w:ascii="Times New Roman" w:hAnsi="Times New Roman" w:cs="Times New Roman"/>
          <w:bCs/>
          <w:sz w:val="24"/>
          <w:szCs w:val="24"/>
        </w:rPr>
        <w:t xml:space="preserve"> </w:t>
      </w:r>
      <w:r w:rsidR="00FE40DA" w:rsidRPr="00CE559D">
        <w:rPr>
          <w:rFonts w:ascii="Times New Roman" w:hAnsi="Times New Roman" w:cs="Times New Roman"/>
          <w:bCs/>
          <w:sz w:val="24"/>
          <w:szCs w:val="24"/>
        </w:rPr>
        <w:t>logistic regression</w:t>
      </w:r>
      <w:r w:rsidR="00273364">
        <w:rPr>
          <w:rFonts w:ascii="Times New Roman" w:hAnsi="Times New Roman" w:cs="Times New Roman"/>
          <w:bCs/>
          <w:sz w:val="24"/>
          <w:szCs w:val="24"/>
        </w:rPr>
        <w:t>.</w:t>
      </w:r>
      <w:r w:rsidR="000503ED">
        <w:rPr>
          <w:rFonts w:ascii="Times New Roman" w:hAnsi="Times New Roman" w:cs="Times New Roman"/>
          <w:bCs/>
          <w:sz w:val="24"/>
          <w:szCs w:val="24"/>
        </w:rPr>
        <w:t xml:space="preserve"> </w:t>
      </w:r>
      <w:r w:rsidR="006526EA">
        <w:rPr>
          <w:rFonts w:ascii="Times New Roman" w:hAnsi="Times New Roman" w:cs="Times New Roman"/>
          <w:bCs/>
          <w:sz w:val="24"/>
          <w:szCs w:val="24"/>
        </w:rPr>
        <w:t xml:space="preserve">Because herd size and housing type were associated and </w:t>
      </w:r>
      <w:r w:rsidR="0012500B">
        <w:rPr>
          <w:rFonts w:ascii="Times New Roman" w:hAnsi="Times New Roman" w:cs="Times New Roman"/>
          <w:bCs/>
          <w:sz w:val="24"/>
          <w:szCs w:val="24"/>
        </w:rPr>
        <w:t xml:space="preserve">were </w:t>
      </w:r>
      <w:r w:rsidR="0012500B" w:rsidRPr="0012500B">
        <w:rPr>
          <w:rFonts w:ascii="Times New Roman" w:hAnsi="Times New Roman" w:cs="Times New Roman"/>
          <w:bCs/>
          <w:i/>
          <w:sz w:val="24"/>
          <w:szCs w:val="24"/>
        </w:rPr>
        <w:t xml:space="preserve">a priori </w:t>
      </w:r>
      <w:r w:rsidR="0012500B">
        <w:rPr>
          <w:rFonts w:ascii="Times New Roman" w:hAnsi="Times New Roman" w:cs="Times New Roman"/>
          <w:bCs/>
          <w:sz w:val="24"/>
          <w:szCs w:val="24"/>
        </w:rPr>
        <w:t xml:space="preserve">identified as </w:t>
      </w:r>
      <w:r w:rsidR="006526EA">
        <w:rPr>
          <w:rFonts w:ascii="Times New Roman" w:hAnsi="Times New Roman" w:cs="Times New Roman"/>
          <w:bCs/>
          <w:sz w:val="24"/>
          <w:szCs w:val="24"/>
        </w:rPr>
        <w:t>possible explanatory variables for SCC testing frequency</w:t>
      </w:r>
      <w:r w:rsidR="0012500B">
        <w:rPr>
          <w:rFonts w:ascii="Times New Roman" w:hAnsi="Times New Roman" w:cs="Times New Roman"/>
          <w:bCs/>
          <w:sz w:val="24"/>
          <w:szCs w:val="24"/>
        </w:rPr>
        <w:t>,</w:t>
      </w:r>
      <w:r w:rsidR="006526EA">
        <w:rPr>
          <w:rFonts w:ascii="Times New Roman" w:hAnsi="Times New Roman" w:cs="Times New Roman"/>
          <w:bCs/>
          <w:sz w:val="24"/>
          <w:szCs w:val="24"/>
        </w:rPr>
        <w:t xml:space="preserve"> a multivariable model was </w:t>
      </w:r>
      <w:commentRangeStart w:id="72"/>
      <w:del w:id="73" w:author="Deborah Neher" w:date="2021-01-06T09:29:00Z">
        <w:r w:rsidR="006526EA" w:rsidDel="00C4267D">
          <w:rPr>
            <w:rFonts w:ascii="Times New Roman" w:hAnsi="Times New Roman" w:cs="Times New Roman"/>
            <w:bCs/>
            <w:sz w:val="24"/>
            <w:szCs w:val="24"/>
          </w:rPr>
          <w:delText xml:space="preserve">explored </w:delText>
        </w:r>
      </w:del>
      <w:ins w:id="74" w:author="Deborah Neher" w:date="2021-01-06T09:29:00Z">
        <w:r w:rsidR="00C4267D">
          <w:rPr>
            <w:rFonts w:ascii="Times New Roman" w:hAnsi="Times New Roman" w:cs="Times New Roman"/>
            <w:bCs/>
            <w:sz w:val="24"/>
            <w:szCs w:val="24"/>
          </w:rPr>
          <w:t xml:space="preserve">employed </w:t>
        </w:r>
        <w:commentRangeEnd w:id="72"/>
        <w:r w:rsidR="00C4267D">
          <w:rPr>
            <w:rStyle w:val="CommentReference"/>
          </w:rPr>
          <w:commentReference w:id="72"/>
        </w:r>
      </w:ins>
      <w:r w:rsidR="006526EA">
        <w:rPr>
          <w:rFonts w:ascii="Times New Roman" w:hAnsi="Times New Roman" w:cs="Times New Roman"/>
          <w:bCs/>
          <w:sz w:val="24"/>
          <w:szCs w:val="24"/>
        </w:rPr>
        <w:t>to investigate the relationship between housing</w:t>
      </w:r>
      <w:r w:rsidR="00175877">
        <w:rPr>
          <w:rFonts w:ascii="Times New Roman" w:hAnsi="Times New Roman" w:cs="Times New Roman"/>
          <w:bCs/>
          <w:sz w:val="24"/>
          <w:szCs w:val="24"/>
        </w:rPr>
        <w:t>, herd size</w:t>
      </w:r>
      <w:r w:rsidR="006526EA">
        <w:rPr>
          <w:rFonts w:ascii="Times New Roman" w:hAnsi="Times New Roman" w:cs="Times New Roman"/>
          <w:bCs/>
          <w:sz w:val="24"/>
          <w:szCs w:val="24"/>
        </w:rPr>
        <w:t xml:space="preserve"> an</w:t>
      </w:r>
      <w:r w:rsidR="0012500B">
        <w:rPr>
          <w:rFonts w:ascii="Times New Roman" w:hAnsi="Times New Roman" w:cs="Times New Roman"/>
          <w:bCs/>
          <w:sz w:val="24"/>
          <w:szCs w:val="24"/>
        </w:rPr>
        <w:t>d</w:t>
      </w:r>
      <w:r w:rsidR="006526EA">
        <w:rPr>
          <w:rFonts w:ascii="Times New Roman" w:hAnsi="Times New Roman" w:cs="Times New Roman"/>
          <w:bCs/>
          <w:sz w:val="24"/>
          <w:szCs w:val="24"/>
        </w:rPr>
        <w:t xml:space="preserve"> SCC testing frequency. </w:t>
      </w:r>
      <w:del w:id="75" w:author="Rachel Gilker" w:date="2021-01-07T13:57:00Z">
        <w:r w:rsidR="00175877" w:rsidRPr="00175877" w:rsidDel="00CE117F">
          <w:rPr>
            <w:rFonts w:ascii="Times New Roman" w:hAnsi="Times New Roman" w:cs="Times New Roman"/>
            <w:bCs/>
            <w:sz w:val="24"/>
            <w:szCs w:val="24"/>
            <w:highlight w:val="yellow"/>
          </w:rPr>
          <w:delText xml:space="preserve">Because </w:delText>
        </w:r>
      </w:del>
      <w:ins w:id="76" w:author="Rachel Gilker" w:date="2021-01-07T13:57:00Z">
        <w:r w:rsidR="00CE117F">
          <w:rPr>
            <w:rFonts w:ascii="Times New Roman" w:hAnsi="Times New Roman" w:cs="Times New Roman"/>
            <w:bCs/>
            <w:sz w:val="24"/>
            <w:szCs w:val="24"/>
            <w:highlight w:val="yellow"/>
          </w:rPr>
          <w:t>Since</w:t>
        </w:r>
        <w:r w:rsidR="00CE117F" w:rsidRPr="00175877">
          <w:rPr>
            <w:rFonts w:ascii="Times New Roman" w:hAnsi="Times New Roman" w:cs="Times New Roman"/>
            <w:bCs/>
            <w:sz w:val="24"/>
            <w:szCs w:val="24"/>
            <w:highlight w:val="yellow"/>
          </w:rPr>
          <w:t xml:space="preserve"> </w:t>
        </w:r>
      </w:ins>
      <w:r w:rsidR="00175877" w:rsidRPr="00175877">
        <w:rPr>
          <w:rFonts w:ascii="Times New Roman" w:hAnsi="Times New Roman" w:cs="Times New Roman"/>
          <w:bCs/>
          <w:sz w:val="24"/>
          <w:szCs w:val="24"/>
          <w:highlight w:val="yellow"/>
        </w:rPr>
        <w:t>we were interested in whether herds used SCC testing at least monthly or not,</w:t>
      </w:r>
      <w:r w:rsidR="00175877">
        <w:rPr>
          <w:rFonts w:ascii="Times New Roman" w:hAnsi="Times New Roman" w:cs="Times New Roman"/>
          <w:bCs/>
          <w:sz w:val="24"/>
          <w:szCs w:val="24"/>
        </w:rPr>
        <w:t xml:space="preserve"> </w:t>
      </w:r>
      <w:r w:rsidR="00175877" w:rsidRPr="00175877">
        <w:rPr>
          <w:rFonts w:ascii="Times New Roman" w:hAnsi="Times New Roman" w:cs="Times New Roman"/>
          <w:bCs/>
          <w:sz w:val="24"/>
          <w:szCs w:val="24"/>
        </w:rPr>
        <w:t xml:space="preserve">the </w:t>
      </w:r>
      <w:r w:rsidR="00175877" w:rsidRPr="00175877">
        <w:rPr>
          <w:rFonts w:ascii="Times New Roman" w:hAnsi="Times New Roman" w:cs="Times New Roman"/>
          <w:bCs/>
          <w:sz w:val="24"/>
          <w:szCs w:val="24"/>
        </w:rPr>
        <w:lastRenderedPageBreak/>
        <w:t>responses to the questio</w:t>
      </w:r>
      <w:r w:rsidR="00175877">
        <w:rPr>
          <w:rFonts w:ascii="Times New Roman" w:hAnsi="Times New Roman" w:cs="Times New Roman"/>
          <w:bCs/>
          <w:sz w:val="24"/>
          <w:szCs w:val="24"/>
        </w:rPr>
        <w:t xml:space="preserve">n on SCC testing frequency were </w:t>
      </w:r>
      <w:r w:rsidR="00175877" w:rsidRPr="00175877">
        <w:rPr>
          <w:rFonts w:ascii="Times New Roman" w:hAnsi="Times New Roman" w:cs="Times New Roman"/>
          <w:bCs/>
          <w:sz w:val="24"/>
          <w:szCs w:val="24"/>
        </w:rPr>
        <w:t>reduced to a binary categorical variable, SCC testing less than (0) vs. greater than or eq</w:t>
      </w:r>
      <w:r w:rsidR="00175877">
        <w:rPr>
          <w:rFonts w:ascii="Times New Roman" w:hAnsi="Times New Roman" w:cs="Times New Roman"/>
          <w:bCs/>
          <w:sz w:val="24"/>
          <w:szCs w:val="24"/>
        </w:rPr>
        <w:t>ual to approximately monthly (1) and entered as</w:t>
      </w:r>
      <w:ins w:id="77" w:author="Tucker Andrews" w:date="2021-01-11T14:48:00Z">
        <w:r w:rsidR="002D311A">
          <w:rPr>
            <w:rFonts w:ascii="Times New Roman" w:hAnsi="Times New Roman" w:cs="Times New Roman"/>
            <w:bCs/>
            <w:sz w:val="24"/>
            <w:szCs w:val="24"/>
          </w:rPr>
          <w:t xml:space="preserve"> an</w:t>
        </w:r>
      </w:ins>
      <w:r w:rsidR="00175877">
        <w:rPr>
          <w:rFonts w:ascii="Times New Roman" w:hAnsi="Times New Roman" w:cs="Times New Roman"/>
          <w:bCs/>
          <w:sz w:val="24"/>
          <w:szCs w:val="24"/>
        </w:rPr>
        <w:t xml:space="preserve"> outcome variable in binary logistic regression models. </w:t>
      </w:r>
      <w:r w:rsidR="006526EA">
        <w:rPr>
          <w:rFonts w:ascii="Times New Roman" w:hAnsi="Times New Roman" w:cs="Times New Roman"/>
          <w:bCs/>
          <w:sz w:val="24"/>
          <w:szCs w:val="24"/>
        </w:rPr>
        <w:t>A forward stepwise variable selection process was used, and the final model</w:t>
      </w:r>
      <w:r w:rsidR="006526EA" w:rsidRPr="006526EA">
        <w:rPr>
          <w:rFonts w:ascii="Times New Roman" w:hAnsi="Times New Roman" w:cs="Times New Roman"/>
          <w:bCs/>
          <w:sz w:val="24"/>
          <w:szCs w:val="24"/>
        </w:rPr>
        <w:t xml:space="preserve"> w</w:t>
      </w:r>
      <w:r w:rsidR="006526EA">
        <w:rPr>
          <w:rFonts w:ascii="Times New Roman" w:hAnsi="Times New Roman" w:cs="Times New Roman"/>
          <w:bCs/>
          <w:sz w:val="24"/>
          <w:szCs w:val="24"/>
        </w:rPr>
        <w:t xml:space="preserve">as </w:t>
      </w:r>
      <w:r w:rsidR="006526EA" w:rsidRPr="006526EA">
        <w:rPr>
          <w:rFonts w:ascii="Times New Roman" w:hAnsi="Times New Roman" w:cs="Times New Roman"/>
          <w:bCs/>
          <w:sz w:val="24"/>
          <w:szCs w:val="24"/>
        </w:rPr>
        <w:t>selected based on lowe</w:t>
      </w:r>
      <w:r w:rsidR="006526EA">
        <w:rPr>
          <w:rFonts w:ascii="Times New Roman" w:hAnsi="Times New Roman" w:cs="Times New Roman"/>
          <w:bCs/>
          <w:sz w:val="24"/>
          <w:szCs w:val="24"/>
        </w:rPr>
        <w:t xml:space="preserve">st Akaike information criteria, </w:t>
      </w:r>
      <w:r w:rsidR="0012500B">
        <w:rPr>
          <w:rFonts w:ascii="Times New Roman" w:hAnsi="Times New Roman" w:cs="Times New Roman"/>
          <w:bCs/>
          <w:sz w:val="24"/>
          <w:szCs w:val="24"/>
        </w:rPr>
        <w:t xml:space="preserve">with final model fit </w:t>
      </w:r>
      <w:r w:rsidR="006526EA" w:rsidRPr="006526EA">
        <w:rPr>
          <w:rFonts w:ascii="Times New Roman" w:hAnsi="Times New Roman" w:cs="Times New Roman"/>
          <w:bCs/>
          <w:sz w:val="24"/>
          <w:szCs w:val="24"/>
        </w:rPr>
        <w:t>as</w:t>
      </w:r>
      <w:r w:rsidR="0012500B">
        <w:rPr>
          <w:rFonts w:ascii="Times New Roman" w:hAnsi="Times New Roman" w:cs="Times New Roman"/>
          <w:bCs/>
          <w:sz w:val="24"/>
          <w:szCs w:val="24"/>
        </w:rPr>
        <w:t xml:space="preserve">sessed by plotting the deviance </w:t>
      </w:r>
      <w:r w:rsidR="006526EA" w:rsidRPr="006526EA">
        <w:rPr>
          <w:rFonts w:ascii="Times New Roman" w:hAnsi="Times New Roman" w:cs="Times New Roman"/>
          <w:bCs/>
          <w:sz w:val="24"/>
          <w:szCs w:val="24"/>
        </w:rPr>
        <w:t>residuals.</w:t>
      </w:r>
      <w:r w:rsidR="001849E1" w:rsidRPr="001849E1">
        <w:rPr>
          <w:rFonts w:ascii="Times New Roman" w:hAnsi="Times New Roman" w:cs="Times New Roman"/>
          <w:bCs/>
          <w:sz w:val="24"/>
          <w:szCs w:val="24"/>
        </w:rPr>
        <w:t xml:space="preserve"> </w:t>
      </w:r>
      <w:r w:rsidR="001849E1" w:rsidRPr="001849E1">
        <w:rPr>
          <w:rFonts w:ascii="Times New Roman" w:hAnsi="Times New Roman" w:cs="Times New Roman"/>
          <w:bCs/>
          <w:sz w:val="24"/>
          <w:szCs w:val="24"/>
          <w:highlight w:val="yellow"/>
        </w:rPr>
        <w:t xml:space="preserve">Goodness of fit for the final model was evaluated with the Hosmer-Lemeshow method. Wald test </w:t>
      </w:r>
      <w:del w:id="78" w:author="Deborah Neher" w:date="2021-01-06T09:30:00Z">
        <w:r w:rsidR="001849E1" w:rsidRPr="001849E1" w:rsidDel="00C4267D">
          <w:rPr>
            <w:rFonts w:ascii="Times New Roman" w:hAnsi="Times New Roman" w:cs="Times New Roman"/>
            <w:bCs/>
            <w:sz w:val="24"/>
            <w:szCs w:val="24"/>
            <w:highlight w:val="yellow"/>
          </w:rPr>
          <w:delText xml:space="preserve">is </w:delText>
        </w:r>
      </w:del>
      <w:ins w:id="79" w:author="Deborah Neher" w:date="2021-01-06T09:30:00Z">
        <w:r w:rsidR="00C4267D">
          <w:rPr>
            <w:rFonts w:ascii="Times New Roman" w:hAnsi="Times New Roman" w:cs="Times New Roman"/>
            <w:bCs/>
            <w:sz w:val="24"/>
            <w:szCs w:val="24"/>
            <w:highlight w:val="yellow"/>
          </w:rPr>
          <w:t>was</w:t>
        </w:r>
        <w:r w:rsidR="00C4267D" w:rsidRPr="001849E1">
          <w:rPr>
            <w:rFonts w:ascii="Times New Roman" w:hAnsi="Times New Roman" w:cs="Times New Roman"/>
            <w:bCs/>
            <w:sz w:val="24"/>
            <w:szCs w:val="24"/>
            <w:highlight w:val="yellow"/>
          </w:rPr>
          <w:t xml:space="preserve"> </w:t>
        </w:r>
      </w:ins>
      <w:r w:rsidR="001849E1" w:rsidRPr="001849E1">
        <w:rPr>
          <w:rFonts w:ascii="Times New Roman" w:hAnsi="Times New Roman" w:cs="Times New Roman"/>
          <w:bCs/>
          <w:sz w:val="24"/>
          <w:szCs w:val="24"/>
          <w:highlight w:val="yellow"/>
        </w:rPr>
        <w:t>used to evaluate the statistical significance of each predictor in the model.</w:t>
      </w:r>
      <w:r w:rsidR="001849E1">
        <w:rPr>
          <w:rFonts w:ascii="Times New Roman" w:hAnsi="Times New Roman" w:cs="Times New Roman"/>
          <w:bCs/>
          <w:sz w:val="24"/>
          <w:szCs w:val="24"/>
        </w:rPr>
        <w:t xml:space="preserve"> </w:t>
      </w:r>
      <w:r w:rsidR="00C758BB" w:rsidRPr="00CE559D">
        <w:rPr>
          <w:rFonts w:ascii="Times New Roman" w:hAnsi="Times New Roman" w:cs="Times New Roman"/>
          <w:bCs/>
          <w:i/>
          <w:iCs/>
          <w:sz w:val="24"/>
          <w:szCs w:val="24"/>
        </w:rPr>
        <w:t>P</w:t>
      </w:r>
      <w:ins w:id="80" w:author="Caitlin Jeffrey" w:date="2021-01-12T13:31:00Z">
        <w:r w:rsidR="006B4893">
          <w:rPr>
            <w:rFonts w:ascii="Times New Roman" w:hAnsi="Times New Roman" w:cs="Times New Roman"/>
            <w:bCs/>
            <w:i/>
            <w:iCs/>
            <w:sz w:val="24"/>
            <w:szCs w:val="24"/>
          </w:rPr>
          <w:t>-</w:t>
        </w:r>
      </w:ins>
      <w:del w:id="81" w:author="Caitlin Jeffrey" w:date="2021-01-12T13:31:00Z">
        <w:r w:rsidR="00C758BB" w:rsidRPr="00CE559D" w:rsidDel="006B4893">
          <w:rPr>
            <w:rFonts w:ascii="Times New Roman" w:hAnsi="Times New Roman" w:cs="Times New Roman"/>
            <w:bCs/>
            <w:i/>
            <w:iCs/>
            <w:sz w:val="24"/>
            <w:szCs w:val="24"/>
          </w:rPr>
          <w:delText xml:space="preserve"> </w:delText>
        </w:r>
      </w:del>
      <w:r w:rsidR="00C758BB" w:rsidRPr="00CE559D">
        <w:rPr>
          <w:rFonts w:ascii="Times New Roman" w:hAnsi="Times New Roman" w:cs="Times New Roman"/>
          <w:bCs/>
          <w:sz w:val="24"/>
          <w:szCs w:val="24"/>
        </w:rPr>
        <w:t>values were assigned to assess significance of association</w:t>
      </w:r>
      <w:r w:rsidR="005D32B3" w:rsidRPr="00CE559D">
        <w:rPr>
          <w:rFonts w:ascii="Times New Roman" w:hAnsi="Times New Roman" w:cs="Times New Roman"/>
          <w:bCs/>
          <w:sz w:val="24"/>
          <w:szCs w:val="24"/>
        </w:rPr>
        <w:t xml:space="preserve">, with significance at </w:t>
      </w:r>
      <w:r w:rsidR="005D32B3" w:rsidRPr="00CE559D">
        <w:rPr>
          <w:rFonts w:ascii="Times New Roman" w:hAnsi="Times New Roman" w:cs="Times New Roman"/>
          <w:bCs/>
          <w:i/>
          <w:sz w:val="24"/>
          <w:szCs w:val="24"/>
        </w:rPr>
        <w:t xml:space="preserve">P </w:t>
      </w:r>
      <w:r w:rsidR="005D32B3" w:rsidRPr="00CE559D">
        <w:rPr>
          <w:rFonts w:ascii="Times New Roman" w:hAnsi="Times New Roman" w:cs="Times New Roman"/>
          <w:bCs/>
          <w:sz w:val="24"/>
          <w:szCs w:val="24"/>
        </w:rPr>
        <w:t>≤ 0.05</w:t>
      </w:r>
      <w:r w:rsidR="00C758BB" w:rsidRPr="00CE559D">
        <w:rPr>
          <w:rFonts w:ascii="Times New Roman" w:hAnsi="Times New Roman" w:cs="Times New Roman"/>
          <w:bCs/>
          <w:sz w:val="24"/>
          <w:szCs w:val="24"/>
        </w:rPr>
        <w:t xml:space="preserve">. </w:t>
      </w:r>
    </w:p>
    <w:p w14:paraId="58996562" w14:textId="77777777" w:rsidR="0012500B" w:rsidRPr="00CE559D" w:rsidRDefault="0012500B" w:rsidP="006526EA">
      <w:pPr>
        <w:tabs>
          <w:tab w:val="left" w:pos="360"/>
          <w:tab w:val="left" w:pos="720"/>
        </w:tabs>
        <w:spacing w:after="0" w:line="480" w:lineRule="auto"/>
        <w:rPr>
          <w:rFonts w:ascii="Times New Roman" w:hAnsi="Times New Roman" w:cs="Times New Roman"/>
          <w:bCs/>
          <w:sz w:val="24"/>
          <w:szCs w:val="24"/>
        </w:rPr>
      </w:pPr>
    </w:p>
    <w:p w14:paraId="0D7740E6" w14:textId="06E920D5" w:rsidR="00A16CA0" w:rsidRPr="00E16A84" w:rsidRDefault="00592178" w:rsidP="00CE117F">
      <w:pPr>
        <w:tabs>
          <w:tab w:val="left" w:pos="360"/>
          <w:tab w:val="left" w:pos="720"/>
        </w:tabs>
        <w:spacing w:after="0" w:line="480" w:lineRule="auto"/>
        <w:jc w:val="center"/>
        <w:outlineLvl w:val="0"/>
        <w:rPr>
          <w:rFonts w:ascii="Times New Roman" w:hAnsi="Times New Roman" w:cs="Times New Roman"/>
          <w:b/>
          <w:sz w:val="24"/>
          <w:szCs w:val="24"/>
        </w:rPr>
      </w:pPr>
      <w:r w:rsidRPr="00E16A84">
        <w:rPr>
          <w:rFonts w:ascii="Times New Roman" w:hAnsi="Times New Roman" w:cs="Times New Roman"/>
          <w:b/>
          <w:sz w:val="24"/>
          <w:szCs w:val="24"/>
        </w:rPr>
        <w:t>RESULTS AND DISCUSSION</w:t>
      </w:r>
    </w:p>
    <w:p w14:paraId="4631EB47" w14:textId="7E1B1DF9" w:rsidR="00386830" w:rsidRPr="00E16A84" w:rsidRDefault="00386830" w:rsidP="00CE117F">
      <w:pPr>
        <w:tabs>
          <w:tab w:val="left" w:pos="360"/>
          <w:tab w:val="left" w:pos="720"/>
        </w:tabs>
        <w:spacing w:after="0" w:line="480" w:lineRule="auto"/>
        <w:outlineLvl w:val="0"/>
        <w:rPr>
          <w:rFonts w:ascii="Times New Roman" w:hAnsi="Times New Roman" w:cs="Times New Roman"/>
          <w:b/>
          <w:i/>
          <w:iCs/>
          <w:sz w:val="24"/>
          <w:szCs w:val="24"/>
        </w:rPr>
      </w:pPr>
      <w:r w:rsidRPr="00E16A84">
        <w:rPr>
          <w:rFonts w:ascii="Times New Roman" w:hAnsi="Times New Roman" w:cs="Times New Roman"/>
          <w:b/>
          <w:i/>
          <w:iCs/>
          <w:sz w:val="24"/>
          <w:szCs w:val="24"/>
        </w:rPr>
        <w:t>Survey Methodology</w:t>
      </w:r>
    </w:p>
    <w:p w14:paraId="7B4DB125" w14:textId="6BECB4C7" w:rsidR="002B37B6" w:rsidRPr="00B82008" w:rsidRDefault="00857F6A"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ab/>
      </w:r>
      <w:r w:rsidR="00D57B52" w:rsidRPr="002E7301">
        <w:rPr>
          <w:rFonts w:ascii="Times New Roman" w:hAnsi="Times New Roman" w:cs="Times New Roman"/>
          <w:bCs/>
          <w:sz w:val="24"/>
          <w:szCs w:val="24"/>
        </w:rPr>
        <w:t>The overall response rate was 82% (</w:t>
      </w:r>
      <w:r w:rsidR="00D57B52" w:rsidRPr="002E7301">
        <w:rPr>
          <w:rFonts w:ascii="Times New Roman" w:hAnsi="Times New Roman" w:cs="Times New Roman"/>
          <w:bCs/>
          <w:i/>
          <w:iCs/>
          <w:sz w:val="24"/>
          <w:szCs w:val="24"/>
        </w:rPr>
        <w:t>n</w:t>
      </w:r>
      <w:r w:rsidR="00D57B52" w:rsidRPr="003643DE">
        <w:rPr>
          <w:rFonts w:ascii="Times New Roman" w:hAnsi="Times New Roman" w:cs="Times New Roman"/>
          <w:bCs/>
          <w:sz w:val="24"/>
          <w:szCs w:val="24"/>
        </w:rPr>
        <w:t xml:space="preserve"> = </w:t>
      </w:r>
      <w:r w:rsidR="00D57B52" w:rsidRPr="00CE559D">
        <w:rPr>
          <w:rFonts w:ascii="Times New Roman" w:hAnsi="Times New Roman" w:cs="Times New Roman"/>
          <w:bCs/>
          <w:sz w:val="24"/>
          <w:szCs w:val="24"/>
        </w:rPr>
        <w:t>14</w:t>
      </w:r>
      <w:r w:rsidR="00883AF4" w:rsidRPr="00CE559D">
        <w:rPr>
          <w:rFonts w:ascii="Times New Roman" w:hAnsi="Times New Roman" w:cs="Times New Roman"/>
          <w:bCs/>
          <w:sz w:val="24"/>
          <w:szCs w:val="24"/>
        </w:rPr>
        <w:t>5</w:t>
      </w:r>
      <w:r w:rsidR="00D57B52" w:rsidRPr="00CE559D">
        <w:rPr>
          <w:rFonts w:ascii="Times New Roman" w:hAnsi="Times New Roman" w:cs="Times New Roman"/>
          <w:bCs/>
          <w:sz w:val="24"/>
          <w:szCs w:val="24"/>
        </w:rPr>
        <w:t>) of</w:t>
      </w:r>
      <w:r w:rsidR="00922384" w:rsidRPr="00994760">
        <w:rPr>
          <w:rFonts w:ascii="Times New Roman" w:hAnsi="Times New Roman" w:cs="Times New Roman"/>
          <w:bCs/>
          <w:sz w:val="24"/>
          <w:szCs w:val="24"/>
        </w:rPr>
        <w:t xml:space="preserve"> 177</w:t>
      </w:r>
      <w:r w:rsidRPr="00994760">
        <w:rPr>
          <w:rFonts w:ascii="Times New Roman" w:hAnsi="Times New Roman" w:cs="Times New Roman"/>
          <w:bCs/>
          <w:sz w:val="24"/>
          <w:szCs w:val="24"/>
        </w:rPr>
        <w:t xml:space="preserve"> certified organic</w:t>
      </w:r>
      <w:r w:rsidR="00922384" w:rsidRPr="00994760">
        <w:rPr>
          <w:rFonts w:ascii="Times New Roman" w:hAnsi="Times New Roman" w:cs="Times New Roman"/>
          <w:bCs/>
          <w:sz w:val="24"/>
          <w:szCs w:val="24"/>
        </w:rPr>
        <w:t xml:space="preserve"> </w:t>
      </w:r>
      <w:r w:rsidR="007461C8" w:rsidRPr="00994760">
        <w:rPr>
          <w:rFonts w:ascii="Times New Roman" w:hAnsi="Times New Roman" w:cs="Times New Roman"/>
          <w:bCs/>
          <w:sz w:val="24"/>
          <w:szCs w:val="24"/>
        </w:rPr>
        <w:t xml:space="preserve">dairy </w:t>
      </w:r>
      <w:r w:rsidR="00922384" w:rsidRPr="00994760">
        <w:rPr>
          <w:rFonts w:ascii="Times New Roman" w:hAnsi="Times New Roman" w:cs="Times New Roman"/>
          <w:bCs/>
          <w:sz w:val="24"/>
          <w:szCs w:val="24"/>
        </w:rPr>
        <w:t>farms</w:t>
      </w:r>
      <w:r w:rsidR="007461C8" w:rsidRPr="00994760">
        <w:rPr>
          <w:rFonts w:ascii="Times New Roman" w:hAnsi="Times New Roman" w:cs="Times New Roman"/>
          <w:bCs/>
          <w:sz w:val="24"/>
          <w:szCs w:val="24"/>
        </w:rPr>
        <w:t xml:space="preserve"> </w:t>
      </w:r>
      <w:r w:rsidR="00883AF4" w:rsidRPr="00994760">
        <w:rPr>
          <w:rFonts w:ascii="Times New Roman" w:hAnsi="Times New Roman" w:cs="Times New Roman"/>
          <w:bCs/>
          <w:sz w:val="24"/>
          <w:szCs w:val="24"/>
        </w:rPr>
        <w:t>producing</w:t>
      </w:r>
      <w:r w:rsidRPr="00994760">
        <w:rPr>
          <w:rFonts w:ascii="Times New Roman" w:hAnsi="Times New Roman" w:cs="Times New Roman"/>
          <w:bCs/>
          <w:sz w:val="24"/>
          <w:szCs w:val="24"/>
        </w:rPr>
        <w:t xml:space="preserve"> cow milk in Vermont</w:t>
      </w:r>
      <w:r w:rsidR="00243609" w:rsidRPr="00994760">
        <w:rPr>
          <w:rFonts w:ascii="Times New Roman" w:hAnsi="Times New Roman" w:cs="Times New Roman"/>
          <w:bCs/>
          <w:sz w:val="24"/>
          <w:szCs w:val="24"/>
        </w:rPr>
        <w:t xml:space="preserve">. </w:t>
      </w:r>
      <w:r w:rsidR="007233DB" w:rsidRPr="00994760">
        <w:rPr>
          <w:rFonts w:ascii="Times New Roman" w:hAnsi="Times New Roman" w:cs="Times New Roman"/>
          <w:bCs/>
          <w:sz w:val="24"/>
          <w:szCs w:val="24"/>
        </w:rPr>
        <w:t>Three producers reported they were no</w:t>
      </w:r>
      <w:r w:rsidR="00625F0C" w:rsidRPr="00994760">
        <w:rPr>
          <w:rFonts w:ascii="Times New Roman" w:hAnsi="Times New Roman" w:cs="Times New Roman"/>
          <w:bCs/>
          <w:sz w:val="24"/>
          <w:szCs w:val="24"/>
        </w:rPr>
        <w:t xml:space="preserve"> </w:t>
      </w:r>
      <w:r w:rsidR="007233DB" w:rsidRPr="00437F6E">
        <w:rPr>
          <w:rFonts w:ascii="Times New Roman" w:hAnsi="Times New Roman" w:cs="Times New Roman"/>
          <w:bCs/>
          <w:sz w:val="24"/>
          <w:szCs w:val="24"/>
        </w:rPr>
        <w:t xml:space="preserve">longer active dairy producers via the first mailed survey and two reported selling their herd when responding by phone (excluded from analysis). </w:t>
      </w:r>
      <w:r w:rsidR="00C93F46" w:rsidRPr="00EE1C90">
        <w:rPr>
          <w:rFonts w:ascii="Times New Roman" w:hAnsi="Times New Roman" w:cs="Times New Roman"/>
          <w:bCs/>
          <w:sz w:val="24"/>
          <w:szCs w:val="24"/>
        </w:rPr>
        <w:t>Four additional f</w:t>
      </w:r>
      <w:r w:rsidR="00263E29" w:rsidRPr="00B82008">
        <w:rPr>
          <w:rFonts w:ascii="Times New Roman" w:hAnsi="Times New Roman" w:cs="Times New Roman"/>
          <w:bCs/>
          <w:sz w:val="24"/>
          <w:szCs w:val="24"/>
        </w:rPr>
        <w:t xml:space="preserve">arms </w:t>
      </w:r>
      <w:r w:rsidR="00C93F46" w:rsidRPr="00B82008">
        <w:rPr>
          <w:rFonts w:ascii="Times New Roman" w:hAnsi="Times New Roman" w:cs="Times New Roman"/>
          <w:bCs/>
          <w:sz w:val="24"/>
          <w:szCs w:val="24"/>
        </w:rPr>
        <w:t>that were</w:t>
      </w:r>
      <w:r w:rsidR="00263E29" w:rsidRPr="00B82008">
        <w:rPr>
          <w:rFonts w:ascii="Times New Roman" w:hAnsi="Times New Roman" w:cs="Times New Roman"/>
          <w:bCs/>
          <w:sz w:val="24"/>
          <w:szCs w:val="24"/>
        </w:rPr>
        <w:t xml:space="preserve"> located</w:t>
      </w:r>
      <w:r w:rsidR="00922384" w:rsidRPr="00B82008">
        <w:rPr>
          <w:rFonts w:ascii="Times New Roman" w:hAnsi="Times New Roman" w:cs="Times New Roman"/>
          <w:bCs/>
          <w:sz w:val="24"/>
          <w:szCs w:val="24"/>
        </w:rPr>
        <w:t xml:space="preserve"> outside of Vermont</w:t>
      </w:r>
      <w:r w:rsidR="00E32520" w:rsidRPr="00B82008">
        <w:rPr>
          <w:rFonts w:ascii="Times New Roman" w:hAnsi="Times New Roman" w:cs="Times New Roman"/>
          <w:bCs/>
          <w:sz w:val="24"/>
          <w:szCs w:val="24"/>
        </w:rPr>
        <w:t xml:space="preserve"> </w:t>
      </w:r>
      <w:r w:rsidR="0040562C">
        <w:rPr>
          <w:rFonts w:ascii="Times New Roman" w:hAnsi="Times New Roman" w:cs="Times New Roman"/>
          <w:bCs/>
          <w:sz w:val="24"/>
          <w:szCs w:val="24"/>
        </w:rPr>
        <w:t xml:space="preserve">and were not included in the mailings </w:t>
      </w:r>
      <w:r w:rsidR="0040562C" w:rsidRPr="0040562C">
        <w:rPr>
          <w:rFonts w:ascii="Times New Roman" w:hAnsi="Times New Roman" w:cs="Times New Roman"/>
          <w:bCs/>
          <w:sz w:val="24"/>
          <w:szCs w:val="24"/>
        </w:rPr>
        <w:t xml:space="preserve">responded to the web survey </w:t>
      </w:r>
      <w:r w:rsidR="00E32520" w:rsidRPr="00B82008">
        <w:rPr>
          <w:rFonts w:ascii="Times New Roman" w:hAnsi="Times New Roman" w:cs="Times New Roman"/>
          <w:bCs/>
          <w:sz w:val="24"/>
          <w:szCs w:val="24"/>
        </w:rPr>
        <w:t>(</w:t>
      </w:r>
      <w:r w:rsidR="001168F5" w:rsidRPr="00B82008">
        <w:rPr>
          <w:rFonts w:ascii="Times New Roman" w:hAnsi="Times New Roman" w:cs="Times New Roman"/>
          <w:bCs/>
          <w:sz w:val="24"/>
          <w:szCs w:val="24"/>
        </w:rPr>
        <w:t>excluded from</w:t>
      </w:r>
      <w:r w:rsidR="00E32520" w:rsidRPr="00B82008">
        <w:rPr>
          <w:rFonts w:ascii="Times New Roman" w:hAnsi="Times New Roman" w:cs="Times New Roman"/>
          <w:bCs/>
          <w:sz w:val="24"/>
          <w:szCs w:val="24"/>
        </w:rPr>
        <w:t xml:space="preserve"> analysis</w:t>
      </w:r>
      <w:r w:rsidR="0040562C">
        <w:rPr>
          <w:rFonts w:ascii="Times New Roman" w:hAnsi="Times New Roman" w:cs="Times New Roman"/>
          <w:bCs/>
          <w:sz w:val="24"/>
          <w:szCs w:val="24"/>
        </w:rPr>
        <w:t xml:space="preserve"> </w:t>
      </w:r>
      <w:r w:rsidR="0040562C" w:rsidRPr="0040562C">
        <w:rPr>
          <w:rFonts w:ascii="Times New Roman" w:hAnsi="Times New Roman" w:cs="Times New Roman"/>
          <w:bCs/>
          <w:sz w:val="24"/>
          <w:szCs w:val="24"/>
          <w:highlight w:val="yellow"/>
        </w:rPr>
        <w:t>because they were not part of the source population</w:t>
      </w:r>
      <w:r w:rsidR="00E32520" w:rsidRPr="00B82008">
        <w:rPr>
          <w:rFonts w:ascii="Times New Roman" w:hAnsi="Times New Roman" w:cs="Times New Roman"/>
          <w:bCs/>
          <w:sz w:val="24"/>
          <w:szCs w:val="24"/>
        </w:rPr>
        <w:t>)</w:t>
      </w:r>
      <w:r w:rsidR="005D32B3" w:rsidRPr="00B82008">
        <w:rPr>
          <w:rFonts w:ascii="Times New Roman" w:hAnsi="Times New Roman" w:cs="Times New Roman"/>
          <w:bCs/>
          <w:sz w:val="24"/>
          <w:szCs w:val="24"/>
        </w:rPr>
        <w:t>.</w:t>
      </w:r>
      <w:r w:rsidR="00F568F4">
        <w:rPr>
          <w:rFonts w:ascii="Times New Roman" w:hAnsi="Times New Roman" w:cs="Times New Roman"/>
          <w:bCs/>
          <w:sz w:val="24"/>
          <w:szCs w:val="24"/>
        </w:rPr>
        <w:t xml:space="preserve"> </w:t>
      </w:r>
      <w:r w:rsidR="0040562C" w:rsidRPr="0040562C">
        <w:rPr>
          <w:rFonts w:ascii="Times New Roman" w:hAnsi="Times New Roman" w:cs="Times New Roman"/>
          <w:bCs/>
          <w:sz w:val="24"/>
          <w:szCs w:val="24"/>
          <w:highlight w:val="yellow"/>
        </w:rPr>
        <w:t>Based on the response to this survey we suggest the</w:t>
      </w:r>
      <w:r w:rsidR="00ED4E96" w:rsidRPr="00ED4E96">
        <w:rPr>
          <w:rFonts w:ascii="Times New Roman" w:hAnsi="Times New Roman" w:cs="Times New Roman"/>
          <w:bCs/>
          <w:sz w:val="24"/>
          <w:szCs w:val="24"/>
        </w:rPr>
        <w:t xml:space="preserve"> USDA-OI data</w:t>
      </w:r>
      <w:r w:rsidR="0040562C">
        <w:rPr>
          <w:rFonts w:ascii="Times New Roman" w:hAnsi="Times New Roman" w:cs="Times New Roman"/>
          <w:bCs/>
          <w:sz w:val="24"/>
          <w:szCs w:val="24"/>
        </w:rPr>
        <w:t>base is an acceptable source of contact information for research on organic dairy farms</w:t>
      </w:r>
      <w:r w:rsidR="00ED4E96" w:rsidRPr="00ED4E96">
        <w:rPr>
          <w:rFonts w:ascii="Times New Roman" w:hAnsi="Times New Roman" w:cs="Times New Roman"/>
          <w:bCs/>
          <w:sz w:val="24"/>
          <w:szCs w:val="24"/>
        </w:rPr>
        <w:t xml:space="preserve"> because it is </w:t>
      </w:r>
      <w:del w:id="82" w:author="Deborah Neher" w:date="2021-01-06T09:31:00Z">
        <w:r w:rsidR="008D560D" w:rsidRPr="008D560D" w:rsidDel="00C4267D">
          <w:rPr>
            <w:rFonts w:ascii="Times New Roman" w:hAnsi="Times New Roman" w:cs="Times New Roman"/>
            <w:bCs/>
            <w:sz w:val="24"/>
            <w:szCs w:val="24"/>
            <w:highlight w:val="yellow"/>
          </w:rPr>
          <w:delText>publica</w:delText>
        </w:r>
      </w:del>
      <w:del w:id="83" w:author="Deborah Neher" w:date="2021-01-06T09:30:00Z">
        <w:r w:rsidR="008D560D" w:rsidRPr="008D560D" w:rsidDel="00C4267D">
          <w:rPr>
            <w:rFonts w:ascii="Times New Roman" w:hAnsi="Times New Roman" w:cs="Times New Roman"/>
            <w:bCs/>
            <w:sz w:val="24"/>
            <w:szCs w:val="24"/>
            <w:highlight w:val="yellow"/>
          </w:rPr>
          <w:delText>l</w:delText>
        </w:r>
      </w:del>
      <w:del w:id="84" w:author="Deborah Neher" w:date="2021-01-06T09:31:00Z">
        <w:r w:rsidR="008D560D" w:rsidRPr="008D560D" w:rsidDel="00C4267D">
          <w:rPr>
            <w:rFonts w:ascii="Times New Roman" w:hAnsi="Times New Roman" w:cs="Times New Roman"/>
            <w:bCs/>
            <w:sz w:val="24"/>
            <w:szCs w:val="24"/>
            <w:highlight w:val="yellow"/>
          </w:rPr>
          <w:delText>ly</w:delText>
        </w:r>
      </w:del>
      <w:ins w:id="85" w:author="Deborah Neher" w:date="2021-01-06T09:31:00Z">
        <w:r w:rsidR="00C4267D" w:rsidRPr="008D560D">
          <w:rPr>
            <w:rFonts w:ascii="Times New Roman" w:hAnsi="Times New Roman" w:cs="Times New Roman"/>
            <w:bCs/>
            <w:sz w:val="24"/>
            <w:szCs w:val="24"/>
            <w:highlight w:val="yellow"/>
          </w:rPr>
          <w:t>publicly</w:t>
        </w:r>
      </w:ins>
      <w:r w:rsidR="008D560D" w:rsidRPr="008D560D">
        <w:rPr>
          <w:rFonts w:ascii="Times New Roman" w:hAnsi="Times New Roman" w:cs="Times New Roman"/>
          <w:bCs/>
          <w:sz w:val="24"/>
          <w:szCs w:val="24"/>
          <w:highlight w:val="yellow"/>
        </w:rPr>
        <w:t xml:space="preserve"> accessible</w:t>
      </w:r>
      <w:r w:rsidR="00ED4E96" w:rsidRPr="00ED4E96">
        <w:rPr>
          <w:rFonts w:ascii="Times New Roman" w:hAnsi="Times New Roman" w:cs="Times New Roman"/>
          <w:bCs/>
          <w:sz w:val="24"/>
          <w:szCs w:val="24"/>
        </w:rPr>
        <w:t>, includes farm contact information and is updated regularly using data submitted by organic farm certifiers.</w:t>
      </w:r>
    </w:p>
    <w:p w14:paraId="1DB4499A" w14:textId="3AE2CC30" w:rsidR="00845277" w:rsidRPr="007D68B3" w:rsidRDefault="002B37B6"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ab/>
      </w:r>
      <w:r w:rsidR="003B0A76" w:rsidRPr="007D68B3">
        <w:rPr>
          <w:rFonts w:ascii="Times New Roman" w:hAnsi="Times New Roman" w:cs="Times New Roman"/>
          <w:bCs/>
          <w:sz w:val="24"/>
          <w:szCs w:val="24"/>
        </w:rPr>
        <w:t xml:space="preserve">The initial response to the web-based questionnaire was </w:t>
      </w:r>
      <w:r w:rsidR="00F666F1" w:rsidRPr="007D68B3">
        <w:rPr>
          <w:rFonts w:ascii="Times New Roman" w:hAnsi="Times New Roman" w:cs="Times New Roman"/>
          <w:bCs/>
          <w:sz w:val="24"/>
          <w:szCs w:val="24"/>
        </w:rPr>
        <w:t>26</w:t>
      </w:r>
      <w:r w:rsidR="003B0A76" w:rsidRPr="007D68B3">
        <w:rPr>
          <w:rFonts w:ascii="Times New Roman" w:hAnsi="Times New Roman" w:cs="Times New Roman"/>
          <w:bCs/>
          <w:sz w:val="24"/>
          <w:szCs w:val="24"/>
        </w:rPr>
        <w:t xml:space="preserve"> </w:t>
      </w:r>
      <w:r w:rsidR="0040562C">
        <w:rPr>
          <w:rFonts w:ascii="Times New Roman" w:hAnsi="Times New Roman" w:cs="Times New Roman"/>
          <w:bCs/>
          <w:sz w:val="24"/>
          <w:szCs w:val="24"/>
        </w:rPr>
        <w:t>farmers</w:t>
      </w:r>
      <w:r w:rsidR="003B0A76" w:rsidRPr="007D68B3">
        <w:rPr>
          <w:rFonts w:ascii="Times New Roman" w:hAnsi="Times New Roman" w:cs="Times New Roman"/>
          <w:bCs/>
          <w:sz w:val="24"/>
          <w:szCs w:val="24"/>
        </w:rPr>
        <w:t xml:space="preserve">, </w:t>
      </w:r>
      <w:r w:rsidR="00F666F1" w:rsidRPr="007D68B3">
        <w:rPr>
          <w:rFonts w:ascii="Times New Roman" w:hAnsi="Times New Roman" w:cs="Times New Roman"/>
          <w:bCs/>
          <w:sz w:val="24"/>
          <w:szCs w:val="24"/>
        </w:rPr>
        <w:t>1</w:t>
      </w:r>
      <w:r w:rsidRPr="007D68B3">
        <w:rPr>
          <w:rFonts w:ascii="Times New Roman" w:hAnsi="Times New Roman" w:cs="Times New Roman"/>
          <w:bCs/>
          <w:sz w:val="24"/>
          <w:szCs w:val="24"/>
        </w:rPr>
        <w:t>5</w:t>
      </w:r>
      <w:r w:rsidR="003B0A76" w:rsidRPr="007D68B3">
        <w:rPr>
          <w:rFonts w:ascii="Times New Roman" w:hAnsi="Times New Roman" w:cs="Times New Roman"/>
          <w:bCs/>
          <w:sz w:val="24"/>
          <w:szCs w:val="24"/>
        </w:rPr>
        <w:t>% of the source population</w:t>
      </w:r>
      <w:r w:rsidR="00166BE6">
        <w:rPr>
          <w:rFonts w:ascii="Times New Roman" w:hAnsi="Times New Roman" w:cs="Times New Roman"/>
          <w:bCs/>
          <w:sz w:val="24"/>
          <w:szCs w:val="24"/>
        </w:rPr>
        <w:t xml:space="preserve">. </w:t>
      </w:r>
      <w:r w:rsidR="00EC2EFE" w:rsidRPr="007D68B3">
        <w:rPr>
          <w:rFonts w:ascii="Times New Roman" w:hAnsi="Times New Roman" w:cs="Times New Roman"/>
          <w:bCs/>
          <w:sz w:val="24"/>
          <w:szCs w:val="24"/>
        </w:rPr>
        <w:t>Web respons</w:t>
      </w:r>
      <w:r w:rsidR="00905AAB" w:rsidRPr="007D68B3">
        <w:rPr>
          <w:rFonts w:ascii="Times New Roman" w:hAnsi="Times New Roman" w:cs="Times New Roman"/>
          <w:bCs/>
          <w:sz w:val="24"/>
          <w:szCs w:val="24"/>
        </w:rPr>
        <w:t>es were received between days 4</w:t>
      </w:r>
      <w:r w:rsidRPr="007D68B3">
        <w:rPr>
          <w:rFonts w:ascii="Times New Roman" w:hAnsi="Times New Roman" w:cs="Times New Roman"/>
          <w:bCs/>
          <w:sz w:val="24"/>
          <w:szCs w:val="24"/>
        </w:rPr>
        <w:t xml:space="preserve"> </w:t>
      </w:r>
      <w:r w:rsidR="00905AAB" w:rsidRPr="007D68B3">
        <w:rPr>
          <w:rFonts w:ascii="Times New Roman" w:hAnsi="Times New Roman" w:cs="Times New Roman"/>
          <w:bCs/>
          <w:sz w:val="24"/>
          <w:szCs w:val="24"/>
        </w:rPr>
        <w:t>and</w:t>
      </w:r>
      <w:r w:rsidRPr="007D68B3">
        <w:rPr>
          <w:rFonts w:ascii="Times New Roman" w:hAnsi="Times New Roman" w:cs="Times New Roman"/>
          <w:bCs/>
          <w:sz w:val="24"/>
          <w:szCs w:val="24"/>
        </w:rPr>
        <w:t xml:space="preserve"> </w:t>
      </w:r>
      <w:r w:rsidR="00EC2EFE" w:rsidRPr="007D68B3">
        <w:rPr>
          <w:rFonts w:ascii="Times New Roman" w:hAnsi="Times New Roman" w:cs="Times New Roman"/>
          <w:bCs/>
          <w:sz w:val="24"/>
          <w:szCs w:val="24"/>
        </w:rPr>
        <w:t xml:space="preserve">45 of the </w:t>
      </w:r>
      <w:r w:rsidR="007461C8" w:rsidRPr="007D68B3">
        <w:rPr>
          <w:rFonts w:ascii="Times New Roman" w:hAnsi="Times New Roman" w:cs="Times New Roman"/>
          <w:bCs/>
          <w:sz w:val="24"/>
          <w:szCs w:val="24"/>
        </w:rPr>
        <w:t>144-day</w:t>
      </w:r>
      <w:r w:rsidR="00EC2EFE" w:rsidRPr="007D68B3">
        <w:rPr>
          <w:rFonts w:ascii="Times New Roman" w:hAnsi="Times New Roman" w:cs="Times New Roman"/>
          <w:bCs/>
          <w:sz w:val="24"/>
          <w:szCs w:val="24"/>
        </w:rPr>
        <w:t xml:space="preserve"> live period of the survey.</w:t>
      </w:r>
      <w:r w:rsidR="003B0A76" w:rsidRPr="007D68B3">
        <w:rPr>
          <w:rFonts w:ascii="Times New Roman" w:hAnsi="Times New Roman" w:cs="Times New Roman"/>
          <w:bCs/>
          <w:sz w:val="24"/>
          <w:szCs w:val="24"/>
        </w:rPr>
        <w:t xml:space="preserve"> In contrast</w:t>
      </w:r>
      <w:r w:rsidR="00F666F1" w:rsidRPr="007D68B3">
        <w:rPr>
          <w:rFonts w:ascii="Times New Roman" w:hAnsi="Times New Roman" w:cs="Times New Roman"/>
          <w:bCs/>
          <w:sz w:val="24"/>
          <w:szCs w:val="24"/>
        </w:rPr>
        <w:t>,</w:t>
      </w:r>
      <w:r w:rsidR="003B0A76" w:rsidRPr="007D68B3">
        <w:rPr>
          <w:rFonts w:ascii="Times New Roman" w:hAnsi="Times New Roman" w:cs="Times New Roman"/>
          <w:bCs/>
          <w:sz w:val="24"/>
          <w:szCs w:val="24"/>
        </w:rPr>
        <w:t xml:space="preserve"> the response to the first mailing was </w:t>
      </w:r>
      <w:r w:rsidR="00F666F1" w:rsidRPr="007D68B3">
        <w:rPr>
          <w:rFonts w:ascii="Times New Roman" w:hAnsi="Times New Roman" w:cs="Times New Roman"/>
          <w:bCs/>
          <w:sz w:val="24"/>
          <w:szCs w:val="24"/>
        </w:rPr>
        <w:t>75</w:t>
      </w:r>
      <w:r w:rsidR="003B0A76" w:rsidRPr="007D68B3">
        <w:rPr>
          <w:rFonts w:ascii="Times New Roman" w:hAnsi="Times New Roman" w:cs="Times New Roman"/>
          <w:bCs/>
          <w:sz w:val="24"/>
          <w:szCs w:val="24"/>
        </w:rPr>
        <w:t xml:space="preserve"> participants or </w:t>
      </w:r>
      <w:r w:rsidR="00905AAB" w:rsidRPr="007D68B3">
        <w:rPr>
          <w:rFonts w:ascii="Times New Roman" w:hAnsi="Times New Roman" w:cs="Times New Roman"/>
          <w:bCs/>
          <w:sz w:val="24"/>
          <w:szCs w:val="24"/>
        </w:rPr>
        <w:t>4</w:t>
      </w:r>
      <w:r w:rsidR="00A52D4E" w:rsidRPr="007D68B3">
        <w:rPr>
          <w:rFonts w:ascii="Times New Roman" w:hAnsi="Times New Roman" w:cs="Times New Roman"/>
          <w:bCs/>
          <w:sz w:val="24"/>
          <w:szCs w:val="24"/>
        </w:rPr>
        <w:t>2</w:t>
      </w:r>
      <w:r w:rsidR="003B0A76" w:rsidRPr="007D68B3">
        <w:rPr>
          <w:rFonts w:ascii="Times New Roman" w:hAnsi="Times New Roman" w:cs="Times New Roman"/>
          <w:bCs/>
          <w:sz w:val="24"/>
          <w:szCs w:val="24"/>
        </w:rPr>
        <w:t xml:space="preserve">% of the source </w:t>
      </w:r>
      <w:r w:rsidR="003B0A76" w:rsidRPr="007D68B3">
        <w:rPr>
          <w:rFonts w:ascii="Times New Roman" w:hAnsi="Times New Roman" w:cs="Times New Roman"/>
          <w:bCs/>
          <w:sz w:val="24"/>
          <w:szCs w:val="24"/>
        </w:rPr>
        <w:lastRenderedPageBreak/>
        <w:t xml:space="preserve">population within </w:t>
      </w:r>
      <w:r w:rsidR="00D46666" w:rsidRPr="007D68B3">
        <w:rPr>
          <w:rFonts w:ascii="Times New Roman" w:hAnsi="Times New Roman" w:cs="Times New Roman"/>
          <w:bCs/>
          <w:sz w:val="24"/>
          <w:szCs w:val="24"/>
        </w:rPr>
        <w:t>75 days</w:t>
      </w:r>
      <w:r w:rsidR="003B0A76" w:rsidRPr="007D68B3">
        <w:rPr>
          <w:rFonts w:ascii="Times New Roman" w:hAnsi="Times New Roman" w:cs="Times New Roman"/>
          <w:bCs/>
          <w:sz w:val="24"/>
          <w:szCs w:val="24"/>
        </w:rPr>
        <w:t xml:space="preserve"> of the initial mailing. </w:t>
      </w:r>
      <w:r w:rsidR="00905AAB" w:rsidRPr="007D68B3">
        <w:rPr>
          <w:rFonts w:ascii="Times New Roman" w:hAnsi="Times New Roman" w:cs="Times New Roman"/>
          <w:bCs/>
          <w:sz w:val="24"/>
          <w:szCs w:val="24"/>
        </w:rPr>
        <w:t>Telephone and mailed reminders accounted for 18 and 26 addition</w:t>
      </w:r>
      <w:r w:rsidR="00243609" w:rsidRPr="007D68B3">
        <w:rPr>
          <w:rFonts w:ascii="Times New Roman" w:hAnsi="Times New Roman" w:cs="Times New Roman"/>
          <w:bCs/>
          <w:sz w:val="24"/>
          <w:szCs w:val="24"/>
        </w:rPr>
        <w:t>al</w:t>
      </w:r>
      <w:r w:rsidR="00166BE6">
        <w:rPr>
          <w:rFonts w:ascii="Times New Roman" w:hAnsi="Times New Roman" w:cs="Times New Roman"/>
          <w:bCs/>
          <w:sz w:val="24"/>
          <w:szCs w:val="24"/>
        </w:rPr>
        <w:t xml:space="preserve"> responses, respectively</w:t>
      </w:r>
      <w:r w:rsidR="00905AAB" w:rsidRPr="007D68B3">
        <w:rPr>
          <w:rFonts w:ascii="Times New Roman" w:hAnsi="Times New Roman" w:cs="Times New Roman"/>
          <w:bCs/>
          <w:sz w:val="24"/>
          <w:szCs w:val="24"/>
        </w:rPr>
        <w:t xml:space="preserve">. </w:t>
      </w:r>
    </w:p>
    <w:p w14:paraId="27EB15D8" w14:textId="70A96524" w:rsidR="00346174" w:rsidRPr="009506E3" w:rsidRDefault="00845277"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ab/>
      </w:r>
      <w:r w:rsidR="003B0A76" w:rsidRPr="007D68B3">
        <w:rPr>
          <w:rFonts w:ascii="Times New Roman" w:hAnsi="Times New Roman" w:cs="Times New Roman"/>
          <w:bCs/>
          <w:sz w:val="24"/>
          <w:szCs w:val="24"/>
        </w:rPr>
        <w:t>Th</w:t>
      </w:r>
      <w:r w:rsidR="00346174" w:rsidRPr="007D68B3">
        <w:rPr>
          <w:rFonts w:ascii="Times New Roman" w:hAnsi="Times New Roman" w:cs="Times New Roman"/>
          <w:bCs/>
          <w:sz w:val="24"/>
          <w:szCs w:val="24"/>
        </w:rPr>
        <w:t xml:space="preserve">e rate of </w:t>
      </w:r>
      <w:r w:rsidR="003B0A76" w:rsidRPr="007D68B3">
        <w:rPr>
          <w:rFonts w:ascii="Times New Roman" w:hAnsi="Times New Roman" w:cs="Times New Roman"/>
          <w:bCs/>
          <w:sz w:val="24"/>
          <w:szCs w:val="24"/>
        </w:rPr>
        <w:t xml:space="preserve">response far exceeds </w:t>
      </w:r>
      <w:r w:rsidR="00346174" w:rsidRPr="007D68B3">
        <w:rPr>
          <w:rFonts w:ascii="Times New Roman" w:hAnsi="Times New Roman" w:cs="Times New Roman"/>
          <w:bCs/>
          <w:sz w:val="24"/>
          <w:szCs w:val="24"/>
        </w:rPr>
        <w:t>what is</w:t>
      </w:r>
      <w:r w:rsidR="003B0A76" w:rsidRPr="007D68B3">
        <w:rPr>
          <w:rFonts w:ascii="Times New Roman" w:hAnsi="Times New Roman" w:cs="Times New Roman"/>
          <w:bCs/>
          <w:sz w:val="24"/>
          <w:szCs w:val="24"/>
        </w:rPr>
        <w:t xml:space="preserve"> described</w:t>
      </w:r>
      <w:ins w:id="86" w:author="Deborah Neher" w:date="2021-01-06T09:31:00Z">
        <w:r w:rsidR="00C4267D">
          <w:rPr>
            <w:rFonts w:ascii="Times New Roman" w:hAnsi="Times New Roman" w:cs="Times New Roman"/>
            <w:bCs/>
            <w:sz w:val="24"/>
            <w:szCs w:val="24"/>
          </w:rPr>
          <w:t xml:space="preserve"> and</w:t>
        </w:r>
      </w:ins>
      <w:r w:rsidR="003B0A76" w:rsidRPr="007D68B3">
        <w:rPr>
          <w:rFonts w:ascii="Times New Roman" w:hAnsi="Times New Roman" w:cs="Times New Roman"/>
          <w:bCs/>
          <w:sz w:val="24"/>
          <w:szCs w:val="24"/>
        </w:rPr>
        <w:t xml:space="preserve"> </w:t>
      </w:r>
      <w:r w:rsidR="00D26E11" w:rsidRPr="00D26E11">
        <w:rPr>
          <w:rFonts w:ascii="Times New Roman" w:hAnsi="Times New Roman" w:cs="Times New Roman"/>
          <w:bCs/>
          <w:sz w:val="24"/>
          <w:szCs w:val="24"/>
          <w:highlight w:val="yellow"/>
        </w:rPr>
        <w:t xml:space="preserve">has been </w:t>
      </w:r>
      <w:del w:id="87" w:author="Deborah Neher [2]" w:date="2021-01-06T12:46:00Z">
        <w:r w:rsidR="00D26E11" w:rsidRPr="00D26E11" w:rsidDel="003D6822">
          <w:rPr>
            <w:rFonts w:ascii="Times New Roman" w:hAnsi="Times New Roman" w:cs="Times New Roman"/>
            <w:bCs/>
            <w:sz w:val="24"/>
            <w:szCs w:val="24"/>
            <w:highlight w:val="yellow"/>
          </w:rPr>
          <w:delText xml:space="preserve">previously </w:delText>
        </w:r>
      </w:del>
      <w:r w:rsidR="00D26E11" w:rsidRPr="00D26E11">
        <w:rPr>
          <w:rFonts w:ascii="Times New Roman" w:hAnsi="Times New Roman" w:cs="Times New Roman"/>
          <w:bCs/>
          <w:sz w:val="24"/>
          <w:szCs w:val="24"/>
          <w:highlight w:val="yellow"/>
        </w:rPr>
        <w:t>reported</w:t>
      </w:r>
      <w:r w:rsidR="003B0A76" w:rsidRPr="007D68B3">
        <w:rPr>
          <w:rFonts w:ascii="Times New Roman" w:hAnsi="Times New Roman" w:cs="Times New Roman"/>
          <w:bCs/>
          <w:sz w:val="24"/>
          <w:szCs w:val="24"/>
        </w:rPr>
        <w:t xml:space="preserve"> </w:t>
      </w:r>
      <w:ins w:id="88" w:author="Deborah Neher [2]" w:date="2021-01-06T12:46:00Z">
        <w:r w:rsidR="003D6822" w:rsidRPr="00D26E11">
          <w:rPr>
            <w:rFonts w:ascii="Times New Roman" w:hAnsi="Times New Roman" w:cs="Times New Roman"/>
            <w:bCs/>
            <w:sz w:val="24"/>
            <w:szCs w:val="24"/>
            <w:highlight w:val="yellow"/>
          </w:rPr>
          <w:t xml:space="preserve">previously </w:t>
        </w:r>
      </w:ins>
      <w:r w:rsidR="003B0A76" w:rsidRPr="007D68B3">
        <w:rPr>
          <w:rFonts w:ascii="Times New Roman" w:hAnsi="Times New Roman" w:cs="Times New Roman"/>
          <w:bCs/>
          <w:sz w:val="24"/>
          <w:szCs w:val="24"/>
        </w:rPr>
        <w:t xml:space="preserve">for mailed questionnaires administered to farmers (Pennings et al., 2002; Pereira et al., 2013). </w:t>
      </w:r>
      <w:r w:rsidR="002C445A" w:rsidRPr="007D68B3">
        <w:rPr>
          <w:rFonts w:ascii="Times New Roman" w:hAnsi="Times New Roman" w:cs="Times New Roman"/>
          <w:bCs/>
          <w:sz w:val="24"/>
          <w:szCs w:val="24"/>
        </w:rPr>
        <w:t>W</w:t>
      </w:r>
      <w:r w:rsidR="0038399C" w:rsidRPr="007D68B3">
        <w:rPr>
          <w:rFonts w:ascii="Times New Roman" w:hAnsi="Times New Roman" w:cs="Times New Roman"/>
          <w:bCs/>
          <w:sz w:val="24"/>
          <w:szCs w:val="24"/>
        </w:rPr>
        <w:t>hile mai</w:t>
      </w:r>
      <w:r w:rsidR="00905AAB" w:rsidRPr="007D68B3">
        <w:rPr>
          <w:rFonts w:ascii="Times New Roman" w:hAnsi="Times New Roman" w:cs="Times New Roman"/>
          <w:bCs/>
          <w:sz w:val="24"/>
          <w:szCs w:val="24"/>
        </w:rPr>
        <w:t xml:space="preserve">led questionnaires </w:t>
      </w:r>
      <w:r w:rsidR="0038399C" w:rsidRPr="007D68B3">
        <w:rPr>
          <w:rFonts w:ascii="Times New Roman" w:hAnsi="Times New Roman" w:cs="Times New Roman"/>
          <w:bCs/>
          <w:sz w:val="24"/>
          <w:szCs w:val="24"/>
        </w:rPr>
        <w:t xml:space="preserve">are </w:t>
      </w:r>
      <w:r w:rsidR="00E70E78" w:rsidRPr="007D68B3">
        <w:rPr>
          <w:rFonts w:ascii="Times New Roman" w:hAnsi="Times New Roman" w:cs="Times New Roman"/>
          <w:bCs/>
          <w:sz w:val="24"/>
          <w:szCs w:val="24"/>
        </w:rPr>
        <w:t xml:space="preserve">most </w:t>
      </w:r>
      <w:r w:rsidR="0038399C" w:rsidRPr="007D68B3">
        <w:rPr>
          <w:rFonts w:ascii="Times New Roman" w:hAnsi="Times New Roman" w:cs="Times New Roman"/>
          <w:bCs/>
          <w:sz w:val="24"/>
          <w:szCs w:val="24"/>
        </w:rPr>
        <w:t>commonly used, at least partly due to cost and convenience</w:t>
      </w:r>
      <w:r w:rsidR="00905AAB" w:rsidRPr="007D68B3">
        <w:rPr>
          <w:rFonts w:ascii="Times New Roman" w:hAnsi="Times New Roman" w:cs="Times New Roman"/>
          <w:bCs/>
          <w:sz w:val="24"/>
          <w:szCs w:val="24"/>
        </w:rPr>
        <w:t xml:space="preserve"> advantages</w:t>
      </w:r>
      <w:r w:rsidR="0038399C" w:rsidRPr="007D68B3">
        <w:rPr>
          <w:rFonts w:ascii="Times New Roman" w:hAnsi="Times New Roman" w:cs="Times New Roman"/>
          <w:bCs/>
          <w:sz w:val="24"/>
          <w:szCs w:val="24"/>
        </w:rPr>
        <w:t xml:space="preserve">, </w:t>
      </w:r>
      <w:r w:rsidR="00E70E78" w:rsidRPr="007D68B3">
        <w:rPr>
          <w:rFonts w:ascii="Times New Roman" w:hAnsi="Times New Roman" w:cs="Times New Roman"/>
          <w:bCs/>
          <w:sz w:val="24"/>
          <w:szCs w:val="24"/>
        </w:rPr>
        <w:t xml:space="preserve">their </w:t>
      </w:r>
      <w:r w:rsidR="0038399C" w:rsidRPr="007D68B3">
        <w:rPr>
          <w:rFonts w:ascii="Times New Roman" w:hAnsi="Times New Roman" w:cs="Times New Roman"/>
          <w:bCs/>
          <w:sz w:val="24"/>
          <w:szCs w:val="24"/>
        </w:rPr>
        <w:t xml:space="preserve">low response </w:t>
      </w:r>
      <w:r w:rsidR="00E70E78" w:rsidRPr="007D68B3">
        <w:rPr>
          <w:rFonts w:ascii="Times New Roman" w:hAnsi="Times New Roman" w:cs="Times New Roman"/>
          <w:bCs/>
          <w:sz w:val="24"/>
          <w:szCs w:val="24"/>
        </w:rPr>
        <w:t xml:space="preserve">rate </w:t>
      </w:r>
      <w:r w:rsidR="0038399C" w:rsidRPr="007D68B3">
        <w:rPr>
          <w:rFonts w:ascii="Times New Roman" w:hAnsi="Times New Roman" w:cs="Times New Roman"/>
          <w:bCs/>
          <w:sz w:val="24"/>
          <w:szCs w:val="24"/>
        </w:rPr>
        <w:t>can be a barrier to obtaining a representative</w:t>
      </w:r>
      <w:r w:rsidR="009864F6" w:rsidRPr="007D68B3">
        <w:rPr>
          <w:rFonts w:ascii="Times New Roman" w:hAnsi="Times New Roman" w:cs="Times New Roman"/>
          <w:bCs/>
          <w:sz w:val="24"/>
          <w:szCs w:val="24"/>
        </w:rPr>
        <w:t xml:space="preserve"> sample</w:t>
      </w:r>
      <w:r w:rsidR="002C445A" w:rsidRPr="007D68B3">
        <w:rPr>
          <w:rFonts w:ascii="Times New Roman" w:hAnsi="Times New Roman" w:cs="Times New Roman"/>
          <w:bCs/>
          <w:sz w:val="24"/>
          <w:szCs w:val="24"/>
        </w:rPr>
        <w:t xml:space="preserve"> (Pennings et al., 2002)</w:t>
      </w:r>
      <w:r w:rsidR="0038399C" w:rsidRPr="007D68B3">
        <w:rPr>
          <w:rFonts w:ascii="Times New Roman" w:hAnsi="Times New Roman" w:cs="Times New Roman"/>
          <w:bCs/>
          <w:sz w:val="24"/>
          <w:szCs w:val="24"/>
        </w:rPr>
        <w:t xml:space="preserve">. </w:t>
      </w:r>
      <w:r w:rsidR="002C445A" w:rsidRPr="007D68B3">
        <w:rPr>
          <w:rFonts w:ascii="Times New Roman" w:hAnsi="Times New Roman" w:cs="Times New Roman"/>
          <w:bCs/>
          <w:sz w:val="24"/>
          <w:szCs w:val="24"/>
        </w:rPr>
        <w:t>P</w:t>
      </w:r>
      <w:r w:rsidR="0038399C" w:rsidRPr="007D68B3">
        <w:rPr>
          <w:rFonts w:ascii="Times New Roman" w:hAnsi="Times New Roman" w:cs="Times New Roman"/>
          <w:bCs/>
          <w:sz w:val="24"/>
          <w:szCs w:val="24"/>
        </w:rPr>
        <w:t xml:space="preserve">otential factors that influence response to mail surveys among farmers </w:t>
      </w:r>
      <w:r w:rsidR="00F568F4">
        <w:rPr>
          <w:rFonts w:ascii="Times New Roman" w:hAnsi="Times New Roman" w:cs="Times New Roman"/>
          <w:bCs/>
          <w:sz w:val="24"/>
          <w:szCs w:val="24"/>
        </w:rPr>
        <w:t xml:space="preserve">include: </w:t>
      </w:r>
      <w:r w:rsidR="002C445A" w:rsidRPr="00F568F4">
        <w:rPr>
          <w:rFonts w:ascii="Times New Roman" w:hAnsi="Times New Roman" w:cs="Times New Roman"/>
          <w:bCs/>
          <w:sz w:val="24"/>
          <w:szCs w:val="24"/>
        </w:rPr>
        <w:t>1)</w:t>
      </w:r>
      <w:r w:rsidR="0038399C" w:rsidRPr="00F568F4">
        <w:rPr>
          <w:rFonts w:ascii="Times New Roman" w:hAnsi="Times New Roman" w:cs="Times New Roman"/>
          <w:bCs/>
          <w:sz w:val="24"/>
          <w:szCs w:val="24"/>
        </w:rPr>
        <w:t xml:space="preserve"> timing of administration in context of seasonal farm production schedules, </w:t>
      </w:r>
      <w:r w:rsidR="002C445A" w:rsidRPr="00F568F4">
        <w:rPr>
          <w:rFonts w:ascii="Times New Roman" w:hAnsi="Times New Roman" w:cs="Times New Roman"/>
          <w:bCs/>
          <w:sz w:val="24"/>
          <w:szCs w:val="24"/>
        </w:rPr>
        <w:t xml:space="preserve">2) </w:t>
      </w:r>
      <w:r w:rsidR="0038399C" w:rsidRPr="00F568F4">
        <w:rPr>
          <w:rFonts w:ascii="Times New Roman" w:hAnsi="Times New Roman" w:cs="Times New Roman"/>
          <w:bCs/>
          <w:sz w:val="24"/>
          <w:szCs w:val="24"/>
        </w:rPr>
        <w:t xml:space="preserve">length of the questionnaire and amount of time perceived to complete the mail survey, </w:t>
      </w:r>
      <w:r w:rsidR="002C445A" w:rsidRPr="00F568F4">
        <w:rPr>
          <w:rFonts w:ascii="Times New Roman" w:hAnsi="Times New Roman" w:cs="Times New Roman"/>
          <w:bCs/>
          <w:sz w:val="24"/>
          <w:szCs w:val="24"/>
        </w:rPr>
        <w:t xml:space="preserve">3) </w:t>
      </w:r>
      <w:r w:rsidR="0038399C" w:rsidRPr="00F568F4">
        <w:rPr>
          <w:rFonts w:ascii="Times New Roman" w:hAnsi="Times New Roman" w:cs="Times New Roman"/>
          <w:bCs/>
          <w:sz w:val="24"/>
          <w:szCs w:val="24"/>
        </w:rPr>
        <w:t xml:space="preserve">potential compensation for participation, and </w:t>
      </w:r>
      <w:r w:rsidR="002C445A" w:rsidRPr="00E10434">
        <w:rPr>
          <w:rFonts w:ascii="Times New Roman" w:hAnsi="Times New Roman" w:cs="Times New Roman"/>
          <w:bCs/>
          <w:sz w:val="24"/>
          <w:szCs w:val="24"/>
        </w:rPr>
        <w:t xml:space="preserve">4) </w:t>
      </w:r>
      <w:r w:rsidR="0038399C" w:rsidRPr="0012500B">
        <w:rPr>
          <w:rFonts w:ascii="Times New Roman" w:hAnsi="Times New Roman" w:cs="Times New Roman"/>
          <w:bCs/>
          <w:sz w:val="24"/>
          <w:szCs w:val="24"/>
        </w:rPr>
        <w:t>limiting questions to those that do not require farmers to consult records for factual information</w:t>
      </w:r>
      <w:r w:rsidR="00E76DFC" w:rsidRPr="0012500B">
        <w:rPr>
          <w:rFonts w:ascii="Times New Roman" w:hAnsi="Times New Roman" w:cs="Times New Roman"/>
          <w:bCs/>
          <w:sz w:val="24"/>
          <w:szCs w:val="24"/>
        </w:rPr>
        <w:t xml:space="preserve"> (Pennings et al., 2002). </w:t>
      </w:r>
      <w:r w:rsidR="0038399C" w:rsidRPr="0012500B">
        <w:rPr>
          <w:rFonts w:ascii="Times New Roman" w:hAnsi="Times New Roman" w:cs="Times New Roman"/>
          <w:bCs/>
          <w:sz w:val="24"/>
          <w:szCs w:val="24"/>
        </w:rPr>
        <w:t xml:space="preserve"> The subject’s interest in the topic of the questionnaire</w:t>
      </w:r>
      <w:r w:rsidR="007461C8" w:rsidRPr="007D68B3">
        <w:rPr>
          <w:rFonts w:ascii="Times New Roman" w:hAnsi="Times New Roman" w:cs="Times New Roman"/>
          <w:bCs/>
          <w:sz w:val="24"/>
          <w:szCs w:val="24"/>
        </w:rPr>
        <w:t>,</w:t>
      </w:r>
      <w:r w:rsidR="0038399C" w:rsidRPr="007D68B3">
        <w:rPr>
          <w:rFonts w:ascii="Times New Roman" w:hAnsi="Times New Roman" w:cs="Times New Roman"/>
          <w:bCs/>
          <w:sz w:val="24"/>
          <w:szCs w:val="24"/>
        </w:rPr>
        <w:t xml:space="preserve"> content of the cover letter introducing the study, its “sponsors</w:t>
      </w:r>
      <w:r w:rsidR="007461C8" w:rsidRPr="007D68B3">
        <w:rPr>
          <w:rFonts w:ascii="Times New Roman" w:hAnsi="Times New Roman" w:cs="Times New Roman"/>
          <w:bCs/>
          <w:sz w:val="24"/>
          <w:szCs w:val="24"/>
        </w:rPr>
        <w:t>,</w:t>
      </w:r>
      <w:r w:rsidR="0038399C" w:rsidRPr="007D68B3">
        <w:rPr>
          <w:rFonts w:ascii="Times New Roman" w:hAnsi="Times New Roman" w:cs="Times New Roman"/>
          <w:bCs/>
          <w:sz w:val="24"/>
          <w:szCs w:val="24"/>
        </w:rPr>
        <w:t xml:space="preserve">” and </w:t>
      </w:r>
      <w:r w:rsidR="007461C8" w:rsidRPr="007D68B3">
        <w:rPr>
          <w:rFonts w:ascii="Times New Roman" w:hAnsi="Times New Roman" w:cs="Times New Roman"/>
          <w:bCs/>
          <w:sz w:val="24"/>
          <w:szCs w:val="24"/>
        </w:rPr>
        <w:t xml:space="preserve">the stated </w:t>
      </w:r>
      <w:r w:rsidR="0038399C" w:rsidRPr="007D68B3">
        <w:rPr>
          <w:rFonts w:ascii="Times New Roman" w:hAnsi="Times New Roman" w:cs="Times New Roman"/>
          <w:bCs/>
          <w:sz w:val="24"/>
          <w:szCs w:val="24"/>
        </w:rPr>
        <w:t xml:space="preserve">goals of the study </w:t>
      </w:r>
      <w:r w:rsidR="007461C8" w:rsidRPr="007D68B3">
        <w:rPr>
          <w:rFonts w:ascii="Times New Roman" w:hAnsi="Times New Roman" w:cs="Times New Roman"/>
          <w:bCs/>
          <w:sz w:val="24"/>
          <w:szCs w:val="24"/>
        </w:rPr>
        <w:t>(</w:t>
      </w:r>
      <w:r w:rsidR="0038399C" w:rsidRPr="007D68B3">
        <w:rPr>
          <w:rFonts w:ascii="Times New Roman" w:hAnsi="Times New Roman" w:cs="Times New Roman"/>
          <w:bCs/>
          <w:sz w:val="24"/>
          <w:szCs w:val="24"/>
        </w:rPr>
        <w:t>including intended use of the data</w:t>
      </w:r>
      <w:r w:rsidR="007461C8" w:rsidRPr="007D68B3">
        <w:rPr>
          <w:rFonts w:ascii="Times New Roman" w:hAnsi="Times New Roman" w:cs="Times New Roman"/>
          <w:bCs/>
          <w:sz w:val="24"/>
          <w:szCs w:val="24"/>
        </w:rPr>
        <w:t>)</w:t>
      </w:r>
      <w:r w:rsidR="0038399C" w:rsidRPr="007D68B3">
        <w:rPr>
          <w:rFonts w:ascii="Times New Roman" w:hAnsi="Times New Roman" w:cs="Times New Roman"/>
          <w:bCs/>
          <w:sz w:val="24"/>
          <w:szCs w:val="24"/>
        </w:rPr>
        <w:t xml:space="preserve"> also influence response, as does the use of follow-up reminders (Penning</w:t>
      </w:r>
      <w:r w:rsidR="00E472A7">
        <w:rPr>
          <w:rFonts w:ascii="Times New Roman" w:hAnsi="Times New Roman" w:cs="Times New Roman"/>
          <w:bCs/>
          <w:sz w:val="24"/>
          <w:szCs w:val="24"/>
        </w:rPr>
        <w:t>s</w:t>
      </w:r>
      <w:r w:rsidR="0038399C" w:rsidRPr="000606E6">
        <w:rPr>
          <w:rFonts w:ascii="Times New Roman" w:hAnsi="Times New Roman" w:cs="Times New Roman"/>
          <w:bCs/>
          <w:sz w:val="24"/>
          <w:szCs w:val="24"/>
        </w:rPr>
        <w:t xml:space="preserve"> et al., 2002). We suspect the same factors may apply to farmers’ response to questionnaires administered by other methods, such as </w:t>
      </w:r>
      <w:r w:rsidR="00F568F4">
        <w:rPr>
          <w:rFonts w:ascii="Times New Roman" w:hAnsi="Times New Roman" w:cs="Times New Roman"/>
          <w:bCs/>
          <w:sz w:val="24"/>
          <w:szCs w:val="24"/>
        </w:rPr>
        <w:t>the internet</w:t>
      </w:r>
      <w:r w:rsidR="0038399C" w:rsidRPr="000606E6">
        <w:rPr>
          <w:rFonts w:ascii="Times New Roman" w:hAnsi="Times New Roman" w:cs="Times New Roman"/>
          <w:bCs/>
          <w:sz w:val="24"/>
          <w:szCs w:val="24"/>
        </w:rPr>
        <w:t xml:space="preserve"> or telephone, although in </w:t>
      </w:r>
      <w:r w:rsidR="00486268">
        <w:rPr>
          <w:rFonts w:ascii="Times New Roman" w:hAnsi="Times New Roman" w:cs="Times New Roman"/>
          <w:bCs/>
          <w:sz w:val="24"/>
          <w:szCs w:val="24"/>
        </w:rPr>
        <w:t>a</w:t>
      </w:r>
      <w:r w:rsidR="0038399C" w:rsidRPr="000606E6">
        <w:rPr>
          <w:rFonts w:ascii="Times New Roman" w:hAnsi="Times New Roman" w:cs="Times New Roman"/>
          <w:bCs/>
          <w:sz w:val="24"/>
          <w:szCs w:val="24"/>
        </w:rPr>
        <w:t xml:space="preserve"> review of the literature we </w:t>
      </w:r>
      <w:r w:rsidR="007461C8" w:rsidRPr="004A3011">
        <w:rPr>
          <w:rFonts w:ascii="Times New Roman" w:hAnsi="Times New Roman" w:cs="Times New Roman"/>
          <w:bCs/>
          <w:sz w:val="24"/>
          <w:szCs w:val="24"/>
        </w:rPr>
        <w:t>were</w:t>
      </w:r>
      <w:r w:rsidR="0038399C" w:rsidRPr="004A3011">
        <w:rPr>
          <w:rFonts w:ascii="Times New Roman" w:hAnsi="Times New Roman" w:cs="Times New Roman"/>
          <w:bCs/>
          <w:sz w:val="24"/>
          <w:szCs w:val="24"/>
        </w:rPr>
        <w:t xml:space="preserve"> unable </w:t>
      </w:r>
      <w:r w:rsidR="00905AAB" w:rsidRPr="004A3011">
        <w:rPr>
          <w:rFonts w:ascii="Times New Roman" w:hAnsi="Times New Roman" w:cs="Times New Roman"/>
          <w:bCs/>
          <w:sz w:val="24"/>
          <w:szCs w:val="24"/>
        </w:rPr>
        <w:t xml:space="preserve">to find </w:t>
      </w:r>
      <w:r w:rsidR="002C445A" w:rsidRPr="00E91661">
        <w:rPr>
          <w:rFonts w:ascii="Times New Roman" w:hAnsi="Times New Roman" w:cs="Times New Roman"/>
          <w:bCs/>
          <w:sz w:val="24"/>
          <w:szCs w:val="24"/>
        </w:rPr>
        <w:t xml:space="preserve">published </w:t>
      </w:r>
      <w:r w:rsidR="00905AAB" w:rsidRPr="00E91661">
        <w:rPr>
          <w:rFonts w:ascii="Times New Roman" w:hAnsi="Times New Roman" w:cs="Times New Roman"/>
          <w:bCs/>
          <w:sz w:val="24"/>
          <w:szCs w:val="24"/>
        </w:rPr>
        <w:t>research exploring these factors</w:t>
      </w:r>
      <w:r w:rsidR="0038399C" w:rsidRPr="00E91661">
        <w:rPr>
          <w:rFonts w:ascii="Times New Roman" w:hAnsi="Times New Roman" w:cs="Times New Roman"/>
          <w:bCs/>
          <w:sz w:val="24"/>
          <w:szCs w:val="24"/>
        </w:rPr>
        <w:t xml:space="preserve">. </w:t>
      </w:r>
      <w:r w:rsidR="001A239F" w:rsidRPr="002E03A7">
        <w:rPr>
          <w:rFonts w:ascii="Times New Roman" w:hAnsi="Times New Roman" w:cs="Times New Roman"/>
          <w:bCs/>
          <w:sz w:val="24"/>
          <w:szCs w:val="24"/>
        </w:rPr>
        <w:t>R</w:t>
      </w:r>
      <w:r w:rsidR="00637E52" w:rsidRPr="009145D8">
        <w:rPr>
          <w:rFonts w:ascii="Times New Roman" w:hAnsi="Times New Roman" w:cs="Times New Roman"/>
          <w:bCs/>
          <w:sz w:val="24"/>
          <w:szCs w:val="24"/>
        </w:rPr>
        <w:t>esponse</w:t>
      </w:r>
      <w:r w:rsidR="001A239F" w:rsidRPr="00437F6E">
        <w:rPr>
          <w:rFonts w:ascii="Times New Roman" w:hAnsi="Times New Roman" w:cs="Times New Roman"/>
          <w:bCs/>
          <w:sz w:val="24"/>
          <w:szCs w:val="24"/>
        </w:rPr>
        <w:t xml:space="preserve"> frequency and timing</w:t>
      </w:r>
      <w:r w:rsidR="00637E52" w:rsidRPr="00437F6E">
        <w:rPr>
          <w:rFonts w:ascii="Times New Roman" w:hAnsi="Times New Roman" w:cs="Times New Roman"/>
          <w:bCs/>
          <w:sz w:val="24"/>
          <w:szCs w:val="24"/>
        </w:rPr>
        <w:t xml:space="preserve"> </w:t>
      </w:r>
      <w:r w:rsidR="001A239F" w:rsidRPr="00437F6E">
        <w:rPr>
          <w:rFonts w:ascii="Times New Roman" w:hAnsi="Times New Roman" w:cs="Times New Roman"/>
          <w:bCs/>
          <w:sz w:val="24"/>
          <w:szCs w:val="24"/>
        </w:rPr>
        <w:t>appeared to differ among the administration methods</w:t>
      </w:r>
      <w:r w:rsidR="00E91661">
        <w:rPr>
          <w:rFonts w:ascii="Times New Roman" w:hAnsi="Times New Roman" w:cs="Times New Roman"/>
          <w:bCs/>
          <w:sz w:val="24"/>
          <w:szCs w:val="24"/>
        </w:rPr>
        <w:t>,</w:t>
      </w:r>
      <w:r w:rsidR="00E76DFC" w:rsidRPr="00E91661">
        <w:rPr>
          <w:rFonts w:ascii="Times New Roman" w:hAnsi="Times New Roman" w:cs="Times New Roman"/>
          <w:bCs/>
          <w:sz w:val="24"/>
          <w:szCs w:val="24"/>
        </w:rPr>
        <w:t xml:space="preserve"> suggest</w:t>
      </w:r>
      <w:r w:rsidR="001A239F" w:rsidRPr="00E91661">
        <w:rPr>
          <w:rFonts w:ascii="Times New Roman" w:hAnsi="Times New Roman" w:cs="Times New Roman"/>
          <w:bCs/>
          <w:sz w:val="24"/>
          <w:szCs w:val="24"/>
        </w:rPr>
        <w:t>ing</w:t>
      </w:r>
      <w:r w:rsidR="00E76DFC" w:rsidRPr="00E91661">
        <w:rPr>
          <w:rFonts w:ascii="Times New Roman" w:hAnsi="Times New Roman" w:cs="Times New Roman"/>
          <w:bCs/>
          <w:sz w:val="24"/>
          <w:szCs w:val="24"/>
        </w:rPr>
        <w:t xml:space="preserve"> </w:t>
      </w:r>
      <w:r w:rsidR="00137A9F">
        <w:rPr>
          <w:rFonts w:ascii="Times New Roman" w:hAnsi="Times New Roman" w:cs="Times New Roman"/>
          <w:bCs/>
          <w:sz w:val="24"/>
          <w:szCs w:val="24"/>
        </w:rPr>
        <w:t xml:space="preserve">variation among </w:t>
      </w:r>
      <w:r w:rsidR="00E76DFC" w:rsidRPr="00437F6E">
        <w:rPr>
          <w:rFonts w:ascii="Times New Roman" w:hAnsi="Times New Roman" w:cs="Times New Roman"/>
          <w:bCs/>
          <w:sz w:val="24"/>
          <w:szCs w:val="24"/>
        </w:rPr>
        <w:t xml:space="preserve">organic dairy farmers </w:t>
      </w:r>
      <w:r w:rsidR="00137A9F">
        <w:rPr>
          <w:rFonts w:ascii="Times New Roman" w:hAnsi="Times New Roman" w:cs="Times New Roman"/>
          <w:bCs/>
          <w:sz w:val="24"/>
          <w:szCs w:val="24"/>
        </w:rPr>
        <w:t xml:space="preserve">in their proclivity to </w:t>
      </w:r>
      <w:r w:rsidR="00637E52" w:rsidRPr="00437F6E">
        <w:rPr>
          <w:rFonts w:ascii="Times New Roman" w:hAnsi="Times New Roman" w:cs="Times New Roman"/>
          <w:bCs/>
          <w:sz w:val="24"/>
          <w:szCs w:val="24"/>
        </w:rPr>
        <w:t>respond to different questionnaire administration methods</w:t>
      </w:r>
      <w:r w:rsidR="008A3C87" w:rsidRPr="00EE1C90">
        <w:rPr>
          <w:rFonts w:ascii="Times New Roman" w:hAnsi="Times New Roman" w:cs="Times New Roman"/>
          <w:bCs/>
          <w:sz w:val="24"/>
          <w:szCs w:val="24"/>
        </w:rPr>
        <w:t>, although our</w:t>
      </w:r>
      <w:r w:rsidR="001A239F" w:rsidRPr="00B82008">
        <w:rPr>
          <w:rFonts w:ascii="Times New Roman" w:hAnsi="Times New Roman" w:cs="Times New Roman"/>
          <w:bCs/>
          <w:sz w:val="24"/>
          <w:szCs w:val="24"/>
        </w:rPr>
        <w:t xml:space="preserve"> study was not designed to test this hypothesis.</w:t>
      </w:r>
      <w:r w:rsidR="00637E52" w:rsidRPr="00B82008">
        <w:rPr>
          <w:rFonts w:ascii="Times New Roman" w:hAnsi="Times New Roman" w:cs="Times New Roman"/>
          <w:bCs/>
          <w:sz w:val="24"/>
          <w:szCs w:val="24"/>
        </w:rPr>
        <w:t xml:space="preserve"> Further research seems warranted to explore dairy farmer preferences for questionnaire formats and administration methods</w:t>
      </w:r>
      <w:r w:rsidR="001A239F" w:rsidRPr="00B82008">
        <w:rPr>
          <w:rFonts w:ascii="Times New Roman" w:hAnsi="Times New Roman" w:cs="Times New Roman"/>
          <w:bCs/>
          <w:sz w:val="24"/>
          <w:szCs w:val="24"/>
        </w:rPr>
        <w:t xml:space="preserve"> and the effect of using multiple methods on survey response frequencies.</w:t>
      </w:r>
      <w:r w:rsidR="00637E52" w:rsidRPr="009506E3">
        <w:rPr>
          <w:rFonts w:ascii="Times New Roman" w:hAnsi="Times New Roman" w:cs="Times New Roman"/>
          <w:bCs/>
          <w:sz w:val="24"/>
          <w:szCs w:val="24"/>
        </w:rPr>
        <w:t xml:space="preserve">   </w:t>
      </w:r>
    </w:p>
    <w:p w14:paraId="01050447" w14:textId="56B48FCC" w:rsidR="00346174" w:rsidRPr="00CE559D" w:rsidRDefault="00346174" w:rsidP="005B6926">
      <w:pPr>
        <w:tabs>
          <w:tab w:val="left" w:pos="360"/>
          <w:tab w:val="left" w:pos="720"/>
        </w:tabs>
        <w:spacing w:after="0" w:line="480" w:lineRule="auto"/>
        <w:rPr>
          <w:rFonts w:ascii="Times New Roman" w:hAnsi="Times New Roman" w:cs="Times New Roman"/>
          <w:bCs/>
          <w:sz w:val="24"/>
          <w:szCs w:val="24"/>
        </w:rPr>
      </w:pPr>
      <w:r w:rsidRPr="00137A9F">
        <w:rPr>
          <w:rFonts w:ascii="Times New Roman" w:hAnsi="Times New Roman" w:cs="Times New Roman"/>
          <w:bCs/>
          <w:sz w:val="24"/>
          <w:szCs w:val="24"/>
        </w:rPr>
        <w:lastRenderedPageBreak/>
        <w:tab/>
      </w:r>
      <w:r w:rsidR="002A4BF1" w:rsidRPr="00137A9F">
        <w:rPr>
          <w:rFonts w:ascii="Times New Roman" w:hAnsi="Times New Roman" w:cs="Times New Roman"/>
          <w:bCs/>
          <w:sz w:val="24"/>
          <w:szCs w:val="24"/>
        </w:rPr>
        <w:t xml:space="preserve">Additional </w:t>
      </w:r>
      <w:r w:rsidR="002866D5" w:rsidRPr="00137A9F">
        <w:rPr>
          <w:rFonts w:ascii="Times New Roman" w:hAnsi="Times New Roman" w:cs="Times New Roman"/>
          <w:bCs/>
          <w:sz w:val="24"/>
          <w:szCs w:val="24"/>
        </w:rPr>
        <w:t>f</w:t>
      </w:r>
      <w:r w:rsidR="0080298F" w:rsidRPr="00137A9F">
        <w:rPr>
          <w:rFonts w:ascii="Times New Roman" w:hAnsi="Times New Roman" w:cs="Times New Roman"/>
          <w:bCs/>
          <w:sz w:val="24"/>
          <w:szCs w:val="24"/>
        </w:rPr>
        <w:t xml:space="preserve">actors </w:t>
      </w:r>
      <w:r w:rsidR="00E91661">
        <w:rPr>
          <w:rFonts w:ascii="Times New Roman" w:hAnsi="Times New Roman" w:cs="Times New Roman"/>
          <w:bCs/>
          <w:sz w:val="24"/>
          <w:szCs w:val="24"/>
        </w:rPr>
        <w:t xml:space="preserve">that </w:t>
      </w:r>
      <w:r w:rsidR="0080298F" w:rsidRPr="00E91661">
        <w:rPr>
          <w:rFonts w:ascii="Times New Roman" w:hAnsi="Times New Roman" w:cs="Times New Roman"/>
          <w:bCs/>
          <w:sz w:val="24"/>
          <w:szCs w:val="24"/>
        </w:rPr>
        <w:t xml:space="preserve">may have contributed to a high response </w:t>
      </w:r>
      <w:r w:rsidR="00456A0C" w:rsidRPr="00E91661">
        <w:rPr>
          <w:rFonts w:ascii="Times New Roman" w:hAnsi="Times New Roman" w:cs="Times New Roman"/>
          <w:bCs/>
          <w:sz w:val="24"/>
          <w:szCs w:val="24"/>
        </w:rPr>
        <w:t>frequency</w:t>
      </w:r>
      <w:r w:rsidR="00485DB9" w:rsidRPr="00E91661">
        <w:rPr>
          <w:rFonts w:ascii="Times New Roman" w:hAnsi="Times New Roman" w:cs="Times New Roman"/>
          <w:bCs/>
          <w:sz w:val="24"/>
          <w:szCs w:val="24"/>
        </w:rPr>
        <w:t xml:space="preserve"> </w:t>
      </w:r>
      <w:r w:rsidR="001A239F" w:rsidRPr="00E91661">
        <w:rPr>
          <w:rFonts w:ascii="Times New Roman" w:hAnsi="Times New Roman" w:cs="Times New Roman"/>
          <w:bCs/>
          <w:sz w:val="24"/>
          <w:szCs w:val="24"/>
        </w:rPr>
        <w:t xml:space="preserve">for </w:t>
      </w:r>
      <w:r w:rsidR="00485DB9" w:rsidRPr="00E91661">
        <w:rPr>
          <w:rFonts w:ascii="Times New Roman" w:hAnsi="Times New Roman" w:cs="Times New Roman"/>
          <w:bCs/>
          <w:sz w:val="24"/>
          <w:szCs w:val="24"/>
        </w:rPr>
        <w:t>this survey</w:t>
      </w:r>
      <w:r w:rsidR="0080298F" w:rsidRPr="00CE559D">
        <w:rPr>
          <w:rFonts w:ascii="Times New Roman" w:hAnsi="Times New Roman" w:cs="Times New Roman"/>
          <w:bCs/>
          <w:sz w:val="24"/>
          <w:szCs w:val="24"/>
        </w:rPr>
        <w:t xml:space="preserve"> includ</w:t>
      </w:r>
      <w:r w:rsidR="00E91661">
        <w:rPr>
          <w:rFonts w:ascii="Times New Roman" w:hAnsi="Times New Roman" w:cs="Times New Roman"/>
          <w:bCs/>
          <w:sz w:val="24"/>
          <w:szCs w:val="24"/>
        </w:rPr>
        <w:t>e</w:t>
      </w:r>
      <w:r w:rsidR="007461C8" w:rsidRPr="00CE559D">
        <w:rPr>
          <w:rFonts w:ascii="Times New Roman" w:hAnsi="Times New Roman" w:cs="Times New Roman"/>
          <w:bCs/>
          <w:sz w:val="24"/>
          <w:szCs w:val="24"/>
        </w:rPr>
        <w:t xml:space="preserve"> </w:t>
      </w:r>
      <w:r w:rsidR="00C1552B" w:rsidRPr="00CE559D">
        <w:rPr>
          <w:rFonts w:ascii="Times New Roman" w:hAnsi="Times New Roman" w:cs="Times New Roman"/>
          <w:bCs/>
          <w:sz w:val="24"/>
          <w:szCs w:val="24"/>
        </w:rPr>
        <w:t>relative</w:t>
      </w:r>
      <w:r w:rsidR="007461C8" w:rsidRPr="00CE559D">
        <w:rPr>
          <w:rFonts w:ascii="Times New Roman" w:hAnsi="Times New Roman" w:cs="Times New Roman"/>
          <w:bCs/>
          <w:sz w:val="24"/>
          <w:szCs w:val="24"/>
        </w:rPr>
        <w:t>ly</w:t>
      </w:r>
      <w:r w:rsidR="00C1552B" w:rsidRPr="00CE559D">
        <w:rPr>
          <w:rFonts w:ascii="Times New Roman" w:hAnsi="Times New Roman" w:cs="Times New Roman"/>
          <w:bCs/>
          <w:sz w:val="24"/>
          <w:szCs w:val="24"/>
        </w:rPr>
        <w:t xml:space="preserve"> short length of the </w:t>
      </w:r>
      <w:r w:rsidR="00A05CFA" w:rsidRPr="00CE559D">
        <w:rPr>
          <w:rFonts w:ascii="Times New Roman" w:hAnsi="Times New Roman" w:cs="Times New Roman"/>
          <w:bCs/>
          <w:sz w:val="24"/>
          <w:szCs w:val="24"/>
        </w:rPr>
        <w:t>questionnaire</w:t>
      </w:r>
      <w:r w:rsidR="001C1C54">
        <w:rPr>
          <w:rFonts w:ascii="Times New Roman" w:hAnsi="Times New Roman" w:cs="Times New Roman"/>
          <w:bCs/>
          <w:sz w:val="24"/>
          <w:szCs w:val="24"/>
        </w:rPr>
        <w:t>,</w:t>
      </w:r>
      <w:r w:rsidR="00E91661">
        <w:rPr>
          <w:rFonts w:ascii="Times New Roman" w:hAnsi="Times New Roman" w:cs="Times New Roman"/>
          <w:bCs/>
          <w:sz w:val="24"/>
          <w:szCs w:val="24"/>
        </w:rPr>
        <w:t xml:space="preserve"> </w:t>
      </w:r>
      <w:r w:rsidR="00A05CFA" w:rsidRPr="00CE559D">
        <w:rPr>
          <w:rFonts w:ascii="Times New Roman" w:hAnsi="Times New Roman" w:cs="Times New Roman"/>
          <w:bCs/>
          <w:sz w:val="24"/>
          <w:szCs w:val="24"/>
        </w:rPr>
        <w:t xml:space="preserve">and </w:t>
      </w:r>
      <w:r w:rsidR="0080298F" w:rsidRPr="00CE559D">
        <w:rPr>
          <w:rFonts w:ascii="Times New Roman" w:hAnsi="Times New Roman" w:cs="Times New Roman"/>
          <w:bCs/>
          <w:sz w:val="24"/>
          <w:szCs w:val="24"/>
        </w:rPr>
        <w:t xml:space="preserve">advertisement and administration </w:t>
      </w:r>
      <w:r w:rsidR="00485DB9" w:rsidRPr="00CE559D">
        <w:rPr>
          <w:rFonts w:ascii="Times New Roman" w:hAnsi="Times New Roman" w:cs="Times New Roman"/>
          <w:bCs/>
          <w:sz w:val="24"/>
          <w:szCs w:val="24"/>
        </w:rPr>
        <w:t>of the survey in the “slower” winter season</w:t>
      </w:r>
      <w:r w:rsidR="00A05CFA" w:rsidRPr="00CE559D">
        <w:rPr>
          <w:rFonts w:ascii="Times New Roman" w:hAnsi="Times New Roman" w:cs="Times New Roman"/>
          <w:bCs/>
          <w:sz w:val="24"/>
          <w:szCs w:val="24"/>
        </w:rPr>
        <w:t>. T</w:t>
      </w:r>
      <w:r w:rsidR="0080298F" w:rsidRPr="00CE559D">
        <w:rPr>
          <w:rFonts w:ascii="Times New Roman" w:hAnsi="Times New Roman" w:cs="Times New Roman"/>
          <w:bCs/>
          <w:sz w:val="24"/>
          <w:szCs w:val="24"/>
        </w:rPr>
        <w:t xml:space="preserve">imeliness </w:t>
      </w:r>
      <w:r w:rsidR="00F203E5" w:rsidRPr="00CE559D">
        <w:rPr>
          <w:rFonts w:ascii="Times New Roman" w:hAnsi="Times New Roman" w:cs="Times New Roman"/>
          <w:bCs/>
          <w:sz w:val="24"/>
          <w:szCs w:val="24"/>
        </w:rPr>
        <w:t>of the</w:t>
      </w:r>
      <w:r w:rsidR="003C46C1" w:rsidRPr="00CE559D">
        <w:rPr>
          <w:rFonts w:ascii="Times New Roman" w:hAnsi="Times New Roman" w:cs="Times New Roman"/>
          <w:bCs/>
          <w:sz w:val="24"/>
          <w:szCs w:val="24"/>
        </w:rPr>
        <w:t xml:space="preserve"> </w:t>
      </w:r>
      <w:r w:rsidR="00485DB9" w:rsidRPr="00CE559D">
        <w:rPr>
          <w:rFonts w:ascii="Times New Roman" w:hAnsi="Times New Roman" w:cs="Times New Roman"/>
          <w:bCs/>
          <w:sz w:val="24"/>
          <w:szCs w:val="24"/>
        </w:rPr>
        <w:t xml:space="preserve">topic </w:t>
      </w:r>
      <w:r w:rsidR="00F203E5" w:rsidRPr="00CE559D">
        <w:rPr>
          <w:rFonts w:ascii="Times New Roman" w:hAnsi="Times New Roman" w:cs="Times New Roman"/>
          <w:bCs/>
          <w:sz w:val="24"/>
          <w:szCs w:val="24"/>
        </w:rPr>
        <w:t xml:space="preserve">and </w:t>
      </w:r>
      <w:r w:rsidR="002F6116" w:rsidRPr="00CE559D">
        <w:rPr>
          <w:rFonts w:ascii="Times New Roman" w:hAnsi="Times New Roman" w:cs="Times New Roman"/>
          <w:bCs/>
          <w:sz w:val="24"/>
          <w:szCs w:val="24"/>
        </w:rPr>
        <w:t xml:space="preserve">interest to members of the </w:t>
      </w:r>
      <w:r w:rsidR="00965143" w:rsidRPr="00CE559D">
        <w:rPr>
          <w:rFonts w:ascii="Times New Roman" w:hAnsi="Times New Roman" w:cs="Times New Roman"/>
          <w:bCs/>
          <w:sz w:val="24"/>
          <w:szCs w:val="24"/>
        </w:rPr>
        <w:t>source</w:t>
      </w:r>
      <w:r w:rsidR="002F6116" w:rsidRPr="00CE559D">
        <w:rPr>
          <w:rFonts w:ascii="Times New Roman" w:hAnsi="Times New Roman" w:cs="Times New Roman"/>
          <w:bCs/>
          <w:sz w:val="24"/>
          <w:szCs w:val="24"/>
        </w:rPr>
        <w:t xml:space="preserve"> population</w:t>
      </w:r>
      <w:r w:rsidR="00A05CFA" w:rsidRPr="00CE559D">
        <w:rPr>
          <w:rFonts w:ascii="Times New Roman" w:hAnsi="Times New Roman" w:cs="Times New Roman"/>
          <w:bCs/>
          <w:sz w:val="24"/>
          <w:szCs w:val="24"/>
        </w:rPr>
        <w:t>,</w:t>
      </w:r>
      <w:r w:rsidR="00965143" w:rsidRPr="00CE559D">
        <w:rPr>
          <w:rFonts w:ascii="Times New Roman" w:hAnsi="Times New Roman" w:cs="Times New Roman"/>
          <w:bCs/>
          <w:sz w:val="24"/>
          <w:szCs w:val="24"/>
        </w:rPr>
        <w:t xml:space="preserve"> also known as “selection by the respondent</w:t>
      </w:r>
      <w:r w:rsidR="007461C8" w:rsidRPr="00CE559D">
        <w:rPr>
          <w:rFonts w:ascii="Times New Roman" w:hAnsi="Times New Roman" w:cs="Times New Roman"/>
          <w:bCs/>
          <w:sz w:val="24"/>
          <w:szCs w:val="24"/>
        </w:rPr>
        <w:t>,</w:t>
      </w:r>
      <w:r w:rsidR="00965143" w:rsidRPr="00CE559D">
        <w:rPr>
          <w:rFonts w:ascii="Times New Roman" w:hAnsi="Times New Roman" w:cs="Times New Roman"/>
          <w:bCs/>
          <w:sz w:val="24"/>
          <w:szCs w:val="24"/>
        </w:rPr>
        <w:t xml:space="preserve">” </w:t>
      </w:r>
      <w:r w:rsidR="00A05CFA" w:rsidRPr="00CE559D">
        <w:rPr>
          <w:rFonts w:ascii="Times New Roman" w:hAnsi="Times New Roman" w:cs="Times New Roman"/>
          <w:bCs/>
          <w:sz w:val="24"/>
          <w:szCs w:val="24"/>
        </w:rPr>
        <w:t xml:space="preserve">may have also been a factor </w:t>
      </w:r>
      <w:r w:rsidR="00965143" w:rsidRPr="00CE559D">
        <w:rPr>
          <w:rFonts w:ascii="Times New Roman" w:hAnsi="Times New Roman" w:cs="Times New Roman"/>
          <w:bCs/>
          <w:sz w:val="24"/>
          <w:szCs w:val="24"/>
        </w:rPr>
        <w:t>(</w:t>
      </w:r>
      <w:r w:rsidR="003B0A76" w:rsidRPr="00CE559D">
        <w:rPr>
          <w:rFonts w:ascii="Times New Roman" w:hAnsi="Times New Roman" w:cs="Times New Roman"/>
          <w:bCs/>
          <w:sz w:val="24"/>
          <w:szCs w:val="24"/>
        </w:rPr>
        <w:t>Pennings et al., 2002)</w:t>
      </w:r>
      <w:r w:rsidR="003C46C1" w:rsidRPr="00CE559D">
        <w:rPr>
          <w:rFonts w:ascii="Times New Roman" w:hAnsi="Times New Roman" w:cs="Times New Roman"/>
          <w:bCs/>
          <w:sz w:val="24"/>
          <w:szCs w:val="24"/>
        </w:rPr>
        <w:t>.</w:t>
      </w:r>
      <w:r w:rsidR="00BD5100" w:rsidRPr="00CE559D">
        <w:rPr>
          <w:rFonts w:ascii="Times New Roman" w:hAnsi="Times New Roman" w:cs="Times New Roman"/>
          <w:bCs/>
          <w:sz w:val="24"/>
          <w:szCs w:val="24"/>
        </w:rPr>
        <w:t xml:space="preserve"> </w:t>
      </w:r>
      <w:r w:rsidR="00ED0C22" w:rsidRPr="00CE559D">
        <w:rPr>
          <w:rFonts w:ascii="Times New Roman" w:hAnsi="Times New Roman" w:cs="Times New Roman"/>
          <w:bCs/>
          <w:sz w:val="24"/>
          <w:szCs w:val="24"/>
        </w:rPr>
        <w:t xml:space="preserve">Producer interest </w:t>
      </w:r>
      <w:r w:rsidR="00965143" w:rsidRPr="00CE559D">
        <w:rPr>
          <w:rFonts w:ascii="Times New Roman" w:hAnsi="Times New Roman" w:cs="Times New Roman"/>
          <w:bCs/>
          <w:sz w:val="24"/>
          <w:szCs w:val="24"/>
        </w:rPr>
        <w:t>in the subject</w:t>
      </w:r>
      <w:r w:rsidR="003B0A76" w:rsidRPr="00CE559D">
        <w:rPr>
          <w:rFonts w:ascii="Times New Roman" w:hAnsi="Times New Roman" w:cs="Times New Roman"/>
          <w:bCs/>
          <w:sz w:val="24"/>
          <w:szCs w:val="24"/>
        </w:rPr>
        <w:t xml:space="preserve"> matter</w:t>
      </w:r>
      <w:r w:rsidR="00ED0C22" w:rsidRPr="00CE559D">
        <w:rPr>
          <w:rFonts w:ascii="Times New Roman" w:hAnsi="Times New Roman" w:cs="Times New Roman"/>
          <w:bCs/>
          <w:sz w:val="24"/>
          <w:szCs w:val="24"/>
        </w:rPr>
        <w:t xml:space="preserve"> </w:t>
      </w:r>
      <w:r w:rsidR="00965143" w:rsidRPr="00CE559D">
        <w:rPr>
          <w:rFonts w:ascii="Times New Roman" w:hAnsi="Times New Roman" w:cs="Times New Roman"/>
          <w:bCs/>
          <w:sz w:val="24"/>
          <w:szCs w:val="24"/>
        </w:rPr>
        <w:t>w</w:t>
      </w:r>
      <w:r w:rsidR="00ED0C22" w:rsidRPr="00CE559D">
        <w:rPr>
          <w:rFonts w:ascii="Times New Roman" w:hAnsi="Times New Roman" w:cs="Times New Roman"/>
          <w:bCs/>
          <w:sz w:val="24"/>
          <w:szCs w:val="24"/>
        </w:rPr>
        <w:t xml:space="preserve">as measured by </w:t>
      </w:r>
      <w:r w:rsidR="003C5501" w:rsidRPr="00CE559D">
        <w:rPr>
          <w:rFonts w:ascii="Times New Roman" w:hAnsi="Times New Roman" w:cs="Times New Roman"/>
          <w:bCs/>
          <w:sz w:val="24"/>
          <w:szCs w:val="24"/>
        </w:rPr>
        <w:t>q</w:t>
      </w:r>
      <w:r w:rsidR="00ED0C22" w:rsidRPr="00CE559D">
        <w:rPr>
          <w:rFonts w:ascii="Times New Roman" w:hAnsi="Times New Roman" w:cs="Times New Roman"/>
          <w:bCs/>
          <w:sz w:val="24"/>
          <w:szCs w:val="24"/>
        </w:rPr>
        <w:t xml:space="preserve">uestion 8 </w:t>
      </w:r>
      <w:r w:rsidR="00965143" w:rsidRPr="00CE559D">
        <w:rPr>
          <w:rFonts w:ascii="Times New Roman" w:hAnsi="Times New Roman" w:cs="Times New Roman"/>
          <w:bCs/>
          <w:sz w:val="24"/>
          <w:szCs w:val="24"/>
        </w:rPr>
        <w:t xml:space="preserve">and </w:t>
      </w:r>
      <w:r w:rsidR="00865021" w:rsidRPr="00CE559D">
        <w:rPr>
          <w:rFonts w:ascii="Times New Roman" w:hAnsi="Times New Roman" w:cs="Times New Roman"/>
          <w:bCs/>
          <w:sz w:val="24"/>
          <w:szCs w:val="24"/>
        </w:rPr>
        <w:t>appeared to be</w:t>
      </w:r>
      <w:r w:rsidR="00E03261" w:rsidRPr="00CE559D">
        <w:rPr>
          <w:rFonts w:ascii="Times New Roman" w:hAnsi="Times New Roman" w:cs="Times New Roman"/>
          <w:bCs/>
          <w:sz w:val="24"/>
          <w:szCs w:val="24"/>
        </w:rPr>
        <w:t xml:space="preserve"> </w:t>
      </w:r>
      <w:ins w:id="89" w:author="Deborah Neher" w:date="2021-01-06T09:33:00Z">
        <w:r w:rsidR="00C4267D">
          <w:rPr>
            <w:rFonts w:ascii="Times New Roman" w:hAnsi="Times New Roman" w:cs="Times New Roman"/>
            <w:bCs/>
            <w:sz w:val="24"/>
            <w:szCs w:val="24"/>
          </w:rPr>
          <w:t>‘</w:t>
        </w:r>
      </w:ins>
      <w:commentRangeStart w:id="90"/>
      <w:r w:rsidR="00E51588" w:rsidRPr="00CE559D">
        <w:rPr>
          <w:rFonts w:ascii="Times New Roman" w:hAnsi="Times New Roman" w:cs="Times New Roman"/>
          <w:bCs/>
          <w:sz w:val="24"/>
          <w:szCs w:val="24"/>
        </w:rPr>
        <w:t>high</w:t>
      </w:r>
      <w:commentRangeEnd w:id="90"/>
      <w:r w:rsidR="00C4267D">
        <w:rPr>
          <w:rStyle w:val="CommentReference"/>
        </w:rPr>
        <w:commentReference w:id="90"/>
      </w:r>
      <w:ins w:id="91" w:author="Deborah Neher" w:date="2021-01-06T09:33:00Z">
        <w:r w:rsidR="00C4267D">
          <w:rPr>
            <w:rFonts w:ascii="Times New Roman" w:hAnsi="Times New Roman" w:cs="Times New Roman"/>
            <w:bCs/>
            <w:sz w:val="24"/>
            <w:szCs w:val="24"/>
          </w:rPr>
          <w:t>’</w:t>
        </w:r>
      </w:ins>
      <w:r w:rsidR="00E51588" w:rsidRPr="00CE559D">
        <w:rPr>
          <w:rFonts w:ascii="Times New Roman" w:hAnsi="Times New Roman" w:cs="Times New Roman"/>
          <w:bCs/>
          <w:sz w:val="24"/>
          <w:szCs w:val="24"/>
        </w:rPr>
        <w:t xml:space="preserve"> with greater than 65% of respondents overall indicated they were </w:t>
      </w:r>
      <w:r w:rsidR="003C5501" w:rsidRPr="00CE559D">
        <w:rPr>
          <w:rFonts w:ascii="Times New Roman" w:hAnsi="Times New Roman" w:cs="Times New Roman"/>
          <w:bCs/>
          <w:sz w:val="24"/>
          <w:szCs w:val="24"/>
        </w:rPr>
        <w:t>“</w:t>
      </w:r>
      <w:r w:rsidR="00E51588" w:rsidRPr="00CE559D">
        <w:rPr>
          <w:rFonts w:ascii="Times New Roman" w:hAnsi="Times New Roman" w:cs="Times New Roman"/>
          <w:bCs/>
          <w:sz w:val="24"/>
          <w:szCs w:val="24"/>
        </w:rPr>
        <w:t>somewhat</w:t>
      </w:r>
      <w:r w:rsidR="003C5501" w:rsidRPr="00CE559D">
        <w:rPr>
          <w:rFonts w:ascii="Times New Roman" w:hAnsi="Times New Roman" w:cs="Times New Roman"/>
          <w:bCs/>
          <w:sz w:val="24"/>
          <w:szCs w:val="24"/>
        </w:rPr>
        <w:t>”</w:t>
      </w:r>
      <w:r w:rsidR="00E51588" w:rsidRPr="00CE559D">
        <w:rPr>
          <w:rFonts w:ascii="Times New Roman" w:hAnsi="Times New Roman" w:cs="Times New Roman"/>
          <w:bCs/>
          <w:sz w:val="24"/>
          <w:szCs w:val="24"/>
        </w:rPr>
        <w:t xml:space="preserve"> or </w:t>
      </w:r>
      <w:r w:rsidR="003C5501" w:rsidRPr="00CE559D">
        <w:rPr>
          <w:rFonts w:ascii="Times New Roman" w:hAnsi="Times New Roman" w:cs="Times New Roman"/>
          <w:bCs/>
          <w:sz w:val="24"/>
          <w:szCs w:val="24"/>
        </w:rPr>
        <w:t>“</w:t>
      </w:r>
      <w:r w:rsidR="00E51588" w:rsidRPr="00CE559D">
        <w:rPr>
          <w:rFonts w:ascii="Times New Roman" w:hAnsi="Times New Roman" w:cs="Times New Roman"/>
          <w:bCs/>
          <w:sz w:val="24"/>
          <w:szCs w:val="24"/>
        </w:rPr>
        <w:t>very</w:t>
      </w:r>
      <w:r w:rsidR="00C20275" w:rsidRPr="00CE559D">
        <w:rPr>
          <w:rFonts w:ascii="Times New Roman" w:hAnsi="Times New Roman" w:cs="Times New Roman"/>
          <w:bCs/>
          <w:sz w:val="24"/>
          <w:szCs w:val="24"/>
        </w:rPr>
        <w:t>”</w:t>
      </w:r>
      <w:r w:rsidR="00E51588" w:rsidRPr="00CE559D">
        <w:rPr>
          <w:rFonts w:ascii="Times New Roman" w:hAnsi="Times New Roman" w:cs="Times New Roman"/>
          <w:bCs/>
          <w:sz w:val="24"/>
          <w:szCs w:val="24"/>
        </w:rPr>
        <w:t xml:space="preserve"> interested</w:t>
      </w:r>
      <w:r w:rsidR="00C20275" w:rsidRPr="00CE559D">
        <w:rPr>
          <w:rFonts w:ascii="Times New Roman" w:hAnsi="Times New Roman" w:cs="Times New Roman"/>
          <w:bCs/>
          <w:sz w:val="24"/>
          <w:szCs w:val="24"/>
        </w:rPr>
        <w:t xml:space="preserve"> </w:t>
      </w:r>
      <w:r w:rsidR="00E51588" w:rsidRPr="00CE559D">
        <w:rPr>
          <w:rFonts w:ascii="Times New Roman" w:hAnsi="Times New Roman" w:cs="Times New Roman"/>
          <w:bCs/>
          <w:sz w:val="24"/>
          <w:szCs w:val="24"/>
        </w:rPr>
        <w:t>in the survey results. Respondent interest was</w:t>
      </w:r>
      <w:r w:rsidR="00ED0C22" w:rsidRPr="00CE559D">
        <w:rPr>
          <w:rFonts w:ascii="Times New Roman" w:hAnsi="Times New Roman" w:cs="Times New Roman"/>
          <w:bCs/>
          <w:sz w:val="24"/>
          <w:szCs w:val="24"/>
        </w:rPr>
        <w:t xml:space="preserve"> associated with the method of </w:t>
      </w:r>
      <w:r w:rsidR="00865021" w:rsidRPr="00CE559D">
        <w:rPr>
          <w:rFonts w:ascii="Times New Roman" w:hAnsi="Times New Roman" w:cs="Times New Roman"/>
          <w:bCs/>
          <w:sz w:val="24"/>
          <w:szCs w:val="24"/>
        </w:rPr>
        <w:t>administration</w:t>
      </w:r>
      <w:r w:rsidR="00ED0C22" w:rsidRPr="00CE559D">
        <w:rPr>
          <w:rFonts w:ascii="Times New Roman" w:hAnsi="Times New Roman" w:cs="Times New Roman"/>
          <w:bCs/>
          <w:sz w:val="24"/>
          <w:szCs w:val="24"/>
        </w:rPr>
        <w:t xml:space="preserve"> </w:t>
      </w:r>
      <w:commentRangeStart w:id="92"/>
      <w:r w:rsidR="00ED0C22" w:rsidRPr="00CE559D">
        <w:rPr>
          <w:rFonts w:ascii="Times New Roman" w:hAnsi="Times New Roman" w:cs="Times New Roman"/>
          <w:bCs/>
          <w:sz w:val="24"/>
          <w:szCs w:val="24"/>
        </w:rPr>
        <w:t>(</w:t>
      </w:r>
      <w:r w:rsidR="00E57482" w:rsidRPr="00CE559D">
        <w:rPr>
          <w:rFonts w:ascii="Times New Roman" w:hAnsi="Times New Roman" w:cs="Times New Roman"/>
          <w:bCs/>
          <w:sz w:val="24"/>
          <w:szCs w:val="24"/>
        </w:rPr>
        <w:t xml:space="preserve">K-W </w:t>
      </w:r>
      <w:r w:rsidR="00A05CFA" w:rsidRPr="00CE559D">
        <w:rPr>
          <w:rFonts w:ascii="Times New Roman" w:hAnsi="Times New Roman" w:cs="Times New Roman"/>
          <w:bCs/>
          <w:sz w:val="24"/>
          <w:szCs w:val="24"/>
        </w:rPr>
        <w:t xml:space="preserve">chi square = </w:t>
      </w:r>
      <w:r w:rsidR="00E57482" w:rsidRPr="00CE559D">
        <w:rPr>
          <w:rFonts w:ascii="Times New Roman" w:hAnsi="Times New Roman" w:cs="Times New Roman"/>
          <w:bCs/>
          <w:sz w:val="24"/>
          <w:szCs w:val="24"/>
        </w:rPr>
        <w:t>14.35</w:t>
      </w:r>
      <w:r w:rsidR="008A3C87" w:rsidRPr="00CE559D">
        <w:rPr>
          <w:rFonts w:ascii="Times New Roman" w:hAnsi="Times New Roman" w:cs="Times New Roman"/>
          <w:bCs/>
          <w:sz w:val="24"/>
          <w:szCs w:val="24"/>
        </w:rPr>
        <w:t>,</w:t>
      </w:r>
      <w:r w:rsidR="001A6620" w:rsidRPr="00CE559D">
        <w:rPr>
          <w:rFonts w:ascii="Times New Roman" w:hAnsi="Times New Roman" w:cs="Times New Roman"/>
          <w:bCs/>
          <w:i/>
          <w:iCs/>
          <w:sz w:val="24"/>
          <w:szCs w:val="24"/>
        </w:rPr>
        <w:t xml:space="preserve"> P</w:t>
      </w:r>
      <w:r w:rsidR="00842337">
        <w:rPr>
          <w:rFonts w:ascii="Times New Roman" w:hAnsi="Times New Roman" w:cs="Times New Roman"/>
          <w:bCs/>
          <w:i/>
          <w:iCs/>
          <w:sz w:val="24"/>
          <w:szCs w:val="24"/>
        </w:rPr>
        <w:t xml:space="preserve"> &lt;</w:t>
      </w:r>
      <w:r w:rsidR="00ED0C22" w:rsidRPr="00CE559D">
        <w:rPr>
          <w:rFonts w:ascii="Times New Roman" w:hAnsi="Times New Roman" w:cs="Times New Roman"/>
          <w:bCs/>
          <w:i/>
          <w:iCs/>
          <w:sz w:val="24"/>
          <w:szCs w:val="24"/>
        </w:rPr>
        <w:t xml:space="preserve"> </w:t>
      </w:r>
      <w:r w:rsidR="00ED0C22" w:rsidRPr="00CE559D">
        <w:rPr>
          <w:rFonts w:ascii="Times New Roman" w:hAnsi="Times New Roman" w:cs="Times New Roman"/>
          <w:bCs/>
          <w:sz w:val="24"/>
          <w:szCs w:val="24"/>
        </w:rPr>
        <w:t>0.0</w:t>
      </w:r>
      <w:r w:rsidR="00842337">
        <w:rPr>
          <w:rFonts w:ascii="Times New Roman" w:hAnsi="Times New Roman" w:cs="Times New Roman"/>
          <w:bCs/>
          <w:sz w:val="24"/>
          <w:szCs w:val="24"/>
        </w:rPr>
        <w:t>1</w:t>
      </w:r>
      <w:r w:rsidR="00ED0C22" w:rsidRPr="00CE559D">
        <w:rPr>
          <w:rFonts w:ascii="Times New Roman" w:hAnsi="Times New Roman" w:cs="Times New Roman"/>
          <w:bCs/>
          <w:sz w:val="24"/>
          <w:szCs w:val="24"/>
        </w:rPr>
        <w:t>)</w:t>
      </w:r>
      <w:commentRangeEnd w:id="92"/>
      <w:r w:rsidR="000E0363">
        <w:rPr>
          <w:rStyle w:val="CommentReference"/>
        </w:rPr>
        <w:commentReference w:id="92"/>
      </w:r>
      <w:r w:rsidR="00F573D3" w:rsidRPr="00CE559D">
        <w:rPr>
          <w:rFonts w:ascii="Times New Roman" w:hAnsi="Times New Roman" w:cs="Times New Roman"/>
          <w:bCs/>
          <w:sz w:val="24"/>
          <w:szCs w:val="24"/>
        </w:rPr>
        <w:t xml:space="preserve"> (Table </w:t>
      </w:r>
      <w:r w:rsidR="00A05CA7" w:rsidRPr="00CE559D">
        <w:rPr>
          <w:rFonts w:ascii="Times New Roman" w:hAnsi="Times New Roman" w:cs="Times New Roman"/>
          <w:bCs/>
          <w:sz w:val="24"/>
          <w:szCs w:val="24"/>
        </w:rPr>
        <w:t>1</w:t>
      </w:r>
      <w:r w:rsidR="00F573D3" w:rsidRPr="00CE559D">
        <w:rPr>
          <w:rFonts w:ascii="Times New Roman" w:hAnsi="Times New Roman" w:cs="Times New Roman"/>
          <w:bCs/>
          <w:sz w:val="24"/>
          <w:szCs w:val="24"/>
        </w:rPr>
        <w:t>)</w:t>
      </w:r>
      <w:r w:rsidR="00ED0C22" w:rsidRPr="00CE559D">
        <w:rPr>
          <w:rFonts w:ascii="Times New Roman" w:hAnsi="Times New Roman" w:cs="Times New Roman"/>
          <w:bCs/>
          <w:sz w:val="24"/>
          <w:szCs w:val="24"/>
        </w:rPr>
        <w:t xml:space="preserve">. </w:t>
      </w:r>
      <w:r w:rsidR="00FC4F29" w:rsidRPr="00CE559D">
        <w:rPr>
          <w:rFonts w:ascii="Times New Roman" w:hAnsi="Times New Roman" w:cs="Times New Roman"/>
          <w:bCs/>
          <w:sz w:val="24"/>
          <w:szCs w:val="24"/>
        </w:rPr>
        <w:t>The proportion of r</w:t>
      </w:r>
      <w:r w:rsidR="00ED0C22" w:rsidRPr="00CE559D">
        <w:rPr>
          <w:rFonts w:ascii="Times New Roman" w:hAnsi="Times New Roman" w:cs="Times New Roman"/>
          <w:bCs/>
          <w:sz w:val="24"/>
          <w:szCs w:val="24"/>
        </w:rPr>
        <w:t xml:space="preserve">espondents </w:t>
      </w:r>
      <w:r w:rsidR="00FC4F29" w:rsidRPr="00CE559D">
        <w:rPr>
          <w:rFonts w:ascii="Times New Roman" w:hAnsi="Times New Roman" w:cs="Times New Roman"/>
          <w:bCs/>
          <w:sz w:val="24"/>
          <w:szCs w:val="24"/>
        </w:rPr>
        <w:t>indicating</w:t>
      </w:r>
      <w:r w:rsidR="00ED0C22" w:rsidRPr="00CE559D">
        <w:rPr>
          <w:rFonts w:ascii="Times New Roman" w:hAnsi="Times New Roman" w:cs="Times New Roman"/>
          <w:bCs/>
          <w:sz w:val="24"/>
          <w:szCs w:val="24"/>
        </w:rPr>
        <w:t xml:space="preserve"> “very” interested</w:t>
      </w:r>
      <w:r w:rsidR="00FC4F29" w:rsidRPr="00CE559D">
        <w:rPr>
          <w:rFonts w:ascii="Times New Roman" w:hAnsi="Times New Roman" w:cs="Times New Roman"/>
          <w:bCs/>
          <w:sz w:val="24"/>
          <w:szCs w:val="24"/>
        </w:rPr>
        <w:t xml:space="preserve"> in the survey results was highest for those completing a web-based questionnaire</w:t>
      </w:r>
      <w:r w:rsidR="00875744" w:rsidRPr="00CE559D">
        <w:rPr>
          <w:rFonts w:ascii="Times New Roman" w:hAnsi="Times New Roman" w:cs="Times New Roman"/>
          <w:bCs/>
          <w:sz w:val="24"/>
          <w:szCs w:val="24"/>
        </w:rPr>
        <w:t>,</w:t>
      </w:r>
      <w:r w:rsidR="00FC6F19" w:rsidRPr="00CE559D">
        <w:rPr>
          <w:rFonts w:ascii="Times New Roman" w:hAnsi="Times New Roman" w:cs="Times New Roman"/>
          <w:bCs/>
          <w:sz w:val="24"/>
          <w:szCs w:val="24"/>
        </w:rPr>
        <w:t xml:space="preserve"> and pairwise comparisons indicated the distribution of responses among web-based respondents differed from those who responded to the first and second mailings (</w:t>
      </w:r>
      <w:r w:rsidR="00705EDA" w:rsidRPr="00CE559D">
        <w:rPr>
          <w:rFonts w:ascii="Times New Roman" w:hAnsi="Times New Roman" w:cs="Times New Roman"/>
          <w:bCs/>
          <w:sz w:val="24"/>
          <w:szCs w:val="24"/>
        </w:rPr>
        <w:t>adjusted</w:t>
      </w:r>
      <w:del w:id="93" w:author="Caitlin Jeffrey" w:date="2021-01-12T13:36:00Z">
        <w:r w:rsidR="00705EDA" w:rsidRPr="00CE559D" w:rsidDel="006B4893">
          <w:rPr>
            <w:rFonts w:ascii="Times New Roman" w:hAnsi="Times New Roman" w:cs="Times New Roman"/>
            <w:bCs/>
            <w:sz w:val="24"/>
            <w:szCs w:val="24"/>
          </w:rPr>
          <w:delText xml:space="preserve"> </w:delText>
        </w:r>
      </w:del>
      <w:r w:rsidR="001A6620" w:rsidRPr="00CE559D">
        <w:rPr>
          <w:rFonts w:ascii="Times New Roman" w:hAnsi="Times New Roman" w:cs="Times New Roman"/>
          <w:bCs/>
          <w:i/>
          <w:sz w:val="24"/>
          <w:szCs w:val="24"/>
        </w:rPr>
        <w:t xml:space="preserve"> P</w:t>
      </w:r>
      <w:r w:rsidR="00705EDA" w:rsidRPr="00CE559D">
        <w:rPr>
          <w:rFonts w:ascii="Times New Roman" w:hAnsi="Times New Roman" w:cs="Times New Roman"/>
          <w:bCs/>
          <w:i/>
          <w:sz w:val="24"/>
          <w:szCs w:val="24"/>
        </w:rPr>
        <w:t xml:space="preserve"> </w:t>
      </w:r>
      <w:r w:rsidR="00893707" w:rsidRPr="00CE559D">
        <w:rPr>
          <w:rFonts w:ascii="Times New Roman" w:hAnsi="Times New Roman" w:cs="Times New Roman"/>
          <w:bCs/>
          <w:sz w:val="24"/>
          <w:szCs w:val="24"/>
        </w:rPr>
        <w:t>=</w:t>
      </w:r>
      <w:r w:rsidR="00705EDA" w:rsidRPr="00CE559D">
        <w:rPr>
          <w:rFonts w:ascii="Times New Roman" w:hAnsi="Times New Roman" w:cs="Times New Roman"/>
          <w:bCs/>
          <w:sz w:val="24"/>
          <w:szCs w:val="24"/>
        </w:rPr>
        <w:t xml:space="preserve"> 0.02 and </w:t>
      </w:r>
      <w:r w:rsidR="005B0C67">
        <w:rPr>
          <w:rFonts w:ascii="Times New Roman" w:hAnsi="Times New Roman" w:cs="Times New Roman"/>
          <w:bCs/>
          <w:sz w:val="24"/>
          <w:szCs w:val="24"/>
        </w:rPr>
        <w:t>&lt; 0.0</w:t>
      </w:r>
      <w:r w:rsidR="00705EDA" w:rsidRPr="00CE559D">
        <w:rPr>
          <w:rFonts w:ascii="Times New Roman" w:hAnsi="Times New Roman" w:cs="Times New Roman"/>
          <w:bCs/>
          <w:sz w:val="24"/>
          <w:szCs w:val="24"/>
        </w:rPr>
        <w:t>1, respectively). This suggests an interest in the study</w:t>
      </w:r>
      <w:r w:rsidR="00FC6F19" w:rsidRPr="00CE559D">
        <w:rPr>
          <w:rFonts w:ascii="Times New Roman" w:hAnsi="Times New Roman" w:cs="Times New Roman"/>
          <w:bCs/>
          <w:sz w:val="24"/>
          <w:szCs w:val="24"/>
        </w:rPr>
        <w:t xml:space="preserve"> </w:t>
      </w:r>
      <w:r w:rsidR="00875744" w:rsidRPr="00CE559D">
        <w:rPr>
          <w:rFonts w:ascii="Times New Roman" w:hAnsi="Times New Roman" w:cs="Times New Roman"/>
          <w:bCs/>
          <w:sz w:val="24"/>
          <w:szCs w:val="24"/>
        </w:rPr>
        <w:t xml:space="preserve">may have </w:t>
      </w:r>
      <w:r w:rsidR="00703BDB" w:rsidRPr="00CE559D">
        <w:rPr>
          <w:rFonts w:ascii="Times New Roman" w:hAnsi="Times New Roman" w:cs="Times New Roman"/>
          <w:bCs/>
          <w:sz w:val="24"/>
          <w:szCs w:val="24"/>
        </w:rPr>
        <w:t>motivated</w:t>
      </w:r>
      <w:r w:rsidR="00875744" w:rsidRPr="00CE559D">
        <w:rPr>
          <w:rFonts w:ascii="Times New Roman" w:hAnsi="Times New Roman" w:cs="Times New Roman"/>
          <w:bCs/>
          <w:sz w:val="24"/>
          <w:szCs w:val="24"/>
        </w:rPr>
        <w:t xml:space="preserve"> web-based participation</w:t>
      </w:r>
      <w:r w:rsidR="00703BDB" w:rsidRPr="00CE559D">
        <w:rPr>
          <w:rFonts w:ascii="Times New Roman" w:hAnsi="Times New Roman" w:cs="Times New Roman"/>
          <w:bCs/>
          <w:sz w:val="24"/>
          <w:szCs w:val="24"/>
        </w:rPr>
        <w:t>, although it is likely other factors influence</w:t>
      </w:r>
      <w:r w:rsidR="007B5549" w:rsidRPr="00CE559D">
        <w:rPr>
          <w:rFonts w:ascii="Times New Roman" w:hAnsi="Times New Roman" w:cs="Times New Roman"/>
          <w:bCs/>
          <w:sz w:val="24"/>
          <w:szCs w:val="24"/>
        </w:rPr>
        <w:t>d</w:t>
      </w:r>
      <w:r w:rsidR="00893707" w:rsidRPr="00CE559D">
        <w:rPr>
          <w:rFonts w:ascii="Times New Roman" w:hAnsi="Times New Roman" w:cs="Times New Roman"/>
          <w:bCs/>
          <w:sz w:val="24"/>
          <w:szCs w:val="24"/>
        </w:rPr>
        <w:t xml:space="preserve"> the choice between completing a survey on the internet or by mail</w:t>
      </w:r>
      <w:r w:rsidR="00FC4F29" w:rsidRPr="00CE559D">
        <w:rPr>
          <w:rFonts w:ascii="Times New Roman" w:hAnsi="Times New Roman" w:cs="Times New Roman"/>
          <w:bCs/>
          <w:sz w:val="24"/>
          <w:szCs w:val="24"/>
        </w:rPr>
        <w:t xml:space="preserve">. </w:t>
      </w:r>
      <w:r w:rsidR="00BD298E" w:rsidRPr="00CE559D">
        <w:rPr>
          <w:rFonts w:ascii="Times New Roman" w:hAnsi="Times New Roman" w:cs="Times New Roman"/>
          <w:bCs/>
          <w:sz w:val="24"/>
          <w:szCs w:val="24"/>
        </w:rPr>
        <w:t>N</w:t>
      </w:r>
      <w:r w:rsidR="00C86B57" w:rsidRPr="00CE559D">
        <w:rPr>
          <w:rFonts w:ascii="Times New Roman" w:hAnsi="Times New Roman" w:cs="Times New Roman"/>
          <w:bCs/>
          <w:sz w:val="24"/>
          <w:szCs w:val="24"/>
        </w:rPr>
        <w:t xml:space="preserve">either years of dairy farm management experience nor </w:t>
      </w:r>
      <w:r w:rsidR="00C20275" w:rsidRPr="00CE559D">
        <w:rPr>
          <w:rFonts w:ascii="Times New Roman" w:hAnsi="Times New Roman" w:cs="Times New Roman"/>
          <w:bCs/>
          <w:sz w:val="24"/>
          <w:szCs w:val="24"/>
        </w:rPr>
        <w:t xml:space="preserve">total </w:t>
      </w:r>
      <w:r w:rsidR="00C86B57" w:rsidRPr="00CE559D">
        <w:rPr>
          <w:rFonts w:ascii="Times New Roman" w:hAnsi="Times New Roman" w:cs="Times New Roman"/>
          <w:bCs/>
          <w:sz w:val="24"/>
          <w:szCs w:val="24"/>
        </w:rPr>
        <w:t xml:space="preserve">years of organic </w:t>
      </w:r>
      <w:r w:rsidR="00C20275" w:rsidRPr="00CE559D">
        <w:rPr>
          <w:rFonts w:ascii="Times New Roman" w:hAnsi="Times New Roman" w:cs="Times New Roman"/>
          <w:bCs/>
          <w:sz w:val="24"/>
          <w:szCs w:val="24"/>
        </w:rPr>
        <w:t xml:space="preserve">dairy </w:t>
      </w:r>
      <w:r w:rsidR="00C86B57" w:rsidRPr="00CE559D">
        <w:rPr>
          <w:rFonts w:ascii="Times New Roman" w:hAnsi="Times New Roman" w:cs="Times New Roman"/>
          <w:bCs/>
          <w:sz w:val="24"/>
          <w:szCs w:val="24"/>
        </w:rPr>
        <w:t>farming experience were associated with method of survey response</w:t>
      </w:r>
      <w:r w:rsidR="00BD298E" w:rsidRPr="00CE559D">
        <w:rPr>
          <w:rFonts w:ascii="Times New Roman" w:hAnsi="Times New Roman" w:cs="Times New Roman"/>
          <w:bCs/>
          <w:sz w:val="24"/>
          <w:szCs w:val="24"/>
        </w:rPr>
        <w:t xml:space="preserve"> (</w:t>
      </w:r>
      <w:r w:rsidR="001A6620" w:rsidRPr="00CE559D">
        <w:rPr>
          <w:rFonts w:ascii="Times New Roman" w:hAnsi="Times New Roman" w:cs="Times New Roman"/>
          <w:bCs/>
          <w:i/>
          <w:iCs/>
          <w:sz w:val="24"/>
          <w:szCs w:val="24"/>
        </w:rPr>
        <w:t>P</w:t>
      </w:r>
      <w:r w:rsidR="00BD298E" w:rsidRPr="00CE559D">
        <w:rPr>
          <w:rFonts w:ascii="Times New Roman" w:hAnsi="Times New Roman" w:cs="Times New Roman"/>
          <w:bCs/>
          <w:sz w:val="24"/>
          <w:szCs w:val="24"/>
        </w:rPr>
        <w:t xml:space="preserve"> = </w:t>
      </w:r>
      <w:r w:rsidR="00285462" w:rsidRPr="00CE559D">
        <w:rPr>
          <w:rFonts w:ascii="Times New Roman" w:hAnsi="Times New Roman" w:cs="Times New Roman"/>
          <w:bCs/>
          <w:sz w:val="24"/>
          <w:szCs w:val="24"/>
        </w:rPr>
        <w:t>0.73 and 0.74, respectively</w:t>
      </w:r>
      <w:r w:rsidR="00BD298E" w:rsidRPr="00CE559D">
        <w:rPr>
          <w:rFonts w:ascii="Times New Roman" w:hAnsi="Times New Roman" w:cs="Times New Roman"/>
          <w:bCs/>
          <w:sz w:val="24"/>
          <w:szCs w:val="24"/>
        </w:rPr>
        <w:t>)</w:t>
      </w:r>
      <w:r w:rsidR="00C86B57" w:rsidRPr="00CE559D">
        <w:rPr>
          <w:rFonts w:ascii="Times New Roman" w:hAnsi="Times New Roman" w:cs="Times New Roman"/>
          <w:bCs/>
          <w:sz w:val="24"/>
          <w:szCs w:val="24"/>
        </w:rPr>
        <w:t xml:space="preserve">. </w:t>
      </w:r>
    </w:p>
    <w:p w14:paraId="35FB343C" w14:textId="07869D15" w:rsidR="00937F1C" w:rsidRPr="00CE559D" w:rsidRDefault="00346174" w:rsidP="005B6926">
      <w:pPr>
        <w:tabs>
          <w:tab w:val="left" w:pos="360"/>
          <w:tab w:val="left" w:pos="720"/>
        </w:tabs>
        <w:spacing w:after="0" w:line="480" w:lineRule="auto"/>
        <w:rPr>
          <w:rFonts w:ascii="Times New Roman" w:hAnsi="Times New Roman" w:cs="Times New Roman"/>
          <w:bCs/>
          <w:sz w:val="24"/>
          <w:szCs w:val="24"/>
        </w:rPr>
      </w:pPr>
      <w:r w:rsidRPr="00CE559D">
        <w:rPr>
          <w:rFonts w:ascii="Times New Roman" w:hAnsi="Times New Roman" w:cs="Times New Roman"/>
          <w:bCs/>
          <w:sz w:val="24"/>
          <w:szCs w:val="24"/>
        </w:rPr>
        <w:tab/>
      </w:r>
      <w:r w:rsidR="00875744" w:rsidRPr="00CE559D">
        <w:rPr>
          <w:rFonts w:ascii="Times New Roman" w:hAnsi="Times New Roman" w:cs="Times New Roman"/>
          <w:bCs/>
          <w:sz w:val="24"/>
          <w:szCs w:val="24"/>
        </w:rPr>
        <w:t>Completion of 70</w:t>
      </w:r>
      <w:r w:rsidR="00FC4F29" w:rsidRPr="00CE559D">
        <w:rPr>
          <w:rFonts w:ascii="Times New Roman" w:hAnsi="Times New Roman" w:cs="Times New Roman"/>
          <w:bCs/>
          <w:sz w:val="24"/>
          <w:szCs w:val="24"/>
        </w:rPr>
        <w:t xml:space="preserve">% of </w:t>
      </w:r>
      <w:r w:rsidR="00875744" w:rsidRPr="00CE559D">
        <w:rPr>
          <w:rFonts w:ascii="Times New Roman" w:hAnsi="Times New Roman" w:cs="Times New Roman"/>
          <w:bCs/>
          <w:sz w:val="24"/>
          <w:szCs w:val="24"/>
        </w:rPr>
        <w:t>web-based questionnaires occurred</w:t>
      </w:r>
      <w:r w:rsidR="00FC4F29" w:rsidRPr="00CE559D">
        <w:rPr>
          <w:rFonts w:ascii="Times New Roman" w:hAnsi="Times New Roman" w:cs="Times New Roman"/>
          <w:bCs/>
          <w:sz w:val="24"/>
          <w:szCs w:val="24"/>
        </w:rPr>
        <w:t xml:space="preserve"> </w:t>
      </w:r>
      <w:r w:rsidR="009770DA" w:rsidRPr="00CE559D">
        <w:rPr>
          <w:rFonts w:ascii="Times New Roman" w:hAnsi="Times New Roman" w:cs="Times New Roman"/>
          <w:bCs/>
          <w:sz w:val="24"/>
          <w:szCs w:val="24"/>
        </w:rPr>
        <w:t>between 10-13 December 2019, when the fir</w:t>
      </w:r>
      <w:r w:rsidR="001E7298" w:rsidRPr="00CE559D">
        <w:rPr>
          <w:rFonts w:ascii="Times New Roman" w:hAnsi="Times New Roman" w:cs="Times New Roman"/>
          <w:bCs/>
          <w:sz w:val="24"/>
          <w:szCs w:val="24"/>
        </w:rPr>
        <w:t>st media communication went out,</w:t>
      </w:r>
      <w:r w:rsidR="009770DA" w:rsidRPr="00CE559D">
        <w:rPr>
          <w:rFonts w:ascii="Times New Roman" w:hAnsi="Times New Roman" w:cs="Times New Roman"/>
          <w:bCs/>
          <w:sz w:val="24"/>
          <w:szCs w:val="24"/>
        </w:rPr>
        <w:t xml:space="preserve"> and 21-23 December 2019, when the first mailing was delivered</w:t>
      </w:r>
      <w:r w:rsidR="00875744" w:rsidRPr="00CE559D">
        <w:rPr>
          <w:rFonts w:ascii="Times New Roman" w:hAnsi="Times New Roman" w:cs="Times New Roman"/>
          <w:bCs/>
          <w:sz w:val="24"/>
          <w:szCs w:val="24"/>
        </w:rPr>
        <w:t xml:space="preserve">. While this </w:t>
      </w:r>
      <w:r w:rsidR="009770DA" w:rsidRPr="00CE559D">
        <w:rPr>
          <w:rFonts w:ascii="Times New Roman" w:hAnsi="Times New Roman" w:cs="Times New Roman"/>
          <w:bCs/>
          <w:sz w:val="24"/>
          <w:szCs w:val="24"/>
        </w:rPr>
        <w:t>suggests the importance of multiple reminders from varied media, no additional</w:t>
      </w:r>
      <w:r w:rsidR="00C86B57" w:rsidRPr="00CE559D">
        <w:rPr>
          <w:rFonts w:ascii="Times New Roman" w:hAnsi="Times New Roman" w:cs="Times New Roman"/>
          <w:bCs/>
          <w:sz w:val="24"/>
          <w:szCs w:val="24"/>
        </w:rPr>
        <w:t xml:space="preserve"> web-based</w:t>
      </w:r>
      <w:r w:rsidR="009770DA" w:rsidRPr="00CE559D">
        <w:rPr>
          <w:rFonts w:ascii="Times New Roman" w:hAnsi="Times New Roman" w:cs="Times New Roman"/>
          <w:bCs/>
          <w:sz w:val="24"/>
          <w:szCs w:val="24"/>
        </w:rPr>
        <w:t xml:space="preserve"> participation occurred after the </w:t>
      </w:r>
      <w:r w:rsidR="002C445A" w:rsidRPr="00CE559D">
        <w:rPr>
          <w:rFonts w:ascii="Times New Roman" w:hAnsi="Times New Roman" w:cs="Times New Roman"/>
          <w:bCs/>
          <w:sz w:val="24"/>
          <w:szCs w:val="24"/>
        </w:rPr>
        <w:t>tele</w:t>
      </w:r>
      <w:r w:rsidR="006217E3" w:rsidRPr="00CE559D">
        <w:rPr>
          <w:rFonts w:ascii="Times New Roman" w:hAnsi="Times New Roman" w:cs="Times New Roman"/>
          <w:bCs/>
          <w:sz w:val="24"/>
          <w:szCs w:val="24"/>
        </w:rPr>
        <w:t>phone reminder</w:t>
      </w:r>
      <w:r w:rsidR="009770DA" w:rsidRPr="00CE559D">
        <w:rPr>
          <w:rFonts w:ascii="Times New Roman" w:hAnsi="Times New Roman" w:cs="Times New Roman"/>
          <w:bCs/>
          <w:sz w:val="24"/>
          <w:szCs w:val="24"/>
        </w:rPr>
        <w:t xml:space="preserve"> or second mailing</w:t>
      </w:r>
      <w:r w:rsidR="001E7298" w:rsidRPr="00CE559D">
        <w:rPr>
          <w:rFonts w:ascii="Times New Roman" w:hAnsi="Times New Roman" w:cs="Times New Roman"/>
          <w:bCs/>
          <w:sz w:val="24"/>
          <w:szCs w:val="24"/>
        </w:rPr>
        <w:t xml:space="preserve">, further </w:t>
      </w:r>
      <w:r w:rsidR="006217E3" w:rsidRPr="00CE559D">
        <w:rPr>
          <w:rFonts w:ascii="Times New Roman" w:hAnsi="Times New Roman" w:cs="Times New Roman"/>
          <w:bCs/>
          <w:sz w:val="24"/>
          <w:szCs w:val="24"/>
        </w:rPr>
        <w:t xml:space="preserve">supporting </w:t>
      </w:r>
      <w:r w:rsidR="00285462" w:rsidRPr="00CE559D">
        <w:rPr>
          <w:rFonts w:ascii="Times New Roman" w:hAnsi="Times New Roman" w:cs="Times New Roman"/>
          <w:bCs/>
          <w:sz w:val="24"/>
          <w:szCs w:val="24"/>
        </w:rPr>
        <w:t>our speculation</w:t>
      </w:r>
      <w:r w:rsidR="001E7298" w:rsidRPr="00CE559D">
        <w:rPr>
          <w:rFonts w:ascii="Times New Roman" w:hAnsi="Times New Roman" w:cs="Times New Roman"/>
          <w:bCs/>
          <w:sz w:val="24"/>
          <w:szCs w:val="24"/>
        </w:rPr>
        <w:t xml:space="preserve"> that web-based participation </w:t>
      </w:r>
      <w:r w:rsidR="00C86B57" w:rsidRPr="00CE559D">
        <w:rPr>
          <w:rFonts w:ascii="Times New Roman" w:hAnsi="Times New Roman" w:cs="Times New Roman"/>
          <w:bCs/>
          <w:sz w:val="24"/>
          <w:szCs w:val="24"/>
        </w:rPr>
        <w:t>was</w:t>
      </w:r>
      <w:r w:rsidR="001E7298" w:rsidRPr="00CE559D">
        <w:rPr>
          <w:rFonts w:ascii="Times New Roman" w:hAnsi="Times New Roman" w:cs="Times New Roman"/>
          <w:bCs/>
          <w:sz w:val="24"/>
          <w:szCs w:val="24"/>
        </w:rPr>
        <w:t xml:space="preserve"> related to interest level</w:t>
      </w:r>
      <w:r w:rsidR="00285462" w:rsidRPr="00CE559D">
        <w:rPr>
          <w:rFonts w:ascii="Times New Roman" w:hAnsi="Times New Roman" w:cs="Times New Roman"/>
          <w:bCs/>
          <w:sz w:val="24"/>
          <w:szCs w:val="24"/>
        </w:rPr>
        <w:t>, or to timing of initial social media advertisements, among other factors</w:t>
      </w:r>
      <w:r w:rsidR="001E7298" w:rsidRPr="00CE559D">
        <w:rPr>
          <w:rFonts w:ascii="Times New Roman" w:hAnsi="Times New Roman" w:cs="Times New Roman"/>
          <w:bCs/>
          <w:sz w:val="24"/>
          <w:szCs w:val="24"/>
        </w:rPr>
        <w:t>.</w:t>
      </w:r>
      <w:r w:rsidR="00875744" w:rsidRPr="00CE559D">
        <w:rPr>
          <w:rFonts w:ascii="Times New Roman" w:hAnsi="Times New Roman" w:cs="Times New Roman"/>
          <w:bCs/>
          <w:sz w:val="24"/>
          <w:szCs w:val="24"/>
        </w:rPr>
        <w:t xml:space="preserve"> </w:t>
      </w:r>
      <w:r w:rsidR="00ED0C22" w:rsidRPr="00CE559D">
        <w:rPr>
          <w:rFonts w:ascii="Times New Roman" w:hAnsi="Times New Roman" w:cs="Times New Roman"/>
          <w:bCs/>
          <w:sz w:val="24"/>
          <w:szCs w:val="24"/>
        </w:rPr>
        <w:t>In contrast, respondents to the second mail</w:t>
      </w:r>
      <w:r w:rsidR="00FC4F29" w:rsidRPr="00CE559D">
        <w:rPr>
          <w:rFonts w:ascii="Times New Roman" w:hAnsi="Times New Roman" w:cs="Times New Roman"/>
          <w:bCs/>
          <w:sz w:val="24"/>
          <w:szCs w:val="24"/>
        </w:rPr>
        <w:t xml:space="preserve">ing had the lowest proportion of “very” interested and a high proportion </w:t>
      </w:r>
      <w:r w:rsidR="00875744" w:rsidRPr="00CE559D">
        <w:rPr>
          <w:rFonts w:ascii="Times New Roman" w:hAnsi="Times New Roman" w:cs="Times New Roman"/>
          <w:bCs/>
          <w:sz w:val="24"/>
          <w:szCs w:val="24"/>
        </w:rPr>
        <w:t>with</w:t>
      </w:r>
      <w:r w:rsidR="00ED0C22" w:rsidRPr="00CE559D">
        <w:rPr>
          <w:rFonts w:ascii="Times New Roman" w:hAnsi="Times New Roman" w:cs="Times New Roman"/>
          <w:bCs/>
          <w:sz w:val="24"/>
          <w:szCs w:val="24"/>
        </w:rPr>
        <w:t xml:space="preserve"> no </w:t>
      </w:r>
      <w:r w:rsidR="00ED0C22" w:rsidRPr="00CE559D">
        <w:rPr>
          <w:rFonts w:ascii="Times New Roman" w:hAnsi="Times New Roman" w:cs="Times New Roman"/>
          <w:bCs/>
          <w:sz w:val="24"/>
          <w:szCs w:val="24"/>
        </w:rPr>
        <w:lastRenderedPageBreak/>
        <w:t>interest</w:t>
      </w:r>
      <w:r w:rsidR="00C20275" w:rsidRPr="00CE559D">
        <w:rPr>
          <w:rFonts w:ascii="Times New Roman" w:hAnsi="Times New Roman" w:cs="Times New Roman"/>
          <w:bCs/>
          <w:sz w:val="24"/>
          <w:szCs w:val="24"/>
        </w:rPr>
        <w:t xml:space="preserve"> in survey results</w:t>
      </w:r>
      <w:r w:rsidR="00ED0C22" w:rsidRPr="00CE559D">
        <w:rPr>
          <w:rFonts w:ascii="Times New Roman" w:hAnsi="Times New Roman" w:cs="Times New Roman"/>
          <w:bCs/>
          <w:sz w:val="24"/>
          <w:szCs w:val="24"/>
        </w:rPr>
        <w:t xml:space="preserve">. </w:t>
      </w:r>
      <w:r w:rsidR="00F573D3" w:rsidRPr="00CE559D">
        <w:rPr>
          <w:rFonts w:ascii="Times New Roman" w:hAnsi="Times New Roman" w:cs="Times New Roman"/>
          <w:bCs/>
          <w:sz w:val="24"/>
          <w:szCs w:val="24"/>
        </w:rPr>
        <w:t xml:space="preserve">Respondents </w:t>
      </w:r>
      <w:r w:rsidR="00FC4F29" w:rsidRPr="00CE559D">
        <w:rPr>
          <w:rFonts w:ascii="Times New Roman" w:hAnsi="Times New Roman" w:cs="Times New Roman"/>
          <w:bCs/>
          <w:sz w:val="24"/>
          <w:szCs w:val="24"/>
        </w:rPr>
        <w:t>interviewed</w:t>
      </w:r>
      <w:r w:rsidR="00F573D3" w:rsidRPr="00CE559D">
        <w:rPr>
          <w:rFonts w:ascii="Times New Roman" w:hAnsi="Times New Roman" w:cs="Times New Roman"/>
          <w:bCs/>
          <w:sz w:val="24"/>
          <w:szCs w:val="24"/>
        </w:rPr>
        <w:t xml:space="preserve"> by </w:t>
      </w:r>
      <w:r w:rsidR="002C445A" w:rsidRPr="00CE559D">
        <w:rPr>
          <w:rFonts w:ascii="Times New Roman" w:hAnsi="Times New Roman" w:cs="Times New Roman"/>
          <w:bCs/>
          <w:sz w:val="24"/>
          <w:szCs w:val="24"/>
        </w:rPr>
        <w:t>tele</w:t>
      </w:r>
      <w:r w:rsidR="00F573D3" w:rsidRPr="00CE559D">
        <w:rPr>
          <w:rFonts w:ascii="Times New Roman" w:hAnsi="Times New Roman" w:cs="Times New Roman"/>
          <w:bCs/>
          <w:sz w:val="24"/>
          <w:szCs w:val="24"/>
        </w:rPr>
        <w:t>phone also had a high</w:t>
      </w:r>
      <w:r w:rsidR="008A37C0" w:rsidRPr="00CE559D">
        <w:rPr>
          <w:rFonts w:ascii="Times New Roman" w:hAnsi="Times New Roman" w:cs="Times New Roman"/>
          <w:bCs/>
          <w:sz w:val="24"/>
          <w:szCs w:val="24"/>
        </w:rPr>
        <w:t xml:space="preserve"> level of interest (56% “very”).</w:t>
      </w:r>
      <w:r w:rsidR="0080298F" w:rsidRPr="00CE559D">
        <w:rPr>
          <w:rFonts w:ascii="Times New Roman" w:hAnsi="Times New Roman" w:cs="Times New Roman"/>
          <w:bCs/>
          <w:sz w:val="24"/>
          <w:szCs w:val="24"/>
        </w:rPr>
        <w:t xml:space="preserve"> </w:t>
      </w:r>
      <w:r w:rsidR="0080298F" w:rsidRPr="00994760">
        <w:rPr>
          <w:rFonts w:ascii="Times New Roman" w:hAnsi="Times New Roman" w:cs="Times New Roman"/>
          <w:bCs/>
          <w:sz w:val="24"/>
          <w:szCs w:val="24"/>
        </w:rPr>
        <w:t xml:space="preserve">It </w:t>
      </w:r>
      <w:r w:rsidR="00285462" w:rsidRPr="00994760">
        <w:rPr>
          <w:rFonts w:ascii="Times New Roman" w:hAnsi="Times New Roman" w:cs="Times New Roman"/>
          <w:bCs/>
          <w:sz w:val="24"/>
          <w:szCs w:val="24"/>
        </w:rPr>
        <w:t>is</w:t>
      </w:r>
      <w:r w:rsidR="0080298F" w:rsidRPr="00994760">
        <w:rPr>
          <w:rFonts w:ascii="Times New Roman" w:hAnsi="Times New Roman" w:cs="Times New Roman"/>
          <w:bCs/>
          <w:sz w:val="24"/>
          <w:szCs w:val="24"/>
        </w:rPr>
        <w:t xml:space="preserve"> possible that web-based respondents would have also responded </w:t>
      </w:r>
      <w:r w:rsidR="00285462" w:rsidRPr="00994760">
        <w:rPr>
          <w:rFonts w:ascii="Times New Roman" w:hAnsi="Times New Roman" w:cs="Times New Roman"/>
          <w:bCs/>
          <w:sz w:val="24"/>
          <w:szCs w:val="24"/>
        </w:rPr>
        <w:t xml:space="preserve">readily </w:t>
      </w:r>
      <w:r w:rsidR="0080298F" w:rsidRPr="00994760">
        <w:rPr>
          <w:rFonts w:ascii="Times New Roman" w:hAnsi="Times New Roman" w:cs="Times New Roman"/>
          <w:bCs/>
          <w:sz w:val="24"/>
          <w:szCs w:val="24"/>
        </w:rPr>
        <w:t xml:space="preserve">to the mail survey or </w:t>
      </w:r>
      <w:r w:rsidR="002C445A" w:rsidRPr="00994760">
        <w:rPr>
          <w:rFonts w:ascii="Times New Roman" w:hAnsi="Times New Roman" w:cs="Times New Roman"/>
          <w:bCs/>
          <w:sz w:val="24"/>
          <w:szCs w:val="24"/>
        </w:rPr>
        <w:t>tele</w:t>
      </w:r>
      <w:r w:rsidR="0080298F" w:rsidRPr="00994760">
        <w:rPr>
          <w:rFonts w:ascii="Times New Roman" w:hAnsi="Times New Roman" w:cs="Times New Roman"/>
          <w:bCs/>
          <w:sz w:val="24"/>
          <w:szCs w:val="24"/>
        </w:rPr>
        <w:t xml:space="preserve">phone call, had they not first filled out the web survey. </w:t>
      </w:r>
      <w:r w:rsidR="00605961" w:rsidRPr="00994760">
        <w:rPr>
          <w:rFonts w:ascii="Times New Roman" w:hAnsi="Times New Roman" w:cs="Times New Roman"/>
          <w:bCs/>
          <w:sz w:val="24"/>
          <w:szCs w:val="24"/>
        </w:rPr>
        <w:t>While</w:t>
      </w:r>
      <w:r w:rsidR="004F7801" w:rsidRPr="00994760">
        <w:rPr>
          <w:rFonts w:ascii="Times New Roman" w:hAnsi="Times New Roman" w:cs="Times New Roman"/>
          <w:bCs/>
          <w:sz w:val="24"/>
          <w:szCs w:val="24"/>
        </w:rPr>
        <w:t xml:space="preserve"> r</w:t>
      </w:r>
      <w:r w:rsidR="00E33822" w:rsidRPr="00994760">
        <w:rPr>
          <w:rFonts w:ascii="Times New Roman" w:hAnsi="Times New Roman" w:cs="Times New Roman"/>
          <w:bCs/>
          <w:sz w:val="24"/>
          <w:szCs w:val="24"/>
        </w:rPr>
        <w:t xml:space="preserve">esponse </w:t>
      </w:r>
      <w:r w:rsidR="00E87F45" w:rsidRPr="00994760">
        <w:rPr>
          <w:rFonts w:ascii="Times New Roman" w:hAnsi="Times New Roman" w:cs="Times New Roman"/>
          <w:bCs/>
          <w:sz w:val="24"/>
          <w:szCs w:val="24"/>
        </w:rPr>
        <w:t xml:space="preserve">rates for internet-based questionnaires may be lower than </w:t>
      </w:r>
      <w:r w:rsidR="00E90BDE" w:rsidRPr="00994760">
        <w:rPr>
          <w:rFonts w:ascii="Times New Roman" w:hAnsi="Times New Roman" w:cs="Times New Roman"/>
          <w:bCs/>
          <w:sz w:val="24"/>
          <w:szCs w:val="24"/>
        </w:rPr>
        <w:t>mail-based</w:t>
      </w:r>
      <w:r w:rsidR="00605961" w:rsidRPr="00994760">
        <w:rPr>
          <w:rFonts w:ascii="Times New Roman" w:hAnsi="Times New Roman" w:cs="Times New Roman"/>
          <w:bCs/>
          <w:sz w:val="24"/>
          <w:szCs w:val="24"/>
        </w:rPr>
        <w:t xml:space="preserve"> surveys</w:t>
      </w:r>
      <w:r w:rsidR="00E87F45" w:rsidRPr="000606E6">
        <w:rPr>
          <w:rFonts w:ascii="Times New Roman" w:hAnsi="Times New Roman" w:cs="Times New Roman"/>
          <w:bCs/>
          <w:sz w:val="24"/>
          <w:szCs w:val="24"/>
        </w:rPr>
        <w:t xml:space="preserve">, </w:t>
      </w:r>
      <w:r w:rsidR="00605961" w:rsidRPr="000606E6">
        <w:rPr>
          <w:rFonts w:ascii="Times New Roman" w:hAnsi="Times New Roman" w:cs="Times New Roman"/>
          <w:bCs/>
          <w:sz w:val="24"/>
          <w:szCs w:val="24"/>
        </w:rPr>
        <w:t xml:space="preserve">when evaluated in a survey of American households, </w:t>
      </w:r>
      <w:r w:rsidR="00E87F45" w:rsidRPr="004A3011">
        <w:rPr>
          <w:rFonts w:ascii="Times New Roman" w:hAnsi="Times New Roman" w:cs="Times New Roman"/>
          <w:bCs/>
          <w:sz w:val="24"/>
          <w:szCs w:val="24"/>
        </w:rPr>
        <w:t>internet tools</w:t>
      </w:r>
      <w:r w:rsidR="004F7801" w:rsidRPr="004A3011">
        <w:rPr>
          <w:rFonts w:ascii="Times New Roman" w:hAnsi="Times New Roman" w:cs="Times New Roman"/>
          <w:bCs/>
          <w:sz w:val="24"/>
          <w:szCs w:val="24"/>
        </w:rPr>
        <w:t xml:space="preserve"> </w:t>
      </w:r>
      <w:r w:rsidR="00605961" w:rsidRPr="00E91661">
        <w:rPr>
          <w:rFonts w:ascii="Times New Roman" w:hAnsi="Times New Roman" w:cs="Times New Roman"/>
          <w:bCs/>
          <w:sz w:val="24"/>
          <w:szCs w:val="24"/>
        </w:rPr>
        <w:t>did not appear to</w:t>
      </w:r>
      <w:r w:rsidR="004F7801" w:rsidRPr="00E91661">
        <w:rPr>
          <w:rFonts w:ascii="Times New Roman" w:hAnsi="Times New Roman" w:cs="Times New Roman"/>
          <w:bCs/>
          <w:sz w:val="24"/>
          <w:szCs w:val="24"/>
        </w:rPr>
        <w:t xml:space="preserve"> </w:t>
      </w:r>
      <w:r w:rsidR="00DD4205" w:rsidRPr="00E91661">
        <w:rPr>
          <w:rFonts w:ascii="Times New Roman" w:hAnsi="Times New Roman" w:cs="Times New Roman"/>
          <w:bCs/>
          <w:sz w:val="24"/>
          <w:szCs w:val="24"/>
        </w:rPr>
        <w:t>exhibit</w:t>
      </w:r>
      <w:r w:rsidR="00E87F45" w:rsidRPr="00E91661">
        <w:rPr>
          <w:rFonts w:ascii="Times New Roman" w:hAnsi="Times New Roman" w:cs="Times New Roman"/>
          <w:bCs/>
          <w:sz w:val="24"/>
          <w:szCs w:val="24"/>
        </w:rPr>
        <w:t xml:space="preserve"> </w:t>
      </w:r>
      <w:r w:rsidR="00DD4205" w:rsidRPr="00E91661">
        <w:rPr>
          <w:rFonts w:ascii="Times New Roman" w:hAnsi="Times New Roman" w:cs="Times New Roman"/>
          <w:bCs/>
          <w:sz w:val="24"/>
          <w:szCs w:val="24"/>
        </w:rPr>
        <w:t xml:space="preserve">item </w:t>
      </w:r>
      <w:r w:rsidR="00E87F45" w:rsidRPr="00E91661">
        <w:rPr>
          <w:rFonts w:ascii="Times New Roman" w:hAnsi="Times New Roman" w:cs="Times New Roman"/>
          <w:bCs/>
          <w:sz w:val="24"/>
          <w:szCs w:val="24"/>
        </w:rPr>
        <w:t xml:space="preserve">non-response bias </w:t>
      </w:r>
      <w:r w:rsidR="00E33822" w:rsidRPr="00E91661">
        <w:rPr>
          <w:rFonts w:ascii="Times New Roman" w:hAnsi="Times New Roman" w:cs="Times New Roman"/>
          <w:bCs/>
          <w:sz w:val="24"/>
          <w:szCs w:val="24"/>
        </w:rPr>
        <w:t>(Hudson et al., 2004)</w:t>
      </w:r>
      <w:r w:rsidR="00E87F45" w:rsidRPr="00E91661">
        <w:rPr>
          <w:rFonts w:ascii="Times New Roman" w:hAnsi="Times New Roman" w:cs="Times New Roman"/>
          <w:bCs/>
          <w:sz w:val="24"/>
          <w:szCs w:val="24"/>
        </w:rPr>
        <w:t xml:space="preserve">. </w:t>
      </w:r>
      <w:r w:rsidR="0049298D" w:rsidRPr="00E91661">
        <w:rPr>
          <w:rFonts w:ascii="Times New Roman" w:hAnsi="Times New Roman" w:cs="Times New Roman"/>
          <w:bCs/>
          <w:sz w:val="24"/>
          <w:szCs w:val="24"/>
        </w:rPr>
        <w:t>In the context of our survey</w:t>
      </w:r>
      <w:r w:rsidR="00E70E78" w:rsidRPr="00437F6E">
        <w:rPr>
          <w:rFonts w:ascii="Times New Roman" w:hAnsi="Times New Roman" w:cs="Times New Roman"/>
          <w:bCs/>
          <w:sz w:val="24"/>
          <w:szCs w:val="24"/>
        </w:rPr>
        <w:t>,</w:t>
      </w:r>
      <w:r w:rsidR="0049298D" w:rsidRPr="00437F6E">
        <w:rPr>
          <w:rFonts w:ascii="Times New Roman" w:hAnsi="Times New Roman" w:cs="Times New Roman"/>
          <w:bCs/>
          <w:sz w:val="24"/>
          <w:szCs w:val="24"/>
        </w:rPr>
        <w:t xml:space="preserve"> the addition of an internet-based approach did not significantly increase the cost of our survey and had some advantages in ease of data processing. </w:t>
      </w:r>
      <w:r w:rsidR="00E87F45" w:rsidRPr="00EE1C90">
        <w:rPr>
          <w:rFonts w:ascii="Times New Roman" w:hAnsi="Times New Roman" w:cs="Times New Roman"/>
          <w:bCs/>
          <w:sz w:val="24"/>
          <w:szCs w:val="24"/>
        </w:rPr>
        <w:t>We speculate that internet-based administration can be an effective supplement</w:t>
      </w:r>
      <w:r w:rsidR="00937F1C" w:rsidRPr="00B82008">
        <w:rPr>
          <w:rFonts w:ascii="Times New Roman" w:hAnsi="Times New Roman" w:cs="Times New Roman"/>
          <w:bCs/>
          <w:sz w:val="24"/>
          <w:szCs w:val="24"/>
        </w:rPr>
        <w:t xml:space="preserve">al option </w:t>
      </w:r>
      <w:r w:rsidR="00E87F45" w:rsidRPr="00B82008">
        <w:rPr>
          <w:rFonts w:ascii="Times New Roman" w:hAnsi="Times New Roman" w:cs="Times New Roman"/>
          <w:bCs/>
          <w:sz w:val="24"/>
          <w:szCs w:val="24"/>
        </w:rPr>
        <w:t>to mailed</w:t>
      </w:r>
      <w:r w:rsidR="0049298D" w:rsidRPr="00B82008">
        <w:rPr>
          <w:rFonts w:ascii="Times New Roman" w:hAnsi="Times New Roman" w:cs="Times New Roman"/>
          <w:bCs/>
          <w:sz w:val="24"/>
          <w:szCs w:val="24"/>
        </w:rPr>
        <w:t xml:space="preserve"> questionnaires</w:t>
      </w:r>
      <w:r w:rsidR="00937F1C" w:rsidRPr="00B82008">
        <w:rPr>
          <w:rFonts w:ascii="Times New Roman" w:hAnsi="Times New Roman" w:cs="Times New Roman"/>
          <w:bCs/>
          <w:sz w:val="24"/>
          <w:szCs w:val="24"/>
        </w:rPr>
        <w:t>. Ad</w:t>
      </w:r>
      <w:r w:rsidR="0049298D" w:rsidRPr="00B82008">
        <w:rPr>
          <w:rFonts w:ascii="Times New Roman" w:hAnsi="Times New Roman" w:cs="Times New Roman"/>
          <w:bCs/>
          <w:sz w:val="24"/>
          <w:szCs w:val="24"/>
        </w:rPr>
        <w:t xml:space="preserve">ditional research is needed to determine if </w:t>
      </w:r>
      <w:r w:rsidR="00C4007B" w:rsidRPr="00B82008">
        <w:rPr>
          <w:rFonts w:ascii="Times New Roman" w:hAnsi="Times New Roman" w:cs="Times New Roman"/>
          <w:bCs/>
          <w:sz w:val="24"/>
          <w:szCs w:val="24"/>
        </w:rPr>
        <w:t>internet-based questionnaires are</w:t>
      </w:r>
      <w:r w:rsidR="0049298D" w:rsidRPr="00B82008">
        <w:rPr>
          <w:rFonts w:ascii="Times New Roman" w:hAnsi="Times New Roman" w:cs="Times New Roman"/>
          <w:bCs/>
          <w:sz w:val="24"/>
          <w:szCs w:val="24"/>
        </w:rPr>
        <w:t xml:space="preserve"> a suitable mode of administration when used as the only option for farmer populations</w:t>
      </w:r>
      <w:r w:rsidR="00DD4205" w:rsidRPr="00B82008">
        <w:rPr>
          <w:rFonts w:ascii="Times New Roman" w:hAnsi="Times New Roman" w:cs="Times New Roman"/>
          <w:bCs/>
          <w:sz w:val="24"/>
          <w:szCs w:val="24"/>
        </w:rPr>
        <w:t xml:space="preserve">, especially given potential issues related </w:t>
      </w:r>
      <w:r w:rsidR="00137A9F">
        <w:rPr>
          <w:rFonts w:ascii="Times New Roman" w:hAnsi="Times New Roman" w:cs="Times New Roman"/>
          <w:bCs/>
          <w:sz w:val="24"/>
          <w:szCs w:val="24"/>
        </w:rPr>
        <w:t xml:space="preserve">to </w:t>
      </w:r>
      <w:r w:rsidR="00DD4205" w:rsidRPr="00B82008">
        <w:rPr>
          <w:rFonts w:ascii="Times New Roman" w:hAnsi="Times New Roman" w:cs="Times New Roman"/>
          <w:bCs/>
          <w:sz w:val="24"/>
          <w:szCs w:val="24"/>
        </w:rPr>
        <w:t xml:space="preserve">internet coverage in rural areas and possible </w:t>
      </w:r>
      <w:r w:rsidR="00DD4205" w:rsidRPr="009506E3">
        <w:rPr>
          <w:rFonts w:ascii="Times New Roman" w:hAnsi="Times New Roman" w:cs="Times New Roman"/>
          <w:bCs/>
          <w:sz w:val="24"/>
          <w:szCs w:val="24"/>
        </w:rPr>
        <w:t>self-selection bias related to</w:t>
      </w:r>
      <w:r w:rsidR="00DD4205" w:rsidRPr="009506E3">
        <w:rPr>
          <w:bCs/>
        </w:rPr>
        <w:t xml:space="preserve"> </w:t>
      </w:r>
      <w:r w:rsidR="00DD4205" w:rsidRPr="009506E3">
        <w:rPr>
          <w:rFonts w:ascii="Times New Roman" w:hAnsi="Times New Roman" w:cs="Times New Roman"/>
          <w:bCs/>
          <w:sz w:val="24"/>
          <w:szCs w:val="24"/>
        </w:rPr>
        <w:t xml:space="preserve">demographic variables such as age (Hudson et al., 2004). </w:t>
      </w:r>
      <w:r w:rsidR="0049298D" w:rsidRPr="009506E3">
        <w:rPr>
          <w:rFonts w:ascii="Times New Roman" w:hAnsi="Times New Roman" w:cs="Times New Roman"/>
          <w:bCs/>
          <w:sz w:val="24"/>
          <w:szCs w:val="24"/>
        </w:rPr>
        <w:t xml:space="preserve"> </w:t>
      </w:r>
    </w:p>
    <w:p w14:paraId="5752FC83" w14:textId="31BEE3A9" w:rsidR="00133A50" w:rsidRPr="00CE559D" w:rsidRDefault="00937F1C" w:rsidP="00CE117F">
      <w:pPr>
        <w:tabs>
          <w:tab w:val="left" w:pos="360"/>
          <w:tab w:val="left" w:pos="720"/>
        </w:tabs>
        <w:spacing w:after="0" w:line="480" w:lineRule="auto"/>
        <w:rPr>
          <w:rFonts w:ascii="Times New Roman" w:hAnsi="Times New Roman" w:cs="Times New Roman"/>
          <w:bCs/>
          <w:sz w:val="24"/>
          <w:szCs w:val="24"/>
        </w:rPr>
      </w:pPr>
      <w:r w:rsidRPr="00CE559D">
        <w:rPr>
          <w:rFonts w:ascii="Times New Roman" w:hAnsi="Times New Roman" w:cs="Times New Roman"/>
          <w:bCs/>
          <w:sz w:val="24"/>
          <w:szCs w:val="24"/>
        </w:rPr>
        <w:tab/>
      </w:r>
      <w:r w:rsidR="00C20275" w:rsidRPr="00CE559D">
        <w:rPr>
          <w:rFonts w:ascii="Times New Roman" w:hAnsi="Times New Roman" w:cs="Times New Roman"/>
          <w:bCs/>
          <w:sz w:val="24"/>
          <w:szCs w:val="24"/>
        </w:rPr>
        <w:t>The</w:t>
      </w:r>
      <w:r w:rsidR="00350266" w:rsidRPr="00CE559D">
        <w:rPr>
          <w:rFonts w:ascii="Times New Roman" w:hAnsi="Times New Roman" w:cs="Times New Roman"/>
          <w:bCs/>
          <w:sz w:val="24"/>
          <w:szCs w:val="24"/>
        </w:rPr>
        <w:t xml:space="preserve"> </w:t>
      </w:r>
      <w:r w:rsidRPr="00CE559D">
        <w:rPr>
          <w:rFonts w:ascii="Times New Roman" w:hAnsi="Times New Roman" w:cs="Times New Roman"/>
          <w:bCs/>
          <w:sz w:val="24"/>
          <w:szCs w:val="24"/>
        </w:rPr>
        <w:t xml:space="preserve">short survey length </w:t>
      </w:r>
      <w:r w:rsidR="008A37C0" w:rsidRPr="00CE559D">
        <w:rPr>
          <w:rFonts w:ascii="Times New Roman" w:hAnsi="Times New Roman" w:cs="Times New Roman"/>
          <w:bCs/>
          <w:sz w:val="24"/>
          <w:szCs w:val="24"/>
        </w:rPr>
        <w:t xml:space="preserve">may </w:t>
      </w:r>
      <w:r w:rsidR="00C20275" w:rsidRPr="00CE559D">
        <w:rPr>
          <w:rFonts w:ascii="Times New Roman" w:hAnsi="Times New Roman" w:cs="Times New Roman"/>
          <w:bCs/>
          <w:sz w:val="24"/>
          <w:szCs w:val="24"/>
        </w:rPr>
        <w:t xml:space="preserve">also </w:t>
      </w:r>
      <w:r w:rsidR="008A37C0" w:rsidRPr="00CE559D">
        <w:rPr>
          <w:rFonts w:ascii="Times New Roman" w:hAnsi="Times New Roman" w:cs="Times New Roman"/>
          <w:bCs/>
          <w:sz w:val="24"/>
          <w:szCs w:val="24"/>
        </w:rPr>
        <w:t>have contributed to the high response rate</w:t>
      </w:r>
      <w:r w:rsidRPr="00CE559D">
        <w:rPr>
          <w:rFonts w:ascii="Times New Roman" w:hAnsi="Times New Roman" w:cs="Times New Roman"/>
          <w:bCs/>
          <w:sz w:val="24"/>
          <w:szCs w:val="24"/>
        </w:rPr>
        <w:t>. Conversely, the length</w:t>
      </w:r>
      <w:r w:rsidR="008A37C0" w:rsidRPr="00CE559D">
        <w:rPr>
          <w:rFonts w:ascii="Times New Roman" w:hAnsi="Times New Roman" w:cs="Times New Roman"/>
          <w:bCs/>
          <w:sz w:val="24"/>
          <w:szCs w:val="24"/>
        </w:rPr>
        <w:t xml:space="preserve"> </w:t>
      </w:r>
      <w:r w:rsidR="00C20275" w:rsidRPr="00CE559D">
        <w:rPr>
          <w:rFonts w:ascii="Times New Roman" w:hAnsi="Times New Roman" w:cs="Times New Roman"/>
          <w:bCs/>
          <w:sz w:val="24"/>
          <w:szCs w:val="24"/>
        </w:rPr>
        <w:t>wa</w:t>
      </w:r>
      <w:r w:rsidR="008A37C0" w:rsidRPr="00CE559D">
        <w:rPr>
          <w:rFonts w:ascii="Times New Roman" w:hAnsi="Times New Roman" w:cs="Times New Roman"/>
          <w:bCs/>
          <w:sz w:val="24"/>
          <w:szCs w:val="24"/>
        </w:rPr>
        <w:t>s</w:t>
      </w:r>
      <w:r w:rsidR="005F653D" w:rsidRPr="00CE559D">
        <w:rPr>
          <w:rFonts w:ascii="Times New Roman" w:hAnsi="Times New Roman" w:cs="Times New Roman"/>
          <w:bCs/>
          <w:sz w:val="24"/>
          <w:szCs w:val="24"/>
        </w:rPr>
        <w:t xml:space="preserve"> also</w:t>
      </w:r>
      <w:r w:rsidR="008A37C0" w:rsidRPr="00CE559D">
        <w:rPr>
          <w:rFonts w:ascii="Times New Roman" w:hAnsi="Times New Roman" w:cs="Times New Roman"/>
          <w:bCs/>
          <w:sz w:val="24"/>
          <w:szCs w:val="24"/>
        </w:rPr>
        <w:t xml:space="preserve"> a limitation</w:t>
      </w:r>
      <w:r w:rsidR="00C4007B" w:rsidRPr="00CE559D">
        <w:rPr>
          <w:rFonts w:ascii="Times New Roman" w:hAnsi="Times New Roman" w:cs="Times New Roman"/>
          <w:bCs/>
          <w:sz w:val="24"/>
          <w:szCs w:val="24"/>
        </w:rPr>
        <w:t>,</w:t>
      </w:r>
      <w:r w:rsidRPr="00CE559D">
        <w:rPr>
          <w:rFonts w:ascii="Times New Roman" w:hAnsi="Times New Roman" w:cs="Times New Roman"/>
          <w:bCs/>
          <w:sz w:val="24"/>
          <w:szCs w:val="24"/>
        </w:rPr>
        <w:t xml:space="preserve"> constraining the information collected by the </w:t>
      </w:r>
      <w:r w:rsidR="008A37C0" w:rsidRPr="00CE559D">
        <w:rPr>
          <w:rFonts w:ascii="Times New Roman" w:hAnsi="Times New Roman" w:cs="Times New Roman"/>
          <w:bCs/>
          <w:sz w:val="24"/>
          <w:szCs w:val="24"/>
        </w:rPr>
        <w:t>survey, includ</w:t>
      </w:r>
      <w:r w:rsidR="00C20275" w:rsidRPr="00CE559D">
        <w:rPr>
          <w:rFonts w:ascii="Times New Roman" w:hAnsi="Times New Roman" w:cs="Times New Roman"/>
          <w:bCs/>
          <w:sz w:val="24"/>
          <w:szCs w:val="24"/>
        </w:rPr>
        <w:t>ing</w:t>
      </w:r>
      <w:r w:rsidR="008A37C0" w:rsidRPr="00CE559D">
        <w:rPr>
          <w:rFonts w:ascii="Times New Roman" w:hAnsi="Times New Roman" w:cs="Times New Roman"/>
          <w:bCs/>
          <w:sz w:val="24"/>
          <w:szCs w:val="24"/>
        </w:rPr>
        <w:t xml:space="preserve"> why respondents </w:t>
      </w:r>
      <w:r w:rsidR="00D82E26" w:rsidRPr="00CE559D">
        <w:rPr>
          <w:rFonts w:ascii="Times New Roman" w:hAnsi="Times New Roman" w:cs="Times New Roman"/>
          <w:bCs/>
          <w:sz w:val="24"/>
          <w:szCs w:val="24"/>
        </w:rPr>
        <w:t>demonstrated</w:t>
      </w:r>
      <w:r w:rsidR="008A37C0" w:rsidRPr="00CE559D">
        <w:rPr>
          <w:rFonts w:ascii="Times New Roman" w:hAnsi="Times New Roman" w:cs="Times New Roman"/>
          <w:bCs/>
          <w:sz w:val="24"/>
          <w:szCs w:val="24"/>
        </w:rPr>
        <w:t xml:space="preserve"> interest in t</w:t>
      </w:r>
      <w:r w:rsidR="00C4007B" w:rsidRPr="00CE559D">
        <w:rPr>
          <w:rFonts w:ascii="Times New Roman" w:hAnsi="Times New Roman" w:cs="Times New Roman"/>
          <w:bCs/>
          <w:sz w:val="24"/>
          <w:szCs w:val="24"/>
        </w:rPr>
        <w:t xml:space="preserve">his topic area. </w:t>
      </w:r>
      <w:r w:rsidR="00062665" w:rsidRPr="00CE559D">
        <w:rPr>
          <w:rFonts w:ascii="Times New Roman" w:hAnsi="Times New Roman" w:cs="Times New Roman"/>
          <w:bCs/>
          <w:sz w:val="24"/>
          <w:szCs w:val="24"/>
        </w:rPr>
        <w:t>In retrospect, w</w:t>
      </w:r>
      <w:r w:rsidR="00C4007B" w:rsidRPr="00CE559D">
        <w:rPr>
          <w:rFonts w:ascii="Times New Roman" w:hAnsi="Times New Roman" w:cs="Times New Roman"/>
          <w:bCs/>
          <w:sz w:val="24"/>
          <w:szCs w:val="24"/>
        </w:rPr>
        <w:t xml:space="preserve">e believe this issue is particularly interesting </w:t>
      </w:r>
      <w:r w:rsidR="00D82E26" w:rsidRPr="00CE559D">
        <w:rPr>
          <w:rFonts w:ascii="Times New Roman" w:hAnsi="Times New Roman" w:cs="Times New Roman"/>
          <w:bCs/>
          <w:sz w:val="24"/>
          <w:szCs w:val="24"/>
        </w:rPr>
        <w:t xml:space="preserve">given that housing and bedding </w:t>
      </w:r>
      <w:del w:id="94" w:author="Rachel Gilker" w:date="2021-01-07T13:58:00Z">
        <w:r w:rsidR="00D82E26" w:rsidRPr="00CE559D" w:rsidDel="00CE117F">
          <w:rPr>
            <w:rFonts w:ascii="Times New Roman" w:hAnsi="Times New Roman" w:cs="Times New Roman"/>
            <w:bCs/>
            <w:sz w:val="24"/>
            <w:szCs w:val="24"/>
          </w:rPr>
          <w:delText xml:space="preserve">management </w:delText>
        </w:r>
      </w:del>
      <w:ins w:id="95" w:author="Rachel Gilker" w:date="2021-01-07T13:58:00Z">
        <w:r w:rsidR="00CE117F">
          <w:rPr>
            <w:rFonts w:ascii="Times New Roman" w:hAnsi="Times New Roman" w:cs="Times New Roman"/>
            <w:bCs/>
            <w:sz w:val="24"/>
            <w:szCs w:val="24"/>
          </w:rPr>
          <w:t>types</w:t>
        </w:r>
        <w:r w:rsidR="00CE117F" w:rsidRPr="00CE559D">
          <w:rPr>
            <w:rFonts w:ascii="Times New Roman" w:hAnsi="Times New Roman" w:cs="Times New Roman"/>
            <w:bCs/>
            <w:sz w:val="24"/>
            <w:szCs w:val="24"/>
          </w:rPr>
          <w:t xml:space="preserve"> </w:t>
        </w:r>
      </w:ins>
      <w:r w:rsidR="00D82E26" w:rsidRPr="00CE559D">
        <w:rPr>
          <w:rFonts w:ascii="Times New Roman" w:hAnsi="Times New Roman" w:cs="Times New Roman"/>
          <w:bCs/>
          <w:sz w:val="24"/>
          <w:szCs w:val="24"/>
        </w:rPr>
        <w:t>was not identified as a research and education need</w:t>
      </w:r>
      <w:r w:rsidR="00D82E26" w:rsidRPr="00994760">
        <w:rPr>
          <w:bCs/>
        </w:rPr>
        <w:t xml:space="preserve"> </w:t>
      </w:r>
      <w:r w:rsidR="00D82E26" w:rsidRPr="00CE559D">
        <w:rPr>
          <w:rFonts w:ascii="Times New Roman" w:hAnsi="Times New Roman" w:cs="Times New Roman"/>
          <w:bCs/>
          <w:sz w:val="24"/>
          <w:szCs w:val="24"/>
        </w:rPr>
        <w:t>in a previous survey of organic farmers in the northeastern US (Pereira et al., 2013)</w:t>
      </w:r>
      <w:r w:rsidR="008A37C0" w:rsidRPr="00CE559D">
        <w:rPr>
          <w:rFonts w:ascii="Times New Roman" w:hAnsi="Times New Roman" w:cs="Times New Roman"/>
          <w:bCs/>
          <w:sz w:val="24"/>
          <w:szCs w:val="24"/>
        </w:rPr>
        <w:t xml:space="preserve">. </w:t>
      </w:r>
      <w:r w:rsidR="00E70E78" w:rsidRPr="00CE559D">
        <w:rPr>
          <w:rFonts w:ascii="Times New Roman" w:hAnsi="Times New Roman" w:cs="Times New Roman"/>
          <w:bCs/>
          <w:sz w:val="24"/>
          <w:szCs w:val="24"/>
        </w:rPr>
        <w:t xml:space="preserve">Additional </w:t>
      </w:r>
      <w:r w:rsidR="008A37C0" w:rsidRPr="00CE559D">
        <w:rPr>
          <w:rFonts w:ascii="Times New Roman" w:hAnsi="Times New Roman" w:cs="Times New Roman"/>
          <w:bCs/>
          <w:sz w:val="24"/>
          <w:szCs w:val="24"/>
        </w:rPr>
        <w:t xml:space="preserve">research </w:t>
      </w:r>
      <w:r w:rsidR="00E70E78" w:rsidRPr="00CE559D">
        <w:rPr>
          <w:rFonts w:ascii="Times New Roman" w:hAnsi="Times New Roman" w:cs="Times New Roman"/>
          <w:bCs/>
          <w:sz w:val="24"/>
          <w:szCs w:val="24"/>
        </w:rPr>
        <w:t xml:space="preserve">would be necessary to understand the true motivation behind the </w:t>
      </w:r>
      <w:r w:rsidR="008A37C0" w:rsidRPr="00CE559D">
        <w:rPr>
          <w:rFonts w:ascii="Times New Roman" w:hAnsi="Times New Roman" w:cs="Times New Roman"/>
          <w:bCs/>
          <w:sz w:val="24"/>
          <w:szCs w:val="24"/>
        </w:rPr>
        <w:t>high response rate. Fo</w:t>
      </w:r>
      <w:r w:rsidR="0049216D" w:rsidRPr="00CE559D">
        <w:rPr>
          <w:rFonts w:ascii="Times New Roman" w:hAnsi="Times New Roman" w:cs="Times New Roman"/>
          <w:bCs/>
          <w:sz w:val="24"/>
          <w:szCs w:val="24"/>
        </w:rPr>
        <w:t xml:space="preserve">r example, </w:t>
      </w:r>
      <w:r w:rsidR="00F03B4E">
        <w:rPr>
          <w:rFonts w:ascii="Times New Roman" w:hAnsi="Times New Roman" w:cs="Times New Roman"/>
          <w:bCs/>
          <w:sz w:val="24"/>
          <w:szCs w:val="24"/>
        </w:rPr>
        <w:t>were the respondents motivated by</w:t>
      </w:r>
      <w:r w:rsidR="00D82E26" w:rsidRPr="00CE559D">
        <w:rPr>
          <w:rFonts w:ascii="Times New Roman" w:hAnsi="Times New Roman" w:cs="Times New Roman"/>
          <w:bCs/>
          <w:sz w:val="24"/>
          <w:szCs w:val="24"/>
        </w:rPr>
        <w:t xml:space="preserve"> challenges</w:t>
      </w:r>
      <w:r w:rsidR="00F03B4E">
        <w:rPr>
          <w:rFonts w:ascii="Times New Roman" w:hAnsi="Times New Roman" w:cs="Times New Roman"/>
          <w:bCs/>
          <w:sz w:val="24"/>
          <w:szCs w:val="24"/>
        </w:rPr>
        <w:t xml:space="preserve"> they are experiencing</w:t>
      </w:r>
      <w:r w:rsidR="00B822D2" w:rsidRPr="00CE559D">
        <w:rPr>
          <w:rFonts w:ascii="Times New Roman" w:hAnsi="Times New Roman" w:cs="Times New Roman"/>
          <w:bCs/>
          <w:sz w:val="24"/>
          <w:szCs w:val="24"/>
        </w:rPr>
        <w:t xml:space="preserve"> with </w:t>
      </w:r>
      <w:r w:rsidR="00F03B4E">
        <w:rPr>
          <w:rFonts w:ascii="Times New Roman" w:hAnsi="Times New Roman" w:cs="Times New Roman"/>
          <w:bCs/>
          <w:sz w:val="24"/>
          <w:szCs w:val="24"/>
        </w:rPr>
        <w:t xml:space="preserve">their </w:t>
      </w:r>
      <w:r w:rsidR="00B822D2" w:rsidRPr="00CE559D">
        <w:rPr>
          <w:rFonts w:ascii="Times New Roman" w:hAnsi="Times New Roman" w:cs="Times New Roman"/>
          <w:bCs/>
          <w:sz w:val="24"/>
          <w:szCs w:val="24"/>
        </w:rPr>
        <w:t>curr</w:t>
      </w:r>
      <w:r w:rsidR="00F03B4E">
        <w:rPr>
          <w:rFonts w:ascii="Times New Roman" w:hAnsi="Times New Roman" w:cs="Times New Roman"/>
          <w:bCs/>
          <w:sz w:val="24"/>
          <w:szCs w:val="24"/>
        </w:rPr>
        <w:t xml:space="preserve">ent housing and bedding systems? By perceived social trends or consumer demands related to confinement housing systems? </w:t>
      </w:r>
      <w:r w:rsidR="00267A9A">
        <w:rPr>
          <w:rFonts w:ascii="Times New Roman" w:hAnsi="Times New Roman" w:cs="Times New Roman"/>
          <w:bCs/>
          <w:sz w:val="24"/>
          <w:szCs w:val="24"/>
        </w:rPr>
        <w:t>And</w:t>
      </w:r>
      <w:ins w:id="96" w:author="Caitlin Jeffrey" w:date="2021-01-12T13:39:00Z">
        <w:r w:rsidR="00E70681">
          <w:rPr>
            <w:rFonts w:ascii="Times New Roman" w:hAnsi="Times New Roman" w:cs="Times New Roman"/>
            <w:bCs/>
            <w:sz w:val="24"/>
            <w:szCs w:val="24"/>
          </w:rPr>
          <w:t>,</w:t>
        </w:r>
      </w:ins>
      <w:r w:rsidR="00F03B4E">
        <w:rPr>
          <w:rFonts w:ascii="Times New Roman" w:hAnsi="Times New Roman" w:cs="Times New Roman"/>
          <w:bCs/>
          <w:sz w:val="24"/>
          <w:szCs w:val="24"/>
        </w:rPr>
        <w:t xml:space="preserve"> </w:t>
      </w:r>
      <w:r w:rsidR="00267A9A">
        <w:rPr>
          <w:rFonts w:ascii="Times New Roman" w:hAnsi="Times New Roman" w:cs="Times New Roman"/>
          <w:bCs/>
          <w:sz w:val="24"/>
          <w:szCs w:val="24"/>
        </w:rPr>
        <w:t xml:space="preserve">is </w:t>
      </w:r>
      <w:r w:rsidR="00D82E26" w:rsidRPr="00CE559D">
        <w:rPr>
          <w:rFonts w:ascii="Times New Roman" w:hAnsi="Times New Roman" w:cs="Times New Roman"/>
          <w:bCs/>
          <w:sz w:val="24"/>
          <w:szCs w:val="24"/>
        </w:rPr>
        <w:t xml:space="preserve">this farmer population </w:t>
      </w:r>
      <w:r w:rsidR="0049216D" w:rsidRPr="00CE559D">
        <w:rPr>
          <w:rFonts w:ascii="Times New Roman" w:hAnsi="Times New Roman" w:cs="Times New Roman"/>
          <w:bCs/>
          <w:sz w:val="24"/>
          <w:szCs w:val="24"/>
        </w:rPr>
        <w:t xml:space="preserve">considering </w:t>
      </w:r>
      <w:r w:rsidR="00D82E26" w:rsidRPr="00CE559D">
        <w:rPr>
          <w:rFonts w:ascii="Times New Roman" w:hAnsi="Times New Roman" w:cs="Times New Roman"/>
          <w:bCs/>
          <w:sz w:val="24"/>
          <w:szCs w:val="24"/>
        </w:rPr>
        <w:t>alternative housing and bedding systems?</w:t>
      </w:r>
      <w:r w:rsidR="00290C31" w:rsidRPr="00CE559D">
        <w:rPr>
          <w:rFonts w:ascii="Times New Roman" w:hAnsi="Times New Roman" w:cs="Times New Roman"/>
          <w:bCs/>
          <w:sz w:val="24"/>
          <w:szCs w:val="24"/>
        </w:rPr>
        <w:t xml:space="preserve"> </w:t>
      </w:r>
      <w:r w:rsidR="00DB2E75" w:rsidRPr="00CE559D">
        <w:rPr>
          <w:rFonts w:ascii="Times New Roman" w:hAnsi="Times New Roman" w:cs="Times New Roman"/>
          <w:bCs/>
          <w:sz w:val="24"/>
          <w:szCs w:val="24"/>
        </w:rPr>
        <w:t>As one farmer commented on the web-</w:t>
      </w:r>
      <w:r w:rsidR="00DB2E75" w:rsidRPr="00CE559D">
        <w:rPr>
          <w:rFonts w:ascii="Times New Roman" w:hAnsi="Times New Roman" w:cs="Times New Roman"/>
          <w:bCs/>
          <w:sz w:val="24"/>
          <w:szCs w:val="24"/>
        </w:rPr>
        <w:lastRenderedPageBreak/>
        <w:t>based survey, “I am very interested in the relationship between housing type, bedding type and pathogens . . . I hope there will be [a] more in</w:t>
      </w:r>
      <w:r w:rsidR="004859A1">
        <w:rPr>
          <w:rFonts w:ascii="Times New Roman" w:hAnsi="Times New Roman" w:cs="Times New Roman"/>
          <w:bCs/>
          <w:sz w:val="24"/>
          <w:szCs w:val="24"/>
        </w:rPr>
        <w:t xml:space="preserve"> </w:t>
      </w:r>
      <w:r w:rsidR="00DB2E75" w:rsidRPr="00CE559D">
        <w:rPr>
          <w:rFonts w:ascii="Times New Roman" w:hAnsi="Times New Roman" w:cs="Times New Roman"/>
          <w:bCs/>
          <w:sz w:val="24"/>
          <w:szCs w:val="24"/>
        </w:rPr>
        <w:t>depth survey at a later date.”</w:t>
      </w:r>
      <w:r w:rsidR="00F03B4E">
        <w:rPr>
          <w:rFonts w:ascii="Times New Roman" w:hAnsi="Times New Roman" w:cs="Times New Roman"/>
          <w:bCs/>
          <w:sz w:val="24"/>
          <w:szCs w:val="24"/>
        </w:rPr>
        <w:t xml:space="preserve"> </w:t>
      </w:r>
    </w:p>
    <w:p w14:paraId="4CFC7E6A" w14:textId="454EC61D" w:rsidR="00BF4A2B" w:rsidRPr="007D071F" w:rsidRDefault="00BF4A2B" w:rsidP="00CE117F">
      <w:pPr>
        <w:tabs>
          <w:tab w:val="left" w:pos="360"/>
          <w:tab w:val="left" w:pos="720"/>
        </w:tabs>
        <w:spacing w:after="0" w:line="480" w:lineRule="auto"/>
        <w:outlineLvl w:val="0"/>
        <w:rPr>
          <w:rFonts w:ascii="Times New Roman" w:hAnsi="Times New Roman" w:cs="Times New Roman"/>
          <w:b/>
          <w:i/>
          <w:iCs/>
          <w:sz w:val="24"/>
          <w:szCs w:val="24"/>
        </w:rPr>
      </w:pPr>
      <w:r w:rsidRPr="007D071F">
        <w:rPr>
          <w:rFonts w:ascii="Times New Roman" w:hAnsi="Times New Roman" w:cs="Times New Roman"/>
          <w:b/>
          <w:i/>
          <w:iCs/>
          <w:sz w:val="24"/>
          <w:szCs w:val="24"/>
        </w:rPr>
        <w:t>Survey Results</w:t>
      </w:r>
    </w:p>
    <w:p w14:paraId="7BD1DF82" w14:textId="6368D81F" w:rsidR="005B7262" w:rsidRDefault="00626E9A" w:rsidP="00F71B68">
      <w:pPr>
        <w:tabs>
          <w:tab w:val="left" w:pos="360"/>
          <w:tab w:val="left" w:pos="720"/>
        </w:tabs>
        <w:spacing w:after="0" w:line="480" w:lineRule="auto"/>
        <w:contextualSpacing/>
        <w:rPr>
          <w:rFonts w:ascii="Times New Roman" w:hAnsi="Times New Roman" w:cs="Times New Roman"/>
          <w:bCs/>
          <w:sz w:val="24"/>
          <w:szCs w:val="24"/>
        </w:rPr>
      </w:pPr>
      <w:r w:rsidRPr="007D68B3">
        <w:rPr>
          <w:rFonts w:ascii="Times New Roman" w:hAnsi="Times New Roman" w:cs="Times New Roman"/>
          <w:b/>
          <w:sz w:val="24"/>
          <w:szCs w:val="24"/>
        </w:rPr>
        <w:tab/>
      </w:r>
      <w:r w:rsidR="00366002" w:rsidRPr="007D071F">
        <w:rPr>
          <w:rFonts w:ascii="Times New Roman" w:hAnsi="Times New Roman" w:cs="Times New Roman"/>
          <w:b/>
          <w:i/>
          <w:sz w:val="24"/>
          <w:szCs w:val="24"/>
        </w:rPr>
        <w:t>Housing and Bedding Styles and Materials</w:t>
      </w:r>
      <w:r w:rsidR="00366002" w:rsidRPr="002E7301">
        <w:rPr>
          <w:rFonts w:ascii="Times New Roman" w:hAnsi="Times New Roman" w:cs="Times New Roman"/>
          <w:bCs/>
          <w:sz w:val="24"/>
          <w:szCs w:val="24"/>
        </w:rPr>
        <w:t xml:space="preserve">. </w:t>
      </w:r>
      <w:r w:rsidR="00C501B3" w:rsidRPr="002E7301">
        <w:rPr>
          <w:rFonts w:ascii="Times New Roman" w:hAnsi="Times New Roman" w:cs="Times New Roman"/>
          <w:bCs/>
          <w:sz w:val="24"/>
          <w:szCs w:val="24"/>
        </w:rPr>
        <w:t xml:space="preserve">All </w:t>
      </w:r>
      <w:r w:rsidR="004A7DC3" w:rsidRPr="00954174">
        <w:rPr>
          <w:rFonts w:ascii="Times New Roman" w:hAnsi="Times New Roman" w:cs="Times New Roman"/>
          <w:bCs/>
          <w:sz w:val="24"/>
          <w:szCs w:val="24"/>
          <w:highlight w:val="yellow"/>
        </w:rPr>
        <w:t xml:space="preserve">145 </w:t>
      </w:r>
      <w:r w:rsidR="00C501B3" w:rsidRPr="00954174">
        <w:rPr>
          <w:rFonts w:ascii="Times New Roman" w:hAnsi="Times New Roman" w:cs="Times New Roman"/>
          <w:bCs/>
          <w:sz w:val="24"/>
          <w:szCs w:val="24"/>
          <w:highlight w:val="yellow"/>
        </w:rPr>
        <w:t xml:space="preserve">survey </w:t>
      </w:r>
      <w:r w:rsidR="004A7DC3" w:rsidRPr="00954174">
        <w:rPr>
          <w:rFonts w:ascii="Times New Roman" w:hAnsi="Times New Roman" w:cs="Times New Roman"/>
          <w:bCs/>
          <w:sz w:val="24"/>
          <w:szCs w:val="24"/>
          <w:highlight w:val="yellow"/>
        </w:rPr>
        <w:t>sample</w:t>
      </w:r>
      <w:r w:rsidR="004A7DC3">
        <w:rPr>
          <w:rFonts w:ascii="Times New Roman" w:hAnsi="Times New Roman" w:cs="Times New Roman"/>
          <w:bCs/>
          <w:sz w:val="24"/>
          <w:szCs w:val="24"/>
        </w:rPr>
        <w:t xml:space="preserve"> </w:t>
      </w:r>
      <w:r w:rsidR="00C501B3" w:rsidRPr="002E7301">
        <w:rPr>
          <w:rFonts w:ascii="Times New Roman" w:hAnsi="Times New Roman" w:cs="Times New Roman"/>
          <w:bCs/>
          <w:sz w:val="24"/>
          <w:szCs w:val="24"/>
        </w:rPr>
        <w:t>respondents provided information on the type of facility used, while one respondent d</w:t>
      </w:r>
      <w:r w:rsidR="00C501B3" w:rsidRPr="003643DE">
        <w:rPr>
          <w:rFonts w:ascii="Times New Roman" w:hAnsi="Times New Roman" w:cs="Times New Roman"/>
          <w:bCs/>
          <w:sz w:val="24"/>
          <w:szCs w:val="24"/>
        </w:rPr>
        <w:t xml:space="preserve">id not report the type of bedding used. </w:t>
      </w:r>
      <w:r w:rsidR="00976C38">
        <w:rPr>
          <w:rFonts w:ascii="Times New Roman" w:hAnsi="Times New Roman" w:cs="Times New Roman"/>
          <w:bCs/>
          <w:sz w:val="24"/>
          <w:szCs w:val="24"/>
        </w:rPr>
        <w:t xml:space="preserve">A single type of housing system was used by 123 (85%) of respondents. </w:t>
      </w:r>
      <w:r w:rsidR="0038278A" w:rsidRPr="00994760">
        <w:rPr>
          <w:rFonts w:ascii="Times New Roman" w:hAnsi="Times New Roman" w:cs="Times New Roman"/>
          <w:bCs/>
          <w:sz w:val="24"/>
          <w:szCs w:val="24"/>
        </w:rPr>
        <w:t xml:space="preserve">The most common housing type </w:t>
      </w:r>
      <w:r w:rsidR="002D0419" w:rsidRPr="00994760">
        <w:rPr>
          <w:rFonts w:ascii="Times New Roman" w:hAnsi="Times New Roman" w:cs="Times New Roman"/>
          <w:bCs/>
          <w:sz w:val="24"/>
          <w:szCs w:val="24"/>
        </w:rPr>
        <w:t>for lactating cows</w:t>
      </w:r>
      <w:r w:rsidR="00687AEC" w:rsidRPr="00994760">
        <w:rPr>
          <w:rFonts w:ascii="Times New Roman" w:hAnsi="Times New Roman" w:cs="Times New Roman"/>
          <w:bCs/>
          <w:sz w:val="24"/>
          <w:szCs w:val="24"/>
        </w:rPr>
        <w:t xml:space="preserve"> on farms </w:t>
      </w:r>
      <w:r w:rsidR="00F71B68">
        <w:rPr>
          <w:rFonts w:ascii="Times New Roman" w:hAnsi="Times New Roman" w:cs="Times New Roman"/>
          <w:bCs/>
          <w:sz w:val="24"/>
          <w:szCs w:val="24"/>
        </w:rPr>
        <w:t>using a</w:t>
      </w:r>
      <w:r w:rsidR="00687AEC" w:rsidRPr="00994760">
        <w:rPr>
          <w:rFonts w:ascii="Times New Roman" w:hAnsi="Times New Roman" w:cs="Times New Roman"/>
          <w:bCs/>
          <w:sz w:val="24"/>
          <w:szCs w:val="24"/>
        </w:rPr>
        <w:t xml:space="preserve"> single housing system</w:t>
      </w:r>
      <w:r w:rsidR="002D0419" w:rsidRPr="00994760">
        <w:rPr>
          <w:rFonts w:ascii="Times New Roman" w:hAnsi="Times New Roman" w:cs="Times New Roman"/>
          <w:bCs/>
          <w:sz w:val="24"/>
          <w:szCs w:val="24"/>
        </w:rPr>
        <w:t xml:space="preserve"> </w:t>
      </w:r>
      <w:r w:rsidR="0038278A" w:rsidRPr="00994760">
        <w:rPr>
          <w:rFonts w:ascii="Times New Roman" w:hAnsi="Times New Roman" w:cs="Times New Roman"/>
          <w:bCs/>
          <w:sz w:val="24"/>
          <w:szCs w:val="24"/>
        </w:rPr>
        <w:t xml:space="preserve">was </w:t>
      </w:r>
      <w:r w:rsidR="008276E5" w:rsidRPr="00994760">
        <w:rPr>
          <w:rFonts w:ascii="Times New Roman" w:hAnsi="Times New Roman" w:cs="Times New Roman"/>
          <w:bCs/>
          <w:sz w:val="24"/>
          <w:szCs w:val="24"/>
        </w:rPr>
        <w:t>tiestall</w:t>
      </w:r>
      <w:r w:rsidR="0038278A" w:rsidRPr="00994760">
        <w:rPr>
          <w:rFonts w:ascii="Times New Roman" w:hAnsi="Times New Roman" w:cs="Times New Roman"/>
          <w:bCs/>
          <w:sz w:val="24"/>
          <w:szCs w:val="24"/>
        </w:rPr>
        <w:t xml:space="preserve"> (</w:t>
      </w:r>
      <w:r w:rsidR="0061251A" w:rsidRPr="002E5192">
        <w:rPr>
          <w:rFonts w:ascii="Times New Roman" w:hAnsi="Times New Roman" w:cs="Times New Roman"/>
          <w:bCs/>
          <w:i/>
          <w:iCs/>
          <w:sz w:val="24"/>
          <w:szCs w:val="24"/>
          <w:rPrChange w:id="97" w:author="Deborah Neher" w:date="2021-01-06T09:39:00Z">
            <w:rPr>
              <w:rFonts w:ascii="Times New Roman" w:hAnsi="Times New Roman" w:cs="Times New Roman"/>
              <w:bCs/>
              <w:sz w:val="24"/>
              <w:szCs w:val="24"/>
            </w:rPr>
          </w:rPrChange>
        </w:rPr>
        <w:t>n</w:t>
      </w:r>
      <w:ins w:id="98" w:author="Deborah Neher" w:date="2021-01-06T09:39:00Z">
        <w:r w:rsidR="002E5192">
          <w:rPr>
            <w:rFonts w:ascii="Times New Roman" w:hAnsi="Times New Roman" w:cs="Times New Roman"/>
            <w:bCs/>
            <w:sz w:val="24"/>
            <w:szCs w:val="24"/>
          </w:rPr>
          <w:t xml:space="preserve"> </w:t>
        </w:r>
      </w:ins>
      <w:r w:rsidR="0061251A">
        <w:rPr>
          <w:rFonts w:ascii="Times New Roman" w:hAnsi="Times New Roman" w:cs="Times New Roman"/>
          <w:bCs/>
          <w:sz w:val="24"/>
          <w:szCs w:val="24"/>
        </w:rPr>
        <w:t>=</w:t>
      </w:r>
      <w:ins w:id="99" w:author="Deborah Neher" w:date="2021-01-06T09:39:00Z">
        <w:r w:rsidR="002E5192">
          <w:rPr>
            <w:rFonts w:ascii="Times New Roman" w:hAnsi="Times New Roman" w:cs="Times New Roman"/>
            <w:bCs/>
            <w:sz w:val="24"/>
            <w:szCs w:val="24"/>
          </w:rPr>
          <w:t xml:space="preserve"> </w:t>
        </w:r>
      </w:ins>
      <w:r w:rsidR="0061251A">
        <w:rPr>
          <w:rFonts w:ascii="Times New Roman" w:hAnsi="Times New Roman" w:cs="Times New Roman"/>
          <w:bCs/>
          <w:sz w:val="24"/>
          <w:szCs w:val="24"/>
        </w:rPr>
        <w:t xml:space="preserve">68, </w:t>
      </w:r>
      <w:r w:rsidR="0038278A" w:rsidRPr="00994760">
        <w:rPr>
          <w:rFonts w:ascii="Times New Roman" w:hAnsi="Times New Roman" w:cs="Times New Roman"/>
          <w:bCs/>
          <w:sz w:val="24"/>
          <w:szCs w:val="24"/>
        </w:rPr>
        <w:t>4</w:t>
      </w:r>
      <w:r w:rsidR="00AA17D8" w:rsidRPr="00994760">
        <w:rPr>
          <w:rFonts w:ascii="Times New Roman" w:hAnsi="Times New Roman" w:cs="Times New Roman"/>
          <w:bCs/>
          <w:sz w:val="24"/>
          <w:szCs w:val="24"/>
        </w:rPr>
        <w:t>6</w:t>
      </w:r>
      <w:r w:rsidR="0038278A" w:rsidRPr="00994760">
        <w:rPr>
          <w:rFonts w:ascii="Times New Roman" w:hAnsi="Times New Roman" w:cs="Times New Roman"/>
          <w:bCs/>
          <w:sz w:val="24"/>
          <w:szCs w:val="24"/>
        </w:rPr>
        <w:t>%</w:t>
      </w:r>
      <w:r w:rsidR="0066621C" w:rsidRPr="00994760">
        <w:rPr>
          <w:rFonts w:ascii="Times New Roman" w:hAnsi="Times New Roman" w:cs="Times New Roman"/>
          <w:bCs/>
          <w:sz w:val="24"/>
          <w:szCs w:val="24"/>
        </w:rPr>
        <w:t xml:space="preserve">, </w:t>
      </w:r>
      <w:r w:rsidR="00710B49" w:rsidRPr="00CE559D">
        <w:rPr>
          <w:rFonts w:ascii="Times New Roman" w:hAnsi="Times New Roman" w:cs="Times New Roman"/>
          <w:bCs/>
          <w:sz w:val="24"/>
          <w:szCs w:val="24"/>
        </w:rPr>
        <w:t>CI</w:t>
      </w:r>
      <w:r w:rsidR="00710B49" w:rsidRPr="00CE559D">
        <w:rPr>
          <w:rFonts w:ascii="Times New Roman" w:hAnsi="Times New Roman" w:cs="Times New Roman"/>
          <w:bCs/>
          <w:sz w:val="24"/>
          <w:szCs w:val="24"/>
          <w:vertAlign w:val="subscript"/>
        </w:rPr>
        <w:t>95</w:t>
      </w:r>
      <w:r w:rsidR="00710B49" w:rsidRPr="00CE559D">
        <w:rPr>
          <w:rFonts w:ascii="Times New Roman" w:hAnsi="Times New Roman" w:cs="Times New Roman"/>
          <w:bCs/>
          <w:sz w:val="24"/>
          <w:szCs w:val="24"/>
        </w:rPr>
        <w:t xml:space="preserve"> 39-55%</w:t>
      </w:r>
      <w:r w:rsidR="0038278A" w:rsidRPr="00994760">
        <w:rPr>
          <w:rFonts w:ascii="Times New Roman" w:hAnsi="Times New Roman" w:cs="Times New Roman"/>
          <w:bCs/>
          <w:sz w:val="24"/>
          <w:szCs w:val="24"/>
        </w:rPr>
        <w:t>)</w:t>
      </w:r>
      <w:r w:rsidR="00F71B68">
        <w:rPr>
          <w:rFonts w:ascii="Times New Roman" w:hAnsi="Times New Roman" w:cs="Times New Roman"/>
          <w:bCs/>
          <w:sz w:val="24"/>
          <w:szCs w:val="24"/>
        </w:rPr>
        <w:t xml:space="preserve">, which included </w:t>
      </w:r>
      <w:r w:rsidR="0061251A">
        <w:rPr>
          <w:rFonts w:ascii="Times New Roman" w:hAnsi="Times New Roman" w:cs="Times New Roman"/>
          <w:bCs/>
          <w:sz w:val="24"/>
          <w:szCs w:val="24"/>
        </w:rPr>
        <w:t xml:space="preserve">63 </w:t>
      </w:r>
      <w:r w:rsidR="00F71B68">
        <w:rPr>
          <w:rFonts w:ascii="Times New Roman" w:hAnsi="Times New Roman" w:cs="Times New Roman"/>
          <w:bCs/>
          <w:sz w:val="24"/>
          <w:szCs w:val="24"/>
        </w:rPr>
        <w:t xml:space="preserve">respondents </w:t>
      </w:r>
      <w:r w:rsidR="00B71642">
        <w:rPr>
          <w:rFonts w:ascii="Times New Roman" w:hAnsi="Times New Roman" w:cs="Times New Roman"/>
          <w:bCs/>
          <w:sz w:val="24"/>
          <w:szCs w:val="24"/>
        </w:rPr>
        <w:t xml:space="preserve">(43%, </w:t>
      </w:r>
      <w:r w:rsidR="00B71642" w:rsidRPr="00CE559D">
        <w:rPr>
          <w:rFonts w:ascii="Times New Roman" w:hAnsi="Times New Roman" w:cs="Times New Roman"/>
          <w:bCs/>
          <w:sz w:val="24"/>
          <w:szCs w:val="24"/>
        </w:rPr>
        <w:t>CI</w:t>
      </w:r>
      <w:r w:rsidR="00B71642" w:rsidRPr="00CE559D">
        <w:rPr>
          <w:rFonts w:ascii="Times New Roman" w:hAnsi="Times New Roman" w:cs="Times New Roman"/>
          <w:bCs/>
          <w:sz w:val="24"/>
          <w:szCs w:val="24"/>
          <w:vertAlign w:val="subscript"/>
        </w:rPr>
        <w:t>95</w:t>
      </w:r>
      <w:r w:rsidR="00B71642" w:rsidRPr="00CE559D">
        <w:rPr>
          <w:rFonts w:ascii="Times New Roman" w:hAnsi="Times New Roman" w:cs="Times New Roman"/>
          <w:bCs/>
          <w:sz w:val="24"/>
          <w:szCs w:val="24"/>
        </w:rPr>
        <w:t xml:space="preserve"> </w:t>
      </w:r>
      <w:r w:rsidR="00B71642">
        <w:rPr>
          <w:rFonts w:ascii="Times New Roman" w:hAnsi="Times New Roman" w:cs="Times New Roman"/>
          <w:bCs/>
          <w:sz w:val="24"/>
          <w:szCs w:val="24"/>
        </w:rPr>
        <w:t>36-53</w:t>
      </w:r>
      <w:r w:rsidR="00B71642" w:rsidRPr="00CE559D">
        <w:rPr>
          <w:rFonts w:ascii="Times New Roman" w:hAnsi="Times New Roman" w:cs="Times New Roman"/>
          <w:bCs/>
          <w:sz w:val="24"/>
          <w:szCs w:val="24"/>
        </w:rPr>
        <w:t>%</w:t>
      </w:r>
      <w:r w:rsidR="00B71642" w:rsidRPr="00994760">
        <w:rPr>
          <w:rFonts w:ascii="Times New Roman" w:hAnsi="Times New Roman" w:cs="Times New Roman"/>
          <w:bCs/>
          <w:sz w:val="24"/>
          <w:szCs w:val="24"/>
        </w:rPr>
        <w:t>)</w:t>
      </w:r>
      <w:r w:rsidR="0061251A">
        <w:rPr>
          <w:rFonts w:ascii="Times New Roman" w:hAnsi="Times New Roman" w:cs="Times New Roman"/>
          <w:bCs/>
          <w:sz w:val="24"/>
          <w:szCs w:val="24"/>
        </w:rPr>
        <w:t xml:space="preserve"> using only wood products</w:t>
      </w:r>
      <w:r w:rsidR="00BC7479">
        <w:rPr>
          <w:rFonts w:ascii="Times New Roman" w:hAnsi="Times New Roman" w:cs="Times New Roman"/>
          <w:bCs/>
          <w:sz w:val="24"/>
          <w:szCs w:val="24"/>
        </w:rPr>
        <w:t xml:space="preserve"> for bedding</w:t>
      </w:r>
      <w:r w:rsidR="0061251A">
        <w:rPr>
          <w:rFonts w:ascii="Times New Roman" w:hAnsi="Times New Roman" w:cs="Times New Roman"/>
          <w:bCs/>
          <w:sz w:val="24"/>
          <w:szCs w:val="24"/>
        </w:rPr>
        <w:t xml:space="preserve">, 4 </w:t>
      </w:r>
      <w:r w:rsidR="00BC7479">
        <w:rPr>
          <w:rFonts w:ascii="Times New Roman" w:hAnsi="Times New Roman" w:cs="Times New Roman"/>
          <w:bCs/>
          <w:sz w:val="24"/>
          <w:szCs w:val="24"/>
        </w:rPr>
        <w:t>respondents</w:t>
      </w:r>
      <w:r w:rsidR="0061251A">
        <w:rPr>
          <w:rFonts w:ascii="Times New Roman" w:hAnsi="Times New Roman" w:cs="Times New Roman"/>
          <w:bCs/>
          <w:sz w:val="24"/>
          <w:szCs w:val="24"/>
        </w:rPr>
        <w:t xml:space="preserve"> using </w:t>
      </w:r>
      <w:r w:rsidR="00BC7479">
        <w:rPr>
          <w:rFonts w:ascii="Times New Roman" w:hAnsi="Times New Roman" w:cs="Times New Roman"/>
          <w:bCs/>
          <w:sz w:val="24"/>
          <w:szCs w:val="24"/>
        </w:rPr>
        <w:t xml:space="preserve">wood and hay or straw, and 1 respondent </w:t>
      </w:r>
      <w:ins w:id="100" w:author="Caitlin Jeffrey" w:date="2021-01-12T13:40:00Z">
        <w:r w:rsidR="00E70681">
          <w:rPr>
            <w:rFonts w:ascii="Times New Roman" w:hAnsi="Times New Roman" w:cs="Times New Roman"/>
            <w:bCs/>
            <w:sz w:val="24"/>
            <w:szCs w:val="24"/>
          </w:rPr>
          <w:t xml:space="preserve">who </w:t>
        </w:r>
      </w:ins>
      <w:r w:rsidR="00BC7479">
        <w:rPr>
          <w:rFonts w:ascii="Times New Roman" w:hAnsi="Times New Roman" w:cs="Times New Roman"/>
          <w:bCs/>
          <w:sz w:val="24"/>
          <w:szCs w:val="24"/>
        </w:rPr>
        <w:t xml:space="preserve">did not report the </w:t>
      </w:r>
      <w:r w:rsidR="0061251A">
        <w:rPr>
          <w:rFonts w:ascii="Times New Roman" w:hAnsi="Times New Roman" w:cs="Times New Roman"/>
          <w:bCs/>
          <w:sz w:val="24"/>
          <w:szCs w:val="24"/>
        </w:rPr>
        <w:t>bedding material</w:t>
      </w:r>
      <w:r w:rsidR="00BC7479">
        <w:rPr>
          <w:rFonts w:ascii="Times New Roman" w:hAnsi="Times New Roman" w:cs="Times New Roman"/>
          <w:bCs/>
          <w:sz w:val="24"/>
          <w:szCs w:val="24"/>
        </w:rPr>
        <w:t xml:space="preserve"> used</w:t>
      </w:r>
      <w:r w:rsidR="00B71642">
        <w:rPr>
          <w:rFonts w:ascii="Times New Roman" w:hAnsi="Times New Roman" w:cs="Times New Roman"/>
          <w:bCs/>
          <w:sz w:val="24"/>
          <w:szCs w:val="24"/>
        </w:rPr>
        <w:t xml:space="preserve"> (</w:t>
      </w:r>
      <w:commentRangeStart w:id="101"/>
      <w:ins w:id="102" w:author="Deborah Neher" w:date="2021-01-06T09:39:00Z">
        <w:r w:rsidR="008705AA">
          <w:rPr>
            <w:rFonts w:ascii="Times New Roman" w:hAnsi="Times New Roman" w:cs="Times New Roman"/>
            <w:bCs/>
            <w:sz w:val="24"/>
            <w:szCs w:val="24"/>
          </w:rPr>
          <w:t>F</w:t>
        </w:r>
      </w:ins>
      <w:del w:id="103" w:author="Deborah Neher" w:date="2021-01-06T09:39:00Z">
        <w:r w:rsidR="00B71642" w:rsidDel="008705AA">
          <w:rPr>
            <w:rFonts w:ascii="Times New Roman" w:hAnsi="Times New Roman" w:cs="Times New Roman"/>
            <w:bCs/>
            <w:sz w:val="24"/>
            <w:szCs w:val="24"/>
          </w:rPr>
          <w:delText>f</w:delText>
        </w:r>
      </w:del>
      <w:r w:rsidR="00B71642">
        <w:rPr>
          <w:rFonts w:ascii="Times New Roman" w:hAnsi="Times New Roman" w:cs="Times New Roman"/>
          <w:bCs/>
          <w:sz w:val="24"/>
          <w:szCs w:val="24"/>
        </w:rPr>
        <w:t xml:space="preserve">igure </w:t>
      </w:r>
      <w:commentRangeEnd w:id="101"/>
      <w:r w:rsidR="008705AA">
        <w:rPr>
          <w:rStyle w:val="CommentReference"/>
        </w:rPr>
        <w:commentReference w:id="101"/>
      </w:r>
      <w:r w:rsidR="00B0735E">
        <w:rPr>
          <w:rFonts w:ascii="Times New Roman" w:hAnsi="Times New Roman" w:cs="Times New Roman"/>
          <w:bCs/>
          <w:sz w:val="24"/>
          <w:szCs w:val="24"/>
        </w:rPr>
        <w:t>1</w:t>
      </w:r>
      <w:r w:rsidR="00B71642">
        <w:rPr>
          <w:rFonts w:ascii="Times New Roman" w:hAnsi="Times New Roman" w:cs="Times New Roman"/>
          <w:bCs/>
          <w:sz w:val="24"/>
          <w:szCs w:val="24"/>
        </w:rPr>
        <w:t>)</w:t>
      </w:r>
      <w:r w:rsidR="00BC7479">
        <w:rPr>
          <w:rFonts w:ascii="Times New Roman" w:hAnsi="Times New Roman" w:cs="Times New Roman"/>
          <w:bCs/>
          <w:sz w:val="24"/>
          <w:szCs w:val="24"/>
        </w:rPr>
        <w:t xml:space="preserve">. </w:t>
      </w:r>
      <w:r w:rsidR="00F71B68">
        <w:rPr>
          <w:rFonts w:ascii="Times New Roman" w:hAnsi="Times New Roman" w:cs="Times New Roman"/>
          <w:bCs/>
          <w:sz w:val="24"/>
          <w:szCs w:val="24"/>
        </w:rPr>
        <w:t xml:space="preserve">The next most frequent facility type on farms using a single housing systems was </w:t>
      </w:r>
      <w:r w:rsidR="00F71B68" w:rsidRPr="00F71B68">
        <w:rPr>
          <w:rFonts w:ascii="Times New Roman" w:hAnsi="Times New Roman" w:cs="Times New Roman"/>
          <w:bCs/>
          <w:sz w:val="24"/>
          <w:szCs w:val="24"/>
        </w:rPr>
        <w:t>freestall</w:t>
      </w:r>
      <w:ins w:id="104" w:author="Caitlin Jeffrey" w:date="2021-01-12T13:40:00Z">
        <w:r w:rsidR="00E70681">
          <w:rPr>
            <w:rFonts w:ascii="Times New Roman" w:hAnsi="Times New Roman" w:cs="Times New Roman"/>
            <w:bCs/>
            <w:sz w:val="24"/>
            <w:szCs w:val="24"/>
          </w:rPr>
          <w:t xml:space="preserve"> </w:t>
        </w:r>
      </w:ins>
      <w:del w:id="105" w:author="Caitlin Jeffrey" w:date="2021-01-12T13:40:00Z">
        <w:r w:rsidR="00F71B68" w:rsidDel="00E70681">
          <w:rPr>
            <w:rFonts w:ascii="Times New Roman" w:hAnsi="Times New Roman" w:cs="Times New Roman"/>
            <w:bCs/>
            <w:sz w:val="24"/>
            <w:szCs w:val="24"/>
          </w:rPr>
          <w:delText>s</w:delText>
        </w:r>
        <w:r w:rsidR="00F71B68" w:rsidRPr="00F71B68" w:rsidDel="00E70681">
          <w:rPr>
            <w:rFonts w:ascii="Times New Roman" w:hAnsi="Times New Roman" w:cs="Times New Roman"/>
            <w:bCs/>
            <w:sz w:val="24"/>
            <w:szCs w:val="24"/>
          </w:rPr>
          <w:delText xml:space="preserve"> </w:delText>
        </w:r>
      </w:del>
      <w:r w:rsidR="00F71B68" w:rsidRPr="00F71B68">
        <w:rPr>
          <w:rFonts w:ascii="Times New Roman" w:hAnsi="Times New Roman" w:cs="Times New Roman"/>
          <w:bCs/>
          <w:sz w:val="24"/>
          <w:szCs w:val="24"/>
        </w:rPr>
        <w:t>(</w:t>
      </w:r>
      <w:r w:rsidR="00F71B68" w:rsidRPr="008705AA">
        <w:rPr>
          <w:rFonts w:ascii="Times New Roman" w:hAnsi="Times New Roman" w:cs="Times New Roman"/>
          <w:bCs/>
          <w:i/>
          <w:iCs/>
          <w:sz w:val="24"/>
          <w:szCs w:val="24"/>
          <w:rPrChange w:id="106" w:author="Deborah Neher" w:date="2021-01-06T09:39:00Z">
            <w:rPr>
              <w:rFonts w:ascii="Times New Roman" w:hAnsi="Times New Roman" w:cs="Times New Roman"/>
              <w:bCs/>
              <w:sz w:val="24"/>
              <w:szCs w:val="24"/>
            </w:rPr>
          </w:rPrChange>
        </w:rPr>
        <w:t>n</w:t>
      </w:r>
      <w:ins w:id="107" w:author="Deborah Neher" w:date="2021-01-06T09:39:00Z">
        <w:r w:rsidR="008705AA">
          <w:rPr>
            <w:rFonts w:ascii="Times New Roman" w:hAnsi="Times New Roman" w:cs="Times New Roman"/>
            <w:bCs/>
            <w:sz w:val="24"/>
            <w:szCs w:val="24"/>
          </w:rPr>
          <w:t xml:space="preserve"> </w:t>
        </w:r>
      </w:ins>
      <w:r w:rsidR="00F71B68" w:rsidRPr="00F71B68">
        <w:rPr>
          <w:rFonts w:ascii="Times New Roman" w:hAnsi="Times New Roman" w:cs="Times New Roman"/>
          <w:bCs/>
          <w:sz w:val="24"/>
          <w:szCs w:val="24"/>
        </w:rPr>
        <w:t>=</w:t>
      </w:r>
      <w:ins w:id="108" w:author="Deborah Neher" w:date="2021-01-06T09:39:00Z">
        <w:r w:rsidR="008705AA">
          <w:rPr>
            <w:rFonts w:ascii="Times New Roman" w:hAnsi="Times New Roman" w:cs="Times New Roman"/>
            <w:bCs/>
            <w:sz w:val="24"/>
            <w:szCs w:val="24"/>
          </w:rPr>
          <w:t xml:space="preserve"> </w:t>
        </w:r>
      </w:ins>
      <w:r w:rsidR="00F71B68" w:rsidRPr="00F71B68">
        <w:rPr>
          <w:rFonts w:ascii="Times New Roman" w:hAnsi="Times New Roman" w:cs="Times New Roman"/>
          <w:bCs/>
          <w:sz w:val="24"/>
          <w:szCs w:val="24"/>
        </w:rPr>
        <w:t>43, 29%, CI95 21-38%)</w:t>
      </w:r>
      <w:r w:rsidR="00F71B68">
        <w:rPr>
          <w:rFonts w:ascii="Times New Roman" w:hAnsi="Times New Roman" w:cs="Times New Roman"/>
          <w:bCs/>
          <w:sz w:val="24"/>
          <w:szCs w:val="24"/>
        </w:rPr>
        <w:t xml:space="preserve">, which included 21 farms </w:t>
      </w:r>
      <w:r w:rsidR="00F71B68" w:rsidRPr="00F71B68">
        <w:rPr>
          <w:rFonts w:ascii="Times New Roman" w:hAnsi="Times New Roman" w:cs="Times New Roman"/>
          <w:bCs/>
          <w:sz w:val="24"/>
          <w:szCs w:val="24"/>
        </w:rPr>
        <w:t>(14%, CI</w:t>
      </w:r>
      <w:r w:rsidR="00F71B68" w:rsidRPr="00F71B68">
        <w:rPr>
          <w:rFonts w:ascii="Times New Roman" w:hAnsi="Times New Roman" w:cs="Times New Roman"/>
          <w:bCs/>
          <w:sz w:val="24"/>
          <w:szCs w:val="24"/>
          <w:vertAlign w:val="subscript"/>
        </w:rPr>
        <w:t>95</w:t>
      </w:r>
      <w:r w:rsidR="00F71B68">
        <w:rPr>
          <w:rFonts w:ascii="Times New Roman" w:hAnsi="Times New Roman" w:cs="Times New Roman"/>
          <w:bCs/>
          <w:sz w:val="24"/>
          <w:szCs w:val="24"/>
        </w:rPr>
        <w:t xml:space="preserve"> 10-21%)</w:t>
      </w:r>
      <w:r w:rsidR="00F71B68" w:rsidRPr="00F71B68">
        <w:t xml:space="preserve"> </w:t>
      </w:r>
      <w:r w:rsidR="00F71B68">
        <w:rPr>
          <w:rFonts w:ascii="Times New Roman" w:hAnsi="Times New Roman" w:cs="Times New Roman"/>
          <w:bCs/>
          <w:sz w:val="24"/>
          <w:szCs w:val="24"/>
        </w:rPr>
        <w:t xml:space="preserve">bedding </w:t>
      </w:r>
      <w:r w:rsidR="00F71B68" w:rsidRPr="00F71B68">
        <w:rPr>
          <w:rFonts w:ascii="Times New Roman" w:hAnsi="Times New Roman" w:cs="Times New Roman"/>
          <w:bCs/>
          <w:sz w:val="24"/>
          <w:szCs w:val="24"/>
        </w:rPr>
        <w:t>with only wood products</w:t>
      </w:r>
      <w:r w:rsidR="00F71B68">
        <w:rPr>
          <w:rFonts w:ascii="Times New Roman" w:hAnsi="Times New Roman" w:cs="Times New Roman"/>
          <w:bCs/>
          <w:sz w:val="24"/>
          <w:szCs w:val="24"/>
        </w:rPr>
        <w:t xml:space="preserve"> and </w:t>
      </w:r>
      <w:r w:rsidR="00F71B68" w:rsidRPr="00F71B68">
        <w:rPr>
          <w:rFonts w:ascii="Times New Roman" w:hAnsi="Times New Roman" w:cs="Times New Roman"/>
          <w:bCs/>
          <w:sz w:val="24"/>
          <w:szCs w:val="24"/>
        </w:rPr>
        <w:t xml:space="preserve">18 farms </w:t>
      </w:r>
      <w:r w:rsidR="00F71B68">
        <w:rPr>
          <w:rFonts w:ascii="Times New Roman" w:hAnsi="Times New Roman" w:cs="Times New Roman"/>
          <w:bCs/>
          <w:sz w:val="24"/>
          <w:szCs w:val="24"/>
        </w:rPr>
        <w:t>(</w:t>
      </w:r>
      <w:r w:rsidR="00F71B68" w:rsidRPr="00F71B68">
        <w:rPr>
          <w:rFonts w:ascii="Times New Roman" w:hAnsi="Times New Roman" w:cs="Times New Roman"/>
          <w:bCs/>
          <w:sz w:val="24"/>
          <w:szCs w:val="24"/>
        </w:rPr>
        <w:t>12%, CI</w:t>
      </w:r>
      <w:r w:rsidR="00F71B68" w:rsidRPr="00F71B68">
        <w:rPr>
          <w:rFonts w:ascii="Times New Roman" w:hAnsi="Times New Roman" w:cs="Times New Roman"/>
          <w:bCs/>
          <w:sz w:val="24"/>
          <w:szCs w:val="24"/>
          <w:vertAlign w:val="subscript"/>
        </w:rPr>
        <w:t>95</w:t>
      </w:r>
      <w:r w:rsidR="00F71B68" w:rsidRPr="00F71B68">
        <w:rPr>
          <w:rFonts w:ascii="Times New Roman" w:hAnsi="Times New Roman" w:cs="Times New Roman"/>
          <w:bCs/>
          <w:sz w:val="24"/>
          <w:szCs w:val="24"/>
        </w:rPr>
        <w:t xml:space="preserve"> 8-19%)</w:t>
      </w:r>
      <w:r w:rsidR="00F71B68">
        <w:rPr>
          <w:rFonts w:ascii="Times New Roman" w:hAnsi="Times New Roman" w:cs="Times New Roman"/>
          <w:bCs/>
          <w:sz w:val="24"/>
          <w:szCs w:val="24"/>
        </w:rPr>
        <w:t xml:space="preserve"> bedding with only sand</w:t>
      </w:r>
      <w:r w:rsidR="00B0735E">
        <w:rPr>
          <w:rFonts w:ascii="Times New Roman" w:hAnsi="Times New Roman" w:cs="Times New Roman"/>
          <w:bCs/>
          <w:sz w:val="24"/>
          <w:szCs w:val="24"/>
        </w:rPr>
        <w:t xml:space="preserve"> (</w:t>
      </w:r>
      <w:ins w:id="109" w:author="Deborah Neher" w:date="2021-01-06T09:39:00Z">
        <w:r w:rsidR="008705AA">
          <w:rPr>
            <w:rFonts w:ascii="Times New Roman" w:hAnsi="Times New Roman" w:cs="Times New Roman"/>
            <w:bCs/>
            <w:sz w:val="24"/>
            <w:szCs w:val="24"/>
          </w:rPr>
          <w:t>F</w:t>
        </w:r>
      </w:ins>
      <w:del w:id="110" w:author="Deborah Neher" w:date="2021-01-06T09:39:00Z">
        <w:r w:rsidR="00B0735E" w:rsidDel="008705AA">
          <w:rPr>
            <w:rFonts w:ascii="Times New Roman" w:hAnsi="Times New Roman" w:cs="Times New Roman"/>
            <w:bCs/>
            <w:sz w:val="24"/>
            <w:szCs w:val="24"/>
          </w:rPr>
          <w:delText>f</w:delText>
        </w:r>
      </w:del>
      <w:r w:rsidR="00B0735E">
        <w:rPr>
          <w:rFonts w:ascii="Times New Roman" w:hAnsi="Times New Roman" w:cs="Times New Roman"/>
          <w:bCs/>
          <w:sz w:val="24"/>
          <w:szCs w:val="24"/>
        </w:rPr>
        <w:t>igure 1)</w:t>
      </w:r>
      <w:r w:rsidR="00F71B68" w:rsidRPr="00F71B68">
        <w:rPr>
          <w:rFonts w:ascii="Times New Roman" w:hAnsi="Times New Roman" w:cs="Times New Roman"/>
          <w:bCs/>
          <w:sz w:val="24"/>
          <w:szCs w:val="24"/>
        </w:rPr>
        <w:t>.</w:t>
      </w:r>
      <w:r w:rsidR="00F71B68">
        <w:rPr>
          <w:rFonts w:ascii="Times New Roman" w:hAnsi="Times New Roman" w:cs="Times New Roman"/>
          <w:bCs/>
          <w:sz w:val="24"/>
          <w:szCs w:val="24"/>
        </w:rPr>
        <w:t xml:space="preserve"> </w:t>
      </w:r>
      <w:r w:rsidR="00B0735E" w:rsidRPr="00B0735E">
        <w:rPr>
          <w:rFonts w:ascii="Times New Roman" w:hAnsi="Times New Roman" w:cs="Times New Roman"/>
          <w:bCs/>
          <w:sz w:val="24"/>
          <w:szCs w:val="24"/>
        </w:rPr>
        <w:t>Use of a bedded pack system was reported on 22 farms (15% CI</w:t>
      </w:r>
      <w:r w:rsidR="00B0735E" w:rsidRPr="00B0735E">
        <w:rPr>
          <w:rFonts w:ascii="Times New Roman" w:hAnsi="Times New Roman" w:cs="Times New Roman"/>
          <w:bCs/>
          <w:sz w:val="24"/>
          <w:szCs w:val="24"/>
          <w:vertAlign w:val="subscript"/>
        </w:rPr>
        <w:t>95</w:t>
      </w:r>
      <w:r w:rsidR="00B0735E" w:rsidRPr="00B0735E">
        <w:rPr>
          <w:rFonts w:ascii="Times New Roman" w:hAnsi="Times New Roman" w:cs="Times New Roman"/>
          <w:bCs/>
          <w:sz w:val="24"/>
          <w:szCs w:val="24"/>
        </w:rPr>
        <w:t xml:space="preserve"> 10-22%).  </w:t>
      </w:r>
      <w:r w:rsidR="00B0735E">
        <w:rPr>
          <w:rFonts w:ascii="Times New Roman" w:hAnsi="Times New Roman" w:cs="Times New Roman"/>
          <w:bCs/>
          <w:sz w:val="24"/>
          <w:szCs w:val="24"/>
        </w:rPr>
        <w:t>Of</w:t>
      </w:r>
      <w:r w:rsidR="00B0735E" w:rsidRPr="00B0735E">
        <w:rPr>
          <w:rFonts w:ascii="Times New Roman" w:hAnsi="Times New Roman" w:cs="Times New Roman"/>
          <w:bCs/>
          <w:sz w:val="24"/>
          <w:szCs w:val="24"/>
        </w:rPr>
        <w:t xml:space="preserve"> those using a bedded pack, nine (6%) farms reported using on</w:t>
      </w:r>
      <w:r w:rsidR="005B7262">
        <w:rPr>
          <w:rFonts w:ascii="Times New Roman" w:hAnsi="Times New Roman" w:cs="Times New Roman"/>
          <w:bCs/>
          <w:sz w:val="24"/>
          <w:szCs w:val="24"/>
        </w:rPr>
        <w:t>ly a bedded pack housing system</w:t>
      </w:r>
      <w:r w:rsidR="00B0735E">
        <w:rPr>
          <w:rFonts w:ascii="Times New Roman" w:hAnsi="Times New Roman" w:cs="Times New Roman"/>
          <w:bCs/>
          <w:sz w:val="24"/>
          <w:szCs w:val="24"/>
        </w:rPr>
        <w:t>,</w:t>
      </w:r>
      <w:r w:rsidR="005B7262">
        <w:rPr>
          <w:rFonts w:ascii="Times New Roman" w:hAnsi="Times New Roman" w:cs="Times New Roman"/>
          <w:bCs/>
          <w:sz w:val="24"/>
          <w:szCs w:val="24"/>
        </w:rPr>
        <w:t xml:space="preserve"> and of these</w:t>
      </w:r>
      <w:r w:rsidR="00B0735E">
        <w:rPr>
          <w:rFonts w:ascii="Times New Roman" w:hAnsi="Times New Roman" w:cs="Times New Roman"/>
          <w:bCs/>
          <w:sz w:val="24"/>
          <w:szCs w:val="24"/>
        </w:rPr>
        <w:t xml:space="preserve"> 6 respondents used wood products for bedding and 3 used hay or straw for bedding (</w:t>
      </w:r>
      <w:ins w:id="111" w:author="Deborah Neher" w:date="2021-01-06T09:40:00Z">
        <w:r w:rsidR="008705AA">
          <w:rPr>
            <w:rFonts w:ascii="Times New Roman" w:hAnsi="Times New Roman" w:cs="Times New Roman"/>
            <w:bCs/>
            <w:sz w:val="24"/>
            <w:szCs w:val="24"/>
          </w:rPr>
          <w:t>F</w:t>
        </w:r>
      </w:ins>
      <w:del w:id="112" w:author="Deborah Neher" w:date="2021-01-06T09:40:00Z">
        <w:r w:rsidR="00B0735E" w:rsidDel="008705AA">
          <w:rPr>
            <w:rFonts w:ascii="Times New Roman" w:hAnsi="Times New Roman" w:cs="Times New Roman"/>
            <w:bCs/>
            <w:sz w:val="24"/>
            <w:szCs w:val="24"/>
          </w:rPr>
          <w:delText>f</w:delText>
        </w:r>
      </w:del>
      <w:r w:rsidR="00B0735E">
        <w:rPr>
          <w:rFonts w:ascii="Times New Roman" w:hAnsi="Times New Roman" w:cs="Times New Roman"/>
          <w:bCs/>
          <w:sz w:val="24"/>
          <w:szCs w:val="24"/>
        </w:rPr>
        <w:t>igure 1).</w:t>
      </w:r>
      <w:r w:rsidR="00B0735E" w:rsidRPr="00B0735E">
        <w:rPr>
          <w:rFonts w:ascii="Times New Roman" w:hAnsi="Times New Roman" w:cs="Times New Roman"/>
          <w:bCs/>
          <w:sz w:val="24"/>
          <w:szCs w:val="24"/>
        </w:rPr>
        <w:t xml:space="preserve"> </w:t>
      </w:r>
      <w:r w:rsidR="00D32BEA" w:rsidRPr="00D32BEA">
        <w:rPr>
          <w:rFonts w:ascii="Times New Roman" w:hAnsi="Times New Roman" w:cs="Times New Roman"/>
          <w:bCs/>
          <w:sz w:val="24"/>
          <w:szCs w:val="24"/>
        </w:rPr>
        <w:t xml:space="preserve">Multiple housing systems for lactating cows were used on </w:t>
      </w:r>
      <w:r w:rsidR="00976C38">
        <w:rPr>
          <w:rFonts w:ascii="Times New Roman" w:hAnsi="Times New Roman" w:cs="Times New Roman"/>
          <w:bCs/>
          <w:sz w:val="24"/>
          <w:szCs w:val="24"/>
        </w:rPr>
        <w:t>22 (</w:t>
      </w:r>
      <w:r w:rsidR="00D32BEA" w:rsidRPr="00D32BEA">
        <w:rPr>
          <w:rFonts w:ascii="Times New Roman" w:hAnsi="Times New Roman" w:cs="Times New Roman"/>
          <w:bCs/>
          <w:sz w:val="24"/>
          <w:szCs w:val="24"/>
        </w:rPr>
        <w:t>15%</w:t>
      </w:r>
      <w:r w:rsidR="00976C38">
        <w:rPr>
          <w:rFonts w:ascii="Times New Roman" w:hAnsi="Times New Roman" w:cs="Times New Roman"/>
          <w:bCs/>
          <w:sz w:val="24"/>
          <w:szCs w:val="24"/>
        </w:rPr>
        <w:t>)</w:t>
      </w:r>
      <w:r w:rsidR="00D32BEA" w:rsidRPr="00D32BEA">
        <w:rPr>
          <w:rFonts w:ascii="Times New Roman" w:hAnsi="Times New Roman" w:cs="Times New Roman"/>
          <w:bCs/>
          <w:sz w:val="24"/>
          <w:szCs w:val="24"/>
        </w:rPr>
        <w:t xml:space="preserve"> of farms</w:t>
      </w:r>
      <w:r w:rsidR="00976C38">
        <w:rPr>
          <w:rFonts w:ascii="Times New Roman" w:hAnsi="Times New Roman" w:cs="Times New Roman"/>
          <w:bCs/>
          <w:sz w:val="24"/>
          <w:szCs w:val="24"/>
        </w:rPr>
        <w:t>.</w:t>
      </w:r>
      <w:r w:rsidR="00D32BEA" w:rsidRPr="00D32BEA">
        <w:rPr>
          <w:rFonts w:ascii="Times New Roman" w:hAnsi="Times New Roman" w:cs="Times New Roman"/>
          <w:bCs/>
          <w:sz w:val="24"/>
          <w:szCs w:val="24"/>
        </w:rPr>
        <w:t xml:space="preserve"> </w:t>
      </w:r>
      <w:r w:rsidR="006D1FEE">
        <w:rPr>
          <w:rFonts w:ascii="Times New Roman" w:hAnsi="Times New Roman" w:cs="Times New Roman"/>
          <w:bCs/>
          <w:sz w:val="24"/>
          <w:szCs w:val="24"/>
        </w:rPr>
        <w:t>Loose-housing</w:t>
      </w:r>
      <w:r w:rsidR="00880AAD" w:rsidRPr="00994760">
        <w:rPr>
          <w:rFonts w:ascii="Times New Roman" w:hAnsi="Times New Roman" w:cs="Times New Roman"/>
          <w:bCs/>
          <w:sz w:val="24"/>
          <w:szCs w:val="24"/>
        </w:rPr>
        <w:t xml:space="preserve"> </w:t>
      </w:r>
      <w:r w:rsidR="007323EC" w:rsidRPr="00994760">
        <w:rPr>
          <w:rFonts w:ascii="Times New Roman" w:hAnsi="Times New Roman" w:cs="Times New Roman"/>
          <w:bCs/>
          <w:sz w:val="24"/>
          <w:szCs w:val="24"/>
        </w:rPr>
        <w:t xml:space="preserve">with no stalls or cubicles </w:t>
      </w:r>
      <w:r w:rsidR="009F1BA1" w:rsidRPr="00994760">
        <w:rPr>
          <w:rFonts w:ascii="Times New Roman" w:hAnsi="Times New Roman" w:cs="Times New Roman"/>
          <w:bCs/>
          <w:sz w:val="24"/>
          <w:szCs w:val="24"/>
        </w:rPr>
        <w:t xml:space="preserve">(including bedded pack) </w:t>
      </w:r>
      <w:r w:rsidR="00880AAD" w:rsidRPr="00994760">
        <w:rPr>
          <w:rFonts w:ascii="Times New Roman" w:hAnsi="Times New Roman" w:cs="Times New Roman"/>
          <w:bCs/>
          <w:sz w:val="24"/>
          <w:szCs w:val="24"/>
        </w:rPr>
        <w:t xml:space="preserve">was used solely or in combination with another housing type on </w:t>
      </w:r>
      <w:r w:rsidR="00976C38">
        <w:rPr>
          <w:rFonts w:ascii="Times New Roman" w:hAnsi="Times New Roman" w:cs="Times New Roman"/>
          <w:bCs/>
          <w:sz w:val="24"/>
          <w:szCs w:val="24"/>
        </w:rPr>
        <w:t>25</w:t>
      </w:r>
      <w:r w:rsidR="00BB1B23" w:rsidRPr="00994760">
        <w:rPr>
          <w:rFonts w:ascii="Times New Roman" w:hAnsi="Times New Roman" w:cs="Times New Roman"/>
          <w:bCs/>
          <w:sz w:val="24"/>
          <w:szCs w:val="24"/>
        </w:rPr>
        <w:t xml:space="preserve"> (</w:t>
      </w:r>
      <w:r w:rsidR="00976C38" w:rsidRPr="00976C38">
        <w:rPr>
          <w:rFonts w:ascii="Times New Roman" w:hAnsi="Times New Roman" w:cs="Times New Roman"/>
          <w:bCs/>
          <w:sz w:val="24"/>
          <w:szCs w:val="24"/>
        </w:rPr>
        <w:t>17%</w:t>
      </w:r>
      <w:r w:rsidR="0088468F" w:rsidRPr="00976C38">
        <w:rPr>
          <w:rFonts w:ascii="Times New Roman" w:hAnsi="Times New Roman" w:cs="Times New Roman"/>
          <w:bCs/>
          <w:sz w:val="24"/>
          <w:szCs w:val="24"/>
        </w:rPr>
        <w:t>,</w:t>
      </w:r>
      <w:r w:rsidR="0088468F">
        <w:rPr>
          <w:rFonts w:ascii="Times New Roman" w:hAnsi="Times New Roman" w:cs="Times New Roman"/>
          <w:bCs/>
          <w:sz w:val="24"/>
          <w:szCs w:val="24"/>
        </w:rPr>
        <w:t xml:space="preserve"> </w:t>
      </w:r>
      <w:r w:rsidR="0088468F" w:rsidRPr="00CE559D">
        <w:rPr>
          <w:rFonts w:ascii="Times New Roman" w:hAnsi="Times New Roman" w:cs="Times New Roman"/>
          <w:bCs/>
          <w:sz w:val="24"/>
          <w:szCs w:val="24"/>
        </w:rPr>
        <w:t>CI</w:t>
      </w:r>
      <w:r w:rsidR="0088468F" w:rsidRPr="00CE559D">
        <w:rPr>
          <w:rFonts w:ascii="Times New Roman" w:hAnsi="Times New Roman" w:cs="Times New Roman"/>
          <w:bCs/>
          <w:sz w:val="24"/>
          <w:szCs w:val="24"/>
          <w:vertAlign w:val="subscript"/>
        </w:rPr>
        <w:t>95</w:t>
      </w:r>
      <w:r w:rsidR="0088468F">
        <w:rPr>
          <w:rFonts w:ascii="Times New Roman" w:hAnsi="Times New Roman" w:cs="Times New Roman"/>
          <w:bCs/>
          <w:sz w:val="24"/>
          <w:szCs w:val="24"/>
        </w:rPr>
        <w:t xml:space="preserve"> 12-24%</w:t>
      </w:r>
      <w:r w:rsidR="0026083C" w:rsidRPr="00994760">
        <w:rPr>
          <w:rFonts w:ascii="Times New Roman" w:hAnsi="Times New Roman" w:cs="Times New Roman"/>
          <w:bCs/>
          <w:sz w:val="24"/>
          <w:szCs w:val="24"/>
        </w:rPr>
        <w:t xml:space="preserve">) </w:t>
      </w:r>
      <w:r w:rsidR="00880AAD" w:rsidRPr="00994760">
        <w:rPr>
          <w:rFonts w:ascii="Times New Roman" w:hAnsi="Times New Roman" w:cs="Times New Roman"/>
          <w:bCs/>
          <w:sz w:val="24"/>
          <w:szCs w:val="24"/>
        </w:rPr>
        <w:t>farms.</w:t>
      </w:r>
      <w:r w:rsidR="00EA0B01" w:rsidRPr="00994760">
        <w:rPr>
          <w:rFonts w:ascii="Times New Roman" w:hAnsi="Times New Roman" w:cs="Times New Roman"/>
          <w:bCs/>
          <w:sz w:val="24"/>
          <w:szCs w:val="24"/>
        </w:rPr>
        <w:t xml:space="preserve"> </w:t>
      </w:r>
      <w:r w:rsidR="00AE00A1" w:rsidRPr="00994760">
        <w:rPr>
          <w:rFonts w:ascii="Times New Roman" w:hAnsi="Times New Roman" w:cs="Times New Roman"/>
          <w:bCs/>
          <w:sz w:val="24"/>
          <w:szCs w:val="24"/>
        </w:rPr>
        <w:t xml:space="preserve">Among the 22 farms that reported using a bedded pack for lactating cows, </w:t>
      </w:r>
      <w:r w:rsidR="005A7807" w:rsidRPr="000606E6">
        <w:rPr>
          <w:rFonts w:ascii="Times New Roman" w:hAnsi="Times New Roman" w:cs="Times New Roman"/>
          <w:bCs/>
          <w:sz w:val="24"/>
          <w:szCs w:val="24"/>
        </w:rPr>
        <w:t>13</w:t>
      </w:r>
      <w:r w:rsidR="00AE00A1" w:rsidRPr="000606E6">
        <w:rPr>
          <w:rFonts w:ascii="Times New Roman" w:hAnsi="Times New Roman" w:cs="Times New Roman"/>
          <w:bCs/>
          <w:sz w:val="24"/>
          <w:szCs w:val="24"/>
        </w:rPr>
        <w:t xml:space="preserve"> used this strategy in conjunction with another lactating cow housing </w:t>
      </w:r>
      <w:r w:rsidR="00C20275" w:rsidRPr="004A3011">
        <w:rPr>
          <w:rFonts w:ascii="Times New Roman" w:hAnsi="Times New Roman" w:cs="Times New Roman"/>
          <w:bCs/>
          <w:sz w:val="24"/>
          <w:szCs w:val="24"/>
        </w:rPr>
        <w:t xml:space="preserve">type </w:t>
      </w:r>
      <w:r w:rsidR="0026083C" w:rsidRPr="004A3011">
        <w:rPr>
          <w:rFonts w:ascii="Times New Roman" w:hAnsi="Times New Roman" w:cs="Times New Roman"/>
          <w:bCs/>
          <w:sz w:val="24"/>
          <w:szCs w:val="24"/>
        </w:rPr>
        <w:t>(“Bedded Pack P</w:t>
      </w:r>
      <w:r w:rsidR="00AE00A1" w:rsidRPr="00E91661">
        <w:rPr>
          <w:rFonts w:ascii="Times New Roman" w:hAnsi="Times New Roman" w:cs="Times New Roman"/>
          <w:bCs/>
          <w:sz w:val="24"/>
          <w:szCs w:val="24"/>
        </w:rPr>
        <w:t>lus</w:t>
      </w:r>
      <w:r w:rsidR="0026083C" w:rsidRPr="00E91661">
        <w:rPr>
          <w:rFonts w:ascii="Times New Roman" w:hAnsi="Times New Roman" w:cs="Times New Roman"/>
          <w:bCs/>
          <w:sz w:val="24"/>
          <w:szCs w:val="24"/>
        </w:rPr>
        <w:t>” F</w:t>
      </w:r>
      <w:r w:rsidR="00AE00A1" w:rsidRPr="00E91661">
        <w:rPr>
          <w:rFonts w:ascii="Times New Roman" w:hAnsi="Times New Roman" w:cs="Times New Roman"/>
          <w:bCs/>
          <w:sz w:val="24"/>
          <w:szCs w:val="24"/>
        </w:rPr>
        <w:t xml:space="preserve">igure 2), including </w:t>
      </w:r>
      <w:r w:rsidR="008276E5" w:rsidRPr="00E91661">
        <w:rPr>
          <w:rFonts w:ascii="Times New Roman" w:hAnsi="Times New Roman" w:cs="Times New Roman"/>
          <w:bCs/>
          <w:sz w:val="24"/>
          <w:szCs w:val="24"/>
        </w:rPr>
        <w:t>tiestall</w:t>
      </w:r>
      <w:r w:rsidR="004A7CB6" w:rsidRPr="00E91661">
        <w:rPr>
          <w:rFonts w:ascii="Times New Roman" w:hAnsi="Times New Roman" w:cs="Times New Roman"/>
          <w:bCs/>
          <w:sz w:val="24"/>
          <w:szCs w:val="24"/>
        </w:rPr>
        <w:t xml:space="preserve"> or freestall housing</w:t>
      </w:r>
      <w:r w:rsidR="005B7262">
        <w:rPr>
          <w:rFonts w:ascii="Times New Roman" w:hAnsi="Times New Roman" w:cs="Times New Roman"/>
          <w:bCs/>
          <w:sz w:val="24"/>
          <w:szCs w:val="24"/>
        </w:rPr>
        <w:t>, and the bedding types on these farms included wood products only (</w:t>
      </w:r>
      <w:r w:rsidR="005B7262" w:rsidRPr="008705AA">
        <w:rPr>
          <w:rFonts w:ascii="Times New Roman" w:hAnsi="Times New Roman" w:cs="Times New Roman"/>
          <w:bCs/>
          <w:i/>
          <w:iCs/>
          <w:sz w:val="24"/>
          <w:szCs w:val="24"/>
          <w:rPrChange w:id="113" w:author="Deborah Neher" w:date="2021-01-06T09:41:00Z">
            <w:rPr>
              <w:rFonts w:ascii="Times New Roman" w:hAnsi="Times New Roman" w:cs="Times New Roman"/>
              <w:bCs/>
              <w:sz w:val="24"/>
              <w:szCs w:val="24"/>
            </w:rPr>
          </w:rPrChange>
        </w:rPr>
        <w:t>n</w:t>
      </w:r>
      <w:ins w:id="114" w:author="Deborah Neher" w:date="2021-01-06T09:41: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w:t>
      </w:r>
      <w:ins w:id="115" w:author="Deborah Neher" w:date="2021-01-06T09:41: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5), wood and hay or stray (</w:t>
      </w:r>
      <w:r w:rsidR="005B7262" w:rsidRPr="008705AA">
        <w:rPr>
          <w:rFonts w:ascii="Times New Roman" w:hAnsi="Times New Roman" w:cs="Times New Roman"/>
          <w:bCs/>
          <w:i/>
          <w:iCs/>
          <w:sz w:val="24"/>
          <w:szCs w:val="24"/>
          <w:rPrChange w:id="116" w:author="Deborah Neher" w:date="2021-01-06T09:41:00Z">
            <w:rPr>
              <w:rFonts w:ascii="Times New Roman" w:hAnsi="Times New Roman" w:cs="Times New Roman"/>
              <w:bCs/>
              <w:sz w:val="24"/>
              <w:szCs w:val="24"/>
            </w:rPr>
          </w:rPrChange>
        </w:rPr>
        <w:t>n</w:t>
      </w:r>
      <w:ins w:id="117" w:author="Deborah Neher" w:date="2021-01-06T09:41: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w:t>
      </w:r>
      <w:ins w:id="118" w:author="Deborah Neher" w:date="2021-01-06T09:41: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5), hay or straw (</w:t>
      </w:r>
      <w:r w:rsidR="005B7262" w:rsidRPr="008705AA">
        <w:rPr>
          <w:rFonts w:ascii="Times New Roman" w:hAnsi="Times New Roman" w:cs="Times New Roman"/>
          <w:bCs/>
          <w:i/>
          <w:iCs/>
          <w:sz w:val="24"/>
          <w:szCs w:val="24"/>
          <w:rPrChange w:id="119" w:author="Deborah Neher" w:date="2021-01-06T09:40:00Z">
            <w:rPr>
              <w:rFonts w:ascii="Times New Roman" w:hAnsi="Times New Roman" w:cs="Times New Roman"/>
              <w:bCs/>
              <w:sz w:val="24"/>
              <w:szCs w:val="24"/>
            </w:rPr>
          </w:rPrChange>
        </w:rPr>
        <w:t>n</w:t>
      </w:r>
      <w:ins w:id="120" w:author="Deborah Neher" w:date="2021-01-06T09:40: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w:t>
      </w:r>
      <w:ins w:id="121" w:author="Deborah Neher" w:date="2021-01-06T09:40: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2), and sand, wood products and hay or straw (</w:t>
      </w:r>
      <w:r w:rsidR="005B7262" w:rsidRPr="008705AA">
        <w:rPr>
          <w:rFonts w:ascii="Times New Roman" w:hAnsi="Times New Roman" w:cs="Times New Roman"/>
          <w:bCs/>
          <w:i/>
          <w:iCs/>
          <w:sz w:val="24"/>
          <w:szCs w:val="24"/>
          <w:rPrChange w:id="122" w:author="Deborah Neher" w:date="2021-01-06T09:41:00Z">
            <w:rPr>
              <w:rFonts w:ascii="Times New Roman" w:hAnsi="Times New Roman" w:cs="Times New Roman"/>
              <w:bCs/>
              <w:sz w:val="24"/>
              <w:szCs w:val="24"/>
            </w:rPr>
          </w:rPrChange>
        </w:rPr>
        <w:t>n</w:t>
      </w:r>
      <w:ins w:id="123" w:author="Deborah Neher" w:date="2021-01-06T09:41: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w:t>
      </w:r>
      <w:ins w:id="124" w:author="Deborah Neher" w:date="2021-01-06T09:41: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 xml:space="preserve">1). </w:t>
      </w:r>
      <w:r w:rsidR="005B7262" w:rsidRPr="00B82008">
        <w:rPr>
          <w:rFonts w:ascii="Times New Roman" w:hAnsi="Times New Roman" w:cs="Times New Roman"/>
          <w:bCs/>
          <w:sz w:val="24"/>
          <w:szCs w:val="24"/>
        </w:rPr>
        <w:t>The remaining farms (14%) reported a mixed tiestall and freestall system (</w:t>
      </w:r>
      <w:r w:rsidR="005B7262" w:rsidRPr="00B82008">
        <w:rPr>
          <w:rFonts w:ascii="Times New Roman" w:hAnsi="Times New Roman" w:cs="Times New Roman"/>
          <w:bCs/>
          <w:i/>
          <w:sz w:val="24"/>
          <w:szCs w:val="24"/>
        </w:rPr>
        <w:t>n</w:t>
      </w:r>
      <w:r w:rsidR="005B7262" w:rsidRPr="00B82008">
        <w:rPr>
          <w:rFonts w:ascii="Times New Roman" w:hAnsi="Times New Roman" w:cs="Times New Roman"/>
          <w:bCs/>
          <w:sz w:val="24"/>
          <w:szCs w:val="24"/>
        </w:rPr>
        <w:t xml:space="preserve"> = 9),</w:t>
      </w:r>
      <w:r w:rsidR="005B7262" w:rsidRPr="009506E3">
        <w:rPr>
          <w:rFonts w:ascii="Times New Roman" w:hAnsi="Times New Roman" w:cs="Times New Roman"/>
          <w:bCs/>
          <w:sz w:val="24"/>
          <w:szCs w:val="24"/>
        </w:rPr>
        <w:t xml:space="preserve"> </w:t>
      </w:r>
      <w:r w:rsidR="005B7262" w:rsidRPr="009506E3">
        <w:rPr>
          <w:rFonts w:ascii="Times New Roman" w:hAnsi="Times New Roman" w:cs="Times New Roman"/>
          <w:bCs/>
          <w:sz w:val="24"/>
          <w:szCs w:val="24"/>
        </w:rPr>
        <w:lastRenderedPageBreak/>
        <w:t>freestalls using both sand and wood (</w:t>
      </w:r>
      <w:r w:rsidR="005B7262" w:rsidRPr="009506E3">
        <w:rPr>
          <w:rFonts w:ascii="Times New Roman" w:hAnsi="Times New Roman" w:cs="Times New Roman"/>
          <w:bCs/>
          <w:i/>
          <w:sz w:val="24"/>
          <w:szCs w:val="24"/>
        </w:rPr>
        <w:t>n</w:t>
      </w:r>
      <w:r w:rsidR="005B7262" w:rsidRPr="009506E3">
        <w:rPr>
          <w:rFonts w:ascii="Times New Roman" w:hAnsi="Times New Roman" w:cs="Times New Roman"/>
          <w:bCs/>
          <w:sz w:val="24"/>
          <w:szCs w:val="24"/>
        </w:rPr>
        <w:t xml:space="preserve"> = 4), or a </w:t>
      </w:r>
      <w:r w:rsidR="005B7262">
        <w:rPr>
          <w:rFonts w:ascii="Times New Roman" w:hAnsi="Times New Roman" w:cs="Times New Roman"/>
          <w:bCs/>
          <w:sz w:val="24"/>
          <w:szCs w:val="24"/>
        </w:rPr>
        <w:t>loose-housing</w:t>
      </w:r>
      <w:r w:rsidR="005B7262" w:rsidRPr="009506E3">
        <w:rPr>
          <w:rFonts w:ascii="Times New Roman" w:hAnsi="Times New Roman" w:cs="Times New Roman"/>
          <w:bCs/>
          <w:sz w:val="24"/>
          <w:szCs w:val="24"/>
        </w:rPr>
        <w:t xml:space="preserve"> system </w:t>
      </w:r>
      <w:r w:rsidR="005B7262" w:rsidRPr="009B7721">
        <w:rPr>
          <w:rFonts w:ascii="Times New Roman" w:hAnsi="Times New Roman" w:cs="Times New Roman"/>
          <w:bCs/>
          <w:sz w:val="24"/>
          <w:szCs w:val="24"/>
        </w:rPr>
        <w:t xml:space="preserve">that was not described as </w:t>
      </w:r>
      <w:r w:rsidR="005B7262" w:rsidRPr="002B4301">
        <w:rPr>
          <w:rFonts w:ascii="Times New Roman" w:hAnsi="Times New Roman" w:cs="Times New Roman"/>
          <w:bCs/>
          <w:sz w:val="24"/>
          <w:szCs w:val="24"/>
        </w:rPr>
        <w:t xml:space="preserve">a bedded pack and </w:t>
      </w:r>
      <w:r w:rsidR="005B7262" w:rsidRPr="00D31024">
        <w:rPr>
          <w:rFonts w:ascii="Times New Roman" w:hAnsi="Times New Roman" w:cs="Times New Roman"/>
          <w:bCs/>
          <w:sz w:val="24"/>
          <w:szCs w:val="24"/>
        </w:rPr>
        <w:t>was bedded with wood products</w:t>
      </w:r>
      <w:r w:rsidR="005B7262" w:rsidRPr="006529FB">
        <w:rPr>
          <w:rFonts w:ascii="Times New Roman" w:hAnsi="Times New Roman" w:cs="Times New Roman"/>
          <w:bCs/>
          <w:sz w:val="24"/>
          <w:szCs w:val="24"/>
        </w:rPr>
        <w:t xml:space="preserve"> (</w:t>
      </w:r>
      <w:r w:rsidR="005B7262" w:rsidRPr="006529FB">
        <w:rPr>
          <w:rFonts w:ascii="Times New Roman" w:hAnsi="Times New Roman" w:cs="Times New Roman"/>
          <w:bCs/>
          <w:i/>
          <w:sz w:val="24"/>
          <w:szCs w:val="24"/>
        </w:rPr>
        <w:t>n</w:t>
      </w:r>
      <w:r w:rsidR="005B7262" w:rsidRPr="006529FB">
        <w:rPr>
          <w:rFonts w:ascii="Times New Roman" w:hAnsi="Times New Roman" w:cs="Times New Roman"/>
          <w:bCs/>
          <w:sz w:val="24"/>
          <w:szCs w:val="24"/>
        </w:rPr>
        <w:t xml:space="preserve"> = 3).</w:t>
      </w:r>
      <w:r w:rsidR="005B7262" w:rsidRPr="00FB332E">
        <w:rPr>
          <w:rFonts w:ascii="Times New Roman" w:hAnsi="Times New Roman" w:cs="Times New Roman"/>
          <w:bCs/>
          <w:sz w:val="24"/>
          <w:szCs w:val="24"/>
        </w:rPr>
        <w:t xml:space="preserve"> </w:t>
      </w:r>
    </w:p>
    <w:p w14:paraId="66FC8BB9" w14:textId="46C35B5D" w:rsidR="00DA0B56" w:rsidRPr="00437F6E" w:rsidRDefault="005B7262" w:rsidP="005B6926">
      <w:pPr>
        <w:tabs>
          <w:tab w:val="left" w:pos="360"/>
          <w:tab w:val="left" w:pos="720"/>
        </w:tabs>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8B5B6E" w:rsidRPr="00B82008">
        <w:rPr>
          <w:rFonts w:ascii="Times New Roman" w:hAnsi="Times New Roman" w:cs="Times New Roman"/>
          <w:bCs/>
          <w:sz w:val="24"/>
          <w:szCs w:val="24"/>
        </w:rPr>
        <w:t>There was a positive association between using more than one type of facility to house lactating cows and the number of lactating cows in respondent herds (</w:t>
      </w:r>
      <w:r w:rsidR="001A6620" w:rsidRPr="00B82008">
        <w:rPr>
          <w:rFonts w:ascii="Times New Roman" w:hAnsi="Times New Roman" w:cs="Times New Roman"/>
          <w:bCs/>
          <w:i/>
          <w:sz w:val="24"/>
          <w:szCs w:val="24"/>
        </w:rPr>
        <w:t>P</w:t>
      </w:r>
      <w:r w:rsidR="008B5B6E" w:rsidRPr="00B82008">
        <w:rPr>
          <w:rFonts w:ascii="Times New Roman" w:hAnsi="Times New Roman" w:cs="Times New Roman"/>
          <w:bCs/>
          <w:i/>
          <w:sz w:val="24"/>
          <w:szCs w:val="24"/>
        </w:rPr>
        <w:t xml:space="preserve"> </w:t>
      </w:r>
      <w:r w:rsidR="00842337">
        <w:rPr>
          <w:rFonts w:ascii="Times New Roman" w:hAnsi="Times New Roman" w:cs="Times New Roman"/>
          <w:bCs/>
          <w:sz w:val="24"/>
          <w:szCs w:val="24"/>
        </w:rPr>
        <w:t>= 0.03</w:t>
      </w:r>
      <w:r w:rsidR="008B5B6E" w:rsidRPr="00B82008">
        <w:rPr>
          <w:rFonts w:ascii="Times New Roman" w:hAnsi="Times New Roman" w:cs="Times New Roman"/>
          <w:bCs/>
          <w:sz w:val="24"/>
          <w:szCs w:val="24"/>
        </w:rPr>
        <w:t>).</w:t>
      </w:r>
      <w:r w:rsidR="00290C31" w:rsidRPr="00B82008">
        <w:rPr>
          <w:rFonts w:ascii="Times New Roman" w:hAnsi="Times New Roman" w:cs="Times New Roman"/>
          <w:bCs/>
          <w:sz w:val="24"/>
          <w:szCs w:val="24"/>
        </w:rPr>
        <w:t xml:space="preserve"> </w:t>
      </w:r>
      <w:r w:rsidR="00070EA2">
        <w:rPr>
          <w:rFonts w:ascii="Times New Roman" w:hAnsi="Times New Roman" w:cs="Times New Roman"/>
          <w:bCs/>
          <w:sz w:val="24"/>
          <w:szCs w:val="24"/>
        </w:rPr>
        <w:t xml:space="preserve">We had not expected that so many respondents </w:t>
      </w:r>
      <w:del w:id="125" w:author="Deborah Neher [2]" w:date="2021-01-06T12:48:00Z">
        <w:r w:rsidR="00070EA2" w:rsidDel="003D6822">
          <w:rPr>
            <w:rFonts w:ascii="Times New Roman" w:hAnsi="Times New Roman" w:cs="Times New Roman"/>
            <w:bCs/>
            <w:sz w:val="24"/>
            <w:szCs w:val="24"/>
          </w:rPr>
          <w:delText xml:space="preserve">we </w:delText>
        </w:r>
      </w:del>
      <w:ins w:id="126" w:author="Deborah Neher [2]" w:date="2021-01-06T12:48:00Z">
        <w:r w:rsidR="003D6822">
          <w:rPr>
            <w:rFonts w:ascii="Times New Roman" w:hAnsi="Times New Roman" w:cs="Times New Roman"/>
            <w:bCs/>
            <w:sz w:val="24"/>
            <w:szCs w:val="24"/>
          </w:rPr>
          <w:t xml:space="preserve">would </w:t>
        </w:r>
      </w:ins>
      <w:r w:rsidR="00070EA2">
        <w:rPr>
          <w:rFonts w:ascii="Times New Roman" w:hAnsi="Times New Roman" w:cs="Times New Roman"/>
          <w:bCs/>
          <w:sz w:val="24"/>
          <w:szCs w:val="24"/>
        </w:rPr>
        <w:t xml:space="preserve">use more than one type of facility and more than one type of bedding material. </w:t>
      </w:r>
      <w:r w:rsidR="00BF4A2B" w:rsidRPr="007D68B3">
        <w:rPr>
          <w:rFonts w:ascii="Times New Roman" w:hAnsi="Times New Roman" w:cs="Times New Roman"/>
          <w:bCs/>
          <w:sz w:val="24"/>
          <w:szCs w:val="24"/>
        </w:rPr>
        <w:t>H</w:t>
      </w:r>
      <w:r w:rsidR="00DA0B56" w:rsidRPr="007D68B3">
        <w:rPr>
          <w:rFonts w:ascii="Times New Roman" w:hAnsi="Times New Roman" w:cs="Times New Roman"/>
          <w:bCs/>
          <w:sz w:val="24"/>
          <w:szCs w:val="24"/>
        </w:rPr>
        <w:t>erds using bedded pack</w:t>
      </w:r>
      <w:r w:rsidR="00E304A1" w:rsidRPr="007D68B3">
        <w:rPr>
          <w:rFonts w:ascii="Times New Roman" w:hAnsi="Times New Roman" w:cs="Times New Roman"/>
          <w:bCs/>
          <w:sz w:val="24"/>
          <w:szCs w:val="24"/>
        </w:rPr>
        <w:t>s</w:t>
      </w:r>
      <w:r w:rsidR="00DA0B56" w:rsidRPr="007D68B3">
        <w:rPr>
          <w:rFonts w:ascii="Times New Roman" w:hAnsi="Times New Roman" w:cs="Times New Roman"/>
          <w:bCs/>
          <w:sz w:val="24"/>
          <w:szCs w:val="24"/>
        </w:rPr>
        <w:t xml:space="preserve"> </w:t>
      </w:r>
      <w:r w:rsidR="00BF4A2B" w:rsidRPr="007D68B3">
        <w:rPr>
          <w:rFonts w:ascii="Times New Roman" w:hAnsi="Times New Roman" w:cs="Times New Roman"/>
          <w:bCs/>
          <w:sz w:val="24"/>
          <w:szCs w:val="24"/>
        </w:rPr>
        <w:t xml:space="preserve">had the </w:t>
      </w:r>
      <w:r w:rsidR="00DA0B56" w:rsidRPr="007D68B3">
        <w:rPr>
          <w:rFonts w:ascii="Times New Roman" w:hAnsi="Times New Roman" w:cs="Times New Roman"/>
          <w:bCs/>
          <w:sz w:val="24"/>
          <w:szCs w:val="24"/>
        </w:rPr>
        <w:t xml:space="preserve">most </w:t>
      </w:r>
      <w:r w:rsidR="00E304A1" w:rsidRPr="007D68B3">
        <w:rPr>
          <w:rFonts w:ascii="Times New Roman" w:hAnsi="Times New Roman" w:cs="Times New Roman"/>
          <w:bCs/>
          <w:sz w:val="24"/>
          <w:szCs w:val="24"/>
        </w:rPr>
        <w:t xml:space="preserve">variation in </w:t>
      </w:r>
      <w:r w:rsidR="00BF4A2B" w:rsidRPr="007D68B3">
        <w:rPr>
          <w:rFonts w:ascii="Times New Roman" w:hAnsi="Times New Roman" w:cs="Times New Roman"/>
          <w:bCs/>
          <w:sz w:val="24"/>
          <w:szCs w:val="24"/>
        </w:rPr>
        <w:t xml:space="preserve">bedding and housing </w:t>
      </w:r>
      <w:r w:rsidR="000D07AC" w:rsidRPr="000D07AC">
        <w:rPr>
          <w:rFonts w:ascii="Times New Roman" w:hAnsi="Times New Roman" w:cs="Times New Roman"/>
          <w:bCs/>
          <w:sz w:val="24"/>
          <w:szCs w:val="24"/>
          <w:highlight w:val="yellow"/>
        </w:rPr>
        <w:t>types</w:t>
      </w:r>
      <w:r w:rsidR="00DA0B56" w:rsidRPr="007D68B3">
        <w:rPr>
          <w:rFonts w:ascii="Times New Roman" w:hAnsi="Times New Roman" w:cs="Times New Roman"/>
          <w:bCs/>
          <w:sz w:val="24"/>
          <w:szCs w:val="24"/>
        </w:rPr>
        <w:t>. “</w:t>
      </w:r>
      <w:r w:rsidR="0097525E" w:rsidRPr="007D68B3">
        <w:rPr>
          <w:rFonts w:ascii="Times New Roman" w:hAnsi="Times New Roman" w:cs="Times New Roman"/>
          <w:bCs/>
          <w:sz w:val="24"/>
          <w:szCs w:val="24"/>
        </w:rPr>
        <w:t>M</w:t>
      </w:r>
      <w:r w:rsidR="00DA0B56" w:rsidRPr="007D68B3">
        <w:rPr>
          <w:rFonts w:ascii="Times New Roman" w:hAnsi="Times New Roman" w:cs="Times New Roman"/>
          <w:bCs/>
          <w:sz w:val="24"/>
          <w:szCs w:val="24"/>
        </w:rPr>
        <w:t>ixed” housing systems</w:t>
      </w:r>
      <w:r w:rsidR="002D1116" w:rsidRPr="007D68B3">
        <w:rPr>
          <w:rFonts w:ascii="Times New Roman" w:hAnsi="Times New Roman" w:cs="Times New Roman"/>
          <w:bCs/>
          <w:sz w:val="24"/>
          <w:szCs w:val="24"/>
        </w:rPr>
        <w:t xml:space="preserve"> using</w:t>
      </w:r>
      <w:r w:rsidR="00DA0B56" w:rsidRPr="007D68B3">
        <w:rPr>
          <w:rFonts w:ascii="Times New Roman" w:hAnsi="Times New Roman" w:cs="Times New Roman"/>
          <w:bCs/>
          <w:sz w:val="24"/>
          <w:szCs w:val="24"/>
        </w:rPr>
        <w:t xml:space="preserve"> bedded packs in combination with another style </w:t>
      </w:r>
      <w:r w:rsidR="000C1A04" w:rsidRPr="007D68B3">
        <w:rPr>
          <w:rFonts w:ascii="Times New Roman" w:hAnsi="Times New Roman" w:cs="Times New Roman"/>
          <w:bCs/>
          <w:sz w:val="24"/>
          <w:szCs w:val="24"/>
        </w:rPr>
        <w:t xml:space="preserve">were </w:t>
      </w:r>
      <w:r w:rsidR="00DA0B56" w:rsidRPr="007D68B3">
        <w:rPr>
          <w:rFonts w:ascii="Times New Roman" w:hAnsi="Times New Roman" w:cs="Times New Roman"/>
          <w:bCs/>
          <w:sz w:val="24"/>
          <w:szCs w:val="24"/>
        </w:rPr>
        <w:t>common</w:t>
      </w:r>
      <w:r w:rsidR="00DA0B56" w:rsidRPr="00A0337B">
        <w:rPr>
          <w:rFonts w:ascii="Times New Roman" w:hAnsi="Times New Roman" w:cs="Times New Roman"/>
          <w:bCs/>
          <w:sz w:val="24"/>
          <w:szCs w:val="24"/>
        </w:rPr>
        <w:t>.</w:t>
      </w:r>
      <w:r w:rsidR="00D94FA1" w:rsidRPr="002E03A7">
        <w:rPr>
          <w:rFonts w:ascii="Times New Roman" w:hAnsi="Times New Roman" w:cs="Times New Roman"/>
          <w:bCs/>
          <w:sz w:val="24"/>
          <w:szCs w:val="24"/>
        </w:rPr>
        <w:t xml:space="preserve"> </w:t>
      </w:r>
      <w:r w:rsidR="00E304A1" w:rsidRPr="00437F6E">
        <w:rPr>
          <w:rFonts w:ascii="Times New Roman" w:hAnsi="Times New Roman" w:cs="Times New Roman"/>
          <w:bCs/>
          <w:sz w:val="24"/>
          <w:szCs w:val="24"/>
        </w:rPr>
        <w:t xml:space="preserve">As discussed above, to </w:t>
      </w:r>
      <w:r w:rsidR="00311662" w:rsidRPr="00437F6E">
        <w:rPr>
          <w:rFonts w:ascii="Times New Roman" w:hAnsi="Times New Roman" w:cs="Times New Roman"/>
          <w:bCs/>
          <w:sz w:val="24"/>
          <w:szCs w:val="24"/>
        </w:rPr>
        <w:t>encourage a high response rate, questions were designed to be brief and targeted</w:t>
      </w:r>
      <w:r w:rsidR="00E304A1" w:rsidRPr="00437F6E">
        <w:rPr>
          <w:rFonts w:ascii="Times New Roman" w:hAnsi="Times New Roman" w:cs="Times New Roman"/>
          <w:bCs/>
          <w:sz w:val="24"/>
          <w:szCs w:val="24"/>
        </w:rPr>
        <w:t>, which restricted the information provided in responses</w:t>
      </w:r>
      <w:r w:rsidR="00311662" w:rsidRPr="00EE1C90">
        <w:rPr>
          <w:rFonts w:ascii="Times New Roman" w:hAnsi="Times New Roman" w:cs="Times New Roman"/>
          <w:bCs/>
          <w:sz w:val="24"/>
          <w:szCs w:val="24"/>
        </w:rPr>
        <w:t>. For example, b</w:t>
      </w:r>
      <w:r w:rsidR="0097525E" w:rsidRPr="00B82008">
        <w:rPr>
          <w:rFonts w:ascii="Times New Roman" w:hAnsi="Times New Roman" w:cs="Times New Roman"/>
          <w:bCs/>
          <w:sz w:val="24"/>
          <w:szCs w:val="24"/>
        </w:rPr>
        <w:t>ecause it is always constructed in an open floor plan barn</w:t>
      </w:r>
      <w:r w:rsidR="002A6032" w:rsidRPr="00B82008">
        <w:rPr>
          <w:rFonts w:ascii="Times New Roman" w:hAnsi="Times New Roman" w:cs="Times New Roman"/>
          <w:bCs/>
          <w:sz w:val="24"/>
          <w:szCs w:val="24"/>
        </w:rPr>
        <w:t>, we chose to include “bedded pack”</w:t>
      </w:r>
      <w:r w:rsidR="00644994" w:rsidRPr="00B82008">
        <w:rPr>
          <w:rFonts w:ascii="Times New Roman" w:hAnsi="Times New Roman" w:cs="Times New Roman"/>
          <w:bCs/>
          <w:sz w:val="24"/>
          <w:szCs w:val="24"/>
        </w:rPr>
        <w:t xml:space="preserve"> as a housing style</w:t>
      </w:r>
      <w:r w:rsidR="0097525E" w:rsidRPr="00B82008">
        <w:rPr>
          <w:rFonts w:ascii="Times New Roman" w:hAnsi="Times New Roman" w:cs="Times New Roman"/>
          <w:bCs/>
          <w:sz w:val="24"/>
          <w:szCs w:val="24"/>
        </w:rPr>
        <w:t xml:space="preserve">, rather than ask about </w:t>
      </w:r>
      <w:r w:rsidR="006D1FEE">
        <w:rPr>
          <w:rFonts w:ascii="Times New Roman" w:hAnsi="Times New Roman" w:cs="Times New Roman"/>
          <w:bCs/>
          <w:sz w:val="24"/>
          <w:szCs w:val="24"/>
        </w:rPr>
        <w:t>loose-housing</w:t>
      </w:r>
      <w:r w:rsidR="0097525E" w:rsidRPr="00B82008">
        <w:rPr>
          <w:rFonts w:ascii="Times New Roman" w:hAnsi="Times New Roman" w:cs="Times New Roman"/>
          <w:bCs/>
          <w:sz w:val="24"/>
          <w:szCs w:val="24"/>
        </w:rPr>
        <w:t xml:space="preserve"> and </w:t>
      </w:r>
      <w:r w:rsidR="00311662" w:rsidRPr="00B82008">
        <w:rPr>
          <w:rFonts w:ascii="Times New Roman" w:hAnsi="Times New Roman" w:cs="Times New Roman"/>
          <w:bCs/>
          <w:sz w:val="24"/>
          <w:szCs w:val="24"/>
        </w:rPr>
        <w:t>then</w:t>
      </w:r>
      <w:r w:rsidR="0097525E" w:rsidRPr="00B82008">
        <w:rPr>
          <w:rFonts w:ascii="Times New Roman" w:hAnsi="Times New Roman" w:cs="Times New Roman"/>
          <w:bCs/>
          <w:sz w:val="24"/>
          <w:szCs w:val="24"/>
        </w:rPr>
        <w:t xml:space="preserve"> clarify if it was managed as a </w:t>
      </w:r>
      <w:r w:rsidR="0097525E" w:rsidRPr="009506E3">
        <w:rPr>
          <w:rFonts w:ascii="Times New Roman" w:hAnsi="Times New Roman" w:cs="Times New Roman"/>
          <w:bCs/>
          <w:sz w:val="24"/>
          <w:szCs w:val="24"/>
        </w:rPr>
        <w:t xml:space="preserve">bedded pack. </w:t>
      </w:r>
      <w:r w:rsidR="00965AEF" w:rsidRPr="009506E3">
        <w:rPr>
          <w:rFonts w:ascii="Times New Roman" w:hAnsi="Times New Roman" w:cs="Times New Roman"/>
          <w:bCs/>
          <w:sz w:val="24"/>
          <w:szCs w:val="24"/>
        </w:rPr>
        <w:t xml:space="preserve">Furthermore, </w:t>
      </w:r>
      <w:r w:rsidR="00250304" w:rsidRPr="009506E3">
        <w:rPr>
          <w:rFonts w:ascii="Times New Roman" w:hAnsi="Times New Roman" w:cs="Times New Roman"/>
          <w:bCs/>
          <w:sz w:val="24"/>
          <w:szCs w:val="24"/>
        </w:rPr>
        <w:t xml:space="preserve">while respondents were able to select more than one bedding or housing type, </w:t>
      </w:r>
      <w:r w:rsidR="00B70622" w:rsidRPr="009506E3">
        <w:rPr>
          <w:rFonts w:ascii="Times New Roman" w:hAnsi="Times New Roman" w:cs="Times New Roman"/>
          <w:bCs/>
          <w:sz w:val="24"/>
          <w:szCs w:val="24"/>
        </w:rPr>
        <w:t>there was an open component to this question where respondents could</w:t>
      </w:r>
      <w:r w:rsidR="00250304" w:rsidRPr="009506E3">
        <w:rPr>
          <w:rFonts w:ascii="Times New Roman" w:hAnsi="Times New Roman" w:cs="Times New Roman"/>
          <w:bCs/>
          <w:sz w:val="24"/>
          <w:szCs w:val="24"/>
        </w:rPr>
        <w:t xml:space="preserve"> write a short response specifying which bedding was associated with which housing type.</w:t>
      </w:r>
      <w:r w:rsidR="00965AEF" w:rsidRPr="009506E3">
        <w:rPr>
          <w:rFonts w:ascii="Times New Roman" w:hAnsi="Times New Roman" w:cs="Times New Roman"/>
          <w:bCs/>
          <w:sz w:val="24"/>
          <w:szCs w:val="24"/>
        </w:rPr>
        <w:t xml:space="preserve"> </w:t>
      </w:r>
      <w:r w:rsidR="0097525E" w:rsidRPr="009506E3">
        <w:rPr>
          <w:rFonts w:ascii="Times New Roman" w:hAnsi="Times New Roman" w:cs="Times New Roman"/>
          <w:bCs/>
          <w:sz w:val="24"/>
          <w:szCs w:val="24"/>
        </w:rPr>
        <w:t>While this had the effect of shortening the survey, it may have introduced some</w:t>
      </w:r>
      <w:r w:rsidR="00965AEF" w:rsidRPr="009506E3">
        <w:rPr>
          <w:rFonts w:ascii="Times New Roman" w:hAnsi="Times New Roman" w:cs="Times New Roman"/>
          <w:bCs/>
          <w:sz w:val="24"/>
          <w:szCs w:val="24"/>
        </w:rPr>
        <w:t xml:space="preserve"> </w:t>
      </w:r>
      <w:r w:rsidR="00497C2C" w:rsidRPr="006529FB">
        <w:rPr>
          <w:rFonts w:ascii="Times New Roman" w:hAnsi="Times New Roman" w:cs="Times New Roman"/>
          <w:bCs/>
          <w:sz w:val="24"/>
          <w:szCs w:val="24"/>
        </w:rPr>
        <w:t xml:space="preserve">potential measurement error. </w:t>
      </w:r>
      <w:r w:rsidR="00965AEF" w:rsidRPr="006529FB">
        <w:rPr>
          <w:rFonts w:ascii="Times New Roman" w:hAnsi="Times New Roman" w:cs="Times New Roman"/>
          <w:bCs/>
          <w:sz w:val="24"/>
          <w:szCs w:val="24"/>
        </w:rPr>
        <w:t xml:space="preserve"> </w:t>
      </w:r>
      <w:r w:rsidR="009E766B" w:rsidRPr="00FB332E">
        <w:rPr>
          <w:rFonts w:ascii="Times New Roman" w:hAnsi="Times New Roman" w:cs="Times New Roman"/>
          <w:bCs/>
          <w:sz w:val="24"/>
          <w:szCs w:val="24"/>
        </w:rPr>
        <w:t>No respondent</w:t>
      </w:r>
      <w:r w:rsidR="00250304" w:rsidRPr="00FB332E">
        <w:rPr>
          <w:rFonts w:ascii="Times New Roman" w:hAnsi="Times New Roman" w:cs="Times New Roman"/>
          <w:bCs/>
          <w:sz w:val="24"/>
          <w:szCs w:val="24"/>
        </w:rPr>
        <w:t xml:space="preserve"> who selected multiple housing and bedding strategies </w:t>
      </w:r>
      <w:r w:rsidR="009E766B" w:rsidRPr="00D9742E">
        <w:rPr>
          <w:rFonts w:ascii="Times New Roman" w:hAnsi="Times New Roman" w:cs="Times New Roman"/>
          <w:bCs/>
          <w:sz w:val="24"/>
          <w:szCs w:val="24"/>
        </w:rPr>
        <w:t>was</w:t>
      </w:r>
      <w:r w:rsidR="00250304" w:rsidRPr="00D9742E">
        <w:rPr>
          <w:rFonts w:ascii="Times New Roman" w:hAnsi="Times New Roman" w:cs="Times New Roman"/>
          <w:bCs/>
          <w:sz w:val="24"/>
          <w:szCs w:val="24"/>
        </w:rPr>
        <w:t xml:space="preserve"> specific about which bedding was used in each housing type</w:t>
      </w:r>
      <w:r w:rsidR="00243609" w:rsidRPr="00EC36E5">
        <w:rPr>
          <w:rFonts w:ascii="Times New Roman" w:hAnsi="Times New Roman" w:cs="Times New Roman"/>
          <w:bCs/>
          <w:sz w:val="24"/>
          <w:szCs w:val="24"/>
        </w:rPr>
        <w:t>, highlighting a limitation of the current survey method and format</w:t>
      </w:r>
      <w:r w:rsidR="00250304" w:rsidRPr="00E63ED2">
        <w:rPr>
          <w:rFonts w:ascii="Times New Roman" w:hAnsi="Times New Roman" w:cs="Times New Roman"/>
          <w:bCs/>
          <w:sz w:val="24"/>
          <w:szCs w:val="24"/>
        </w:rPr>
        <w:t>.</w:t>
      </w:r>
      <w:r w:rsidR="00243609" w:rsidRPr="00E63ED2">
        <w:rPr>
          <w:rFonts w:ascii="Times New Roman" w:hAnsi="Times New Roman" w:cs="Times New Roman"/>
          <w:bCs/>
          <w:sz w:val="24"/>
          <w:szCs w:val="24"/>
        </w:rPr>
        <w:t xml:space="preserve"> Future surveys could incorporate alternative methods (e.g.</w:t>
      </w:r>
      <w:r w:rsidR="003E59FB" w:rsidRPr="00E63ED2">
        <w:rPr>
          <w:rFonts w:ascii="Times New Roman" w:hAnsi="Times New Roman" w:cs="Times New Roman"/>
          <w:bCs/>
          <w:sz w:val="24"/>
          <w:szCs w:val="24"/>
        </w:rPr>
        <w:t>,</w:t>
      </w:r>
      <w:r w:rsidR="00243609" w:rsidRPr="00E63ED2">
        <w:rPr>
          <w:rFonts w:ascii="Times New Roman" w:hAnsi="Times New Roman" w:cs="Times New Roman"/>
          <w:bCs/>
          <w:sz w:val="24"/>
          <w:szCs w:val="24"/>
        </w:rPr>
        <w:t xml:space="preserve"> interview questionnaires) o</w:t>
      </w:r>
      <w:r w:rsidR="00243609" w:rsidRPr="00536DD6">
        <w:rPr>
          <w:rFonts w:ascii="Times New Roman" w:hAnsi="Times New Roman" w:cs="Times New Roman"/>
          <w:bCs/>
          <w:sz w:val="24"/>
          <w:szCs w:val="24"/>
        </w:rPr>
        <w:t xml:space="preserve">r questionnaire </w:t>
      </w:r>
      <w:r w:rsidR="00A332C9" w:rsidRPr="00536DD6">
        <w:rPr>
          <w:rFonts w:ascii="Times New Roman" w:hAnsi="Times New Roman" w:cs="Times New Roman"/>
          <w:bCs/>
          <w:sz w:val="24"/>
          <w:szCs w:val="24"/>
        </w:rPr>
        <w:t>designs</w:t>
      </w:r>
      <w:r w:rsidR="00243609" w:rsidRPr="00536DD6">
        <w:rPr>
          <w:rFonts w:ascii="Times New Roman" w:hAnsi="Times New Roman" w:cs="Times New Roman"/>
          <w:bCs/>
          <w:sz w:val="24"/>
          <w:szCs w:val="24"/>
        </w:rPr>
        <w:t xml:space="preserve"> that </w:t>
      </w:r>
      <w:r w:rsidR="00194EBE" w:rsidRPr="006D1FEE">
        <w:rPr>
          <w:rFonts w:ascii="Times New Roman" w:hAnsi="Times New Roman" w:cs="Times New Roman"/>
          <w:bCs/>
          <w:sz w:val="24"/>
          <w:szCs w:val="24"/>
        </w:rPr>
        <w:t xml:space="preserve">allow respondents to </w:t>
      </w:r>
      <w:r w:rsidR="00243609" w:rsidRPr="006D1FEE">
        <w:rPr>
          <w:rFonts w:ascii="Times New Roman" w:hAnsi="Times New Roman" w:cs="Times New Roman"/>
          <w:bCs/>
          <w:sz w:val="24"/>
          <w:szCs w:val="24"/>
        </w:rPr>
        <w:t>pr</w:t>
      </w:r>
      <w:r w:rsidR="00194EBE" w:rsidRPr="006D1FEE">
        <w:rPr>
          <w:rFonts w:ascii="Times New Roman" w:hAnsi="Times New Roman" w:cs="Times New Roman"/>
          <w:bCs/>
          <w:sz w:val="24"/>
          <w:szCs w:val="24"/>
        </w:rPr>
        <w:t xml:space="preserve">ovide more </w:t>
      </w:r>
      <w:r w:rsidR="00A332C9" w:rsidRPr="006D1FEE">
        <w:rPr>
          <w:rFonts w:ascii="Times New Roman" w:hAnsi="Times New Roman" w:cs="Times New Roman"/>
          <w:bCs/>
          <w:sz w:val="24"/>
          <w:szCs w:val="24"/>
        </w:rPr>
        <w:t xml:space="preserve">detailed information. </w:t>
      </w:r>
      <w:r w:rsidR="005C13F9" w:rsidRPr="00F568F4">
        <w:rPr>
          <w:rFonts w:ascii="Times New Roman" w:hAnsi="Times New Roman" w:cs="Times New Roman"/>
          <w:bCs/>
          <w:sz w:val="24"/>
          <w:szCs w:val="24"/>
        </w:rPr>
        <w:t xml:space="preserve">Given </w:t>
      </w:r>
      <w:r w:rsidR="00194EBE" w:rsidRPr="00F568F4">
        <w:rPr>
          <w:rFonts w:ascii="Times New Roman" w:hAnsi="Times New Roman" w:cs="Times New Roman"/>
          <w:bCs/>
          <w:sz w:val="24"/>
          <w:szCs w:val="24"/>
        </w:rPr>
        <w:t xml:space="preserve">the </w:t>
      </w:r>
      <w:r w:rsidR="005C13F9" w:rsidRPr="00F568F4">
        <w:rPr>
          <w:rFonts w:ascii="Times New Roman" w:hAnsi="Times New Roman" w:cs="Times New Roman"/>
          <w:bCs/>
          <w:sz w:val="24"/>
          <w:szCs w:val="24"/>
        </w:rPr>
        <w:t xml:space="preserve">high response rate of the </w:t>
      </w:r>
      <w:r w:rsidR="00194EBE" w:rsidRPr="00137A9F">
        <w:rPr>
          <w:rFonts w:ascii="Times New Roman" w:hAnsi="Times New Roman" w:cs="Times New Roman"/>
          <w:bCs/>
          <w:sz w:val="24"/>
          <w:szCs w:val="24"/>
        </w:rPr>
        <w:t>current survey</w:t>
      </w:r>
      <w:r w:rsidR="00514E7A" w:rsidRPr="00137A9F">
        <w:rPr>
          <w:rFonts w:ascii="Times New Roman" w:hAnsi="Times New Roman" w:cs="Times New Roman"/>
          <w:bCs/>
          <w:sz w:val="24"/>
          <w:szCs w:val="24"/>
        </w:rPr>
        <w:t>,</w:t>
      </w:r>
      <w:r w:rsidR="00194EBE" w:rsidRPr="00F03B4E">
        <w:rPr>
          <w:rFonts w:ascii="Times New Roman" w:hAnsi="Times New Roman" w:cs="Times New Roman"/>
          <w:bCs/>
          <w:sz w:val="24"/>
          <w:szCs w:val="24"/>
        </w:rPr>
        <w:t xml:space="preserve"> we </w:t>
      </w:r>
      <w:r w:rsidR="009C6FDC">
        <w:rPr>
          <w:rFonts w:ascii="Times New Roman" w:hAnsi="Times New Roman" w:cs="Times New Roman"/>
          <w:bCs/>
          <w:sz w:val="24"/>
          <w:szCs w:val="24"/>
        </w:rPr>
        <w:t>have confidence in</w:t>
      </w:r>
      <w:r w:rsidR="005C13F9" w:rsidRPr="00F03B4E">
        <w:rPr>
          <w:rFonts w:ascii="Times New Roman" w:hAnsi="Times New Roman" w:cs="Times New Roman"/>
          <w:bCs/>
          <w:sz w:val="24"/>
          <w:szCs w:val="24"/>
        </w:rPr>
        <w:t xml:space="preserve"> the</w:t>
      </w:r>
      <w:r w:rsidR="00D83481" w:rsidRPr="00F03B4E">
        <w:rPr>
          <w:rFonts w:ascii="Times New Roman" w:hAnsi="Times New Roman" w:cs="Times New Roman"/>
          <w:bCs/>
          <w:sz w:val="24"/>
          <w:szCs w:val="24"/>
        </w:rPr>
        <w:t xml:space="preserve"> estimate</w:t>
      </w:r>
      <w:r w:rsidR="002337D2" w:rsidRPr="00F03B4E">
        <w:rPr>
          <w:rFonts w:ascii="Times New Roman" w:hAnsi="Times New Roman" w:cs="Times New Roman"/>
          <w:bCs/>
          <w:sz w:val="24"/>
          <w:szCs w:val="24"/>
        </w:rPr>
        <w:t>s</w:t>
      </w:r>
      <w:r w:rsidR="00D83481" w:rsidRPr="00F03B4E">
        <w:rPr>
          <w:rFonts w:ascii="Times New Roman" w:hAnsi="Times New Roman" w:cs="Times New Roman"/>
          <w:bCs/>
          <w:sz w:val="24"/>
          <w:szCs w:val="24"/>
        </w:rPr>
        <w:t xml:space="preserve"> of </w:t>
      </w:r>
      <w:r w:rsidR="009E766B" w:rsidRPr="0026598A">
        <w:rPr>
          <w:rFonts w:ascii="Times New Roman" w:hAnsi="Times New Roman" w:cs="Times New Roman"/>
          <w:bCs/>
          <w:sz w:val="24"/>
          <w:szCs w:val="24"/>
        </w:rPr>
        <w:t xml:space="preserve">the </w:t>
      </w:r>
      <w:r w:rsidR="008276E5" w:rsidRPr="0026598A">
        <w:rPr>
          <w:rFonts w:ascii="Times New Roman" w:hAnsi="Times New Roman" w:cs="Times New Roman"/>
          <w:bCs/>
          <w:sz w:val="24"/>
          <w:szCs w:val="24"/>
        </w:rPr>
        <w:t>three</w:t>
      </w:r>
      <w:r w:rsidR="002337D2" w:rsidRPr="0026598A">
        <w:rPr>
          <w:rFonts w:ascii="Times New Roman" w:hAnsi="Times New Roman" w:cs="Times New Roman"/>
          <w:bCs/>
          <w:sz w:val="24"/>
          <w:szCs w:val="24"/>
        </w:rPr>
        <w:t xml:space="preserve"> most common</w:t>
      </w:r>
      <w:r w:rsidR="00D83481" w:rsidRPr="0026598A">
        <w:rPr>
          <w:rFonts w:ascii="Times New Roman" w:hAnsi="Times New Roman" w:cs="Times New Roman"/>
          <w:bCs/>
          <w:sz w:val="24"/>
          <w:szCs w:val="24"/>
        </w:rPr>
        <w:t xml:space="preserve"> ho</w:t>
      </w:r>
      <w:r w:rsidR="00D83481" w:rsidRPr="001210AE">
        <w:rPr>
          <w:rFonts w:ascii="Times New Roman" w:hAnsi="Times New Roman" w:cs="Times New Roman"/>
          <w:bCs/>
          <w:sz w:val="24"/>
          <w:szCs w:val="24"/>
        </w:rPr>
        <w:t>using and bedding types used on organic dairy farms in Vermont</w:t>
      </w:r>
      <w:r w:rsidR="002337D2" w:rsidRPr="009C6FDC">
        <w:rPr>
          <w:rFonts w:ascii="Times New Roman" w:hAnsi="Times New Roman" w:cs="Times New Roman"/>
          <w:bCs/>
          <w:sz w:val="24"/>
          <w:szCs w:val="24"/>
        </w:rPr>
        <w:t xml:space="preserve"> (</w:t>
      </w:r>
      <w:r w:rsidR="008276E5" w:rsidRPr="009C6FDC">
        <w:rPr>
          <w:rFonts w:ascii="Times New Roman" w:hAnsi="Times New Roman" w:cs="Times New Roman"/>
          <w:bCs/>
          <w:sz w:val="24"/>
          <w:szCs w:val="24"/>
        </w:rPr>
        <w:t>tiestall</w:t>
      </w:r>
      <w:r w:rsidR="002337D2" w:rsidRPr="009C6FDC">
        <w:rPr>
          <w:rFonts w:ascii="Times New Roman" w:hAnsi="Times New Roman" w:cs="Times New Roman"/>
          <w:bCs/>
          <w:sz w:val="24"/>
          <w:szCs w:val="24"/>
        </w:rPr>
        <w:t xml:space="preserve">s with wood products, freestalls with wood products or </w:t>
      </w:r>
      <w:r w:rsidR="008276E5" w:rsidRPr="009C6FDC">
        <w:rPr>
          <w:rFonts w:ascii="Times New Roman" w:hAnsi="Times New Roman" w:cs="Times New Roman"/>
          <w:bCs/>
          <w:sz w:val="24"/>
          <w:szCs w:val="24"/>
        </w:rPr>
        <w:t>freestall</w:t>
      </w:r>
      <w:r w:rsidR="002337D2" w:rsidRPr="009C6FDC">
        <w:rPr>
          <w:rFonts w:ascii="Times New Roman" w:hAnsi="Times New Roman" w:cs="Times New Roman"/>
          <w:bCs/>
          <w:sz w:val="24"/>
          <w:szCs w:val="24"/>
        </w:rPr>
        <w:t>s with sand)</w:t>
      </w:r>
      <w:r w:rsidR="000D07AC">
        <w:rPr>
          <w:rFonts w:ascii="Times New Roman" w:hAnsi="Times New Roman" w:cs="Times New Roman"/>
          <w:bCs/>
          <w:sz w:val="24"/>
          <w:szCs w:val="24"/>
        </w:rPr>
        <w:t>.</w:t>
      </w:r>
      <w:r w:rsidR="00D83481" w:rsidRPr="009C6FDC">
        <w:rPr>
          <w:rFonts w:ascii="Times New Roman" w:hAnsi="Times New Roman" w:cs="Times New Roman"/>
          <w:bCs/>
          <w:sz w:val="24"/>
          <w:szCs w:val="24"/>
        </w:rPr>
        <w:t xml:space="preserve"> </w:t>
      </w:r>
    </w:p>
    <w:p w14:paraId="6A443347" w14:textId="6C485DFC" w:rsidR="00A32020" w:rsidRPr="009506E3" w:rsidRDefault="003D461F"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lastRenderedPageBreak/>
        <w:tab/>
      </w:r>
      <w:r w:rsidR="00AD5937" w:rsidRPr="007D68B3">
        <w:rPr>
          <w:rFonts w:ascii="Times New Roman" w:hAnsi="Times New Roman" w:cs="Times New Roman"/>
          <w:bCs/>
          <w:sz w:val="24"/>
          <w:szCs w:val="24"/>
        </w:rPr>
        <w:t>S</w:t>
      </w:r>
      <w:r w:rsidR="00AA019B" w:rsidRPr="007D68B3">
        <w:rPr>
          <w:rFonts w:ascii="Times New Roman" w:hAnsi="Times New Roman" w:cs="Times New Roman"/>
          <w:bCs/>
          <w:sz w:val="24"/>
          <w:szCs w:val="24"/>
        </w:rPr>
        <w:t xml:space="preserve">urvey </w:t>
      </w:r>
      <w:r w:rsidR="00AD5937" w:rsidRPr="007D68B3">
        <w:rPr>
          <w:rFonts w:ascii="Times New Roman" w:hAnsi="Times New Roman" w:cs="Times New Roman"/>
          <w:bCs/>
          <w:sz w:val="24"/>
          <w:szCs w:val="24"/>
        </w:rPr>
        <w:t xml:space="preserve">administration </w:t>
      </w:r>
      <w:r w:rsidR="00AA019B" w:rsidRPr="007D68B3">
        <w:rPr>
          <w:rFonts w:ascii="Times New Roman" w:hAnsi="Times New Roman" w:cs="Times New Roman"/>
          <w:bCs/>
          <w:sz w:val="24"/>
          <w:szCs w:val="24"/>
        </w:rPr>
        <w:t xml:space="preserve">type </w:t>
      </w:r>
      <w:r w:rsidR="00AD5937" w:rsidRPr="007D68B3">
        <w:rPr>
          <w:rFonts w:ascii="Times New Roman" w:hAnsi="Times New Roman" w:cs="Times New Roman"/>
          <w:bCs/>
          <w:sz w:val="24"/>
          <w:szCs w:val="24"/>
        </w:rPr>
        <w:t>was associated with</w:t>
      </w:r>
      <w:r w:rsidR="00AA019B" w:rsidRPr="007D68B3">
        <w:rPr>
          <w:rFonts w:ascii="Times New Roman" w:hAnsi="Times New Roman" w:cs="Times New Roman"/>
          <w:bCs/>
          <w:sz w:val="24"/>
          <w:szCs w:val="24"/>
        </w:rPr>
        <w:t xml:space="preserve"> </w:t>
      </w:r>
      <w:r w:rsidR="00AD5937" w:rsidRPr="007D68B3">
        <w:rPr>
          <w:rFonts w:ascii="Times New Roman" w:hAnsi="Times New Roman" w:cs="Times New Roman"/>
          <w:bCs/>
          <w:sz w:val="24"/>
          <w:szCs w:val="24"/>
        </w:rPr>
        <w:t>housing/bedding system (</w:t>
      </w:r>
      <w:r w:rsidR="002F3D85" w:rsidRPr="007D68B3">
        <w:rPr>
          <w:rFonts w:ascii="Times New Roman" w:hAnsi="Times New Roman" w:cs="Times New Roman"/>
          <w:bCs/>
          <w:sz w:val="24"/>
          <w:szCs w:val="24"/>
        </w:rPr>
        <w:t xml:space="preserve">chi-square = 21.68, </w:t>
      </w:r>
      <w:r w:rsidR="00AD5937" w:rsidRPr="007D68B3">
        <w:rPr>
          <w:rFonts w:ascii="Times New Roman" w:hAnsi="Times New Roman" w:cs="Times New Roman"/>
          <w:bCs/>
          <w:i/>
          <w:sz w:val="24"/>
          <w:szCs w:val="24"/>
        </w:rPr>
        <w:t>P</w:t>
      </w:r>
      <w:r w:rsidR="00BD298E" w:rsidRPr="007D68B3">
        <w:rPr>
          <w:rFonts w:ascii="Times New Roman" w:hAnsi="Times New Roman" w:cs="Times New Roman"/>
          <w:bCs/>
          <w:i/>
          <w:sz w:val="24"/>
          <w:szCs w:val="24"/>
        </w:rPr>
        <w:t xml:space="preserve"> </w:t>
      </w:r>
      <w:r w:rsidR="00AD5937" w:rsidRPr="007D68B3">
        <w:rPr>
          <w:rFonts w:ascii="Times New Roman" w:hAnsi="Times New Roman" w:cs="Times New Roman"/>
          <w:bCs/>
          <w:sz w:val="24"/>
          <w:szCs w:val="24"/>
        </w:rPr>
        <w:t>=</w:t>
      </w:r>
      <w:r w:rsidR="00BD298E" w:rsidRPr="007D68B3">
        <w:rPr>
          <w:rFonts w:ascii="Times New Roman" w:hAnsi="Times New Roman" w:cs="Times New Roman"/>
          <w:bCs/>
          <w:sz w:val="24"/>
          <w:szCs w:val="24"/>
        </w:rPr>
        <w:t xml:space="preserve"> </w:t>
      </w:r>
      <w:r w:rsidR="00B903CA">
        <w:rPr>
          <w:rFonts w:ascii="Times New Roman" w:hAnsi="Times New Roman" w:cs="Times New Roman"/>
          <w:bCs/>
          <w:sz w:val="24"/>
          <w:szCs w:val="24"/>
        </w:rPr>
        <w:t>0.04</w:t>
      </w:r>
      <w:r w:rsidR="00AD5937" w:rsidRPr="007D68B3">
        <w:rPr>
          <w:rFonts w:ascii="Times New Roman" w:hAnsi="Times New Roman" w:cs="Times New Roman"/>
          <w:bCs/>
          <w:sz w:val="24"/>
          <w:szCs w:val="24"/>
        </w:rPr>
        <w:t>). Producers using b</w:t>
      </w:r>
      <w:r w:rsidR="003056F3" w:rsidRPr="007D68B3">
        <w:rPr>
          <w:rFonts w:ascii="Times New Roman" w:hAnsi="Times New Roman" w:cs="Times New Roman"/>
          <w:bCs/>
          <w:sz w:val="24"/>
          <w:szCs w:val="24"/>
        </w:rPr>
        <w:t xml:space="preserve">edded pack and </w:t>
      </w:r>
      <w:r w:rsidR="008276E5" w:rsidRPr="007D68B3">
        <w:rPr>
          <w:rFonts w:ascii="Times New Roman" w:hAnsi="Times New Roman" w:cs="Times New Roman"/>
          <w:bCs/>
          <w:sz w:val="24"/>
          <w:szCs w:val="24"/>
        </w:rPr>
        <w:t>freestall</w:t>
      </w:r>
      <w:r w:rsidR="003056F3" w:rsidRPr="007D68B3">
        <w:rPr>
          <w:rFonts w:ascii="Times New Roman" w:hAnsi="Times New Roman" w:cs="Times New Roman"/>
          <w:bCs/>
          <w:sz w:val="24"/>
          <w:szCs w:val="24"/>
        </w:rPr>
        <w:t xml:space="preserve"> wood systems</w:t>
      </w:r>
      <w:r w:rsidR="00AF773C" w:rsidRPr="007D68B3">
        <w:rPr>
          <w:rFonts w:ascii="Times New Roman" w:hAnsi="Times New Roman" w:cs="Times New Roman"/>
          <w:bCs/>
          <w:sz w:val="24"/>
          <w:szCs w:val="24"/>
        </w:rPr>
        <w:t xml:space="preserve"> were the most common users of the web-based survey (32% and 43% of each) relative to all other housing beddi</w:t>
      </w:r>
      <w:r w:rsidR="00DB51C5" w:rsidRPr="007D68B3">
        <w:rPr>
          <w:rFonts w:ascii="Times New Roman" w:hAnsi="Times New Roman" w:cs="Times New Roman"/>
          <w:bCs/>
          <w:sz w:val="24"/>
          <w:szCs w:val="24"/>
        </w:rPr>
        <w:t xml:space="preserve">ng types (average </w:t>
      </w:r>
      <w:r w:rsidR="00AF773C" w:rsidRPr="007D68B3">
        <w:rPr>
          <w:rFonts w:ascii="Times New Roman" w:hAnsi="Times New Roman" w:cs="Times New Roman"/>
          <w:bCs/>
          <w:sz w:val="24"/>
          <w:szCs w:val="24"/>
        </w:rPr>
        <w:t xml:space="preserve">12% </w:t>
      </w:r>
      <w:r w:rsidR="00DB51C5" w:rsidRPr="007D68B3">
        <w:rPr>
          <w:rFonts w:ascii="Times New Roman" w:hAnsi="Times New Roman" w:cs="Times New Roman"/>
          <w:bCs/>
          <w:sz w:val="24"/>
          <w:szCs w:val="24"/>
        </w:rPr>
        <w:t xml:space="preserve">among </w:t>
      </w:r>
      <w:r w:rsidR="00AF773C" w:rsidRPr="007D68B3">
        <w:rPr>
          <w:rFonts w:ascii="Times New Roman" w:hAnsi="Times New Roman" w:cs="Times New Roman"/>
          <w:bCs/>
          <w:sz w:val="24"/>
          <w:szCs w:val="24"/>
        </w:rPr>
        <w:t>all categories).</w:t>
      </w:r>
      <w:r w:rsidR="003C46C1" w:rsidRPr="007D68B3">
        <w:rPr>
          <w:rFonts w:ascii="Times New Roman" w:hAnsi="Times New Roman" w:cs="Times New Roman"/>
          <w:bCs/>
          <w:sz w:val="24"/>
          <w:szCs w:val="24"/>
        </w:rPr>
        <w:t xml:space="preserve"> </w:t>
      </w:r>
      <w:r w:rsidR="00953BC3" w:rsidRPr="007D68B3">
        <w:rPr>
          <w:rFonts w:ascii="Times New Roman" w:hAnsi="Times New Roman" w:cs="Times New Roman"/>
          <w:bCs/>
          <w:sz w:val="24"/>
          <w:szCs w:val="24"/>
        </w:rPr>
        <w:t xml:space="preserve">Correspondingly, producers using bedded pack or </w:t>
      </w:r>
      <w:r w:rsidR="008276E5" w:rsidRPr="007D68B3">
        <w:rPr>
          <w:rFonts w:ascii="Times New Roman" w:hAnsi="Times New Roman" w:cs="Times New Roman"/>
          <w:bCs/>
          <w:sz w:val="24"/>
          <w:szCs w:val="24"/>
        </w:rPr>
        <w:t>freestall</w:t>
      </w:r>
      <w:r w:rsidR="00953BC3" w:rsidRPr="007D68B3">
        <w:rPr>
          <w:rFonts w:ascii="Times New Roman" w:hAnsi="Times New Roman" w:cs="Times New Roman"/>
          <w:bCs/>
          <w:sz w:val="24"/>
          <w:szCs w:val="24"/>
        </w:rPr>
        <w:t xml:space="preserve"> wood systems responded with high level of interest (91% and </w:t>
      </w:r>
      <w:r w:rsidR="00007075" w:rsidRPr="007D68B3">
        <w:rPr>
          <w:rFonts w:ascii="Times New Roman" w:hAnsi="Times New Roman" w:cs="Times New Roman"/>
          <w:bCs/>
          <w:sz w:val="24"/>
          <w:szCs w:val="24"/>
        </w:rPr>
        <w:t>88</w:t>
      </w:r>
      <w:r w:rsidR="00953BC3" w:rsidRPr="007D68B3">
        <w:rPr>
          <w:rFonts w:ascii="Times New Roman" w:hAnsi="Times New Roman" w:cs="Times New Roman"/>
          <w:bCs/>
          <w:sz w:val="24"/>
          <w:szCs w:val="24"/>
        </w:rPr>
        <w:t>% “very” or “sorta” interested</w:t>
      </w:r>
      <w:r w:rsidR="002F3D85" w:rsidRPr="007D68B3">
        <w:rPr>
          <w:rFonts w:ascii="Times New Roman" w:hAnsi="Times New Roman" w:cs="Times New Roman"/>
          <w:bCs/>
          <w:sz w:val="24"/>
          <w:szCs w:val="24"/>
        </w:rPr>
        <w:t>,</w:t>
      </w:r>
      <w:r w:rsidR="00953BC3" w:rsidRPr="007D68B3">
        <w:rPr>
          <w:rFonts w:ascii="Times New Roman" w:hAnsi="Times New Roman" w:cs="Times New Roman"/>
          <w:bCs/>
          <w:sz w:val="24"/>
          <w:szCs w:val="24"/>
        </w:rPr>
        <w:t xml:space="preserve"> respectively). </w:t>
      </w:r>
      <w:r w:rsidR="007165F3" w:rsidRPr="009A4F26">
        <w:rPr>
          <w:rFonts w:ascii="Times New Roman" w:hAnsi="Times New Roman" w:cs="Times New Roman"/>
          <w:bCs/>
          <w:sz w:val="24"/>
          <w:szCs w:val="24"/>
          <w:highlight w:val="yellow"/>
        </w:rPr>
        <w:t xml:space="preserve">We </w:t>
      </w:r>
      <w:commentRangeStart w:id="127"/>
      <w:r w:rsidR="007165F3" w:rsidRPr="009A4F26">
        <w:rPr>
          <w:rFonts w:ascii="Times New Roman" w:hAnsi="Times New Roman" w:cs="Times New Roman"/>
          <w:bCs/>
          <w:sz w:val="24"/>
          <w:szCs w:val="24"/>
          <w:highlight w:val="yellow"/>
        </w:rPr>
        <w:t xml:space="preserve">speculate </w:t>
      </w:r>
      <w:del w:id="128" w:author="Deborah Neher [2]" w:date="2021-01-06T12:51:00Z">
        <w:r w:rsidR="007165F3" w:rsidRPr="009A4F26" w:rsidDel="00ED7AE5">
          <w:rPr>
            <w:rFonts w:ascii="Times New Roman" w:hAnsi="Times New Roman" w:cs="Times New Roman"/>
            <w:bCs/>
            <w:sz w:val="24"/>
            <w:szCs w:val="24"/>
            <w:highlight w:val="yellow"/>
          </w:rPr>
          <w:delText>potential explanations</w:delText>
        </w:r>
        <w:r w:rsidR="007165F3" w:rsidDel="00ED7AE5">
          <w:rPr>
            <w:rFonts w:ascii="Times New Roman" w:hAnsi="Times New Roman" w:cs="Times New Roman"/>
            <w:bCs/>
            <w:sz w:val="24"/>
            <w:szCs w:val="24"/>
          </w:rPr>
          <w:delText xml:space="preserve"> </w:delText>
        </w:r>
        <w:r w:rsidR="007165F3" w:rsidRPr="007165F3" w:rsidDel="00ED7AE5">
          <w:rPr>
            <w:rFonts w:ascii="Times New Roman" w:hAnsi="Times New Roman" w:cs="Times New Roman"/>
            <w:bCs/>
            <w:sz w:val="24"/>
            <w:szCs w:val="24"/>
            <w:highlight w:val="yellow"/>
          </w:rPr>
          <w:delText>for</w:delText>
        </w:r>
      </w:del>
      <w:ins w:id="129" w:author="Deborah Neher [2]" w:date="2021-01-06T12:51:00Z">
        <w:r w:rsidR="00ED7AE5">
          <w:rPr>
            <w:rFonts w:ascii="Times New Roman" w:hAnsi="Times New Roman" w:cs="Times New Roman"/>
            <w:bCs/>
            <w:sz w:val="24"/>
            <w:szCs w:val="24"/>
            <w:highlight w:val="yellow"/>
          </w:rPr>
          <w:t>that</w:t>
        </w:r>
      </w:ins>
      <w:r w:rsidR="007165F3" w:rsidRPr="007165F3">
        <w:rPr>
          <w:rFonts w:ascii="Times New Roman" w:hAnsi="Times New Roman" w:cs="Times New Roman"/>
          <w:bCs/>
          <w:sz w:val="24"/>
          <w:szCs w:val="24"/>
          <w:highlight w:val="yellow"/>
        </w:rPr>
        <w:t xml:space="preserve"> th</w:t>
      </w:r>
      <w:r w:rsidR="007165F3">
        <w:rPr>
          <w:rFonts w:ascii="Times New Roman" w:hAnsi="Times New Roman" w:cs="Times New Roman"/>
          <w:bCs/>
          <w:sz w:val="24"/>
          <w:szCs w:val="24"/>
          <w:highlight w:val="yellow"/>
        </w:rPr>
        <w:t>ese</w:t>
      </w:r>
      <w:r w:rsidR="007165F3" w:rsidRPr="007165F3">
        <w:rPr>
          <w:rFonts w:ascii="Times New Roman" w:hAnsi="Times New Roman" w:cs="Times New Roman"/>
          <w:bCs/>
          <w:sz w:val="24"/>
          <w:szCs w:val="24"/>
          <w:highlight w:val="yellow"/>
        </w:rPr>
        <w:t xml:space="preserve"> association</w:t>
      </w:r>
      <w:r w:rsidR="007165F3">
        <w:rPr>
          <w:rFonts w:ascii="Times New Roman" w:hAnsi="Times New Roman" w:cs="Times New Roman"/>
          <w:bCs/>
          <w:sz w:val="24"/>
          <w:szCs w:val="24"/>
          <w:highlight w:val="yellow"/>
        </w:rPr>
        <w:t>s</w:t>
      </w:r>
      <w:r w:rsidR="007165F3" w:rsidRPr="007165F3">
        <w:rPr>
          <w:rFonts w:ascii="Times New Roman" w:hAnsi="Times New Roman" w:cs="Times New Roman"/>
          <w:bCs/>
          <w:sz w:val="24"/>
          <w:szCs w:val="24"/>
          <w:highlight w:val="yellow"/>
        </w:rPr>
        <w:t xml:space="preserve"> </w:t>
      </w:r>
      <w:del w:id="130" w:author="Deborah Neher [2]" w:date="2021-01-06T12:52:00Z">
        <w:r w:rsidR="007165F3" w:rsidRPr="007165F3" w:rsidDel="00ED7AE5">
          <w:rPr>
            <w:rFonts w:ascii="Times New Roman" w:hAnsi="Times New Roman" w:cs="Times New Roman"/>
            <w:bCs/>
            <w:sz w:val="24"/>
            <w:szCs w:val="24"/>
            <w:highlight w:val="yellow"/>
          </w:rPr>
          <w:delText xml:space="preserve">might </w:delText>
        </w:r>
      </w:del>
      <w:commentRangeEnd w:id="127"/>
      <w:ins w:id="131" w:author="Deborah Neher [2]" w:date="2021-01-06T12:52:00Z">
        <w:r w:rsidR="00ED7AE5">
          <w:rPr>
            <w:rFonts w:ascii="Times New Roman" w:hAnsi="Times New Roman" w:cs="Times New Roman"/>
            <w:bCs/>
            <w:sz w:val="24"/>
            <w:szCs w:val="24"/>
            <w:highlight w:val="yellow"/>
          </w:rPr>
          <w:t>reflect</w:t>
        </w:r>
        <w:del w:id="132" w:author="Tucker Andrews" w:date="2021-01-11T14:53:00Z">
          <w:r w:rsidR="00ED7AE5" w:rsidRPr="007165F3" w:rsidDel="002D311A">
            <w:rPr>
              <w:rFonts w:ascii="Times New Roman" w:hAnsi="Times New Roman" w:cs="Times New Roman"/>
              <w:bCs/>
              <w:sz w:val="24"/>
              <w:szCs w:val="24"/>
              <w:highlight w:val="yellow"/>
            </w:rPr>
            <w:delText xml:space="preserve"> </w:delText>
          </w:r>
        </w:del>
      </w:ins>
      <w:r w:rsidR="00ED7AE5">
        <w:rPr>
          <w:rStyle w:val="CommentReference"/>
        </w:rPr>
        <w:commentReference w:id="127"/>
      </w:r>
      <w:del w:id="133" w:author="Deborah Neher [2]" w:date="2021-01-06T12:52:00Z">
        <w:r w:rsidR="007165F3" w:rsidRPr="007165F3" w:rsidDel="00ED7AE5">
          <w:rPr>
            <w:rFonts w:ascii="Times New Roman" w:hAnsi="Times New Roman" w:cs="Times New Roman"/>
            <w:bCs/>
            <w:sz w:val="24"/>
            <w:szCs w:val="24"/>
            <w:highlight w:val="yellow"/>
          </w:rPr>
          <w:delText>include</w:delText>
        </w:r>
      </w:del>
      <w:r w:rsidR="007165F3" w:rsidRPr="007165F3">
        <w:rPr>
          <w:rFonts w:ascii="Times New Roman" w:hAnsi="Times New Roman" w:cs="Times New Roman"/>
          <w:bCs/>
          <w:sz w:val="24"/>
          <w:szCs w:val="24"/>
          <w:highlight w:val="yellow"/>
        </w:rPr>
        <w:t xml:space="preserve"> interest level in the survey information due to either dissatisfaction with current housing and bedding systems or enthusiasm</w:t>
      </w:r>
      <w:r w:rsidR="007165F3" w:rsidRPr="007165F3">
        <w:rPr>
          <w:rFonts w:ascii="Times New Roman" w:hAnsi="Times New Roman" w:cs="Times New Roman"/>
          <w:sz w:val="24"/>
          <w:szCs w:val="24"/>
          <w:highlight w:val="yellow"/>
        </w:rPr>
        <w:t xml:space="preserve"> and interest in the survey information, i.e.</w:t>
      </w:r>
      <w:ins w:id="134" w:author="Deborah Neher" w:date="2021-01-06T09:42:00Z">
        <w:r w:rsidR="000E0363">
          <w:rPr>
            <w:rFonts w:ascii="Times New Roman" w:hAnsi="Times New Roman" w:cs="Times New Roman"/>
            <w:sz w:val="24"/>
            <w:szCs w:val="24"/>
            <w:highlight w:val="yellow"/>
          </w:rPr>
          <w:t>,</w:t>
        </w:r>
      </w:ins>
      <w:r w:rsidR="007165F3" w:rsidRPr="007165F3">
        <w:rPr>
          <w:rFonts w:ascii="Times New Roman" w:hAnsi="Times New Roman" w:cs="Times New Roman"/>
          <w:sz w:val="24"/>
          <w:szCs w:val="24"/>
          <w:highlight w:val="yellow"/>
        </w:rPr>
        <w:t xml:space="preserve"> </w:t>
      </w:r>
      <w:r w:rsidR="007165F3" w:rsidRPr="007165F3">
        <w:rPr>
          <w:rFonts w:ascii="Times New Roman" w:hAnsi="Times New Roman" w:cs="Times New Roman"/>
          <w:bCs/>
          <w:sz w:val="24"/>
          <w:szCs w:val="24"/>
          <w:highlight w:val="yellow"/>
        </w:rPr>
        <w:t>evoked reciprocation influence (Groves, 1990).</w:t>
      </w:r>
      <w:r w:rsidR="007165F3">
        <w:rPr>
          <w:rFonts w:ascii="Times New Roman" w:hAnsi="Times New Roman" w:cs="Times New Roman"/>
          <w:bCs/>
          <w:sz w:val="24"/>
          <w:szCs w:val="24"/>
        </w:rPr>
        <w:t xml:space="preserve">  </w:t>
      </w:r>
      <w:r w:rsidR="00752FE7" w:rsidRPr="007D68B3">
        <w:rPr>
          <w:rFonts w:ascii="Times New Roman" w:hAnsi="Times New Roman" w:cs="Times New Roman"/>
          <w:bCs/>
          <w:sz w:val="24"/>
          <w:szCs w:val="24"/>
        </w:rPr>
        <w:t xml:space="preserve">In contrast, producers using a </w:t>
      </w:r>
      <w:r w:rsidR="008276E5" w:rsidRPr="007D68B3">
        <w:rPr>
          <w:rFonts w:ascii="Times New Roman" w:hAnsi="Times New Roman" w:cs="Times New Roman"/>
          <w:bCs/>
          <w:sz w:val="24"/>
          <w:szCs w:val="24"/>
        </w:rPr>
        <w:t>freestall</w:t>
      </w:r>
      <w:r w:rsidR="00752FE7" w:rsidRPr="007D68B3">
        <w:rPr>
          <w:rFonts w:ascii="Times New Roman" w:hAnsi="Times New Roman" w:cs="Times New Roman"/>
          <w:bCs/>
          <w:sz w:val="24"/>
          <w:szCs w:val="24"/>
        </w:rPr>
        <w:t xml:space="preserve"> bedded with sand exhibited the </w:t>
      </w:r>
      <w:r w:rsidR="004C0FAB" w:rsidRPr="007D68B3">
        <w:rPr>
          <w:rFonts w:ascii="Times New Roman" w:hAnsi="Times New Roman" w:cs="Times New Roman"/>
          <w:bCs/>
          <w:sz w:val="24"/>
          <w:szCs w:val="24"/>
        </w:rPr>
        <w:t xml:space="preserve">greatest “nope” </w:t>
      </w:r>
      <w:r w:rsidR="00E7709C" w:rsidRPr="007D68B3">
        <w:rPr>
          <w:rFonts w:ascii="Times New Roman" w:hAnsi="Times New Roman" w:cs="Times New Roman"/>
          <w:bCs/>
          <w:sz w:val="24"/>
          <w:szCs w:val="24"/>
        </w:rPr>
        <w:t xml:space="preserve">not </w:t>
      </w:r>
      <w:r w:rsidR="004C0FAB" w:rsidRPr="007D68B3">
        <w:rPr>
          <w:rFonts w:ascii="Times New Roman" w:hAnsi="Times New Roman" w:cs="Times New Roman"/>
          <w:bCs/>
          <w:sz w:val="24"/>
          <w:szCs w:val="24"/>
        </w:rPr>
        <w:t>interest</w:t>
      </w:r>
      <w:r w:rsidR="00E7709C" w:rsidRPr="007D68B3">
        <w:rPr>
          <w:rFonts w:ascii="Times New Roman" w:hAnsi="Times New Roman" w:cs="Times New Roman"/>
          <w:bCs/>
          <w:sz w:val="24"/>
          <w:szCs w:val="24"/>
        </w:rPr>
        <w:t>ed</w:t>
      </w:r>
      <w:r w:rsidR="004C0FAB" w:rsidRPr="007D68B3">
        <w:rPr>
          <w:rFonts w:ascii="Times New Roman" w:hAnsi="Times New Roman" w:cs="Times New Roman"/>
          <w:bCs/>
          <w:sz w:val="24"/>
          <w:szCs w:val="24"/>
        </w:rPr>
        <w:t xml:space="preserve"> and least “very” interest</w:t>
      </w:r>
      <w:r w:rsidR="00E7709C" w:rsidRPr="007D68B3">
        <w:rPr>
          <w:rFonts w:ascii="Times New Roman" w:hAnsi="Times New Roman" w:cs="Times New Roman"/>
          <w:bCs/>
          <w:sz w:val="24"/>
          <w:szCs w:val="24"/>
        </w:rPr>
        <w:t>ed</w:t>
      </w:r>
      <w:r w:rsidR="009C6FDC">
        <w:rPr>
          <w:rFonts w:ascii="Times New Roman" w:hAnsi="Times New Roman" w:cs="Times New Roman"/>
          <w:bCs/>
          <w:sz w:val="24"/>
          <w:szCs w:val="24"/>
        </w:rPr>
        <w:t>,</w:t>
      </w:r>
      <w:r w:rsidR="004C0FAB" w:rsidRPr="009C6FDC">
        <w:rPr>
          <w:rFonts w:ascii="Times New Roman" w:hAnsi="Times New Roman" w:cs="Times New Roman"/>
          <w:bCs/>
          <w:sz w:val="24"/>
          <w:szCs w:val="24"/>
        </w:rPr>
        <w:t xml:space="preserve"> </w:t>
      </w:r>
      <w:r w:rsidR="00752FE7" w:rsidRPr="009C6FDC">
        <w:rPr>
          <w:rFonts w:ascii="Times New Roman" w:hAnsi="Times New Roman" w:cs="Times New Roman"/>
          <w:bCs/>
          <w:sz w:val="24"/>
          <w:szCs w:val="24"/>
        </w:rPr>
        <w:t xml:space="preserve">and </w:t>
      </w:r>
      <w:r w:rsidR="00E304A1" w:rsidRPr="009C6FDC">
        <w:rPr>
          <w:rFonts w:ascii="Times New Roman" w:hAnsi="Times New Roman" w:cs="Times New Roman"/>
          <w:bCs/>
          <w:sz w:val="24"/>
          <w:szCs w:val="24"/>
        </w:rPr>
        <w:t xml:space="preserve">this group </w:t>
      </w:r>
      <w:r w:rsidR="00752FE7" w:rsidRPr="009C6FDC">
        <w:rPr>
          <w:rFonts w:ascii="Times New Roman" w:hAnsi="Times New Roman" w:cs="Times New Roman"/>
          <w:bCs/>
          <w:sz w:val="24"/>
          <w:szCs w:val="24"/>
        </w:rPr>
        <w:t xml:space="preserve">did not show a preference </w:t>
      </w:r>
      <w:r w:rsidR="009E766B" w:rsidRPr="00B21F0E">
        <w:rPr>
          <w:rFonts w:ascii="Times New Roman" w:hAnsi="Times New Roman" w:cs="Times New Roman"/>
          <w:bCs/>
          <w:sz w:val="24"/>
          <w:szCs w:val="24"/>
        </w:rPr>
        <w:t>for</w:t>
      </w:r>
      <w:r w:rsidR="00752FE7" w:rsidRPr="00E10434">
        <w:rPr>
          <w:rFonts w:ascii="Times New Roman" w:hAnsi="Times New Roman" w:cs="Times New Roman"/>
          <w:bCs/>
          <w:sz w:val="24"/>
          <w:szCs w:val="24"/>
        </w:rPr>
        <w:t xml:space="preserve"> survey administration types</w:t>
      </w:r>
      <w:r w:rsidR="005F653D" w:rsidRPr="0012500B">
        <w:rPr>
          <w:rFonts w:ascii="Times New Roman" w:hAnsi="Times New Roman" w:cs="Times New Roman"/>
          <w:bCs/>
          <w:sz w:val="24"/>
          <w:szCs w:val="24"/>
        </w:rPr>
        <w:t xml:space="preserve">. </w:t>
      </w:r>
      <w:r w:rsidR="007165F3" w:rsidRPr="007165F3">
        <w:rPr>
          <w:rFonts w:ascii="Times New Roman" w:hAnsi="Times New Roman" w:cs="Times New Roman"/>
          <w:bCs/>
          <w:sz w:val="24"/>
          <w:szCs w:val="24"/>
          <w:highlight w:val="yellow"/>
        </w:rPr>
        <w:t xml:space="preserve">This apparent lack of interest </w:t>
      </w:r>
      <w:del w:id="135" w:author="Deborah Neher [2]" w:date="2021-01-06T12:57:00Z">
        <w:r w:rsidR="007165F3" w:rsidRPr="007165F3" w:rsidDel="00ED7AE5">
          <w:rPr>
            <w:rFonts w:ascii="Times New Roman" w:hAnsi="Times New Roman" w:cs="Times New Roman"/>
            <w:bCs/>
            <w:sz w:val="24"/>
            <w:szCs w:val="24"/>
            <w:highlight w:val="yellow"/>
          </w:rPr>
          <w:delText xml:space="preserve">may </w:delText>
        </w:r>
      </w:del>
      <w:r w:rsidR="007165F3" w:rsidRPr="007165F3">
        <w:rPr>
          <w:rFonts w:ascii="Times New Roman" w:hAnsi="Times New Roman" w:cs="Times New Roman"/>
          <w:bCs/>
          <w:sz w:val="24"/>
          <w:szCs w:val="24"/>
          <w:highlight w:val="yellow"/>
        </w:rPr>
        <w:t>suggest</w:t>
      </w:r>
      <w:ins w:id="136" w:author="Deborah Neher [2]" w:date="2021-01-06T12:57:00Z">
        <w:r w:rsidR="00ED7AE5">
          <w:rPr>
            <w:rFonts w:ascii="Times New Roman" w:hAnsi="Times New Roman" w:cs="Times New Roman"/>
            <w:bCs/>
            <w:sz w:val="24"/>
            <w:szCs w:val="24"/>
            <w:highlight w:val="yellow"/>
          </w:rPr>
          <w:t>s</w:t>
        </w:r>
      </w:ins>
      <w:r w:rsidR="007165F3" w:rsidRPr="007165F3">
        <w:rPr>
          <w:rFonts w:ascii="Times New Roman" w:hAnsi="Times New Roman" w:cs="Times New Roman"/>
          <w:bCs/>
          <w:sz w:val="24"/>
          <w:szCs w:val="24"/>
          <w:highlight w:val="yellow"/>
        </w:rPr>
        <w:t xml:space="preserve"> this group of farmers are most satisfied with their current housing and bedding system and are not looking for additional information.</w:t>
      </w:r>
      <w:r w:rsidR="007165F3">
        <w:rPr>
          <w:rFonts w:ascii="Times New Roman" w:hAnsi="Times New Roman" w:cs="Times New Roman"/>
          <w:bCs/>
          <w:sz w:val="24"/>
          <w:szCs w:val="24"/>
        </w:rPr>
        <w:t xml:space="preserve"> These observations </w:t>
      </w:r>
      <w:r w:rsidR="001F3009">
        <w:rPr>
          <w:rFonts w:ascii="Times New Roman" w:hAnsi="Times New Roman" w:cs="Times New Roman"/>
          <w:bCs/>
          <w:sz w:val="24"/>
          <w:szCs w:val="24"/>
        </w:rPr>
        <w:t>highlight the</w:t>
      </w:r>
      <w:r w:rsidR="007165F3">
        <w:rPr>
          <w:rFonts w:ascii="Times New Roman" w:hAnsi="Times New Roman" w:cs="Times New Roman"/>
          <w:bCs/>
          <w:sz w:val="24"/>
          <w:szCs w:val="24"/>
        </w:rPr>
        <w:t xml:space="preserve"> opportunity to </w:t>
      </w:r>
      <w:r w:rsidR="00B903CA">
        <w:rPr>
          <w:rFonts w:ascii="Times New Roman" w:hAnsi="Times New Roman" w:cs="Times New Roman"/>
          <w:bCs/>
          <w:sz w:val="24"/>
          <w:szCs w:val="24"/>
        </w:rPr>
        <w:t>develop</w:t>
      </w:r>
      <w:r w:rsidR="007165F3">
        <w:rPr>
          <w:rFonts w:ascii="Times New Roman" w:hAnsi="Times New Roman" w:cs="Times New Roman"/>
          <w:bCs/>
          <w:sz w:val="24"/>
          <w:szCs w:val="24"/>
        </w:rPr>
        <w:t xml:space="preserve"> studies to test </w:t>
      </w:r>
      <w:r w:rsidR="001F3009">
        <w:rPr>
          <w:rFonts w:ascii="Times New Roman" w:hAnsi="Times New Roman" w:cs="Times New Roman"/>
          <w:bCs/>
          <w:sz w:val="24"/>
          <w:szCs w:val="24"/>
        </w:rPr>
        <w:t>hypotheses that</w:t>
      </w:r>
      <w:r w:rsidR="007165F3">
        <w:rPr>
          <w:rFonts w:ascii="Times New Roman" w:hAnsi="Times New Roman" w:cs="Times New Roman"/>
          <w:bCs/>
          <w:sz w:val="24"/>
          <w:szCs w:val="24"/>
        </w:rPr>
        <w:t xml:space="preserve"> mode</w:t>
      </w:r>
      <w:r w:rsidR="00601A53" w:rsidRPr="0012500B">
        <w:rPr>
          <w:rFonts w:ascii="Times New Roman" w:hAnsi="Times New Roman" w:cs="Times New Roman"/>
          <w:bCs/>
          <w:sz w:val="24"/>
          <w:szCs w:val="24"/>
        </w:rPr>
        <w:t xml:space="preserve"> of </w:t>
      </w:r>
      <w:r w:rsidR="005F653D" w:rsidRPr="007D68B3">
        <w:rPr>
          <w:rFonts w:ascii="Times New Roman" w:hAnsi="Times New Roman" w:cs="Times New Roman"/>
          <w:bCs/>
          <w:sz w:val="24"/>
          <w:szCs w:val="24"/>
        </w:rPr>
        <w:t xml:space="preserve">questionnaire </w:t>
      </w:r>
      <w:r w:rsidR="007165F3">
        <w:rPr>
          <w:rFonts w:ascii="Times New Roman" w:hAnsi="Times New Roman" w:cs="Times New Roman"/>
          <w:bCs/>
          <w:sz w:val="24"/>
          <w:szCs w:val="24"/>
        </w:rPr>
        <w:t>administration</w:t>
      </w:r>
      <w:r w:rsidR="001F3009">
        <w:rPr>
          <w:rFonts w:ascii="Times New Roman" w:hAnsi="Times New Roman" w:cs="Times New Roman"/>
          <w:bCs/>
          <w:sz w:val="24"/>
          <w:szCs w:val="24"/>
        </w:rPr>
        <w:t>, producer interest in topics related to cattle housing and</w:t>
      </w:r>
      <w:r w:rsidR="007165F3">
        <w:rPr>
          <w:rFonts w:ascii="Times New Roman" w:hAnsi="Times New Roman" w:cs="Times New Roman"/>
          <w:bCs/>
          <w:sz w:val="24"/>
          <w:szCs w:val="24"/>
        </w:rPr>
        <w:t xml:space="preserve"> producer satisfaction with </w:t>
      </w:r>
      <w:r w:rsidR="001F3009">
        <w:rPr>
          <w:rFonts w:ascii="Times New Roman" w:hAnsi="Times New Roman" w:cs="Times New Roman"/>
          <w:bCs/>
          <w:sz w:val="24"/>
          <w:szCs w:val="24"/>
        </w:rPr>
        <w:t xml:space="preserve">current </w:t>
      </w:r>
      <w:r w:rsidR="007165F3">
        <w:rPr>
          <w:rFonts w:ascii="Times New Roman" w:hAnsi="Times New Roman" w:cs="Times New Roman"/>
          <w:bCs/>
          <w:sz w:val="24"/>
          <w:szCs w:val="24"/>
        </w:rPr>
        <w:t xml:space="preserve">bedding systems </w:t>
      </w:r>
      <w:r w:rsidR="001F3009">
        <w:rPr>
          <w:rFonts w:ascii="Times New Roman" w:hAnsi="Times New Roman" w:cs="Times New Roman"/>
          <w:bCs/>
          <w:sz w:val="24"/>
          <w:szCs w:val="24"/>
        </w:rPr>
        <w:t xml:space="preserve">influence survey response rate </w:t>
      </w:r>
      <w:r w:rsidR="00601A53" w:rsidRPr="007D68B3">
        <w:rPr>
          <w:rFonts w:ascii="Times New Roman" w:hAnsi="Times New Roman" w:cs="Times New Roman"/>
          <w:bCs/>
          <w:sz w:val="24"/>
          <w:szCs w:val="24"/>
        </w:rPr>
        <w:t xml:space="preserve">across </w:t>
      </w:r>
      <w:r w:rsidR="00E304A1" w:rsidRPr="007D68B3">
        <w:rPr>
          <w:rFonts w:ascii="Times New Roman" w:hAnsi="Times New Roman" w:cs="Times New Roman"/>
          <w:bCs/>
          <w:sz w:val="24"/>
          <w:szCs w:val="24"/>
        </w:rPr>
        <w:t xml:space="preserve">the range </w:t>
      </w:r>
      <w:r w:rsidR="00601A53" w:rsidRPr="007D68B3">
        <w:rPr>
          <w:rFonts w:ascii="Times New Roman" w:hAnsi="Times New Roman" w:cs="Times New Roman"/>
          <w:bCs/>
          <w:sz w:val="24"/>
          <w:szCs w:val="24"/>
        </w:rPr>
        <w:t>management styles.</w:t>
      </w:r>
    </w:p>
    <w:p w14:paraId="3E4617C3" w14:textId="3736DCBD" w:rsidR="0036296C" w:rsidRPr="003643DE" w:rsidRDefault="00366002" w:rsidP="005B6926">
      <w:pPr>
        <w:tabs>
          <w:tab w:val="left" w:pos="360"/>
          <w:tab w:val="left" w:pos="720"/>
        </w:tabs>
        <w:spacing w:after="0" w:line="480" w:lineRule="auto"/>
        <w:rPr>
          <w:rFonts w:ascii="Times New Roman" w:hAnsi="Times New Roman" w:cs="Times New Roman"/>
          <w:bCs/>
          <w:sz w:val="24"/>
          <w:szCs w:val="24"/>
        </w:rPr>
      </w:pPr>
      <w:bookmarkStart w:id="137" w:name="cattle-breeds"/>
      <w:bookmarkEnd w:id="137"/>
      <w:r w:rsidRPr="007D68B3">
        <w:rPr>
          <w:rFonts w:ascii="Times New Roman" w:hAnsi="Times New Roman" w:cs="Times New Roman"/>
          <w:bCs/>
          <w:i/>
          <w:sz w:val="24"/>
          <w:szCs w:val="24"/>
        </w:rPr>
        <w:tab/>
      </w:r>
      <w:r w:rsidR="00922384" w:rsidRPr="00F15933">
        <w:rPr>
          <w:rFonts w:ascii="Times New Roman" w:hAnsi="Times New Roman" w:cs="Times New Roman"/>
          <w:b/>
          <w:i/>
          <w:sz w:val="24"/>
          <w:szCs w:val="24"/>
        </w:rPr>
        <w:t>Cattle Breeds</w:t>
      </w:r>
      <w:r w:rsidR="00510466" w:rsidRPr="002E7301">
        <w:rPr>
          <w:rFonts w:ascii="Times New Roman" w:hAnsi="Times New Roman" w:cs="Times New Roman"/>
          <w:bCs/>
          <w:sz w:val="24"/>
          <w:szCs w:val="24"/>
        </w:rPr>
        <w:t xml:space="preserve">. </w:t>
      </w:r>
      <w:r w:rsidR="003020D6" w:rsidRPr="002E7301">
        <w:rPr>
          <w:rFonts w:ascii="Times New Roman" w:hAnsi="Times New Roman" w:cs="Times New Roman"/>
          <w:bCs/>
          <w:sz w:val="24"/>
          <w:szCs w:val="24"/>
        </w:rPr>
        <w:t xml:space="preserve">We grouped </w:t>
      </w:r>
      <w:r w:rsidR="00922384" w:rsidRPr="003643DE">
        <w:rPr>
          <w:rFonts w:ascii="Times New Roman" w:hAnsi="Times New Roman" w:cs="Times New Roman"/>
          <w:bCs/>
          <w:sz w:val="24"/>
          <w:szCs w:val="24"/>
        </w:rPr>
        <w:t>breed t</w:t>
      </w:r>
      <w:r w:rsidR="00805253" w:rsidRPr="003643DE">
        <w:rPr>
          <w:rFonts w:ascii="Times New Roman" w:hAnsi="Times New Roman" w:cs="Times New Roman"/>
          <w:bCs/>
          <w:sz w:val="24"/>
          <w:szCs w:val="24"/>
        </w:rPr>
        <w:t>ypes</w:t>
      </w:r>
      <w:r w:rsidR="008E41CE" w:rsidRPr="00994760">
        <w:rPr>
          <w:rFonts w:ascii="Times New Roman" w:hAnsi="Times New Roman" w:cs="Times New Roman"/>
          <w:bCs/>
          <w:sz w:val="24"/>
          <w:szCs w:val="24"/>
        </w:rPr>
        <w:t xml:space="preserve"> reported by respondents</w:t>
      </w:r>
      <w:r w:rsidR="003020D6" w:rsidRPr="00994760">
        <w:rPr>
          <w:rFonts w:ascii="Times New Roman" w:hAnsi="Times New Roman" w:cs="Times New Roman"/>
          <w:bCs/>
          <w:sz w:val="24"/>
          <w:szCs w:val="24"/>
        </w:rPr>
        <w:t xml:space="preserve"> into four categories</w:t>
      </w:r>
      <w:r w:rsidR="008E41CE" w:rsidRPr="00994760">
        <w:rPr>
          <w:rFonts w:ascii="Times New Roman" w:hAnsi="Times New Roman" w:cs="Times New Roman"/>
          <w:bCs/>
          <w:sz w:val="24"/>
          <w:szCs w:val="24"/>
        </w:rPr>
        <w:t xml:space="preserve">: </w:t>
      </w:r>
      <w:r w:rsidR="00922384" w:rsidRPr="00994760">
        <w:rPr>
          <w:rFonts w:ascii="Times New Roman" w:hAnsi="Times New Roman" w:cs="Times New Roman"/>
          <w:bCs/>
          <w:sz w:val="24"/>
          <w:szCs w:val="24"/>
        </w:rPr>
        <w:t xml:space="preserve">1) Holstein only </w:t>
      </w:r>
      <w:r w:rsidR="00805253" w:rsidRPr="00994760">
        <w:rPr>
          <w:rFonts w:ascii="Times New Roman" w:hAnsi="Times New Roman" w:cs="Times New Roman"/>
          <w:bCs/>
          <w:sz w:val="24"/>
          <w:szCs w:val="24"/>
        </w:rPr>
        <w:t xml:space="preserve">2) Jersey only </w:t>
      </w:r>
      <w:r w:rsidR="00922384" w:rsidRPr="00994760">
        <w:rPr>
          <w:rFonts w:ascii="Times New Roman" w:hAnsi="Times New Roman" w:cs="Times New Roman"/>
          <w:bCs/>
          <w:sz w:val="24"/>
          <w:szCs w:val="24"/>
        </w:rPr>
        <w:t>3) mixed Holstein an</w:t>
      </w:r>
      <w:r w:rsidR="00805253" w:rsidRPr="00994760">
        <w:rPr>
          <w:rFonts w:ascii="Times New Roman" w:hAnsi="Times New Roman" w:cs="Times New Roman"/>
          <w:bCs/>
          <w:sz w:val="24"/>
          <w:szCs w:val="24"/>
        </w:rPr>
        <w:t xml:space="preserve">d Jersey herds with crosses, or </w:t>
      </w:r>
      <w:r w:rsidR="00922384" w:rsidRPr="00994760">
        <w:rPr>
          <w:rFonts w:ascii="Times New Roman" w:hAnsi="Times New Roman" w:cs="Times New Roman"/>
          <w:bCs/>
          <w:sz w:val="24"/>
          <w:szCs w:val="24"/>
        </w:rPr>
        <w:t>4) mixed Jersey and Holstein herds with one or more additional breeds.</w:t>
      </w:r>
      <w:r w:rsidR="00BF19B7" w:rsidRPr="00994760">
        <w:rPr>
          <w:rFonts w:ascii="Times New Roman" w:hAnsi="Times New Roman" w:cs="Times New Roman"/>
          <w:bCs/>
          <w:sz w:val="24"/>
          <w:szCs w:val="24"/>
        </w:rPr>
        <w:t xml:space="preserve"> </w:t>
      </w:r>
      <w:r w:rsidR="00940840" w:rsidRPr="00994760">
        <w:rPr>
          <w:rFonts w:ascii="Times New Roman" w:hAnsi="Times New Roman" w:cs="Times New Roman"/>
          <w:bCs/>
          <w:sz w:val="24"/>
          <w:szCs w:val="24"/>
        </w:rPr>
        <w:t>Three</w:t>
      </w:r>
      <w:r w:rsidR="00C501B3" w:rsidRPr="000606E6">
        <w:rPr>
          <w:rFonts w:ascii="Times New Roman" w:hAnsi="Times New Roman" w:cs="Times New Roman"/>
          <w:bCs/>
          <w:sz w:val="24"/>
          <w:szCs w:val="24"/>
        </w:rPr>
        <w:t xml:space="preserve"> respondent</w:t>
      </w:r>
      <w:r w:rsidR="00940840" w:rsidRPr="000606E6">
        <w:rPr>
          <w:rFonts w:ascii="Times New Roman" w:hAnsi="Times New Roman" w:cs="Times New Roman"/>
          <w:bCs/>
          <w:sz w:val="24"/>
          <w:szCs w:val="24"/>
        </w:rPr>
        <w:t>s</w:t>
      </w:r>
      <w:r w:rsidR="00C501B3" w:rsidRPr="000606E6">
        <w:rPr>
          <w:rFonts w:ascii="Times New Roman" w:hAnsi="Times New Roman" w:cs="Times New Roman"/>
          <w:bCs/>
          <w:sz w:val="24"/>
          <w:szCs w:val="24"/>
        </w:rPr>
        <w:t xml:space="preserve"> did not report the breed(s) of cattle on their farm and were excluded from analysis of breed associations with facility and bedding types. </w:t>
      </w:r>
      <w:r w:rsidR="00AC567E" w:rsidRPr="004A3011">
        <w:rPr>
          <w:rFonts w:ascii="Times New Roman" w:hAnsi="Times New Roman" w:cs="Times New Roman"/>
          <w:bCs/>
          <w:sz w:val="24"/>
          <w:szCs w:val="24"/>
        </w:rPr>
        <w:t>While b</w:t>
      </w:r>
      <w:r w:rsidR="00BF19B7" w:rsidRPr="004A3011">
        <w:rPr>
          <w:rFonts w:ascii="Times New Roman" w:hAnsi="Times New Roman" w:cs="Times New Roman"/>
          <w:bCs/>
          <w:sz w:val="24"/>
          <w:szCs w:val="24"/>
        </w:rPr>
        <w:t>reed distribution was similar across</w:t>
      </w:r>
      <w:r w:rsidR="003020D6" w:rsidRPr="00E91661">
        <w:rPr>
          <w:rFonts w:ascii="Times New Roman" w:hAnsi="Times New Roman" w:cs="Times New Roman"/>
          <w:bCs/>
          <w:sz w:val="24"/>
          <w:szCs w:val="24"/>
        </w:rPr>
        <w:t xml:space="preserve"> the</w:t>
      </w:r>
      <w:r w:rsidR="00BF19B7" w:rsidRPr="00A0337B">
        <w:rPr>
          <w:rFonts w:ascii="Times New Roman" w:hAnsi="Times New Roman" w:cs="Times New Roman"/>
          <w:bCs/>
          <w:sz w:val="24"/>
          <w:szCs w:val="24"/>
        </w:rPr>
        <w:t xml:space="preserve"> housing </w:t>
      </w:r>
      <w:r w:rsidR="003020D6" w:rsidRPr="00A0337B">
        <w:rPr>
          <w:rFonts w:ascii="Times New Roman" w:hAnsi="Times New Roman" w:cs="Times New Roman"/>
          <w:bCs/>
          <w:sz w:val="24"/>
          <w:szCs w:val="24"/>
        </w:rPr>
        <w:t>and bedding type combination categories</w:t>
      </w:r>
      <w:r w:rsidR="00BF19B7" w:rsidRPr="00A0337B">
        <w:rPr>
          <w:rFonts w:ascii="Times New Roman" w:hAnsi="Times New Roman" w:cs="Times New Roman"/>
          <w:bCs/>
          <w:sz w:val="24"/>
          <w:szCs w:val="24"/>
        </w:rPr>
        <w:t xml:space="preserve"> (</w:t>
      </w:r>
      <w:r w:rsidR="006708FF" w:rsidRPr="006708FF">
        <w:rPr>
          <w:rFonts w:ascii="Times New Roman" w:hAnsi="Times New Roman" w:cs="Times New Roman"/>
          <w:bCs/>
          <w:sz w:val="24"/>
          <w:szCs w:val="24"/>
          <w:highlight w:val="yellow"/>
        </w:rPr>
        <w:t xml:space="preserve">Fisher’s exact test, </w:t>
      </w:r>
      <w:r w:rsidR="00BF19B7" w:rsidRPr="006708FF">
        <w:rPr>
          <w:rFonts w:ascii="Times New Roman" w:hAnsi="Times New Roman" w:cs="Times New Roman"/>
          <w:bCs/>
          <w:i/>
          <w:sz w:val="24"/>
          <w:szCs w:val="24"/>
          <w:highlight w:val="yellow"/>
        </w:rPr>
        <w:t>P</w:t>
      </w:r>
      <w:r w:rsidR="00BD298E" w:rsidRPr="006708FF">
        <w:rPr>
          <w:rFonts w:ascii="Times New Roman" w:hAnsi="Times New Roman" w:cs="Times New Roman"/>
          <w:bCs/>
          <w:i/>
          <w:sz w:val="24"/>
          <w:szCs w:val="24"/>
          <w:highlight w:val="yellow"/>
        </w:rPr>
        <w:t xml:space="preserve"> </w:t>
      </w:r>
      <w:r w:rsidR="00077B40" w:rsidRPr="006708FF">
        <w:rPr>
          <w:rFonts w:ascii="Times New Roman" w:hAnsi="Times New Roman" w:cs="Times New Roman"/>
          <w:bCs/>
          <w:sz w:val="24"/>
          <w:szCs w:val="24"/>
          <w:highlight w:val="yellow"/>
        </w:rPr>
        <w:t>=</w:t>
      </w:r>
      <w:r w:rsidR="00BD298E" w:rsidRPr="006708FF">
        <w:rPr>
          <w:rFonts w:ascii="Times New Roman" w:hAnsi="Times New Roman" w:cs="Times New Roman"/>
          <w:bCs/>
          <w:sz w:val="24"/>
          <w:szCs w:val="24"/>
          <w:highlight w:val="yellow"/>
        </w:rPr>
        <w:t xml:space="preserve"> </w:t>
      </w:r>
      <w:r w:rsidR="00077B40" w:rsidRPr="006708FF">
        <w:rPr>
          <w:rFonts w:ascii="Times New Roman" w:hAnsi="Times New Roman" w:cs="Times New Roman"/>
          <w:bCs/>
          <w:sz w:val="24"/>
          <w:szCs w:val="24"/>
          <w:highlight w:val="yellow"/>
        </w:rPr>
        <w:t>0.</w:t>
      </w:r>
      <w:r w:rsidR="006708FF" w:rsidRPr="006708FF">
        <w:rPr>
          <w:rFonts w:ascii="Times New Roman" w:hAnsi="Times New Roman" w:cs="Times New Roman"/>
          <w:bCs/>
          <w:sz w:val="24"/>
          <w:szCs w:val="24"/>
          <w:highlight w:val="yellow"/>
        </w:rPr>
        <w:t>26</w:t>
      </w:r>
      <w:r w:rsidR="00BF19B7" w:rsidRPr="00437F6E">
        <w:rPr>
          <w:rFonts w:ascii="Times New Roman" w:hAnsi="Times New Roman" w:cs="Times New Roman"/>
          <w:bCs/>
          <w:sz w:val="24"/>
          <w:szCs w:val="24"/>
        </w:rPr>
        <w:t xml:space="preserve">), </w:t>
      </w:r>
      <w:r w:rsidR="00934338" w:rsidRPr="00F15933">
        <w:rPr>
          <w:rFonts w:ascii="Times New Roman" w:hAnsi="Times New Roman" w:cs="Times New Roman"/>
          <w:bCs/>
          <w:sz w:val="24"/>
          <w:szCs w:val="24"/>
        </w:rPr>
        <w:t>five of nine</w:t>
      </w:r>
      <w:r w:rsidR="003020D6" w:rsidRPr="00F15933">
        <w:rPr>
          <w:rFonts w:ascii="Times New Roman" w:hAnsi="Times New Roman" w:cs="Times New Roman"/>
          <w:bCs/>
          <w:sz w:val="24"/>
          <w:szCs w:val="24"/>
        </w:rPr>
        <w:t xml:space="preserve"> (55%) </w:t>
      </w:r>
      <w:r w:rsidR="00AD6A88" w:rsidRPr="00F15933">
        <w:rPr>
          <w:rFonts w:ascii="Times New Roman" w:hAnsi="Times New Roman" w:cs="Times New Roman"/>
          <w:bCs/>
          <w:sz w:val="24"/>
          <w:szCs w:val="24"/>
        </w:rPr>
        <w:t xml:space="preserve">producers using only bedded pack style housing </w:t>
      </w:r>
      <w:r w:rsidR="00AC567E" w:rsidRPr="00F15933">
        <w:rPr>
          <w:rFonts w:ascii="Times New Roman" w:hAnsi="Times New Roman" w:cs="Times New Roman"/>
          <w:bCs/>
          <w:sz w:val="24"/>
          <w:szCs w:val="24"/>
        </w:rPr>
        <w:t xml:space="preserve">reported using Jerseys and Jersey crosses compared to the next </w:t>
      </w:r>
      <w:r w:rsidR="00AC567E" w:rsidRPr="00F15933">
        <w:rPr>
          <w:rFonts w:ascii="Times New Roman" w:hAnsi="Times New Roman" w:cs="Times New Roman"/>
          <w:bCs/>
          <w:sz w:val="24"/>
          <w:szCs w:val="24"/>
        </w:rPr>
        <w:lastRenderedPageBreak/>
        <w:t xml:space="preserve">highest </w:t>
      </w:r>
      <w:r w:rsidR="00934338" w:rsidRPr="00F15933">
        <w:rPr>
          <w:rFonts w:ascii="Times New Roman" w:hAnsi="Times New Roman" w:cs="Times New Roman"/>
          <w:bCs/>
          <w:sz w:val="24"/>
          <w:szCs w:val="24"/>
        </w:rPr>
        <w:t>proportion</w:t>
      </w:r>
      <w:r w:rsidR="00AC567E" w:rsidRPr="00F15933">
        <w:rPr>
          <w:rFonts w:ascii="Times New Roman" w:hAnsi="Times New Roman" w:cs="Times New Roman"/>
          <w:bCs/>
          <w:sz w:val="24"/>
          <w:szCs w:val="24"/>
        </w:rPr>
        <w:t xml:space="preserve"> of Jersey</w:t>
      </w:r>
      <w:r w:rsidR="00934338" w:rsidRPr="00F15933">
        <w:rPr>
          <w:rFonts w:ascii="Times New Roman" w:hAnsi="Times New Roman" w:cs="Times New Roman"/>
          <w:bCs/>
          <w:sz w:val="24"/>
          <w:szCs w:val="24"/>
        </w:rPr>
        <w:t xml:space="preserve"> herd</w:t>
      </w:r>
      <w:r w:rsidR="00AC567E" w:rsidRPr="00F15933">
        <w:rPr>
          <w:rFonts w:ascii="Times New Roman" w:hAnsi="Times New Roman" w:cs="Times New Roman"/>
          <w:bCs/>
          <w:sz w:val="24"/>
          <w:szCs w:val="24"/>
        </w:rPr>
        <w:t xml:space="preserve">s </w:t>
      </w:r>
      <w:r w:rsidR="00934338" w:rsidRPr="00F15933">
        <w:rPr>
          <w:rFonts w:ascii="Times New Roman" w:hAnsi="Times New Roman" w:cs="Times New Roman"/>
          <w:bCs/>
          <w:sz w:val="24"/>
          <w:szCs w:val="24"/>
        </w:rPr>
        <w:t>among</w:t>
      </w:r>
      <w:r w:rsidR="00AC567E" w:rsidRPr="00F15933">
        <w:rPr>
          <w:rFonts w:ascii="Times New Roman" w:hAnsi="Times New Roman" w:cs="Times New Roman"/>
          <w:bCs/>
          <w:sz w:val="24"/>
          <w:szCs w:val="24"/>
        </w:rPr>
        <w:t xml:space="preserve"> </w:t>
      </w:r>
      <w:r w:rsidR="008276E5" w:rsidRPr="00F15933">
        <w:rPr>
          <w:rFonts w:ascii="Times New Roman" w:hAnsi="Times New Roman" w:cs="Times New Roman"/>
          <w:bCs/>
          <w:sz w:val="24"/>
          <w:szCs w:val="24"/>
        </w:rPr>
        <w:t>tiestall</w:t>
      </w:r>
      <w:r w:rsidR="00934338" w:rsidRPr="00F15933">
        <w:rPr>
          <w:rFonts w:ascii="Times New Roman" w:hAnsi="Times New Roman" w:cs="Times New Roman"/>
          <w:bCs/>
          <w:sz w:val="24"/>
          <w:szCs w:val="24"/>
        </w:rPr>
        <w:t xml:space="preserve"> farms (</w:t>
      </w:r>
      <w:r w:rsidR="00934338" w:rsidRPr="00F15933">
        <w:rPr>
          <w:rFonts w:ascii="Times New Roman" w:hAnsi="Times New Roman" w:cs="Times New Roman"/>
          <w:bCs/>
          <w:i/>
          <w:iCs/>
          <w:sz w:val="24"/>
          <w:szCs w:val="24"/>
        </w:rPr>
        <w:t>n</w:t>
      </w:r>
      <w:r w:rsidR="00715D63" w:rsidRPr="00F15933">
        <w:rPr>
          <w:rFonts w:ascii="Times New Roman" w:hAnsi="Times New Roman" w:cs="Times New Roman"/>
          <w:bCs/>
          <w:sz w:val="24"/>
          <w:szCs w:val="24"/>
        </w:rPr>
        <w:t xml:space="preserve"> </w:t>
      </w:r>
      <w:r w:rsidR="00934338" w:rsidRPr="00F15933">
        <w:rPr>
          <w:rFonts w:ascii="Times New Roman" w:hAnsi="Times New Roman" w:cs="Times New Roman"/>
          <w:bCs/>
          <w:sz w:val="24"/>
          <w:szCs w:val="24"/>
        </w:rPr>
        <w:t>=</w:t>
      </w:r>
      <w:r w:rsidR="00715D63" w:rsidRPr="00F15933">
        <w:rPr>
          <w:rFonts w:ascii="Times New Roman" w:hAnsi="Times New Roman" w:cs="Times New Roman"/>
          <w:bCs/>
          <w:sz w:val="24"/>
          <w:szCs w:val="24"/>
        </w:rPr>
        <w:t xml:space="preserve"> </w:t>
      </w:r>
      <w:r w:rsidR="00934338" w:rsidRPr="00F15933">
        <w:rPr>
          <w:rFonts w:ascii="Times New Roman" w:hAnsi="Times New Roman" w:cs="Times New Roman"/>
          <w:bCs/>
          <w:sz w:val="24"/>
          <w:szCs w:val="24"/>
        </w:rPr>
        <w:t xml:space="preserve">19, 30%) and </w:t>
      </w:r>
      <w:r w:rsidR="008276E5" w:rsidRPr="00F15933">
        <w:rPr>
          <w:rFonts w:ascii="Times New Roman" w:hAnsi="Times New Roman" w:cs="Times New Roman"/>
          <w:bCs/>
          <w:sz w:val="24"/>
          <w:szCs w:val="24"/>
        </w:rPr>
        <w:t>freestall</w:t>
      </w:r>
      <w:r w:rsidR="00AC567E" w:rsidRPr="00F15933">
        <w:rPr>
          <w:rFonts w:ascii="Times New Roman" w:hAnsi="Times New Roman" w:cs="Times New Roman"/>
          <w:bCs/>
          <w:sz w:val="24"/>
          <w:szCs w:val="24"/>
        </w:rPr>
        <w:t xml:space="preserve"> </w:t>
      </w:r>
      <w:r w:rsidR="00934338" w:rsidRPr="00F15933">
        <w:rPr>
          <w:rFonts w:ascii="Times New Roman" w:hAnsi="Times New Roman" w:cs="Times New Roman"/>
          <w:bCs/>
          <w:sz w:val="24"/>
          <w:szCs w:val="24"/>
        </w:rPr>
        <w:t>farms (</w:t>
      </w:r>
      <w:r w:rsidR="00EF624A" w:rsidRPr="00F15933">
        <w:rPr>
          <w:rFonts w:ascii="Times New Roman" w:hAnsi="Times New Roman" w:cs="Times New Roman"/>
          <w:bCs/>
          <w:i/>
          <w:iCs/>
          <w:sz w:val="24"/>
          <w:szCs w:val="24"/>
        </w:rPr>
        <w:t>n</w:t>
      </w:r>
      <w:r w:rsidR="00715D63" w:rsidRPr="00F15933">
        <w:rPr>
          <w:rFonts w:ascii="Times New Roman" w:hAnsi="Times New Roman" w:cs="Times New Roman"/>
          <w:bCs/>
          <w:sz w:val="24"/>
          <w:szCs w:val="24"/>
        </w:rPr>
        <w:t xml:space="preserve"> </w:t>
      </w:r>
      <w:r w:rsidR="00EF624A" w:rsidRPr="00F15933">
        <w:rPr>
          <w:rFonts w:ascii="Times New Roman" w:hAnsi="Times New Roman" w:cs="Times New Roman"/>
          <w:bCs/>
          <w:sz w:val="24"/>
          <w:szCs w:val="24"/>
        </w:rPr>
        <w:t>=</w:t>
      </w:r>
      <w:r w:rsidR="00715D63" w:rsidRPr="00F15933">
        <w:rPr>
          <w:rFonts w:ascii="Times New Roman" w:hAnsi="Times New Roman" w:cs="Times New Roman"/>
          <w:bCs/>
          <w:sz w:val="24"/>
          <w:szCs w:val="24"/>
        </w:rPr>
        <w:t xml:space="preserve"> </w:t>
      </w:r>
      <w:r w:rsidR="00EF624A" w:rsidRPr="00F15933">
        <w:rPr>
          <w:rFonts w:ascii="Times New Roman" w:hAnsi="Times New Roman" w:cs="Times New Roman"/>
          <w:bCs/>
          <w:sz w:val="24"/>
          <w:szCs w:val="24"/>
        </w:rPr>
        <w:t xml:space="preserve">8, </w:t>
      </w:r>
      <w:r w:rsidR="00934338" w:rsidRPr="00F15933">
        <w:rPr>
          <w:rFonts w:ascii="Times New Roman" w:hAnsi="Times New Roman" w:cs="Times New Roman"/>
          <w:bCs/>
          <w:sz w:val="24"/>
          <w:szCs w:val="24"/>
        </w:rPr>
        <w:t>22</w:t>
      </w:r>
      <w:r w:rsidR="00AC567E" w:rsidRPr="00F15933">
        <w:rPr>
          <w:rFonts w:ascii="Times New Roman" w:hAnsi="Times New Roman" w:cs="Times New Roman"/>
          <w:bCs/>
          <w:sz w:val="24"/>
          <w:szCs w:val="24"/>
        </w:rPr>
        <w:t>%)</w:t>
      </w:r>
      <w:r w:rsidR="00EF624A" w:rsidRPr="00F15933">
        <w:rPr>
          <w:rFonts w:ascii="Times New Roman" w:hAnsi="Times New Roman" w:cs="Times New Roman"/>
          <w:bCs/>
          <w:sz w:val="24"/>
          <w:szCs w:val="24"/>
        </w:rPr>
        <w:t xml:space="preserve"> (</w:t>
      </w:r>
      <w:r w:rsidR="00DF6997">
        <w:rPr>
          <w:rFonts w:ascii="Times New Roman" w:hAnsi="Times New Roman" w:cs="Times New Roman"/>
          <w:bCs/>
          <w:sz w:val="24"/>
          <w:szCs w:val="24"/>
        </w:rPr>
        <w:t>Table</w:t>
      </w:r>
      <w:r w:rsidR="00EF624A" w:rsidRPr="00437F6E">
        <w:rPr>
          <w:rFonts w:ascii="Times New Roman" w:hAnsi="Times New Roman" w:cs="Times New Roman"/>
          <w:bCs/>
          <w:sz w:val="24"/>
          <w:szCs w:val="24"/>
        </w:rPr>
        <w:t xml:space="preserve"> </w:t>
      </w:r>
      <w:r w:rsidR="00DF6997">
        <w:rPr>
          <w:rFonts w:ascii="Times New Roman" w:hAnsi="Times New Roman" w:cs="Times New Roman"/>
          <w:bCs/>
          <w:sz w:val="24"/>
          <w:szCs w:val="24"/>
        </w:rPr>
        <w:t>2</w:t>
      </w:r>
      <w:r w:rsidR="00E11891" w:rsidRPr="002E7301">
        <w:rPr>
          <w:rFonts w:ascii="Times New Roman" w:hAnsi="Times New Roman" w:cs="Times New Roman"/>
          <w:bCs/>
          <w:sz w:val="24"/>
          <w:szCs w:val="24"/>
        </w:rPr>
        <w:t>)</w:t>
      </w:r>
      <w:r w:rsidR="00AC567E" w:rsidRPr="002E7301">
        <w:rPr>
          <w:rFonts w:ascii="Times New Roman" w:hAnsi="Times New Roman" w:cs="Times New Roman"/>
          <w:bCs/>
          <w:sz w:val="24"/>
          <w:szCs w:val="24"/>
        </w:rPr>
        <w:t>.</w:t>
      </w:r>
    </w:p>
    <w:p w14:paraId="3F528C83" w14:textId="45CBD4E7" w:rsidR="00AC0C9A" w:rsidRPr="00AC0C9A" w:rsidRDefault="00366002" w:rsidP="00AC0C9A">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i/>
          <w:sz w:val="24"/>
          <w:szCs w:val="24"/>
        </w:rPr>
        <w:tab/>
      </w:r>
      <w:r w:rsidR="00805253" w:rsidRPr="00F15933">
        <w:rPr>
          <w:rFonts w:ascii="Times New Roman" w:hAnsi="Times New Roman" w:cs="Times New Roman"/>
          <w:b/>
          <w:i/>
          <w:sz w:val="24"/>
          <w:szCs w:val="24"/>
        </w:rPr>
        <w:t xml:space="preserve">Frequency of Individual Cow </w:t>
      </w:r>
      <w:r w:rsidR="0031311D" w:rsidRPr="00F15933">
        <w:rPr>
          <w:rFonts w:ascii="Times New Roman" w:hAnsi="Times New Roman" w:cs="Times New Roman"/>
          <w:b/>
          <w:i/>
          <w:sz w:val="24"/>
          <w:szCs w:val="24"/>
        </w:rPr>
        <w:t xml:space="preserve">Somatic Cell Count </w:t>
      </w:r>
      <w:r w:rsidR="00805253" w:rsidRPr="00F15933">
        <w:rPr>
          <w:rFonts w:ascii="Times New Roman" w:hAnsi="Times New Roman" w:cs="Times New Roman"/>
          <w:b/>
          <w:i/>
          <w:sz w:val="24"/>
          <w:szCs w:val="24"/>
        </w:rPr>
        <w:t>Testing</w:t>
      </w:r>
      <w:r w:rsidR="003C0492" w:rsidRPr="00994760">
        <w:rPr>
          <w:rFonts w:ascii="Times New Roman" w:hAnsi="Times New Roman" w:cs="Times New Roman"/>
          <w:bCs/>
          <w:sz w:val="24"/>
          <w:szCs w:val="24"/>
        </w:rPr>
        <w:t xml:space="preserve">. </w:t>
      </w:r>
      <w:r w:rsidR="00B903CA">
        <w:rPr>
          <w:rFonts w:ascii="Times New Roman" w:hAnsi="Times New Roman" w:cs="Times New Roman"/>
          <w:bCs/>
          <w:sz w:val="24"/>
          <w:szCs w:val="24"/>
          <w:highlight w:val="yellow"/>
        </w:rPr>
        <w:t>F</w:t>
      </w:r>
      <w:r w:rsidR="00BB03CE" w:rsidRPr="0058330A">
        <w:rPr>
          <w:rFonts w:ascii="Times New Roman" w:hAnsi="Times New Roman" w:cs="Times New Roman"/>
          <w:bCs/>
          <w:sz w:val="24"/>
          <w:szCs w:val="24"/>
          <w:highlight w:val="yellow"/>
        </w:rPr>
        <w:t>requency of testing SCC for individual cows</w:t>
      </w:r>
      <w:r w:rsidR="00B903CA">
        <w:rPr>
          <w:rFonts w:ascii="Times New Roman" w:hAnsi="Times New Roman" w:cs="Times New Roman"/>
          <w:bCs/>
          <w:sz w:val="24"/>
          <w:szCs w:val="24"/>
          <w:highlight w:val="yellow"/>
        </w:rPr>
        <w:t xml:space="preserve"> was reported by 142 respondents;</w:t>
      </w:r>
      <w:r w:rsidR="00940840" w:rsidRPr="0058330A">
        <w:rPr>
          <w:rFonts w:ascii="Times New Roman" w:hAnsi="Times New Roman" w:cs="Times New Roman"/>
          <w:bCs/>
          <w:sz w:val="24"/>
          <w:szCs w:val="24"/>
          <w:highlight w:val="yellow"/>
        </w:rPr>
        <w:t xml:space="preserve"> </w:t>
      </w:r>
      <w:r w:rsidR="00B903CA">
        <w:rPr>
          <w:rFonts w:ascii="Times New Roman" w:hAnsi="Times New Roman" w:cs="Times New Roman"/>
          <w:bCs/>
          <w:sz w:val="24"/>
          <w:szCs w:val="24"/>
        </w:rPr>
        <w:t>t</w:t>
      </w:r>
      <w:r w:rsidR="00B903CA" w:rsidRPr="00994760">
        <w:rPr>
          <w:rFonts w:ascii="Times New Roman" w:hAnsi="Times New Roman" w:cs="Times New Roman"/>
          <w:bCs/>
          <w:sz w:val="24"/>
          <w:szCs w:val="24"/>
        </w:rPr>
        <w:t>hree respondents did not report SCC testing frequency on their farm and were excluded from analysis of associations between SCC testing and facility or bedding types</w:t>
      </w:r>
      <w:r w:rsidR="00B903CA">
        <w:rPr>
          <w:rFonts w:ascii="Times New Roman" w:hAnsi="Times New Roman" w:cs="Times New Roman"/>
          <w:bCs/>
          <w:sz w:val="24"/>
          <w:szCs w:val="24"/>
        </w:rPr>
        <w:t xml:space="preserve">. </w:t>
      </w:r>
      <w:r w:rsidR="0058330A" w:rsidRPr="0058330A">
        <w:rPr>
          <w:rFonts w:ascii="Times New Roman" w:hAnsi="Times New Roman" w:cs="Times New Roman"/>
          <w:bCs/>
          <w:sz w:val="24"/>
          <w:szCs w:val="24"/>
          <w:highlight w:val="yellow"/>
        </w:rPr>
        <w:t>Twelve farmers reported testing SCC for individual cows more than 12 times per year, 78 farmers reported SCC testing approximately monthly, 21 farmers reported SCC testing less than 6 times per year and 31 farmers reported never using SCC testing</w:t>
      </w:r>
      <w:r w:rsidR="003C0492" w:rsidRPr="00994760">
        <w:rPr>
          <w:rFonts w:ascii="Times New Roman" w:hAnsi="Times New Roman" w:cs="Times New Roman"/>
          <w:bCs/>
          <w:sz w:val="24"/>
          <w:szCs w:val="24"/>
        </w:rPr>
        <w:t xml:space="preserve"> </w:t>
      </w:r>
      <w:r w:rsidR="00F704B0" w:rsidRPr="00994760">
        <w:rPr>
          <w:rFonts w:ascii="Times New Roman" w:hAnsi="Times New Roman" w:cs="Times New Roman"/>
          <w:bCs/>
          <w:sz w:val="24"/>
          <w:szCs w:val="24"/>
        </w:rPr>
        <w:t>(Fig</w:t>
      </w:r>
      <w:r w:rsidR="004B12A9" w:rsidRPr="00994760">
        <w:rPr>
          <w:rFonts w:ascii="Times New Roman" w:hAnsi="Times New Roman" w:cs="Times New Roman"/>
          <w:bCs/>
          <w:sz w:val="24"/>
          <w:szCs w:val="24"/>
        </w:rPr>
        <w:t xml:space="preserve">ure </w:t>
      </w:r>
      <w:r w:rsidR="00B903CA">
        <w:rPr>
          <w:rFonts w:ascii="Times New Roman" w:hAnsi="Times New Roman" w:cs="Times New Roman"/>
          <w:bCs/>
          <w:sz w:val="24"/>
          <w:szCs w:val="24"/>
        </w:rPr>
        <w:t>2</w:t>
      </w:r>
      <w:r w:rsidR="00F704B0" w:rsidRPr="00994760">
        <w:rPr>
          <w:rFonts w:ascii="Times New Roman" w:hAnsi="Times New Roman" w:cs="Times New Roman"/>
          <w:bCs/>
          <w:sz w:val="24"/>
          <w:szCs w:val="24"/>
        </w:rPr>
        <w:t>)</w:t>
      </w:r>
      <w:r w:rsidR="00922384" w:rsidRPr="00994760">
        <w:rPr>
          <w:rFonts w:ascii="Times New Roman" w:hAnsi="Times New Roman" w:cs="Times New Roman"/>
          <w:bCs/>
          <w:sz w:val="24"/>
          <w:szCs w:val="24"/>
        </w:rPr>
        <w:t xml:space="preserve">. </w:t>
      </w:r>
      <w:r w:rsidR="00B41C08" w:rsidRPr="00994760">
        <w:rPr>
          <w:rFonts w:ascii="Times New Roman" w:hAnsi="Times New Roman" w:cs="Times New Roman"/>
          <w:bCs/>
          <w:sz w:val="24"/>
          <w:szCs w:val="24"/>
        </w:rPr>
        <w:t xml:space="preserve">In previous surveys, 69% of 35 organic </w:t>
      </w:r>
      <w:r w:rsidR="0091580F" w:rsidRPr="00994760">
        <w:rPr>
          <w:rFonts w:ascii="Times New Roman" w:hAnsi="Times New Roman" w:cs="Times New Roman"/>
          <w:bCs/>
          <w:sz w:val="24"/>
          <w:szCs w:val="24"/>
        </w:rPr>
        <w:t xml:space="preserve">dairy </w:t>
      </w:r>
      <w:r w:rsidR="00B41C08" w:rsidRPr="00994760">
        <w:rPr>
          <w:rFonts w:ascii="Times New Roman" w:hAnsi="Times New Roman" w:cs="Times New Roman"/>
          <w:bCs/>
          <w:sz w:val="24"/>
          <w:szCs w:val="24"/>
        </w:rPr>
        <w:t xml:space="preserve">farms </w:t>
      </w:r>
      <w:r w:rsidR="0060046B" w:rsidRPr="000606E6">
        <w:rPr>
          <w:rFonts w:ascii="Times New Roman" w:hAnsi="Times New Roman" w:cs="Times New Roman"/>
          <w:bCs/>
          <w:sz w:val="24"/>
          <w:szCs w:val="24"/>
        </w:rPr>
        <w:t xml:space="preserve">in Minnesota (Sorge et al., 2017) and 53% of </w:t>
      </w:r>
      <w:r w:rsidR="0091580F" w:rsidRPr="000606E6">
        <w:rPr>
          <w:rFonts w:ascii="Times New Roman" w:hAnsi="Times New Roman" w:cs="Times New Roman"/>
          <w:bCs/>
          <w:sz w:val="24"/>
          <w:szCs w:val="24"/>
        </w:rPr>
        <w:t xml:space="preserve">192 </w:t>
      </w:r>
      <w:r w:rsidR="0060046B" w:rsidRPr="000606E6">
        <w:rPr>
          <w:rFonts w:ascii="Times New Roman" w:hAnsi="Times New Roman" w:cs="Times New Roman"/>
          <w:bCs/>
          <w:sz w:val="24"/>
          <w:szCs w:val="24"/>
        </w:rPr>
        <w:t xml:space="preserve">organic </w:t>
      </w:r>
      <w:r w:rsidR="0091580F" w:rsidRPr="000606E6">
        <w:rPr>
          <w:rFonts w:ascii="Times New Roman" w:hAnsi="Times New Roman" w:cs="Times New Roman"/>
          <w:bCs/>
          <w:sz w:val="24"/>
          <w:szCs w:val="24"/>
        </w:rPr>
        <w:t>dairy farms</w:t>
      </w:r>
      <w:r w:rsidR="0060046B" w:rsidRPr="004A3011">
        <w:rPr>
          <w:rFonts w:ascii="Times New Roman" w:hAnsi="Times New Roman" w:cs="Times New Roman"/>
          <w:bCs/>
          <w:sz w:val="24"/>
          <w:szCs w:val="24"/>
        </w:rPr>
        <w:t xml:space="preserve"> in New York, Oregon and </w:t>
      </w:r>
      <w:r w:rsidR="0091580F" w:rsidRPr="00E91661">
        <w:rPr>
          <w:rFonts w:ascii="Times New Roman" w:hAnsi="Times New Roman" w:cs="Times New Roman"/>
          <w:bCs/>
          <w:sz w:val="24"/>
          <w:szCs w:val="24"/>
        </w:rPr>
        <w:t>Wisconsin</w:t>
      </w:r>
      <w:r w:rsidR="0060046B" w:rsidRPr="00E91661">
        <w:rPr>
          <w:rFonts w:ascii="Times New Roman" w:hAnsi="Times New Roman" w:cs="Times New Roman"/>
          <w:bCs/>
          <w:sz w:val="24"/>
          <w:szCs w:val="24"/>
        </w:rPr>
        <w:t xml:space="preserve"> </w:t>
      </w:r>
      <w:r w:rsidR="00476EB3" w:rsidRPr="00A0337B">
        <w:rPr>
          <w:rFonts w:ascii="Times New Roman" w:hAnsi="Times New Roman" w:cs="Times New Roman"/>
          <w:bCs/>
          <w:sz w:val="24"/>
          <w:szCs w:val="24"/>
        </w:rPr>
        <w:t>(Stiglbauer et al.</w:t>
      </w:r>
      <w:r w:rsidR="00BD298E" w:rsidRPr="00A0337B">
        <w:rPr>
          <w:rFonts w:ascii="Times New Roman" w:hAnsi="Times New Roman" w:cs="Times New Roman"/>
          <w:bCs/>
          <w:sz w:val="24"/>
          <w:szCs w:val="24"/>
        </w:rPr>
        <w:t>,</w:t>
      </w:r>
      <w:r w:rsidR="00476EB3" w:rsidRPr="00A0337B">
        <w:rPr>
          <w:rFonts w:ascii="Times New Roman" w:hAnsi="Times New Roman" w:cs="Times New Roman"/>
          <w:bCs/>
          <w:sz w:val="24"/>
          <w:szCs w:val="24"/>
        </w:rPr>
        <w:t xml:space="preserve"> 2013), </w:t>
      </w:r>
      <w:r w:rsidR="0060046B" w:rsidRPr="00A0337B">
        <w:rPr>
          <w:rFonts w:ascii="Times New Roman" w:hAnsi="Times New Roman" w:cs="Times New Roman"/>
          <w:bCs/>
          <w:sz w:val="24"/>
          <w:szCs w:val="24"/>
        </w:rPr>
        <w:t>reporting using DHIA services</w:t>
      </w:r>
      <w:r w:rsidR="0091580F" w:rsidRPr="00A0337B">
        <w:rPr>
          <w:rFonts w:ascii="Times New Roman" w:hAnsi="Times New Roman" w:cs="Times New Roman"/>
          <w:bCs/>
          <w:sz w:val="24"/>
          <w:szCs w:val="24"/>
        </w:rPr>
        <w:t xml:space="preserve">, although neither study appeared to explore how organic dairy farmers use DHIA </w:t>
      </w:r>
      <w:r w:rsidR="004462CC" w:rsidRPr="00437F6E">
        <w:rPr>
          <w:rFonts w:ascii="Times New Roman" w:hAnsi="Times New Roman" w:cs="Times New Roman"/>
          <w:bCs/>
          <w:sz w:val="24"/>
          <w:szCs w:val="24"/>
        </w:rPr>
        <w:t>testing data, frequency of SCC testing, or if SCC testing frequency was associated with other management practices</w:t>
      </w:r>
      <w:r w:rsidR="0060046B" w:rsidRPr="00437F6E">
        <w:rPr>
          <w:rFonts w:ascii="Times New Roman" w:hAnsi="Times New Roman" w:cs="Times New Roman"/>
          <w:bCs/>
          <w:sz w:val="24"/>
          <w:szCs w:val="24"/>
        </w:rPr>
        <w:t xml:space="preserve">. </w:t>
      </w:r>
      <w:r w:rsidR="00416630">
        <w:rPr>
          <w:rFonts w:ascii="Times New Roman" w:hAnsi="Times New Roman" w:cs="Times New Roman"/>
          <w:bCs/>
          <w:sz w:val="24"/>
          <w:szCs w:val="24"/>
        </w:rPr>
        <w:t>In this study, we found</w:t>
      </w:r>
      <w:r w:rsidR="003A1C0A" w:rsidRPr="00437F6E">
        <w:rPr>
          <w:rFonts w:ascii="Times New Roman" w:hAnsi="Times New Roman" w:cs="Times New Roman"/>
          <w:bCs/>
          <w:sz w:val="24"/>
          <w:szCs w:val="24"/>
        </w:rPr>
        <w:t xml:space="preserve"> a</w:t>
      </w:r>
      <w:r w:rsidR="00886E28">
        <w:rPr>
          <w:rFonts w:ascii="Times New Roman" w:hAnsi="Times New Roman" w:cs="Times New Roman"/>
          <w:bCs/>
          <w:sz w:val="24"/>
          <w:szCs w:val="24"/>
        </w:rPr>
        <w:t>n</w:t>
      </w:r>
      <w:r w:rsidR="003A1C0A" w:rsidRPr="00437F6E">
        <w:rPr>
          <w:rFonts w:ascii="Times New Roman" w:hAnsi="Times New Roman" w:cs="Times New Roman"/>
          <w:bCs/>
          <w:sz w:val="24"/>
          <w:szCs w:val="24"/>
        </w:rPr>
        <w:t xml:space="preserve"> </w:t>
      </w:r>
      <w:r w:rsidR="004462CC" w:rsidRPr="00437F6E">
        <w:rPr>
          <w:rFonts w:ascii="Times New Roman" w:hAnsi="Times New Roman" w:cs="Times New Roman"/>
          <w:bCs/>
          <w:sz w:val="24"/>
          <w:szCs w:val="24"/>
        </w:rPr>
        <w:t>association between</w:t>
      </w:r>
      <w:r w:rsidR="003A1C0A" w:rsidRPr="00437F6E">
        <w:rPr>
          <w:rFonts w:ascii="Times New Roman" w:hAnsi="Times New Roman" w:cs="Times New Roman"/>
          <w:bCs/>
          <w:sz w:val="24"/>
          <w:szCs w:val="24"/>
        </w:rPr>
        <w:t xml:space="preserve"> housing type </w:t>
      </w:r>
      <w:r w:rsidR="00C845D8" w:rsidRPr="00EE1C90">
        <w:rPr>
          <w:rFonts w:ascii="Times New Roman" w:hAnsi="Times New Roman" w:cs="Times New Roman"/>
          <w:bCs/>
          <w:sz w:val="24"/>
          <w:szCs w:val="24"/>
        </w:rPr>
        <w:t>and</w:t>
      </w:r>
      <w:r w:rsidR="003A1C0A" w:rsidRPr="00B82008">
        <w:rPr>
          <w:rFonts w:ascii="Times New Roman" w:hAnsi="Times New Roman" w:cs="Times New Roman"/>
          <w:bCs/>
          <w:sz w:val="24"/>
          <w:szCs w:val="24"/>
        </w:rPr>
        <w:t xml:space="preserve"> SCC testing frequency</w:t>
      </w:r>
      <w:r w:rsidR="00D72D0A">
        <w:rPr>
          <w:rFonts w:ascii="Times New Roman" w:hAnsi="Times New Roman" w:cs="Times New Roman"/>
          <w:bCs/>
          <w:sz w:val="24"/>
          <w:szCs w:val="24"/>
        </w:rPr>
        <w:t xml:space="preserve"> </w:t>
      </w:r>
      <w:r w:rsidR="00D72D0A" w:rsidRPr="00C2733D">
        <w:rPr>
          <w:rFonts w:ascii="Times New Roman" w:hAnsi="Times New Roman" w:cs="Times New Roman"/>
          <w:bCs/>
          <w:sz w:val="24"/>
          <w:szCs w:val="24"/>
        </w:rPr>
        <w:t>(</w:t>
      </w:r>
      <w:r w:rsidR="00D72D0A" w:rsidRPr="00C2733D">
        <w:rPr>
          <w:rFonts w:ascii="Times New Roman" w:hAnsi="Times New Roman" w:cs="Times New Roman"/>
          <w:bCs/>
          <w:i/>
          <w:sz w:val="24"/>
          <w:szCs w:val="24"/>
        </w:rPr>
        <w:t xml:space="preserve">P </w:t>
      </w:r>
      <w:r w:rsidR="006708FF">
        <w:rPr>
          <w:rFonts w:ascii="Times New Roman" w:hAnsi="Times New Roman" w:cs="Times New Roman"/>
          <w:bCs/>
          <w:sz w:val="24"/>
          <w:szCs w:val="24"/>
        </w:rPr>
        <w:t>= 0.02</w:t>
      </w:r>
      <w:r w:rsidR="00D72D0A" w:rsidRPr="00C2733D">
        <w:rPr>
          <w:rFonts w:ascii="Times New Roman" w:hAnsi="Times New Roman" w:cs="Times New Roman"/>
          <w:bCs/>
          <w:sz w:val="24"/>
          <w:szCs w:val="24"/>
        </w:rPr>
        <w:t>)</w:t>
      </w:r>
      <w:r w:rsidR="00D72D0A">
        <w:rPr>
          <w:rFonts w:ascii="Times New Roman" w:hAnsi="Times New Roman" w:cs="Times New Roman"/>
          <w:bCs/>
          <w:sz w:val="24"/>
          <w:szCs w:val="24"/>
        </w:rPr>
        <w:t>.</w:t>
      </w:r>
      <w:r w:rsidR="00D72D0A" w:rsidRPr="00C2733D">
        <w:rPr>
          <w:rFonts w:ascii="Times New Roman" w:hAnsi="Times New Roman" w:cs="Times New Roman"/>
          <w:bCs/>
          <w:sz w:val="24"/>
          <w:szCs w:val="24"/>
        </w:rPr>
        <w:t xml:space="preserve"> </w:t>
      </w:r>
      <w:r w:rsidR="006526EA" w:rsidRPr="000E0363">
        <w:rPr>
          <w:rFonts w:ascii="Times New Roman" w:hAnsi="Times New Roman" w:cs="Times New Roman"/>
          <w:bCs/>
          <w:strike/>
          <w:sz w:val="24"/>
          <w:szCs w:val="24"/>
          <w:rPrChange w:id="138" w:author="Deborah Neher" w:date="2021-01-06T09:47:00Z">
            <w:rPr>
              <w:rFonts w:ascii="Times New Roman" w:hAnsi="Times New Roman" w:cs="Times New Roman"/>
              <w:bCs/>
              <w:sz w:val="24"/>
              <w:szCs w:val="24"/>
            </w:rPr>
          </w:rPrChange>
        </w:rPr>
        <w:t xml:space="preserve"> </w:t>
      </w:r>
      <w:commentRangeStart w:id="139"/>
      <w:r w:rsidR="006526EA" w:rsidRPr="000E0363">
        <w:rPr>
          <w:rFonts w:ascii="Times New Roman" w:hAnsi="Times New Roman" w:cs="Times New Roman"/>
          <w:bCs/>
          <w:strike/>
          <w:sz w:val="24"/>
          <w:szCs w:val="24"/>
          <w:rPrChange w:id="140" w:author="Deborah Neher" w:date="2021-01-06T09:47:00Z">
            <w:rPr>
              <w:rFonts w:ascii="Times New Roman" w:hAnsi="Times New Roman" w:cs="Times New Roman"/>
              <w:bCs/>
              <w:sz w:val="24"/>
              <w:szCs w:val="24"/>
            </w:rPr>
          </w:rPrChange>
        </w:rPr>
        <w:t>I</w:t>
      </w:r>
      <w:r w:rsidR="00881866" w:rsidRPr="000E0363">
        <w:rPr>
          <w:rFonts w:ascii="Times New Roman" w:hAnsi="Times New Roman" w:cs="Times New Roman"/>
          <w:bCs/>
          <w:strike/>
          <w:sz w:val="24"/>
          <w:szCs w:val="24"/>
          <w:rPrChange w:id="141" w:author="Deborah Neher" w:date="2021-01-06T09:47:00Z">
            <w:rPr>
              <w:rFonts w:ascii="Times New Roman" w:hAnsi="Times New Roman" w:cs="Times New Roman"/>
              <w:bCs/>
              <w:sz w:val="24"/>
              <w:szCs w:val="24"/>
            </w:rPr>
          </w:rPrChange>
        </w:rPr>
        <w:t xml:space="preserve">n a logistic regression model with </w:t>
      </w:r>
      <w:r w:rsidR="00B51C0D" w:rsidRPr="000E0363">
        <w:rPr>
          <w:rFonts w:ascii="Times New Roman" w:hAnsi="Times New Roman" w:cs="Times New Roman"/>
          <w:bCs/>
          <w:strike/>
          <w:sz w:val="24"/>
          <w:szCs w:val="24"/>
          <w:rPrChange w:id="142" w:author="Deborah Neher" w:date="2021-01-06T09:47:00Z">
            <w:rPr>
              <w:rFonts w:ascii="Times New Roman" w:hAnsi="Times New Roman" w:cs="Times New Roman"/>
              <w:bCs/>
              <w:sz w:val="24"/>
              <w:szCs w:val="24"/>
            </w:rPr>
          </w:rPrChange>
        </w:rPr>
        <w:t xml:space="preserve">monthly </w:t>
      </w:r>
      <w:r w:rsidR="00881866" w:rsidRPr="000E0363">
        <w:rPr>
          <w:rFonts w:ascii="Times New Roman" w:hAnsi="Times New Roman" w:cs="Times New Roman"/>
          <w:bCs/>
          <w:strike/>
          <w:sz w:val="24"/>
          <w:szCs w:val="24"/>
          <w:rPrChange w:id="143" w:author="Deborah Neher" w:date="2021-01-06T09:47:00Z">
            <w:rPr>
              <w:rFonts w:ascii="Times New Roman" w:hAnsi="Times New Roman" w:cs="Times New Roman"/>
              <w:bCs/>
              <w:sz w:val="24"/>
              <w:szCs w:val="24"/>
            </w:rPr>
          </w:rPrChange>
        </w:rPr>
        <w:t xml:space="preserve">SCC testing </w:t>
      </w:r>
      <w:r w:rsidR="00273364" w:rsidRPr="000E0363">
        <w:rPr>
          <w:rFonts w:ascii="Times New Roman" w:hAnsi="Times New Roman" w:cs="Times New Roman"/>
          <w:bCs/>
          <w:strike/>
          <w:sz w:val="24"/>
          <w:szCs w:val="24"/>
          <w:rPrChange w:id="144" w:author="Deborah Neher" w:date="2021-01-06T09:47:00Z">
            <w:rPr>
              <w:rFonts w:ascii="Times New Roman" w:hAnsi="Times New Roman" w:cs="Times New Roman"/>
              <w:bCs/>
              <w:sz w:val="24"/>
              <w:szCs w:val="24"/>
            </w:rPr>
          </w:rPrChange>
        </w:rPr>
        <w:t xml:space="preserve">as an </w:t>
      </w:r>
      <w:r w:rsidR="00B51C0D" w:rsidRPr="000E0363">
        <w:rPr>
          <w:rFonts w:ascii="Times New Roman" w:hAnsi="Times New Roman" w:cs="Times New Roman"/>
          <w:bCs/>
          <w:strike/>
          <w:sz w:val="24"/>
          <w:szCs w:val="24"/>
          <w:rPrChange w:id="145" w:author="Deborah Neher" w:date="2021-01-06T09:47:00Z">
            <w:rPr>
              <w:rFonts w:ascii="Times New Roman" w:hAnsi="Times New Roman" w:cs="Times New Roman"/>
              <w:bCs/>
              <w:sz w:val="24"/>
              <w:szCs w:val="24"/>
            </w:rPr>
          </w:rPrChange>
        </w:rPr>
        <w:t xml:space="preserve">binary </w:t>
      </w:r>
      <w:r w:rsidR="00273364" w:rsidRPr="000E0363">
        <w:rPr>
          <w:rFonts w:ascii="Times New Roman" w:hAnsi="Times New Roman" w:cs="Times New Roman"/>
          <w:bCs/>
          <w:strike/>
          <w:sz w:val="24"/>
          <w:szCs w:val="24"/>
          <w:rPrChange w:id="146" w:author="Deborah Neher" w:date="2021-01-06T09:47:00Z">
            <w:rPr>
              <w:rFonts w:ascii="Times New Roman" w:hAnsi="Times New Roman" w:cs="Times New Roman"/>
              <w:bCs/>
              <w:sz w:val="24"/>
              <w:szCs w:val="24"/>
            </w:rPr>
          </w:rPrChange>
        </w:rPr>
        <w:t>outcome</w:t>
      </w:r>
      <w:r w:rsidR="00B51C0D" w:rsidRPr="000E0363">
        <w:rPr>
          <w:rFonts w:ascii="Times New Roman" w:hAnsi="Times New Roman" w:cs="Times New Roman"/>
          <w:bCs/>
          <w:strike/>
          <w:sz w:val="24"/>
          <w:szCs w:val="24"/>
          <w:rPrChange w:id="147" w:author="Deborah Neher" w:date="2021-01-06T09:47:00Z">
            <w:rPr>
              <w:rFonts w:ascii="Times New Roman" w:hAnsi="Times New Roman" w:cs="Times New Roman"/>
              <w:bCs/>
              <w:sz w:val="24"/>
              <w:szCs w:val="24"/>
            </w:rPr>
          </w:rPrChange>
        </w:rPr>
        <w:t xml:space="preserve"> variable </w:t>
      </w:r>
      <w:r w:rsidR="00881866" w:rsidRPr="000E0363">
        <w:rPr>
          <w:rFonts w:ascii="Times New Roman" w:hAnsi="Times New Roman" w:cs="Times New Roman"/>
          <w:bCs/>
          <w:strike/>
          <w:sz w:val="24"/>
          <w:szCs w:val="24"/>
          <w:rPrChange w:id="148" w:author="Deborah Neher" w:date="2021-01-06T09:47:00Z">
            <w:rPr>
              <w:rFonts w:ascii="Times New Roman" w:hAnsi="Times New Roman" w:cs="Times New Roman"/>
              <w:bCs/>
              <w:sz w:val="24"/>
              <w:szCs w:val="24"/>
            </w:rPr>
          </w:rPrChange>
        </w:rPr>
        <w:t xml:space="preserve">and including the </w:t>
      </w:r>
      <w:r w:rsidR="003A1C0A" w:rsidRPr="000E0363">
        <w:rPr>
          <w:rFonts w:ascii="Times New Roman" w:hAnsi="Times New Roman" w:cs="Times New Roman"/>
          <w:bCs/>
          <w:strike/>
          <w:sz w:val="24"/>
          <w:szCs w:val="24"/>
          <w:rPrChange w:id="149" w:author="Deborah Neher" w:date="2021-01-06T09:47:00Z">
            <w:rPr>
              <w:rFonts w:ascii="Times New Roman" w:hAnsi="Times New Roman" w:cs="Times New Roman"/>
              <w:bCs/>
              <w:sz w:val="24"/>
              <w:szCs w:val="24"/>
            </w:rPr>
          </w:rPrChange>
        </w:rPr>
        <w:t xml:space="preserve">combined </w:t>
      </w:r>
      <w:r w:rsidR="00881866" w:rsidRPr="000E0363">
        <w:rPr>
          <w:rFonts w:ascii="Times New Roman" w:hAnsi="Times New Roman" w:cs="Times New Roman"/>
          <w:bCs/>
          <w:strike/>
          <w:sz w:val="24"/>
          <w:szCs w:val="24"/>
          <w:rPrChange w:id="150" w:author="Deborah Neher" w:date="2021-01-06T09:47:00Z">
            <w:rPr>
              <w:rFonts w:ascii="Times New Roman" w:hAnsi="Times New Roman" w:cs="Times New Roman"/>
              <w:bCs/>
              <w:sz w:val="24"/>
              <w:szCs w:val="24"/>
            </w:rPr>
          </w:rPrChange>
        </w:rPr>
        <w:t xml:space="preserve">housing </w:t>
      </w:r>
      <w:r w:rsidR="003A1C0A" w:rsidRPr="000E0363">
        <w:rPr>
          <w:rFonts w:ascii="Times New Roman" w:hAnsi="Times New Roman" w:cs="Times New Roman"/>
          <w:bCs/>
          <w:strike/>
          <w:sz w:val="24"/>
          <w:szCs w:val="24"/>
          <w:rPrChange w:id="151" w:author="Deborah Neher" w:date="2021-01-06T09:47:00Z">
            <w:rPr>
              <w:rFonts w:ascii="Times New Roman" w:hAnsi="Times New Roman" w:cs="Times New Roman"/>
              <w:bCs/>
              <w:sz w:val="24"/>
              <w:szCs w:val="24"/>
            </w:rPr>
          </w:rPrChange>
        </w:rPr>
        <w:t xml:space="preserve">&amp; </w:t>
      </w:r>
      <w:r w:rsidR="00881866" w:rsidRPr="000E0363">
        <w:rPr>
          <w:rFonts w:ascii="Times New Roman" w:hAnsi="Times New Roman" w:cs="Times New Roman"/>
          <w:bCs/>
          <w:strike/>
          <w:sz w:val="24"/>
          <w:szCs w:val="24"/>
          <w:rPrChange w:id="152" w:author="Deborah Neher" w:date="2021-01-06T09:47:00Z">
            <w:rPr>
              <w:rFonts w:ascii="Times New Roman" w:hAnsi="Times New Roman" w:cs="Times New Roman"/>
              <w:bCs/>
              <w:sz w:val="24"/>
              <w:szCs w:val="24"/>
            </w:rPr>
          </w:rPrChange>
        </w:rPr>
        <w:t xml:space="preserve">bedding type as </w:t>
      </w:r>
      <w:r w:rsidR="00B7524E" w:rsidRPr="000E0363">
        <w:rPr>
          <w:rFonts w:ascii="Times New Roman" w:hAnsi="Times New Roman" w:cs="Times New Roman"/>
          <w:bCs/>
          <w:strike/>
          <w:sz w:val="24"/>
          <w:szCs w:val="24"/>
          <w:rPrChange w:id="153" w:author="Deborah Neher" w:date="2021-01-06T09:47:00Z">
            <w:rPr>
              <w:rFonts w:ascii="Times New Roman" w:hAnsi="Times New Roman" w:cs="Times New Roman"/>
              <w:bCs/>
              <w:sz w:val="24"/>
              <w:szCs w:val="24"/>
            </w:rPr>
          </w:rPrChange>
        </w:rPr>
        <w:t xml:space="preserve">a </w:t>
      </w:r>
      <w:r w:rsidR="00881866" w:rsidRPr="000E0363">
        <w:rPr>
          <w:rFonts w:ascii="Times New Roman" w:hAnsi="Times New Roman" w:cs="Times New Roman"/>
          <w:bCs/>
          <w:strike/>
          <w:sz w:val="24"/>
          <w:szCs w:val="24"/>
          <w:rPrChange w:id="154" w:author="Deborah Neher" w:date="2021-01-06T09:47:00Z">
            <w:rPr>
              <w:rFonts w:ascii="Times New Roman" w:hAnsi="Times New Roman" w:cs="Times New Roman"/>
              <w:bCs/>
              <w:sz w:val="24"/>
              <w:szCs w:val="24"/>
            </w:rPr>
          </w:rPrChange>
        </w:rPr>
        <w:t>predictor variable with 5</w:t>
      </w:r>
      <w:r w:rsidR="004462CC" w:rsidRPr="000E0363">
        <w:rPr>
          <w:rFonts w:ascii="Times New Roman" w:hAnsi="Times New Roman" w:cs="Times New Roman"/>
          <w:bCs/>
          <w:strike/>
          <w:sz w:val="24"/>
          <w:szCs w:val="24"/>
          <w:rPrChange w:id="155" w:author="Deborah Neher" w:date="2021-01-06T09:47:00Z">
            <w:rPr>
              <w:rFonts w:ascii="Times New Roman" w:hAnsi="Times New Roman" w:cs="Times New Roman"/>
              <w:bCs/>
              <w:sz w:val="24"/>
              <w:szCs w:val="24"/>
            </w:rPr>
          </w:rPrChange>
        </w:rPr>
        <w:t xml:space="preserve"> levels</w:t>
      </w:r>
      <w:r w:rsidR="00881866" w:rsidRPr="000E0363">
        <w:rPr>
          <w:rFonts w:ascii="Times New Roman" w:hAnsi="Times New Roman" w:cs="Times New Roman"/>
          <w:bCs/>
          <w:strike/>
          <w:sz w:val="24"/>
          <w:szCs w:val="24"/>
          <w:rPrChange w:id="156" w:author="Deborah Neher" w:date="2021-01-06T09:47:00Z">
            <w:rPr>
              <w:rFonts w:ascii="Times New Roman" w:hAnsi="Times New Roman" w:cs="Times New Roman"/>
              <w:bCs/>
              <w:sz w:val="24"/>
              <w:szCs w:val="24"/>
            </w:rPr>
          </w:rPrChange>
        </w:rPr>
        <w:t xml:space="preserve"> (</w:t>
      </w:r>
      <w:r w:rsidR="008276E5" w:rsidRPr="000E0363">
        <w:rPr>
          <w:rFonts w:ascii="Times New Roman" w:hAnsi="Times New Roman" w:cs="Times New Roman"/>
          <w:bCs/>
          <w:strike/>
          <w:sz w:val="24"/>
          <w:szCs w:val="24"/>
          <w:rPrChange w:id="157" w:author="Deborah Neher" w:date="2021-01-06T09:47:00Z">
            <w:rPr>
              <w:rFonts w:ascii="Times New Roman" w:hAnsi="Times New Roman" w:cs="Times New Roman"/>
              <w:bCs/>
              <w:sz w:val="24"/>
              <w:szCs w:val="24"/>
            </w:rPr>
          </w:rPrChange>
        </w:rPr>
        <w:t>tiestall</w:t>
      </w:r>
      <w:r w:rsidR="00881866" w:rsidRPr="000E0363">
        <w:rPr>
          <w:rFonts w:ascii="Times New Roman" w:hAnsi="Times New Roman" w:cs="Times New Roman"/>
          <w:bCs/>
          <w:strike/>
          <w:sz w:val="24"/>
          <w:szCs w:val="24"/>
          <w:rPrChange w:id="158" w:author="Deborah Neher" w:date="2021-01-06T09:47:00Z">
            <w:rPr>
              <w:rFonts w:ascii="Times New Roman" w:hAnsi="Times New Roman" w:cs="Times New Roman"/>
              <w:bCs/>
              <w:sz w:val="24"/>
              <w:szCs w:val="24"/>
            </w:rPr>
          </w:rPrChange>
        </w:rPr>
        <w:t xml:space="preserve"> wood, </w:t>
      </w:r>
      <w:r w:rsidR="008276E5" w:rsidRPr="000E0363">
        <w:rPr>
          <w:rFonts w:ascii="Times New Roman" w:hAnsi="Times New Roman" w:cs="Times New Roman"/>
          <w:bCs/>
          <w:strike/>
          <w:sz w:val="24"/>
          <w:szCs w:val="24"/>
          <w:rPrChange w:id="159" w:author="Deborah Neher" w:date="2021-01-06T09:47:00Z">
            <w:rPr>
              <w:rFonts w:ascii="Times New Roman" w:hAnsi="Times New Roman" w:cs="Times New Roman"/>
              <w:bCs/>
              <w:sz w:val="24"/>
              <w:szCs w:val="24"/>
            </w:rPr>
          </w:rPrChange>
        </w:rPr>
        <w:t>freestall</w:t>
      </w:r>
      <w:r w:rsidR="00881866" w:rsidRPr="000E0363">
        <w:rPr>
          <w:rFonts w:ascii="Times New Roman" w:hAnsi="Times New Roman" w:cs="Times New Roman"/>
          <w:bCs/>
          <w:strike/>
          <w:sz w:val="24"/>
          <w:szCs w:val="24"/>
          <w:rPrChange w:id="160" w:author="Deborah Neher" w:date="2021-01-06T09:47:00Z">
            <w:rPr>
              <w:rFonts w:ascii="Times New Roman" w:hAnsi="Times New Roman" w:cs="Times New Roman"/>
              <w:bCs/>
              <w:sz w:val="24"/>
              <w:szCs w:val="24"/>
            </w:rPr>
          </w:rPrChange>
        </w:rPr>
        <w:t xml:space="preserve"> sand, </w:t>
      </w:r>
      <w:r w:rsidR="008276E5" w:rsidRPr="000E0363">
        <w:rPr>
          <w:rFonts w:ascii="Times New Roman" w:hAnsi="Times New Roman" w:cs="Times New Roman"/>
          <w:bCs/>
          <w:strike/>
          <w:sz w:val="24"/>
          <w:szCs w:val="24"/>
          <w:rPrChange w:id="161" w:author="Deborah Neher" w:date="2021-01-06T09:47:00Z">
            <w:rPr>
              <w:rFonts w:ascii="Times New Roman" w:hAnsi="Times New Roman" w:cs="Times New Roman"/>
              <w:bCs/>
              <w:sz w:val="24"/>
              <w:szCs w:val="24"/>
            </w:rPr>
          </w:rPrChange>
        </w:rPr>
        <w:t>freestall</w:t>
      </w:r>
      <w:r w:rsidR="00881866" w:rsidRPr="000E0363">
        <w:rPr>
          <w:rFonts w:ascii="Times New Roman" w:hAnsi="Times New Roman" w:cs="Times New Roman"/>
          <w:bCs/>
          <w:strike/>
          <w:sz w:val="24"/>
          <w:szCs w:val="24"/>
          <w:rPrChange w:id="162" w:author="Deborah Neher" w:date="2021-01-06T09:47:00Z">
            <w:rPr>
              <w:rFonts w:ascii="Times New Roman" w:hAnsi="Times New Roman" w:cs="Times New Roman"/>
              <w:bCs/>
              <w:sz w:val="24"/>
              <w:szCs w:val="24"/>
            </w:rPr>
          </w:rPrChange>
        </w:rPr>
        <w:t xml:space="preserve"> wood, bedded-pack, or other)</w:t>
      </w:r>
      <w:r w:rsidR="006526EA" w:rsidRPr="000E0363">
        <w:rPr>
          <w:rFonts w:ascii="Times New Roman" w:hAnsi="Times New Roman" w:cs="Times New Roman"/>
          <w:bCs/>
          <w:strike/>
          <w:sz w:val="24"/>
          <w:szCs w:val="24"/>
          <w:rPrChange w:id="163" w:author="Deborah Neher" w:date="2021-01-06T09:47:00Z">
            <w:rPr>
              <w:rFonts w:ascii="Times New Roman" w:hAnsi="Times New Roman" w:cs="Times New Roman"/>
              <w:bCs/>
              <w:sz w:val="24"/>
              <w:szCs w:val="24"/>
            </w:rPr>
          </w:rPrChange>
        </w:rPr>
        <w:t xml:space="preserve">, </w:t>
      </w:r>
      <w:r w:rsidR="006526EA">
        <w:rPr>
          <w:rFonts w:ascii="Times New Roman" w:hAnsi="Times New Roman" w:cs="Times New Roman"/>
          <w:bCs/>
          <w:sz w:val="24"/>
          <w:szCs w:val="24"/>
        </w:rPr>
        <w:t>p</w:t>
      </w:r>
      <w:r w:rsidR="00B41C08" w:rsidRPr="002E7301">
        <w:rPr>
          <w:rFonts w:ascii="Times New Roman" w:hAnsi="Times New Roman" w:cs="Times New Roman"/>
          <w:bCs/>
          <w:sz w:val="24"/>
          <w:szCs w:val="24"/>
        </w:rPr>
        <w:t xml:space="preserve">roducers using </w:t>
      </w:r>
      <w:r w:rsidR="008276E5" w:rsidRPr="003643DE">
        <w:rPr>
          <w:rFonts w:ascii="Times New Roman" w:hAnsi="Times New Roman" w:cs="Times New Roman"/>
          <w:bCs/>
          <w:sz w:val="24"/>
          <w:szCs w:val="24"/>
        </w:rPr>
        <w:t>freestall</w:t>
      </w:r>
      <w:r w:rsidR="00881866" w:rsidRPr="003643DE">
        <w:rPr>
          <w:rFonts w:ascii="Times New Roman" w:hAnsi="Times New Roman" w:cs="Times New Roman"/>
          <w:bCs/>
          <w:sz w:val="24"/>
          <w:szCs w:val="24"/>
        </w:rPr>
        <w:t xml:space="preserve"> sand</w:t>
      </w:r>
      <w:r w:rsidR="00922384" w:rsidRPr="00994760">
        <w:rPr>
          <w:rFonts w:ascii="Times New Roman" w:hAnsi="Times New Roman" w:cs="Times New Roman"/>
          <w:bCs/>
          <w:sz w:val="24"/>
          <w:szCs w:val="24"/>
        </w:rPr>
        <w:t xml:space="preserve"> </w:t>
      </w:r>
      <w:r w:rsidR="00C46D26" w:rsidRPr="00994760">
        <w:rPr>
          <w:rFonts w:ascii="Times New Roman" w:hAnsi="Times New Roman" w:cs="Times New Roman"/>
          <w:bCs/>
          <w:sz w:val="24"/>
          <w:szCs w:val="24"/>
        </w:rPr>
        <w:t xml:space="preserve">facilities </w:t>
      </w:r>
      <w:r w:rsidR="00922384" w:rsidRPr="00994760">
        <w:rPr>
          <w:rFonts w:ascii="Times New Roman" w:hAnsi="Times New Roman" w:cs="Times New Roman"/>
          <w:bCs/>
          <w:sz w:val="24"/>
          <w:szCs w:val="24"/>
        </w:rPr>
        <w:t xml:space="preserve">were </w:t>
      </w:r>
      <w:r w:rsidR="00881866" w:rsidRPr="00994760">
        <w:rPr>
          <w:rFonts w:ascii="Times New Roman" w:hAnsi="Times New Roman" w:cs="Times New Roman"/>
          <w:bCs/>
          <w:sz w:val="24"/>
          <w:szCs w:val="24"/>
        </w:rPr>
        <w:t>less</w:t>
      </w:r>
      <w:r w:rsidR="00922384" w:rsidRPr="00994760">
        <w:rPr>
          <w:rFonts w:ascii="Times New Roman" w:hAnsi="Times New Roman" w:cs="Times New Roman"/>
          <w:bCs/>
          <w:sz w:val="24"/>
          <w:szCs w:val="24"/>
        </w:rPr>
        <w:t xml:space="preserve"> likely to test approximately monthly</w:t>
      </w:r>
      <w:r w:rsidR="006A3845" w:rsidRPr="00994760">
        <w:rPr>
          <w:rFonts w:ascii="Times New Roman" w:hAnsi="Times New Roman" w:cs="Times New Roman"/>
          <w:bCs/>
          <w:sz w:val="24"/>
          <w:szCs w:val="24"/>
        </w:rPr>
        <w:t xml:space="preserve"> </w:t>
      </w:r>
      <w:r w:rsidR="0082057F">
        <w:rPr>
          <w:rFonts w:ascii="Times New Roman" w:hAnsi="Times New Roman" w:cs="Times New Roman"/>
          <w:bCs/>
          <w:sz w:val="24"/>
          <w:szCs w:val="24"/>
        </w:rPr>
        <w:t xml:space="preserve">or greater </w:t>
      </w:r>
      <w:r w:rsidR="00881866" w:rsidRPr="00994760">
        <w:rPr>
          <w:rFonts w:ascii="Times New Roman" w:hAnsi="Times New Roman" w:cs="Times New Roman"/>
          <w:bCs/>
          <w:sz w:val="24"/>
          <w:szCs w:val="24"/>
        </w:rPr>
        <w:t>compared to</w:t>
      </w:r>
      <w:r w:rsidR="006A3845" w:rsidRPr="00994760">
        <w:rPr>
          <w:rFonts w:ascii="Times New Roman" w:hAnsi="Times New Roman" w:cs="Times New Roman"/>
          <w:bCs/>
          <w:sz w:val="24"/>
          <w:szCs w:val="24"/>
        </w:rPr>
        <w:t xml:space="preserve"> </w:t>
      </w:r>
      <w:r w:rsidR="00B03E60" w:rsidRPr="00994760">
        <w:rPr>
          <w:rFonts w:ascii="Times New Roman" w:hAnsi="Times New Roman" w:cs="Times New Roman"/>
          <w:bCs/>
          <w:sz w:val="24"/>
          <w:szCs w:val="24"/>
        </w:rPr>
        <w:t xml:space="preserve">those using </w:t>
      </w:r>
      <w:r w:rsidR="008276E5" w:rsidRPr="00994760">
        <w:rPr>
          <w:rFonts w:ascii="Times New Roman" w:hAnsi="Times New Roman" w:cs="Times New Roman"/>
          <w:bCs/>
          <w:sz w:val="24"/>
          <w:szCs w:val="24"/>
        </w:rPr>
        <w:t>tiestall</w:t>
      </w:r>
      <w:r w:rsidR="00B03E60" w:rsidRPr="00994760">
        <w:rPr>
          <w:rFonts w:ascii="Times New Roman" w:hAnsi="Times New Roman" w:cs="Times New Roman"/>
          <w:bCs/>
          <w:sz w:val="24"/>
          <w:szCs w:val="24"/>
        </w:rPr>
        <w:t>s</w:t>
      </w:r>
      <w:r w:rsidR="006A3845" w:rsidRPr="00994760">
        <w:rPr>
          <w:rFonts w:ascii="Times New Roman" w:hAnsi="Times New Roman" w:cs="Times New Roman"/>
          <w:bCs/>
          <w:sz w:val="24"/>
          <w:szCs w:val="24"/>
        </w:rPr>
        <w:t xml:space="preserve"> with wood bedding </w:t>
      </w:r>
      <w:r w:rsidR="00881866" w:rsidRPr="00994760">
        <w:rPr>
          <w:rFonts w:ascii="Times New Roman" w:hAnsi="Times New Roman" w:cs="Times New Roman"/>
          <w:bCs/>
          <w:sz w:val="24"/>
          <w:szCs w:val="24"/>
        </w:rPr>
        <w:t>(</w:t>
      </w:r>
      <w:r w:rsidR="00881866" w:rsidRPr="00437F6E">
        <w:rPr>
          <w:rFonts w:ascii="Times New Roman" w:hAnsi="Times New Roman" w:cs="Times New Roman"/>
          <w:bCs/>
          <w:i/>
          <w:sz w:val="24"/>
          <w:szCs w:val="24"/>
        </w:rPr>
        <w:t>P</w:t>
      </w:r>
      <w:r w:rsidR="00BD298E" w:rsidRPr="00437F6E">
        <w:rPr>
          <w:rFonts w:ascii="Times New Roman" w:hAnsi="Times New Roman" w:cs="Times New Roman"/>
          <w:bCs/>
          <w:i/>
          <w:sz w:val="24"/>
          <w:szCs w:val="24"/>
        </w:rPr>
        <w:t xml:space="preserve"> </w:t>
      </w:r>
      <w:r w:rsidR="00B41C08" w:rsidRPr="00437F6E">
        <w:rPr>
          <w:rFonts w:ascii="Times New Roman" w:hAnsi="Times New Roman" w:cs="Times New Roman"/>
          <w:bCs/>
          <w:sz w:val="24"/>
          <w:szCs w:val="24"/>
        </w:rPr>
        <w:t>=</w:t>
      </w:r>
      <w:r w:rsidR="00BD298E" w:rsidRPr="00437F6E">
        <w:rPr>
          <w:rFonts w:ascii="Times New Roman" w:hAnsi="Times New Roman" w:cs="Times New Roman"/>
          <w:bCs/>
          <w:sz w:val="24"/>
          <w:szCs w:val="24"/>
        </w:rPr>
        <w:t xml:space="preserve"> </w:t>
      </w:r>
      <w:r w:rsidR="00273364">
        <w:rPr>
          <w:rFonts w:ascii="Times New Roman" w:hAnsi="Times New Roman" w:cs="Times New Roman"/>
          <w:bCs/>
          <w:sz w:val="24"/>
          <w:szCs w:val="24"/>
        </w:rPr>
        <w:t>0.01).</w:t>
      </w:r>
      <w:r w:rsidR="00805253" w:rsidRPr="00437F6E">
        <w:rPr>
          <w:rFonts w:ascii="Times New Roman" w:hAnsi="Times New Roman" w:cs="Times New Roman"/>
          <w:bCs/>
          <w:sz w:val="24"/>
          <w:szCs w:val="24"/>
        </w:rPr>
        <w:t xml:space="preserve"> </w:t>
      </w:r>
      <w:commentRangeEnd w:id="139"/>
      <w:r w:rsidR="000E0363">
        <w:rPr>
          <w:rStyle w:val="CommentReference"/>
        </w:rPr>
        <w:commentReference w:id="139"/>
      </w:r>
      <w:r w:rsidR="004462CC" w:rsidRPr="00437F6E">
        <w:rPr>
          <w:rFonts w:ascii="Times New Roman" w:hAnsi="Times New Roman" w:cs="Times New Roman"/>
          <w:bCs/>
          <w:sz w:val="24"/>
          <w:szCs w:val="24"/>
        </w:rPr>
        <w:t>Number of lactating cows</w:t>
      </w:r>
      <w:r w:rsidR="003A0646">
        <w:rPr>
          <w:rFonts w:ascii="Times New Roman" w:hAnsi="Times New Roman" w:cs="Times New Roman"/>
          <w:bCs/>
          <w:sz w:val="24"/>
          <w:szCs w:val="24"/>
        </w:rPr>
        <w:t xml:space="preserve"> (herd size) </w:t>
      </w:r>
      <w:r w:rsidR="004462CC" w:rsidRPr="00437F6E">
        <w:rPr>
          <w:rFonts w:ascii="Times New Roman" w:hAnsi="Times New Roman" w:cs="Times New Roman"/>
          <w:bCs/>
          <w:sz w:val="24"/>
          <w:szCs w:val="24"/>
        </w:rPr>
        <w:t xml:space="preserve">was not associated with </w:t>
      </w:r>
      <w:r w:rsidR="006D169E">
        <w:rPr>
          <w:rFonts w:ascii="Times New Roman" w:hAnsi="Times New Roman" w:cs="Times New Roman"/>
          <w:bCs/>
          <w:sz w:val="24"/>
          <w:szCs w:val="24"/>
        </w:rPr>
        <w:t xml:space="preserve">any </w:t>
      </w:r>
      <w:r w:rsidR="004462CC" w:rsidRPr="00437F6E">
        <w:rPr>
          <w:rFonts w:ascii="Times New Roman" w:hAnsi="Times New Roman" w:cs="Times New Roman"/>
          <w:bCs/>
          <w:sz w:val="24"/>
          <w:szCs w:val="24"/>
        </w:rPr>
        <w:t>SCC testing frequency</w:t>
      </w:r>
      <w:r w:rsidR="006D169E">
        <w:rPr>
          <w:rFonts w:ascii="Times New Roman" w:hAnsi="Times New Roman" w:cs="Times New Roman"/>
          <w:bCs/>
          <w:sz w:val="24"/>
          <w:szCs w:val="24"/>
        </w:rPr>
        <w:t xml:space="preserve"> category</w:t>
      </w:r>
      <w:r w:rsidR="004462CC" w:rsidRPr="00437F6E">
        <w:rPr>
          <w:rFonts w:ascii="Times New Roman" w:hAnsi="Times New Roman" w:cs="Times New Roman"/>
          <w:bCs/>
          <w:sz w:val="24"/>
          <w:szCs w:val="24"/>
        </w:rPr>
        <w:t xml:space="preserve"> (</w:t>
      </w:r>
      <w:r w:rsidR="004462CC" w:rsidRPr="00437F6E">
        <w:rPr>
          <w:rFonts w:ascii="Times New Roman" w:hAnsi="Times New Roman" w:cs="Times New Roman"/>
          <w:bCs/>
          <w:i/>
          <w:sz w:val="24"/>
          <w:szCs w:val="24"/>
        </w:rPr>
        <w:t>P</w:t>
      </w:r>
      <w:r w:rsidR="006D169E">
        <w:rPr>
          <w:rFonts w:ascii="Times New Roman" w:hAnsi="Times New Roman" w:cs="Times New Roman"/>
          <w:bCs/>
          <w:i/>
          <w:sz w:val="24"/>
          <w:szCs w:val="24"/>
        </w:rPr>
        <w:t xml:space="preserve"> </w:t>
      </w:r>
      <w:r w:rsidR="006D169E" w:rsidRPr="006D169E">
        <w:rPr>
          <w:rFonts w:ascii="Times New Roman" w:hAnsi="Times New Roman" w:cs="Times New Roman"/>
          <w:bCs/>
          <w:i/>
          <w:sz w:val="24"/>
          <w:szCs w:val="24"/>
          <w:highlight w:val="yellow"/>
        </w:rPr>
        <w:t>&gt;</w:t>
      </w:r>
      <w:r w:rsidR="00715D63" w:rsidRPr="006D169E">
        <w:rPr>
          <w:rFonts w:ascii="Times New Roman" w:hAnsi="Times New Roman" w:cs="Times New Roman"/>
          <w:bCs/>
          <w:sz w:val="24"/>
          <w:szCs w:val="24"/>
          <w:highlight w:val="yellow"/>
        </w:rPr>
        <w:t xml:space="preserve"> </w:t>
      </w:r>
      <w:r w:rsidR="004462CC" w:rsidRPr="006D169E">
        <w:rPr>
          <w:rFonts w:ascii="Times New Roman" w:hAnsi="Times New Roman" w:cs="Times New Roman"/>
          <w:bCs/>
          <w:sz w:val="24"/>
          <w:szCs w:val="24"/>
          <w:highlight w:val="yellow"/>
        </w:rPr>
        <w:t>0.</w:t>
      </w:r>
      <w:r w:rsidR="006708FF">
        <w:rPr>
          <w:rFonts w:ascii="Times New Roman" w:hAnsi="Times New Roman" w:cs="Times New Roman"/>
          <w:bCs/>
          <w:sz w:val="24"/>
          <w:szCs w:val="24"/>
          <w:highlight w:val="yellow"/>
        </w:rPr>
        <w:t>54</w:t>
      </w:r>
      <w:r w:rsidR="006526EA">
        <w:rPr>
          <w:rFonts w:ascii="Times New Roman" w:hAnsi="Times New Roman" w:cs="Times New Roman"/>
          <w:bCs/>
          <w:sz w:val="24"/>
          <w:szCs w:val="24"/>
        </w:rPr>
        <w:t xml:space="preserve"> in a univari</w:t>
      </w:r>
      <w:r w:rsidR="00B21F0E">
        <w:rPr>
          <w:rFonts w:ascii="Times New Roman" w:hAnsi="Times New Roman" w:cs="Times New Roman"/>
          <w:bCs/>
          <w:sz w:val="24"/>
          <w:szCs w:val="24"/>
        </w:rPr>
        <w:t>able</w:t>
      </w:r>
      <w:r w:rsidR="006526EA">
        <w:rPr>
          <w:rFonts w:ascii="Times New Roman" w:hAnsi="Times New Roman" w:cs="Times New Roman"/>
          <w:bCs/>
          <w:sz w:val="24"/>
          <w:szCs w:val="24"/>
        </w:rPr>
        <w:t xml:space="preserve"> model</w:t>
      </w:r>
      <w:r w:rsidR="00416630">
        <w:rPr>
          <w:rFonts w:ascii="Times New Roman" w:hAnsi="Times New Roman" w:cs="Times New Roman"/>
          <w:bCs/>
          <w:sz w:val="24"/>
          <w:szCs w:val="24"/>
        </w:rPr>
        <w:t>,</w:t>
      </w:r>
      <w:r w:rsidR="006526EA">
        <w:rPr>
          <w:rFonts w:ascii="Times New Roman" w:hAnsi="Times New Roman" w:cs="Times New Roman"/>
          <w:bCs/>
          <w:sz w:val="24"/>
          <w:szCs w:val="24"/>
        </w:rPr>
        <w:t xml:space="preserve"> and </w:t>
      </w:r>
      <w:r w:rsidR="006526EA" w:rsidRPr="00B21F0E">
        <w:rPr>
          <w:rFonts w:ascii="Times New Roman" w:hAnsi="Times New Roman" w:cs="Times New Roman"/>
          <w:bCs/>
          <w:i/>
          <w:sz w:val="24"/>
          <w:szCs w:val="24"/>
        </w:rPr>
        <w:t>P</w:t>
      </w:r>
      <w:r w:rsidR="00B21F0E">
        <w:rPr>
          <w:rFonts w:ascii="Times New Roman" w:hAnsi="Times New Roman" w:cs="Times New Roman"/>
          <w:bCs/>
          <w:sz w:val="24"/>
          <w:szCs w:val="24"/>
        </w:rPr>
        <w:t xml:space="preserve"> </w:t>
      </w:r>
      <w:r w:rsidR="006D169E">
        <w:rPr>
          <w:rFonts w:ascii="Times New Roman" w:hAnsi="Times New Roman" w:cs="Times New Roman"/>
          <w:bCs/>
          <w:sz w:val="24"/>
          <w:szCs w:val="24"/>
        </w:rPr>
        <w:t>&gt;</w:t>
      </w:r>
      <w:r w:rsidR="00B21F0E">
        <w:rPr>
          <w:rFonts w:ascii="Times New Roman" w:hAnsi="Times New Roman" w:cs="Times New Roman"/>
          <w:bCs/>
          <w:sz w:val="24"/>
          <w:szCs w:val="24"/>
        </w:rPr>
        <w:t xml:space="preserve"> 0.</w:t>
      </w:r>
      <w:r w:rsidR="006526EA">
        <w:rPr>
          <w:rFonts w:ascii="Times New Roman" w:hAnsi="Times New Roman" w:cs="Times New Roman"/>
          <w:bCs/>
          <w:sz w:val="24"/>
          <w:szCs w:val="24"/>
        </w:rPr>
        <w:t>1</w:t>
      </w:r>
      <w:r w:rsidR="006708FF">
        <w:rPr>
          <w:rFonts w:ascii="Times New Roman" w:hAnsi="Times New Roman" w:cs="Times New Roman"/>
          <w:bCs/>
          <w:sz w:val="24"/>
          <w:szCs w:val="24"/>
          <w:highlight w:val="yellow"/>
        </w:rPr>
        <w:t>6</w:t>
      </w:r>
      <w:r w:rsidR="00B21F0E">
        <w:rPr>
          <w:rFonts w:ascii="Times New Roman" w:hAnsi="Times New Roman" w:cs="Times New Roman"/>
          <w:bCs/>
          <w:sz w:val="24"/>
          <w:szCs w:val="24"/>
        </w:rPr>
        <w:t xml:space="preserve"> in the multivariable model </w:t>
      </w:r>
      <w:r w:rsidR="00416630">
        <w:rPr>
          <w:rFonts w:ascii="Times New Roman" w:hAnsi="Times New Roman" w:cs="Times New Roman"/>
          <w:bCs/>
          <w:sz w:val="24"/>
          <w:szCs w:val="24"/>
        </w:rPr>
        <w:t>that included</w:t>
      </w:r>
      <w:r w:rsidR="00B21F0E">
        <w:rPr>
          <w:rFonts w:ascii="Times New Roman" w:hAnsi="Times New Roman" w:cs="Times New Roman"/>
          <w:bCs/>
          <w:sz w:val="24"/>
          <w:szCs w:val="24"/>
        </w:rPr>
        <w:t xml:space="preserve"> housing type</w:t>
      </w:r>
      <w:r w:rsidR="004462CC" w:rsidRPr="00437F6E">
        <w:rPr>
          <w:rFonts w:ascii="Times New Roman" w:hAnsi="Times New Roman" w:cs="Times New Roman"/>
          <w:bCs/>
          <w:sz w:val="24"/>
          <w:szCs w:val="24"/>
        </w:rPr>
        <w:t>)</w:t>
      </w:r>
      <w:r w:rsidR="00B21F0E">
        <w:rPr>
          <w:rFonts w:ascii="Times New Roman" w:hAnsi="Times New Roman" w:cs="Times New Roman"/>
          <w:bCs/>
          <w:sz w:val="24"/>
          <w:szCs w:val="24"/>
        </w:rPr>
        <w:t>,</w:t>
      </w:r>
      <w:r w:rsidR="004462CC" w:rsidRPr="00437F6E">
        <w:rPr>
          <w:rFonts w:ascii="Times New Roman" w:hAnsi="Times New Roman" w:cs="Times New Roman"/>
          <w:bCs/>
          <w:sz w:val="24"/>
          <w:szCs w:val="24"/>
        </w:rPr>
        <w:t xml:space="preserve"> </w:t>
      </w:r>
      <w:r w:rsidR="004462CC" w:rsidRPr="00EE1C90">
        <w:rPr>
          <w:rFonts w:ascii="Times New Roman" w:hAnsi="Times New Roman" w:cs="Times New Roman"/>
          <w:bCs/>
          <w:sz w:val="24"/>
          <w:szCs w:val="24"/>
        </w:rPr>
        <w:t xml:space="preserve">and inclusion of both housing type and herd size did not improve the overall fit of the model compared to the model with only housing type. </w:t>
      </w:r>
      <w:commentRangeStart w:id="164"/>
      <w:r w:rsidR="0033013C" w:rsidRPr="00B7524E">
        <w:rPr>
          <w:rFonts w:ascii="Times New Roman" w:hAnsi="Times New Roman" w:cs="Times New Roman"/>
          <w:bCs/>
          <w:sz w:val="24"/>
          <w:szCs w:val="24"/>
          <w:highlight w:val="yellow"/>
        </w:rPr>
        <w:t>Hosmer-Lemeshow test of model fit provided no significant evidence to reject the null that the model fit the data</w:t>
      </w:r>
      <w:r w:rsidR="00B7524E" w:rsidRPr="00AC0C9A">
        <w:rPr>
          <w:rFonts w:ascii="Times New Roman" w:hAnsi="Times New Roman" w:cs="Times New Roman"/>
          <w:bCs/>
          <w:sz w:val="24"/>
          <w:szCs w:val="24"/>
          <w:highlight w:val="yellow"/>
        </w:rPr>
        <w:t xml:space="preserve">. </w:t>
      </w:r>
      <w:commentRangeEnd w:id="164"/>
      <w:r w:rsidR="0012038B">
        <w:rPr>
          <w:rStyle w:val="CommentReference"/>
        </w:rPr>
        <w:commentReference w:id="164"/>
      </w:r>
      <w:r w:rsidR="00AC0C9A" w:rsidRPr="00AC0C9A">
        <w:rPr>
          <w:rFonts w:ascii="Times New Roman" w:hAnsi="Times New Roman" w:cs="Times New Roman"/>
          <w:bCs/>
          <w:sz w:val="24"/>
          <w:szCs w:val="24"/>
          <w:highlight w:val="yellow"/>
        </w:rPr>
        <w:t xml:space="preserve">We note that 4 of the 9 bedded </w:t>
      </w:r>
      <w:r w:rsidR="00AC0C9A" w:rsidRPr="00AC0C9A">
        <w:rPr>
          <w:rFonts w:ascii="Times New Roman" w:hAnsi="Times New Roman" w:cs="Times New Roman"/>
          <w:bCs/>
          <w:sz w:val="24"/>
          <w:szCs w:val="24"/>
          <w:highlight w:val="yellow"/>
        </w:rPr>
        <w:lastRenderedPageBreak/>
        <w:t>pack herds reported never SCC testing</w:t>
      </w:r>
      <w:del w:id="165" w:author="Deborah Neher [2]" w:date="2021-01-06T12:56:00Z">
        <w:r w:rsidR="00AC0C9A" w:rsidDel="00ED7AE5">
          <w:rPr>
            <w:rFonts w:ascii="Times New Roman" w:hAnsi="Times New Roman" w:cs="Times New Roman"/>
            <w:bCs/>
            <w:sz w:val="24"/>
            <w:szCs w:val="24"/>
            <w:highlight w:val="yellow"/>
          </w:rPr>
          <w:delText xml:space="preserve">, which is a </w:delText>
        </w:r>
        <w:commentRangeStart w:id="166"/>
        <w:r w:rsidR="00AC0C9A" w:rsidDel="00ED7AE5">
          <w:rPr>
            <w:rFonts w:ascii="Times New Roman" w:hAnsi="Times New Roman" w:cs="Times New Roman"/>
            <w:bCs/>
            <w:sz w:val="24"/>
            <w:szCs w:val="24"/>
            <w:highlight w:val="yellow"/>
          </w:rPr>
          <w:delText>similar</w:delText>
        </w:r>
      </w:del>
      <w:ins w:id="167" w:author="Deborah Neher [2]" w:date="2021-01-06T12:56:00Z">
        <w:r w:rsidR="00ED7AE5">
          <w:rPr>
            <w:rFonts w:ascii="Times New Roman" w:hAnsi="Times New Roman" w:cs="Times New Roman"/>
            <w:bCs/>
            <w:sz w:val="24"/>
            <w:szCs w:val="24"/>
            <w:highlight w:val="yellow"/>
          </w:rPr>
          <w:t>.</w:t>
        </w:r>
      </w:ins>
      <w:r w:rsidR="00AC0C9A">
        <w:rPr>
          <w:rFonts w:ascii="Times New Roman" w:hAnsi="Times New Roman" w:cs="Times New Roman"/>
          <w:bCs/>
          <w:sz w:val="24"/>
          <w:szCs w:val="24"/>
          <w:highlight w:val="yellow"/>
        </w:rPr>
        <w:t xml:space="preserve"> </w:t>
      </w:r>
      <w:r w:rsidR="00B7524E" w:rsidRPr="00AC0C9A">
        <w:rPr>
          <w:rFonts w:ascii="Times New Roman" w:hAnsi="Times New Roman" w:cs="Times New Roman"/>
          <w:bCs/>
          <w:sz w:val="24"/>
          <w:szCs w:val="24"/>
          <w:highlight w:val="yellow"/>
        </w:rPr>
        <w:t xml:space="preserve">The relatively </w:t>
      </w:r>
      <w:commentRangeEnd w:id="166"/>
      <w:r w:rsidR="00A36384">
        <w:rPr>
          <w:rStyle w:val="CommentReference"/>
        </w:rPr>
        <w:commentReference w:id="166"/>
      </w:r>
      <w:r w:rsidR="00B7524E" w:rsidRPr="00AC0C9A">
        <w:rPr>
          <w:rFonts w:ascii="Times New Roman" w:hAnsi="Times New Roman" w:cs="Times New Roman"/>
          <w:bCs/>
          <w:sz w:val="24"/>
          <w:szCs w:val="24"/>
          <w:highlight w:val="yellow"/>
        </w:rPr>
        <w:t>small number of farmers in the bedded pack category compared to the size of the other categories</w:t>
      </w:r>
      <w:r w:rsidR="00AC0C9A" w:rsidRPr="00AC0C9A">
        <w:rPr>
          <w:rFonts w:ascii="Times New Roman" w:hAnsi="Times New Roman" w:cs="Times New Roman"/>
          <w:bCs/>
          <w:sz w:val="24"/>
          <w:szCs w:val="24"/>
          <w:highlight w:val="yellow"/>
        </w:rPr>
        <w:t xml:space="preserve"> (1</w:t>
      </w:r>
      <w:r w:rsidR="009229EE">
        <w:rPr>
          <w:rFonts w:ascii="Times New Roman" w:hAnsi="Times New Roman" w:cs="Times New Roman"/>
          <w:bCs/>
          <w:sz w:val="24"/>
          <w:szCs w:val="24"/>
          <w:highlight w:val="yellow"/>
        </w:rPr>
        <w:t>7</w:t>
      </w:r>
      <w:r w:rsidR="00B7524E" w:rsidRPr="00AC0C9A">
        <w:rPr>
          <w:rFonts w:ascii="Times New Roman" w:hAnsi="Times New Roman" w:cs="Times New Roman"/>
          <w:bCs/>
          <w:sz w:val="24"/>
          <w:szCs w:val="24"/>
          <w:highlight w:val="yellow"/>
        </w:rPr>
        <w:t xml:space="preserve"> </w:t>
      </w:r>
      <w:r w:rsidR="00AC0C9A" w:rsidRPr="00AC0C9A">
        <w:rPr>
          <w:rFonts w:ascii="Times New Roman" w:hAnsi="Times New Roman" w:cs="Times New Roman"/>
          <w:bCs/>
          <w:sz w:val="24"/>
          <w:szCs w:val="24"/>
          <w:highlight w:val="yellow"/>
        </w:rPr>
        <w:t>freestall sand, 2</w:t>
      </w:r>
      <w:r w:rsidR="009229EE">
        <w:rPr>
          <w:rFonts w:ascii="Times New Roman" w:hAnsi="Times New Roman" w:cs="Times New Roman"/>
          <w:bCs/>
          <w:sz w:val="24"/>
          <w:szCs w:val="24"/>
          <w:highlight w:val="yellow"/>
        </w:rPr>
        <w:t>0</w:t>
      </w:r>
      <w:r w:rsidR="00AC0C9A" w:rsidRPr="00AC0C9A">
        <w:rPr>
          <w:rFonts w:ascii="Times New Roman" w:hAnsi="Times New Roman" w:cs="Times New Roman"/>
          <w:bCs/>
          <w:sz w:val="24"/>
          <w:szCs w:val="24"/>
          <w:highlight w:val="yellow"/>
        </w:rPr>
        <w:t xml:space="preserve"> freestall wood, 6</w:t>
      </w:r>
      <w:r w:rsidR="009229EE">
        <w:rPr>
          <w:rFonts w:ascii="Times New Roman" w:hAnsi="Times New Roman" w:cs="Times New Roman"/>
          <w:bCs/>
          <w:sz w:val="24"/>
          <w:szCs w:val="24"/>
          <w:highlight w:val="yellow"/>
        </w:rPr>
        <w:t>2</w:t>
      </w:r>
      <w:r w:rsidR="00AC0C9A" w:rsidRPr="00AC0C9A">
        <w:rPr>
          <w:rFonts w:ascii="Times New Roman" w:hAnsi="Times New Roman" w:cs="Times New Roman"/>
          <w:bCs/>
          <w:sz w:val="24"/>
          <w:szCs w:val="24"/>
          <w:highlight w:val="yellow"/>
        </w:rPr>
        <w:t xml:space="preserve"> tiestall wood, and 34 other</w:t>
      </w:r>
      <w:r w:rsidR="00AC0C9A" w:rsidRPr="009229EE">
        <w:rPr>
          <w:rFonts w:ascii="Times New Roman" w:hAnsi="Times New Roman" w:cs="Times New Roman"/>
          <w:bCs/>
          <w:sz w:val="24"/>
          <w:szCs w:val="24"/>
          <w:highlight w:val="yellow"/>
        </w:rPr>
        <w:t xml:space="preserve">) creates a potential to falsely conclude there is no difference between this group and the others when a difference actually exists. </w:t>
      </w:r>
      <w:r w:rsidR="009229EE" w:rsidRPr="009229EE">
        <w:rPr>
          <w:rFonts w:ascii="Times New Roman" w:hAnsi="Times New Roman" w:cs="Times New Roman"/>
          <w:bCs/>
          <w:sz w:val="24"/>
          <w:szCs w:val="24"/>
          <w:highlight w:val="yellow"/>
        </w:rPr>
        <w:t>Future studies testing associations between housing or bedding types that include bedded pack herds should account for the observation that use of this housing type appears to be relatively infrequent compared to use of other systems.</w:t>
      </w:r>
    </w:p>
    <w:p w14:paraId="364F0780" w14:textId="7D5C631B" w:rsidR="0036296C" w:rsidRPr="00994760" w:rsidRDefault="00E304A1" w:rsidP="005B6926">
      <w:pPr>
        <w:tabs>
          <w:tab w:val="left" w:pos="360"/>
          <w:tab w:val="left" w:pos="720"/>
        </w:tabs>
        <w:spacing w:after="0" w:line="480" w:lineRule="auto"/>
        <w:rPr>
          <w:rFonts w:ascii="Times New Roman" w:hAnsi="Times New Roman" w:cs="Times New Roman"/>
          <w:bCs/>
          <w:sz w:val="24"/>
          <w:szCs w:val="24"/>
        </w:rPr>
      </w:pPr>
      <w:r w:rsidRPr="004A3011">
        <w:rPr>
          <w:rFonts w:ascii="Times New Roman" w:hAnsi="Times New Roman" w:cs="Times New Roman"/>
          <w:bCs/>
          <w:sz w:val="24"/>
          <w:szCs w:val="24"/>
        </w:rPr>
        <w:tab/>
      </w:r>
      <w:r w:rsidR="004462CC" w:rsidRPr="004A3011">
        <w:rPr>
          <w:rFonts w:ascii="Times New Roman" w:hAnsi="Times New Roman" w:cs="Times New Roman"/>
          <w:bCs/>
          <w:sz w:val="24"/>
          <w:szCs w:val="24"/>
        </w:rPr>
        <w:t xml:space="preserve">While our estimate of individual cow SCC testing frequency appears to be similar to </w:t>
      </w:r>
      <w:r w:rsidR="00476EB3" w:rsidRPr="00E91661">
        <w:rPr>
          <w:rFonts w:ascii="Times New Roman" w:hAnsi="Times New Roman" w:cs="Times New Roman"/>
          <w:bCs/>
          <w:sz w:val="24"/>
          <w:szCs w:val="24"/>
        </w:rPr>
        <w:t xml:space="preserve">the frequency of DHIA </w:t>
      </w:r>
      <w:r w:rsidR="00476EB3" w:rsidRPr="00A0337B">
        <w:rPr>
          <w:rFonts w:ascii="Times New Roman" w:hAnsi="Times New Roman" w:cs="Times New Roman"/>
          <w:bCs/>
          <w:sz w:val="24"/>
          <w:szCs w:val="24"/>
        </w:rPr>
        <w:t>testing reported previously (</w:t>
      </w:r>
      <w:r w:rsidR="00476EB3" w:rsidRPr="000606E6">
        <w:rPr>
          <w:rFonts w:ascii="Times New Roman" w:hAnsi="Times New Roman" w:cs="Times New Roman"/>
          <w:bCs/>
          <w:sz w:val="24"/>
          <w:szCs w:val="24"/>
        </w:rPr>
        <w:t>Stiglbauer et al.</w:t>
      </w:r>
      <w:r w:rsidR="00BD298E" w:rsidRPr="000606E6">
        <w:rPr>
          <w:rFonts w:ascii="Times New Roman" w:hAnsi="Times New Roman" w:cs="Times New Roman"/>
          <w:bCs/>
          <w:sz w:val="24"/>
          <w:szCs w:val="24"/>
        </w:rPr>
        <w:t>,</w:t>
      </w:r>
      <w:r w:rsidR="00476EB3" w:rsidRPr="000606E6">
        <w:rPr>
          <w:rFonts w:ascii="Times New Roman" w:hAnsi="Times New Roman" w:cs="Times New Roman"/>
          <w:bCs/>
          <w:sz w:val="24"/>
          <w:szCs w:val="24"/>
        </w:rPr>
        <w:t xml:space="preserve"> 2013</w:t>
      </w:r>
      <w:r w:rsidR="00E10434">
        <w:rPr>
          <w:rFonts w:ascii="Times New Roman" w:hAnsi="Times New Roman" w:cs="Times New Roman"/>
          <w:bCs/>
          <w:sz w:val="24"/>
          <w:szCs w:val="24"/>
        </w:rPr>
        <w:t>;</w:t>
      </w:r>
      <w:r w:rsidR="00E10434" w:rsidRPr="00E10434">
        <w:t xml:space="preserve"> </w:t>
      </w:r>
      <w:r w:rsidR="00E10434">
        <w:rPr>
          <w:rFonts w:ascii="Times New Roman" w:hAnsi="Times New Roman" w:cs="Times New Roman"/>
          <w:bCs/>
          <w:sz w:val="24"/>
          <w:szCs w:val="24"/>
        </w:rPr>
        <w:t>Sorge et al., 2017</w:t>
      </w:r>
      <w:r w:rsidR="00476EB3" w:rsidRPr="00437F6E">
        <w:rPr>
          <w:rFonts w:ascii="Times New Roman" w:hAnsi="Times New Roman" w:cs="Times New Roman"/>
          <w:bCs/>
          <w:sz w:val="24"/>
          <w:szCs w:val="24"/>
        </w:rPr>
        <w:t xml:space="preserve">), the accuracy of our </w:t>
      </w:r>
      <w:r w:rsidRPr="00437F6E">
        <w:rPr>
          <w:rFonts w:ascii="Times New Roman" w:hAnsi="Times New Roman" w:cs="Times New Roman"/>
          <w:bCs/>
          <w:sz w:val="24"/>
          <w:szCs w:val="24"/>
        </w:rPr>
        <w:t xml:space="preserve">results </w:t>
      </w:r>
      <w:r w:rsidR="00476EB3" w:rsidRPr="00437F6E">
        <w:rPr>
          <w:rFonts w:ascii="Times New Roman" w:hAnsi="Times New Roman" w:cs="Times New Roman"/>
          <w:bCs/>
          <w:sz w:val="24"/>
          <w:szCs w:val="24"/>
        </w:rPr>
        <w:t xml:space="preserve">may have been </w:t>
      </w:r>
      <w:r w:rsidRPr="00437F6E">
        <w:rPr>
          <w:rFonts w:ascii="Times New Roman" w:hAnsi="Times New Roman" w:cs="Times New Roman"/>
          <w:bCs/>
          <w:sz w:val="24"/>
          <w:szCs w:val="24"/>
        </w:rPr>
        <w:t xml:space="preserve">restricted and possibly underestimated </w:t>
      </w:r>
      <w:r w:rsidR="00476EB3" w:rsidRPr="00EE1C90">
        <w:rPr>
          <w:rFonts w:ascii="Times New Roman" w:hAnsi="Times New Roman" w:cs="Times New Roman"/>
          <w:bCs/>
          <w:sz w:val="24"/>
          <w:szCs w:val="24"/>
        </w:rPr>
        <w:t>due to the wording o</w:t>
      </w:r>
      <w:r w:rsidR="00476EB3" w:rsidRPr="00B82008">
        <w:rPr>
          <w:rFonts w:ascii="Times New Roman" w:hAnsi="Times New Roman" w:cs="Times New Roman"/>
          <w:bCs/>
          <w:sz w:val="24"/>
          <w:szCs w:val="24"/>
        </w:rPr>
        <w:t xml:space="preserve">f our survey question. </w:t>
      </w:r>
      <w:r w:rsidR="00B21F0E">
        <w:rPr>
          <w:rFonts w:ascii="Times New Roman" w:hAnsi="Times New Roman" w:cs="Times New Roman"/>
          <w:bCs/>
          <w:sz w:val="24"/>
          <w:szCs w:val="24"/>
        </w:rPr>
        <w:t>For example, when asking about</w:t>
      </w:r>
      <w:r w:rsidR="0009060C" w:rsidRPr="00B82008">
        <w:rPr>
          <w:rFonts w:ascii="Times New Roman" w:hAnsi="Times New Roman" w:cs="Times New Roman"/>
          <w:bCs/>
          <w:sz w:val="24"/>
          <w:szCs w:val="24"/>
        </w:rPr>
        <w:t xml:space="preserve"> individual cow </w:t>
      </w:r>
      <w:r w:rsidR="00B21F0E">
        <w:rPr>
          <w:rFonts w:ascii="Times New Roman" w:hAnsi="Times New Roman" w:cs="Times New Roman"/>
          <w:bCs/>
          <w:sz w:val="24"/>
          <w:szCs w:val="24"/>
        </w:rPr>
        <w:t xml:space="preserve">SCC </w:t>
      </w:r>
      <w:r w:rsidR="0009060C" w:rsidRPr="00B82008">
        <w:rPr>
          <w:rFonts w:ascii="Times New Roman" w:hAnsi="Times New Roman" w:cs="Times New Roman"/>
          <w:bCs/>
          <w:sz w:val="24"/>
          <w:szCs w:val="24"/>
        </w:rPr>
        <w:t>testing,</w:t>
      </w:r>
      <w:r w:rsidR="00E75F56" w:rsidRPr="00B82008">
        <w:rPr>
          <w:rFonts w:ascii="Times New Roman" w:hAnsi="Times New Roman" w:cs="Times New Roman"/>
          <w:bCs/>
          <w:sz w:val="24"/>
          <w:szCs w:val="24"/>
        </w:rPr>
        <w:t xml:space="preserve"> we provided</w:t>
      </w:r>
      <w:r w:rsidR="00015E8F" w:rsidRPr="00B82008">
        <w:rPr>
          <w:rFonts w:ascii="Times New Roman" w:hAnsi="Times New Roman" w:cs="Times New Roman"/>
          <w:bCs/>
          <w:sz w:val="24"/>
          <w:szCs w:val="24"/>
        </w:rPr>
        <w:t xml:space="preserve"> an acronym</w:t>
      </w:r>
      <w:r w:rsidR="0009060C" w:rsidRPr="00B82008">
        <w:rPr>
          <w:rFonts w:ascii="Times New Roman" w:hAnsi="Times New Roman" w:cs="Times New Roman"/>
          <w:bCs/>
          <w:sz w:val="24"/>
          <w:szCs w:val="24"/>
        </w:rPr>
        <w:t>,</w:t>
      </w:r>
      <w:r w:rsidR="00015E8F" w:rsidRPr="00B82008">
        <w:rPr>
          <w:rFonts w:ascii="Times New Roman" w:hAnsi="Times New Roman" w:cs="Times New Roman"/>
          <w:bCs/>
          <w:sz w:val="24"/>
          <w:szCs w:val="24"/>
        </w:rPr>
        <w:t xml:space="preserve"> DHIA (Dairy Herd Improvement Association)</w:t>
      </w:r>
      <w:r w:rsidR="0009060C" w:rsidRPr="00B82008">
        <w:rPr>
          <w:rFonts w:ascii="Times New Roman" w:hAnsi="Times New Roman" w:cs="Times New Roman"/>
          <w:bCs/>
          <w:sz w:val="24"/>
          <w:szCs w:val="24"/>
        </w:rPr>
        <w:t>,</w:t>
      </w:r>
      <w:r w:rsidR="00015E8F" w:rsidRPr="00B82008">
        <w:rPr>
          <w:rFonts w:ascii="Times New Roman" w:hAnsi="Times New Roman" w:cs="Times New Roman"/>
          <w:bCs/>
          <w:sz w:val="24"/>
          <w:szCs w:val="24"/>
        </w:rPr>
        <w:t xml:space="preserve"> </w:t>
      </w:r>
      <w:r w:rsidR="009F1BA1" w:rsidRPr="009506E3">
        <w:rPr>
          <w:rFonts w:ascii="Times New Roman" w:hAnsi="Times New Roman" w:cs="Times New Roman"/>
          <w:bCs/>
          <w:sz w:val="24"/>
          <w:szCs w:val="24"/>
        </w:rPr>
        <w:t>commonly associated with a regular test</w:t>
      </w:r>
      <w:r w:rsidR="00C46D26" w:rsidRPr="009506E3">
        <w:rPr>
          <w:rFonts w:ascii="Times New Roman" w:hAnsi="Times New Roman" w:cs="Times New Roman"/>
          <w:bCs/>
          <w:sz w:val="24"/>
          <w:szCs w:val="24"/>
        </w:rPr>
        <w:t>ing</w:t>
      </w:r>
      <w:r w:rsidR="009F1BA1" w:rsidRPr="009506E3">
        <w:rPr>
          <w:rFonts w:ascii="Times New Roman" w:hAnsi="Times New Roman" w:cs="Times New Roman"/>
          <w:bCs/>
          <w:sz w:val="24"/>
          <w:szCs w:val="24"/>
        </w:rPr>
        <w:t xml:space="preserve"> service</w:t>
      </w:r>
      <w:r w:rsidR="00C46D26" w:rsidRPr="009506E3">
        <w:rPr>
          <w:rFonts w:ascii="Times New Roman" w:hAnsi="Times New Roman" w:cs="Times New Roman"/>
          <w:bCs/>
          <w:sz w:val="24"/>
          <w:szCs w:val="24"/>
        </w:rPr>
        <w:t xml:space="preserve"> </w:t>
      </w:r>
      <w:r w:rsidR="00C46D26" w:rsidRPr="00E52EC8">
        <w:rPr>
          <w:rFonts w:ascii="Times New Roman" w:hAnsi="Times New Roman" w:cs="Times New Roman"/>
          <w:bCs/>
          <w:sz w:val="24"/>
          <w:szCs w:val="24"/>
          <w:highlight w:val="yellow"/>
        </w:rPr>
        <w:t>that can include</w:t>
      </w:r>
      <w:r w:rsidR="00B21F0E" w:rsidRPr="00E52EC8">
        <w:rPr>
          <w:rFonts w:ascii="Times New Roman" w:hAnsi="Times New Roman" w:cs="Times New Roman"/>
          <w:bCs/>
          <w:sz w:val="24"/>
          <w:szCs w:val="24"/>
          <w:highlight w:val="yellow"/>
        </w:rPr>
        <w:t xml:space="preserve"> individual cow</w:t>
      </w:r>
      <w:r w:rsidR="008544EC" w:rsidRPr="00E52EC8">
        <w:rPr>
          <w:rFonts w:ascii="Times New Roman" w:hAnsi="Times New Roman" w:cs="Times New Roman"/>
          <w:bCs/>
          <w:sz w:val="24"/>
          <w:szCs w:val="24"/>
          <w:highlight w:val="yellow"/>
        </w:rPr>
        <w:t xml:space="preserve"> milk SCC measurement by flow cytometry</w:t>
      </w:r>
      <w:r w:rsidR="00E52EC8" w:rsidRPr="00E52EC8">
        <w:rPr>
          <w:rFonts w:ascii="Times New Roman" w:hAnsi="Times New Roman" w:cs="Times New Roman"/>
          <w:bCs/>
          <w:sz w:val="24"/>
          <w:szCs w:val="24"/>
          <w:highlight w:val="yellow"/>
        </w:rPr>
        <w:t xml:space="preserve"> because we were specifically interested in this form of SCC testing</w:t>
      </w:r>
      <w:r w:rsidR="00015E8F" w:rsidRPr="00E52EC8">
        <w:rPr>
          <w:rFonts w:ascii="Times New Roman" w:hAnsi="Times New Roman" w:cs="Times New Roman"/>
          <w:bCs/>
          <w:sz w:val="24"/>
          <w:szCs w:val="24"/>
          <w:highlight w:val="yellow"/>
        </w:rPr>
        <w:t>.</w:t>
      </w:r>
      <w:r w:rsidR="002A08A6" w:rsidRPr="009506E3">
        <w:rPr>
          <w:rFonts w:ascii="Times New Roman" w:hAnsi="Times New Roman" w:cs="Times New Roman"/>
          <w:bCs/>
          <w:sz w:val="24"/>
          <w:szCs w:val="24"/>
        </w:rPr>
        <w:t xml:space="preserve"> </w:t>
      </w:r>
      <w:r w:rsidR="00CA1742">
        <w:rPr>
          <w:rFonts w:ascii="Times New Roman" w:hAnsi="Times New Roman" w:cs="Times New Roman"/>
          <w:bCs/>
          <w:sz w:val="24"/>
          <w:szCs w:val="24"/>
          <w:highlight w:val="yellow"/>
        </w:rPr>
        <w:t>We expect</w:t>
      </w:r>
      <w:r w:rsidR="00E52EC8" w:rsidRPr="004C3D23">
        <w:rPr>
          <w:rFonts w:ascii="Times New Roman" w:hAnsi="Times New Roman" w:cs="Times New Roman"/>
          <w:bCs/>
          <w:sz w:val="24"/>
          <w:szCs w:val="24"/>
          <w:highlight w:val="yellow"/>
        </w:rPr>
        <w:t xml:space="preserve"> farmers </w:t>
      </w:r>
      <w:r w:rsidR="00F40055" w:rsidRPr="004C3D23">
        <w:rPr>
          <w:rFonts w:ascii="Times New Roman" w:hAnsi="Times New Roman" w:cs="Times New Roman"/>
          <w:bCs/>
          <w:sz w:val="24"/>
          <w:szCs w:val="24"/>
          <w:highlight w:val="yellow"/>
        </w:rPr>
        <w:t>interpreted this to mean</w:t>
      </w:r>
      <w:r w:rsidR="0009060C" w:rsidRPr="004C3D23">
        <w:rPr>
          <w:rFonts w:ascii="Times New Roman" w:hAnsi="Times New Roman" w:cs="Times New Roman"/>
          <w:bCs/>
          <w:sz w:val="24"/>
          <w:szCs w:val="24"/>
          <w:highlight w:val="yellow"/>
        </w:rPr>
        <w:t xml:space="preserve"> we were asking about subscription to a regular testing service</w:t>
      </w:r>
      <w:r w:rsidR="007906C8" w:rsidRPr="004C3D23">
        <w:rPr>
          <w:rFonts w:ascii="Times New Roman" w:hAnsi="Times New Roman" w:cs="Times New Roman"/>
          <w:bCs/>
          <w:sz w:val="24"/>
          <w:szCs w:val="24"/>
          <w:highlight w:val="yellow"/>
        </w:rPr>
        <w:t xml:space="preserve"> that includes SCC</w:t>
      </w:r>
      <w:r w:rsidR="00CA1742">
        <w:rPr>
          <w:rFonts w:ascii="Times New Roman" w:hAnsi="Times New Roman" w:cs="Times New Roman"/>
          <w:bCs/>
          <w:sz w:val="24"/>
          <w:szCs w:val="24"/>
          <w:highlight w:val="yellow"/>
        </w:rPr>
        <w:t xml:space="preserve"> testing</w:t>
      </w:r>
      <w:r w:rsidR="0009060C" w:rsidRPr="004C3D23">
        <w:rPr>
          <w:rFonts w:ascii="Times New Roman" w:hAnsi="Times New Roman" w:cs="Times New Roman"/>
          <w:bCs/>
          <w:sz w:val="24"/>
          <w:szCs w:val="24"/>
          <w:highlight w:val="yellow"/>
        </w:rPr>
        <w:t>.</w:t>
      </w:r>
      <w:r w:rsidR="0009060C" w:rsidRPr="009506E3">
        <w:rPr>
          <w:rFonts w:ascii="Times New Roman" w:hAnsi="Times New Roman" w:cs="Times New Roman"/>
          <w:bCs/>
          <w:sz w:val="24"/>
          <w:szCs w:val="24"/>
        </w:rPr>
        <w:t xml:space="preserve"> </w:t>
      </w:r>
      <w:r w:rsidR="00476EB3" w:rsidRPr="00D31024">
        <w:rPr>
          <w:rFonts w:ascii="Times New Roman" w:hAnsi="Times New Roman" w:cs="Times New Roman"/>
          <w:bCs/>
          <w:sz w:val="24"/>
          <w:szCs w:val="24"/>
        </w:rPr>
        <w:t>For example, o</w:t>
      </w:r>
      <w:r w:rsidR="00015E8F" w:rsidRPr="00D31024">
        <w:rPr>
          <w:rFonts w:ascii="Times New Roman" w:hAnsi="Times New Roman" w:cs="Times New Roman"/>
          <w:bCs/>
          <w:sz w:val="24"/>
          <w:szCs w:val="24"/>
        </w:rPr>
        <w:t xml:space="preserve">ne </w:t>
      </w:r>
      <w:r w:rsidR="003E123D" w:rsidRPr="006529FB">
        <w:rPr>
          <w:rFonts w:ascii="Times New Roman" w:hAnsi="Times New Roman" w:cs="Times New Roman"/>
          <w:bCs/>
          <w:sz w:val="24"/>
          <w:szCs w:val="24"/>
        </w:rPr>
        <w:t>producer</w:t>
      </w:r>
      <w:r w:rsidR="00015E8F" w:rsidRPr="006529FB">
        <w:rPr>
          <w:rFonts w:ascii="Times New Roman" w:hAnsi="Times New Roman" w:cs="Times New Roman"/>
          <w:bCs/>
          <w:sz w:val="24"/>
          <w:szCs w:val="24"/>
        </w:rPr>
        <w:t xml:space="preserve"> reported never performing individual cow SCC tests but then noted in a comment that the California Mastitis Test </w:t>
      </w:r>
      <w:r w:rsidR="00E52EC8">
        <w:rPr>
          <w:rFonts w:ascii="Times New Roman" w:hAnsi="Times New Roman" w:cs="Times New Roman"/>
          <w:bCs/>
          <w:sz w:val="24"/>
          <w:szCs w:val="24"/>
        </w:rPr>
        <w:t xml:space="preserve">(CMT) </w:t>
      </w:r>
      <w:r w:rsidR="00015E8F" w:rsidRPr="006529FB">
        <w:rPr>
          <w:rFonts w:ascii="Times New Roman" w:hAnsi="Times New Roman" w:cs="Times New Roman"/>
          <w:bCs/>
          <w:sz w:val="24"/>
          <w:szCs w:val="24"/>
        </w:rPr>
        <w:t>was used for testing individual cows</w:t>
      </w:r>
      <w:r w:rsidR="004C2F54" w:rsidRPr="006529FB">
        <w:rPr>
          <w:rFonts w:ascii="Times New Roman" w:hAnsi="Times New Roman" w:cs="Times New Roman"/>
          <w:bCs/>
          <w:sz w:val="24"/>
          <w:szCs w:val="24"/>
        </w:rPr>
        <w:t xml:space="preserve"> on their farm</w:t>
      </w:r>
      <w:r w:rsidR="00F40055">
        <w:rPr>
          <w:rFonts w:ascii="Times New Roman" w:hAnsi="Times New Roman" w:cs="Times New Roman"/>
          <w:bCs/>
          <w:sz w:val="24"/>
          <w:szCs w:val="24"/>
        </w:rPr>
        <w:t xml:space="preserve"> </w:t>
      </w:r>
      <w:r w:rsidR="00F40055" w:rsidRPr="004C3D23">
        <w:rPr>
          <w:rFonts w:ascii="Times New Roman" w:hAnsi="Times New Roman" w:cs="Times New Roman"/>
          <w:bCs/>
          <w:sz w:val="24"/>
          <w:szCs w:val="24"/>
          <w:highlight w:val="yellow"/>
        </w:rPr>
        <w:t>suggesting this farmer recognized the difference in these different mastitis screening tests.</w:t>
      </w:r>
      <w:r w:rsidR="00F40055">
        <w:rPr>
          <w:rFonts w:ascii="Times New Roman" w:hAnsi="Times New Roman" w:cs="Times New Roman"/>
          <w:bCs/>
          <w:sz w:val="24"/>
          <w:szCs w:val="24"/>
        </w:rPr>
        <w:t xml:space="preserve"> </w:t>
      </w:r>
      <w:r w:rsidR="00B03E60" w:rsidRPr="00FB332E">
        <w:rPr>
          <w:rFonts w:ascii="Times New Roman" w:hAnsi="Times New Roman" w:cs="Times New Roman"/>
          <w:bCs/>
          <w:sz w:val="24"/>
          <w:szCs w:val="24"/>
        </w:rPr>
        <w:t xml:space="preserve">Routine </w:t>
      </w:r>
      <w:r w:rsidR="00E52EC8">
        <w:rPr>
          <w:rFonts w:ascii="Times New Roman" w:hAnsi="Times New Roman" w:cs="Times New Roman"/>
          <w:bCs/>
          <w:sz w:val="24"/>
          <w:szCs w:val="24"/>
        </w:rPr>
        <w:t>CMT</w:t>
      </w:r>
      <w:r w:rsidR="00467606" w:rsidRPr="00FB332E">
        <w:rPr>
          <w:rFonts w:ascii="Times New Roman" w:hAnsi="Times New Roman" w:cs="Times New Roman"/>
          <w:bCs/>
          <w:sz w:val="24"/>
          <w:szCs w:val="24"/>
        </w:rPr>
        <w:t xml:space="preserve"> or cow-side SCC testing </w:t>
      </w:r>
      <w:r w:rsidRPr="00D9742E">
        <w:rPr>
          <w:rFonts w:ascii="Times New Roman" w:hAnsi="Times New Roman" w:cs="Times New Roman"/>
          <w:bCs/>
          <w:sz w:val="24"/>
          <w:szCs w:val="24"/>
        </w:rPr>
        <w:t xml:space="preserve">has been reported to </w:t>
      </w:r>
      <w:r w:rsidR="00B03E60" w:rsidRPr="00D9742E">
        <w:rPr>
          <w:rFonts w:ascii="Times New Roman" w:hAnsi="Times New Roman" w:cs="Times New Roman"/>
          <w:bCs/>
          <w:sz w:val="24"/>
          <w:szCs w:val="24"/>
        </w:rPr>
        <w:t xml:space="preserve">be used </w:t>
      </w:r>
      <w:r w:rsidR="00467606" w:rsidRPr="00EC36E5">
        <w:rPr>
          <w:rFonts w:ascii="Times New Roman" w:hAnsi="Times New Roman" w:cs="Times New Roman"/>
          <w:bCs/>
          <w:sz w:val="24"/>
          <w:szCs w:val="24"/>
        </w:rPr>
        <w:t>more frequent</w:t>
      </w:r>
      <w:r w:rsidR="00D72D0A">
        <w:rPr>
          <w:rFonts w:ascii="Times New Roman" w:hAnsi="Times New Roman" w:cs="Times New Roman"/>
          <w:bCs/>
          <w:sz w:val="24"/>
          <w:szCs w:val="24"/>
        </w:rPr>
        <w:t>ly</w:t>
      </w:r>
      <w:r w:rsidR="00467606" w:rsidRPr="00994760">
        <w:rPr>
          <w:rFonts w:ascii="Times New Roman" w:hAnsi="Times New Roman" w:cs="Times New Roman"/>
          <w:bCs/>
          <w:sz w:val="24"/>
          <w:szCs w:val="24"/>
        </w:rPr>
        <w:t xml:space="preserve"> than DHIA </w:t>
      </w:r>
      <w:r w:rsidR="00B03E60" w:rsidRPr="00994760">
        <w:rPr>
          <w:rFonts w:ascii="Times New Roman" w:hAnsi="Times New Roman" w:cs="Times New Roman"/>
          <w:bCs/>
          <w:sz w:val="24"/>
          <w:szCs w:val="24"/>
        </w:rPr>
        <w:t xml:space="preserve">testing </w:t>
      </w:r>
      <w:r w:rsidR="00467606" w:rsidRPr="00994760">
        <w:rPr>
          <w:rFonts w:ascii="Times New Roman" w:hAnsi="Times New Roman" w:cs="Times New Roman"/>
          <w:bCs/>
          <w:sz w:val="24"/>
          <w:szCs w:val="24"/>
        </w:rPr>
        <w:t>o</w:t>
      </w:r>
      <w:r w:rsidR="00C845D8" w:rsidRPr="00994760">
        <w:rPr>
          <w:rFonts w:ascii="Times New Roman" w:hAnsi="Times New Roman" w:cs="Times New Roman"/>
          <w:bCs/>
          <w:sz w:val="24"/>
          <w:szCs w:val="24"/>
        </w:rPr>
        <w:t>n</w:t>
      </w:r>
      <w:r w:rsidR="008544EC">
        <w:rPr>
          <w:rFonts w:ascii="Times New Roman" w:hAnsi="Times New Roman" w:cs="Times New Roman"/>
          <w:bCs/>
          <w:sz w:val="24"/>
          <w:szCs w:val="24"/>
        </w:rPr>
        <w:t xml:space="preserve"> organic dairy herds </w:t>
      </w:r>
      <w:r w:rsidR="007906C8">
        <w:rPr>
          <w:rFonts w:ascii="Times New Roman" w:hAnsi="Times New Roman" w:cs="Times New Roman"/>
          <w:bCs/>
          <w:sz w:val="24"/>
          <w:szCs w:val="24"/>
        </w:rPr>
        <w:t>in other US states</w:t>
      </w:r>
      <w:r w:rsidR="00E52EC8">
        <w:rPr>
          <w:rFonts w:ascii="Times New Roman" w:hAnsi="Times New Roman" w:cs="Times New Roman"/>
          <w:bCs/>
          <w:sz w:val="24"/>
          <w:szCs w:val="24"/>
        </w:rPr>
        <w:t xml:space="preserve">, </w:t>
      </w:r>
      <w:r w:rsidR="00E52EC8" w:rsidRPr="004C3D23">
        <w:rPr>
          <w:rFonts w:ascii="Times New Roman" w:hAnsi="Times New Roman" w:cs="Times New Roman"/>
          <w:bCs/>
          <w:sz w:val="24"/>
          <w:szCs w:val="24"/>
          <w:highlight w:val="yellow"/>
        </w:rPr>
        <w:t xml:space="preserve">although DHIA use was defined as full service including milk quality, breeding, production calving and herd </w:t>
      </w:r>
      <w:r w:rsidR="00F40055" w:rsidRPr="004C3D23">
        <w:rPr>
          <w:rFonts w:ascii="Times New Roman" w:hAnsi="Times New Roman" w:cs="Times New Roman"/>
          <w:bCs/>
          <w:sz w:val="24"/>
          <w:szCs w:val="24"/>
          <w:highlight w:val="yellow"/>
        </w:rPr>
        <w:t>inventory</w:t>
      </w:r>
      <w:r w:rsidR="00E52EC8" w:rsidRPr="004C3D23">
        <w:rPr>
          <w:rFonts w:ascii="Times New Roman" w:hAnsi="Times New Roman" w:cs="Times New Roman"/>
          <w:bCs/>
          <w:sz w:val="24"/>
          <w:szCs w:val="24"/>
          <w:highlight w:val="yellow"/>
        </w:rPr>
        <w:t xml:space="preserve"> information</w:t>
      </w:r>
      <w:r w:rsidR="007906C8">
        <w:rPr>
          <w:rFonts w:ascii="Times New Roman" w:hAnsi="Times New Roman" w:cs="Times New Roman"/>
          <w:bCs/>
          <w:sz w:val="24"/>
          <w:szCs w:val="24"/>
        </w:rPr>
        <w:t xml:space="preserve"> </w:t>
      </w:r>
      <w:r w:rsidR="00715D63" w:rsidRPr="00994760">
        <w:rPr>
          <w:rFonts w:ascii="Times New Roman" w:hAnsi="Times New Roman" w:cs="Times New Roman"/>
          <w:bCs/>
          <w:sz w:val="24"/>
          <w:szCs w:val="24"/>
        </w:rPr>
        <w:t>(Stiglbauer et al., 2013)</w:t>
      </w:r>
      <w:r w:rsidR="008544EC">
        <w:rPr>
          <w:rFonts w:ascii="Times New Roman" w:hAnsi="Times New Roman" w:cs="Times New Roman"/>
          <w:bCs/>
          <w:sz w:val="24"/>
          <w:szCs w:val="24"/>
        </w:rPr>
        <w:t>.</w:t>
      </w:r>
      <w:r w:rsidRPr="00994760">
        <w:rPr>
          <w:rFonts w:ascii="Times New Roman" w:hAnsi="Times New Roman" w:cs="Times New Roman"/>
          <w:bCs/>
          <w:sz w:val="24"/>
          <w:szCs w:val="24"/>
        </w:rPr>
        <w:t xml:space="preserve"> Further research is needed to </w:t>
      </w:r>
      <w:r w:rsidRPr="004C3D23">
        <w:rPr>
          <w:rFonts w:ascii="Times New Roman" w:hAnsi="Times New Roman" w:cs="Times New Roman"/>
          <w:bCs/>
          <w:sz w:val="24"/>
          <w:szCs w:val="24"/>
          <w:highlight w:val="yellow"/>
        </w:rPr>
        <w:t xml:space="preserve">quantify mastitis </w:t>
      </w:r>
      <w:r w:rsidR="00E52EC8" w:rsidRPr="004C3D23">
        <w:rPr>
          <w:rFonts w:ascii="Times New Roman" w:hAnsi="Times New Roman" w:cs="Times New Roman"/>
          <w:bCs/>
          <w:sz w:val="24"/>
          <w:szCs w:val="24"/>
          <w:highlight w:val="yellow"/>
        </w:rPr>
        <w:t>screening</w:t>
      </w:r>
      <w:r w:rsidRPr="004C3D23">
        <w:rPr>
          <w:rFonts w:ascii="Times New Roman" w:hAnsi="Times New Roman" w:cs="Times New Roman"/>
          <w:bCs/>
          <w:sz w:val="24"/>
          <w:szCs w:val="24"/>
          <w:highlight w:val="yellow"/>
        </w:rPr>
        <w:t xml:space="preserve"> practices</w:t>
      </w:r>
      <w:r w:rsidRPr="00994760">
        <w:rPr>
          <w:rFonts w:ascii="Times New Roman" w:hAnsi="Times New Roman" w:cs="Times New Roman"/>
          <w:bCs/>
          <w:sz w:val="24"/>
          <w:szCs w:val="24"/>
        </w:rPr>
        <w:t xml:space="preserve"> in this target population.</w:t>
      </w:r>
    </w:p>
    <w:p w14:paraId="2316316D" w14:textId="39E397FB" w:rsidR="0036296C" w:rsidRPr="00EC36E5" w:rsidRDefault="00366002" w:rsidP="00A76C10">
      <w:pPr>
        <w:tabs>
          <w:tab w:val="left" w:pos="360"/>
          <w:tab w:val="left" w:pos="720"/>
        </w:tabs>
        <w:spacing w:after="0" w:line="480" w:lineRule="auto"/>
        <w:rPr>
          <w:rFonts w:ascii="Times New Roman" w:hAnsi="Times New Roman" w:cs="Times New Roman"/>
          <w:bCs/>
          <w:sz w:val="24"/>
          <w:szCs w:val="24"/>
        </w:rPr>
      </w:pPr>
      <w:r w:rsidRPr="00B21F0E">
        <w:rPr>
          <w:rFonts w:ascii="Times New Roman" w:hAnsi="Times New Roman" w:cs="Times New Roman"/>
          <w:bCs/>
          <w:i/>
          <w:sz w:val="24"/>
          <w:szCs w:val="24"/>
        </w:rPr>
        <w:lastRenderedPageBreak/>
        <w:tab/>
      </w:r>
      <w:r w:rsidR="00F2745A" w:rsidRPr="001831B3">
        <w:rPr>
          <w:rFonts w:ascii="Times New Roman" w:hAnsi="Times New Roman" w:cs="Times New Roman"/>
          <w:b/>
          <w:i/>
          <w:sz w:val="24"/>
          <w:szCs w:val="24"/>
        </w:rPr>
        <w:t>Number of lactating cows</w:t>
      </w:r>
      <w:r w:rsidR="00B03E60" w:rsidRPr="00B21F0E">
        <w:rPr>
          <w:rFonts w:ascii="Times New Roman" w:hAnsi="Times New Roman" w:cs="Times New Roman"/>
          <w:bCs/>
          <w:i/>
          <w:sz w:val="24"/>
          <w:szCs w:val="24"/>
        </w:rPr>
        <w:t xml:space="preserve">. </w:t>
      </w:r>
      <w:r w:rsidR="00C501B3" w:rsidRPr="002E7301">
        <w:rPr>
          <w:rFonts w:ascii="Times New Roman" w:hAnsi="Times New Roman" w:cs="Times New Roman"/>
          <w:bCs/>
          <w:sz w:val="24"/>
          <w:szCs w:val="24"/>
        </w:rPr>
        <w:t xml:space="preserve">One respondent did not report the </w:t>
      </w:r>
      <w:r w:rsidR="00C501B3" w:rsidRPr="003643DE">
        <w:rPr>
          <w:rFonts w:ascii="Times New Roman" w:hAnsi="Times New Roman" w:cs="Times New Roman"/>
          <w:bCs/>
          <w:sz w:val="24"/>
          <w:szCs w:val="24"/>
        </w:rPr>
        <w:t>number of lactating</w:t>
      </w:r>
      <w:r w:rsidR="00C501B3" w:rsidRPr="00994760">
        <w:rPr>
          <w:rFonts w:ascii="Times New Roman" w:hAnsi="Times New Roman" w:cs="Times New Roman"/>
          <w:bCs/>
          <w:sz w:val="24"/>
          <w:szCs w:val="24"/>
        </w:rPr>
        <w:t xml:space="preserve"> cattle on their farm and was excluded from analysis of herd size associations with facility and bedding types.</w:t>
      </w:r>
      <w:r w:rsidR="00C501B3" w:rsidRPr="00B21F0E">
        <w:rPr>
          <w:rFonts w:ascii="Times New Roman" w:hAnsi="Times New Roman" w:cs="Times New Roman"/>
          <w:bCs/>
          <w:i/>
          <w:sz w:val="24"/>
          <w:szCs w:val="24"/>
        </w:rPr>
        <w:t xml:space="preserve"> </w:t>
      </w:r>
      <w:r w:rsidR="00922384" w:rsidRPr="002E7301">
        <w:rPr>
          <w:rFonts w:ascii="Times New Roman" w:hAnsi="Times New Roman" w:cs="Times New Roman"/>
          <w:bCs/>
          <w:sz w:val="24"/>
          <w:szCs w:val="24"/>
        </w:rPr>
        <w:t xml:space="preserve">The median </w:t>
      </w:r>
      <w:r w:rsidR="00F2745A" w:rsidRPr="002E7301">
        <w:rPr>
          <w:rFonts w:ascii="Times New Roman" w:hAnsi="Times New Roman" w:cs="Times New Roman"/>
          <w:bCs/>
          <w:sz w:val="24"/>
          <w:szCs w:val="24"/>
        </w:rPr>
        <w:t xml:space="preserve">lactating cow </w:t>
      </w:r>
      <w:r w:rsidR="00922384" w:rsidRPr="003643DE">
        <w:rPr>
          <w:rFonts w:ascii="Times New Roman" w:hAnsi="Times New Roman" w:cs="Times New Roman"/>
          <w:bCs/>
          <w:sz w:val="24"/>
          <w:szCs w:val="24"/>
        </w:rPr>
        <w:t xml:space="preserve">herd size among </w:t>
      </w:r>
      <w:r w:rsidR="00C501B3" w:rsidRPr="003643DE">
        <w:rPr>
          <w:rFonts w:ascii="Times New Roman" w:hAnsi="Times New Roman" w:cs="Times New Roman"/>
          <w:bCs/>
          <w:sz w:val="24"/>
          <w:szCs w:val="24"/>
        </w:rPr>
        <w:t>the remaining 144</w:t>
      </w:r>
      <w:r w:rsidR="00922384" w:rsidRPr="00994760">
        <w:rPr>
          <w:rFonts w:ascii="Times New Roman" w:hAnsi="Times New Roman" w:cs="Times New Roman"/>
          <w:bCs/>
          <w:sz w:val="24"/>
          <w:szCs w:val="24"/>
        </w:rPr>
        <w:t xml:space="preserve"> </w:t>
      </w:r>
      <w:r w:rsidR="0071768C" w:rsidRPr="00994760">
        <w:rPr>
          <w:rFonts w:ascii="Times New Roman" w:hAnsi="Times New Roman" w:cs="Times New Roman"/>
          <w:bCs/>
          <w:sz w:val="24"/>
          <w:szCs w:val="24"/>
        </w:rPr>
        <w:t>respondents</w:t>
      </w:r>
      <w:r w:rsidR="00922384" w:rsidRPr="00994760">
        <w:rPr>
          <w:rFonts w:ascii="Times New Roman" w:hAnsi="Times New Roman" w:cs="Times New Roman"/>
          <w:bCs/>
          <w:sz w:val="24"/>
          <w:szCs w:val="24"/>
        </w:rPr>
        <w:t xml:space="preserve"> was </w:t>
      </w:r>
      <w:commentRangeStart w:id="168"/>
      <w:commentRangeStart w:id="169"/>
      <w:r w:rsidR="00922384" w:rsidRPr="00994760">
        <w:rPr>
          <w:rFonts w:ascii="Times New Roman" w:hAnsi="Times New Roman" w:cs="Times New Roman"/>
          <w:bCs/>
          <w:sz w:val="24"/>
          <w:szCs w:val="24"/>
        </w:rPr>
        <w:t xml:space="preserve">59.5 cows </w:t>
      </w:r>
      <w:commentRangeEnd w:id="168"/>
      <w:r w:rsidR="00ED7AE5">
        <w:rPr>
          <w:rStyle w:val="CommentReference"/>
        </w:rPr>
        <w:commentReference w:id="168"/>
      </w:r>
      <w:commentRangeEnd w:id="169"/>
      <w:r w:rsidR="00E70681">
        <w:rPr>
          <w:rStyle w:val="CommentReference"/>
        </w:rPr>
        <w:commentReference w:id="169"/>
      </w:r>
      <w:r w:rsidR="00FB58D0" w:rsidRPr="00994760">
        <w:rPr>
          <w:rFonts w:ascii="Times New Roman" w:hAnsi="Times New Roman" w:cs="Times New Roman"/>
          <w:bCs/>
          <w:sz w:val="24"/>
          <w:szCs w:val="24"/>
        </w:rPr>
        <w:t>(range 2-400</w:t>
      </w:r>
      <w:r w:rsidR="00F2745A" w:rsidRPr="00994760">
        <w:rPr>
          <w:rFonts w:ascii="Times New Roman" w:hAnsi="Times New Roman" w:cs="Times New Roman"/>
          <w:bCs/>
          <w:sz w:val="24"/>
          <w:szCs w:val="24"/>
        </w:rPr>
        <w:t xml:space="preserve">, mean 71, </w:t>
      </w:r>
      <w:r w:rsidR="001831B3">
        <w:rPr>
          <w:rFonts w:ascii="Times New Roman" w:hAnsi="Times New Roman" w:cs="Times New Roman"/>
          <w:bCs/>
          <w:sz w:val="24"/>
          <w:szCs w:val="24"/>
        </w:rPr>
        <w:t>standard deviation</w:t>
      </w:r>
      <w:r w:rsidR="00E10434">
        <w:rPr>
          <w:rFonts w:ascii="Times New Roman" w:hAnsi="Times New Roman" w:cs="Times New Roman"/>
          <w:bCs/>
          <w:sz w:val="24"/>
          <w:szCs w:val="24"/>
        </w:rPr>
        <w:t xml:space="preserve"> (</w:t>
      </w:r>
      <w:r w:rsidR="00F2745A" w:rsidRPr="00994760">
        <w:rPr>
          <w:rFonts w:ascii="Times New Roman" w:hAnsi="Times New Roman" w:cs="Times New Roman"/>
          <w:bCs/>
          <w:sz w:val="24"/>
          <w:szCs w:val="24"/>
        </w:rPr>
        <w:t>SD</w:t>
      </w:r>
      <w:r w:rsidR="00E10434">
        <w:rPr>
          <w:rFonts w:ascii="Times New Roman" w:hAnsi="Times New Roman" w:cs="Times New Roman"/>
          <w:bCs/>
          <w:sz w:val="24"/>
          <w:szCs w:val="24"/>
        </w:rPr>
        <w:t xml:space="preserve">) </w:t>
      </w:r>
      <w:r w:rsidR="00F2745A" w:rsidRPr="00994760">
        <w:rPr>
          <w:rFonts w:ascii="Times New Roman" w:hAnsi="Times New Roman" w:cs="Times New Roman"/>
          <w:bCs/>
          <w:sz w:val="24"/>
          <w:szCs w:val="24"/>
        </w:rPr>
        <w:t>4.5, CI</w:t>
      </w:r>
      <w:r w:rsidR="00F2745A" w:rsidRPr="00994760">
        <w:rPr>
          <w:rFonts w:ascii="Times New Roman" w:hAnsi="Times New Roman" w:cs="Times New Roman"/>
          <w:bCs/>
          <w:sz w:val="24"/>
          <w:szCs w:val="24"/>
          <w:vertAlign w:val="subscript"/>
        </w:rPr>
        <w:t xml:space="preserve">95 </w:t>
      </w:r>
      <w:r w:rsidR="00F2745A" w:rsidRPr="00994760">
        <w:rPr>
          <w:rFonts w:ascii="Times New Roman" w:hAnsi="Times New Roman" w:cs="Times New Roman"/>
          <w:bCs/>
          <w:sz w:val="24"/>
          <w:szCs w:val="24"/>
        </w:rPr>
        <w:t xml:space="preserve">62 – 80 cows; </w:t>
      </w:r>
      <w:r w:rsidR="005A6F8D">
        <w:rPr>
          <w:rFonts w:ascii="Times New Roman" w:hAnsi="Times New Roman" w:cs="Times New Roman"/>
          <w:bCs/>
          <w:sz w:val="24"/>
          <w:szCs w:val="24"/>
        </w:rPr>
        <w:t>Figure 5</w:t>
      </w:r>
      <w:r w:rsidR="00922384" w:rsidRPr="002E7301">
        <w:rPr>
          <w:rFonts w:ascii="Times New Roman" w:hAnsi="Times New Roman" w:cs="Times New Roman"/>
          <w:bCs/>
          <w:sz w:val="24"/>
          <w:szCs w:val="24"/>
        </w:rPr>
        <w:t xml:space="preserve">). </w:t>
      </w:r>
      <w:r w:rsidR="00F2745A" w:rsidRPr="002E7301">
        <w:rPr>
          <w:rFonts w:ascii="Times New Roman" w:hAnsi="Times New Roman" w:cs="Times New Roman"/>
          <w:bCs/>
          <w:sz w:val="24"/>
          <w:szCs w:val="24"/>
        </w:rPr>
        <w:t xml:space="preserve">The number of lactating cows reported by respondents is in the range reported by other surveys of US organic dairy farms (Sorge, 2016). </w:t>
      </w:r>
      <w:r w:rsidR="005C13F9" w:rsidRPr="00437F6E">
        <w:rPr>
          <w:rFonts w:ascii="Times New Roman" w:hAnsi="Times New Roman" w:cs="Times New Roman"/>
          <w:bCs/>
          <w:sz w:val="24"/>
          <w:szCs w:val="24"/>
        </w:rPr>
        <w:t>T</w:t>
      </w:r>
      <w:r w:rsidR="00F2745A" w:rsidRPr="00437F6E">
        <w:rPr>
          <w:rFonts w:ascii="Times New Roman" w:hAnsi="Times New Roman" w:cs="Times New Roman"/>
          <w:bCs/>
          <w:sz w:val="24"/>
          <w:szCs w:val="24"/>
        </w:rPr>
        <w:t>he n</w:t>
      </w:r>
      <w:r w:rsidR="00FB58D0" w:rsidRPr="00437F6E">
        <w:rPr>
          <w:rFonts w:ascii="Times New Roman" w:hAnsi="Times New Roman" w:cs="Times New Roman"/>
          <w:bCs/>
          <w:sz w:val="24"/>
          <w:szCs w:val="24"/>
        </w:rPr>
        <w:t xml:space="preserve">umber of cows varied between housing bedding </w:t>
      </w:r>
      <w:r w:rsidR="00F2745A" w:rsidRPr="00EE1C90">
        <w:rPr>
          <w:rFonts w:ascii="Times New Roman" w:hAnsi="Times New Roman" w:cs="Times New Roman"/>
          <w:bCs/>
          <w:sz w:val="24"/>
          <w:szCs w:val="24"/>
        </w:rPr>
        <w:t>types</w:t>
      </w:r>
      <w:r w:rsidR="00FB58D0" w:rsidRPr="00B82008">
        <w:rPr>
          <w:rFonts w:ascii="Times New Roman" w:hAnsi="Times New Roman" w:cs="Times New Roman"/>
          <w:bCs/>
          <w:sz w:val="24"/>
          <w:szCs w:val="24"/>
        </w:rPr>
        <w:t xml:space="preserve"> </w:t>
      </w:r>
      <w:r w:rsidR="005C13F9" w:rsidRPr="00B82008">
        <w:rPr>
          <w:rFonts w:ascii="Times New Roman" w:hAnsi="Times New Roman" w:cs="Times New Roman"/>
          <w:bCs/>
          <w:sz w:val="24"/>
          <w:szCs w:val="24"/>
        </w:rPr>
        <w:t xml:space="preserve">in this study population </w:t>
      </w:r>
      <w:r w:rsidR="00FB58D0" w:rsidRPr="00B82008">
        <w:rPr>
          <w:rFonts w:ascii="Times New Roman" w:hAnsi="Times New Roman" w:cs="Times New Roman"/>
          <w:bCs/>
          <w:sz w:val="24"/>
          <w:szCs w:val="24"/>
        </w:rPr>
        <w:t>(</w:t>
      </w:r>
      <w:r w:rsidR="0071768C" w:rsidRPr="00B82008">
        <w:rPr>
          <w:rFonts w:ascii="Times New Roman" w:hAnsi="Times New Roman" w:cs="Times New Roman"/>
          <w:bCs/>
          <w:i/>
          <w:sz w:val="24"/>
          <w:szCs w:val="24"/>
        </w:rPr>
        <w:t>P</w:t>
      </w:r>
      <w:r w:rsidR="00FB58D0" w:rsidRPr="00B82008">
        <w:rPr>
          <w:rFonts w:ascii="Times New Roman" w:hAnsi="Times New Roman" w:cs="Times New Roman"/>
          <w:bCs/>
          <w:i/>
          <w:sz w:val="24"/>
          <w:szCs w:val="24"/>
        </w:rPr>
        <w:t xml:space="preserve"> </w:t>
      </w:r>
      <w:r w:rsidR="006708FF">
        <w:rPr>
          <w:rFonts w:ascii="Times New Roman" w:hAnsi="Times New Roman" w:cs="Times New Roman"/>
          <w:bCs/>
          <w:sz w:val="24"/>
          <w:szCs w:val="24"/>
        </w:rPr>
        <w:t>&lt; 0.0</w:t>
      </w:r>
      <w:r w:rsidR="00FB58D0" w:rsidRPr="00B82008">
        <w:rPr>
          <w:rFonts w:ascii="Times New Roman" w:hAnsi="Times New Roman" w:cs="Times New Roman"/>
          <w:bCs/>
          <w:sz w:val="24"/>
          <w:szCs w:val="24"/>
        </w:rPr>
        <w:t>1)</w:t>
      </w:r>
      <w:r w:rsidR="00F2745A" w:rsidRPr="00B82008">
        <w:rPr>
          <w:rFonts w:ascii="Times New Roman" w:hAnsi="Times New Roman" w:cs="Times New Roman"/>
          <w:bCs/>
          <w:sz w:val="24"/>
          <w:szCs w:val="24"/>
        </w:rPr>
        <w:t xml:space="preserve"> while past surveys of US organic dairy farms did not appear to explore this association</w:t>
      </w:r>
      <w:r w:rsidR="00B03E60" w:rsidRPr="00B82008">
        <w:rPr>
          <w:bCs/>
        </w:rPr>
        <w:t xml:space="preserve"> </w:t>
      </w:r>
      <w:r w:rsidR="00B03E60" w:rsidRPr="00B82008">
        <w:rPr>
          <w:rFonts w:ascii="Times New Roman" w:hAnsi="Times New Roman" w:cs="Times New Roman"/>
          <w:bCs/>
          <w:sz w:val="24"/>
          <w:szCs w:val="24"/>
        </w:rPr>
        <w:t>(</w:t>
      </w:r>
      <w:r w:rsidR="00B03E60" w:rsidRPr="000606E6">
        <w:rPr>
          <w:rFonts w:ascii="Times New Roman" w:hAnsi="Times New Roman" w:cs="Times New Roman"/>
          <w:bCs/>
          <w:sz w:val="24"/>
          <w:szCs w:val="24"/>
        </w:rPr>
        <w:t>Stiglbauer et al., 2013</w:t>
      </w:r>
      <w:r w:rsidR="00B03E60" w:rsidRPr="00437F6E">
        <w:rPr>
          <w:rFonts w:ascii="Times New Roman" w:hAnsi="Times New Roman" w:cs="Times New Roman"/>
          <w:bCs/>
          <w:sz w:val="24"/>
          <w:szCs w:val="24"/>
        </w:rPr>
        <w:t>; Sorge et al., 2017)</w:t>
      </w:r>
      <w:r w:rsidR="00FB58D0" w:rsidRPr="00437F6E">
        <w:rPr>
          <w:rFonts w:ascii="Times New Roman" w:hAnsi="Times New Roman" w:cs="Times New Roman"/>
          <w:bCs/>
          <w:sz w:val="24"/>
          <w:szCs w:val="24"/>
        </w:rPr>
        <w:t xml:space="preserve">. </w:t>
      </w:r>
      <w:r w:rsidR="008574AE" w:rsidRPr="00437F6E">
        <w:rPr>
          <w:rFonts w:ascii="Times New Roman" w:hAnsi="Times New Roman" w:cs="Times New Roman"/>
          <w:bCs/>
          <w:sz w:val="24"/>
          <w:szCs w:val="24"/>
        </w:rPr>
        <w:t xml:space="preserve">Producers </w:t>
      </w:r>
      <w:r w:rsidR="006B44B2" w:rsidRPr="00437F6E">
        <w:rPr>
          <w:rFonts w:ascii="Times New Roman" w:hAnsi="Times New Roman" w:cs="Times New Roman"/>
          <w:bCs/>
          <w:sz w:val="24"/>
          <w:szCs w:val="24"/>
        </w:rPr>
        <w:t xml:space="preserve">reporting </w:t>
      </w:r>
      <w:r w:rsidR="008574AE" w:rsidRPr="00437F6E">
        <w:rPr>
          <w:rFonts w:ascii="Times New Roman" w:hAnsi="Times New Roman" w:cs="Times New Roman"/>
          <w:bCs/>
          <w:sz w:val="24"/>
          <w:szCs w:val="24"/>
        </w:rPr>
        <w:t xml:space="preserve">using </w:t>
      </w:r>
      <w:r w:rsidR="008276E5" w:rsidRPr="00437F6E">
        <w:rPr>
          <w:rFonts w:ascii="Times New Roman" w:hAnsi="Times New Roman" w:cs="Times New Roman"/>
          <w:bCs/>
          <w:sz w:val="24"/>
          <w:szCs w:val="24"/>
        </w:rPr>
        <w:t>freestall</w:t>
      </w:r>
      <w:r w:rsidR="008574AE" w:rsidRPr="00437F6E">
        <w:rPr>
          <w:rFonts w:ascii="Times New Roman" w:hAnsi="Times New Roman" w:cs="Times New Roman"/>
          <w:bCs/>
          <w:sz w:val="24"/>
          <w:szCs w:val="24"/>
        </w:rPr>
        <w:t xml:space="preserve"> system</w:t>
      </w:r>
      <w:r w:rsidR="006B44B2" w:rsidRPr="00437F6E">
        <w:rPr>
          <w:rFonts w:ascii="Times New Roman" w:hAnsi="Times New Roman" w:cs="Times New Roman"/>
          <w:bCs/>
          <w:sz w:val="24"/>
          <w:szCs w:val="24"/>
        </w:rPr>
        <w:t>s bedded with</w:t>
      </w:r>
      <w:r w:rsidR="008574AE" w:rsidRPr="00437F6E">
        <w:rPr>
          <w:rFonts w:ascii="Times New Roman" w:hAnsi="Times New Roman" w:cs="Times New Roman"/>
          <w:bCs/>
          <w:sz w:val="24"/>
          <w:szCs w:val="24"/>
        </w:rPr>
        <w:t xml:space="preserve"> sand and wood </w:t>
      </w:r>
      <w:r w:rsidR="0003229D">
        <w:rPr>
          <w:rFonts w:ascii="Times New Roman" w:hAnsi="Times New Roman" w:cs="Times New Roman"/>
          <w:bCs/>
          <w:sz w:val="24"/>
          <w:szCs w:val="24"/>
        </w:rPr>
        <w:t xml:space="preserve">or using both freestalls and tiestalls </w:t>
      </w:r>
      <w:r w:rsidR="008574AE" w:rsidRPr="00437F6E">
        <w:rPr>
          <w:rFonts w:ascii="Times New Roman" w:hAnsi="Times New Roman" w:cs="Times New Roman"/>
          <w:bCs/>
          <w:sz w:val="24"/>
          <w:szCs w:val="24"/>
        </w:rPr>
        <w:t xml:space="preserve">housed more cows than </w:t>
      </w:r>
      <w:r w:rsidR="0003229D">
        <w:rPr>
          <w:rFonts w:ascii="Times New Roman" w:hAnsi="Times New Roman" w:cs="Times New Roman"/>
          <w:bCs/>
          <w:sz w:val="24"/>
          <w:szCs w:val="24"/>
        </w:rPr>
        <w:t>tiestall herds</w:t>
      </w:r>
      <w:r w:rsidR="008574AE" w:rsidRPr="00437F6E">
        <w:rPr>
          <w:rFonts w:ascii="Times New Roman" w:hAnsi="Times New Roman" w:cs="Times New Roman"/>
          <w:bCs/>
          <w:sz w:val="24"/>
          <w:szCs w:val="24"/>
        </w:rPr>
        <w:t xml:space="preserve"> (</w:t>
      </w:r>
      <w:r w:rsidR="001A6620" w:rsidRPr="00B82008">
        <w:rPr>
          <w:rFonts w:ascii="Times New Roman" w:hAnsi="Times New Roman" w:cs="Times New Roman"/>
          <w:bCs/>
          <w:i/>
          <w:sz w:val="24"/>
          <w:szCs w:val="24"/>
        </w:rPr>
        <w:t>P</w:t>
      </w:r>
      <w:r w:rsidR="008574AE" w:rsidRPr="00B82008">
        <w:rPr>
          <w:rFonts w:ascii="Times New Roman" w:hAnsi="Times New Roman" w:cs="Times New Roman"/>
          <w:bCs/>
          <w:i/>
          <w:sz w:val="24"/>
          <w:szCs w:val="24"/>
        </w:rPr>
        <w:t xml:space="preserve"> </w:t>
      </w:r>
      <w:r w:rsidR="0003229D">
        <w:rPr>
          <w:rFonts w:ascii="Times New Roman" w:hAnsi="Times New Roman" w:cs="Times New Roman"/>
          <w:bCs/>
          <w:sz w:val="24"/>
          <w:szCs w:val="24"/>
        </w:rPr>
        <w:t>&lt;</w:t>
      </w:r>
      <w:r w:rsidR="008574AE" w:rsidRPr="00B82008">
        <w:rPr>
          <w:rFonts w:ascii="Times New Roman" w:hAnsi="Times New Roman" w:cs="Times New Roman"/>
          <w:bCs/>
          <w:sz w:val="24"/>
          <w:szCs w:val="24"/>
        </w:rPr>
        <w:t xml:space="preserve"> 0.05</w:t>
      </w:r>
      <w:r w:rsidR="006B44B2" w:rsidRPr="00B82008">
        <w:rPr>
          <w:rFonts w:ascii="Times New Roman" w:hAnsi="Times New Roman" w:cs="Times New Roman"/>
          <w:bCs/>
          <w:sz w:val="24"/>
          <w:szCs w:val="24"/>
        </w:rPr>
        <w:t xml:space="preserve"> in post hoc pairwise comparisons</w:t>
      </w:r>
      <w:r w:rsidR="008574AE" w:rsidRPr="00B82008">
        <w:rPr>
          <w:rFonts w:ascii="Times New Roman" w:hAnsi="Times New Roman" w:cs="Times New Roman"/>
          <w:bCs/>
          <w:sz w:val="24"/>
          <w:szCs w:val="24"/>
        </w:rPr>
        <w:t>)</w:t>
      </w:r>
      <w:r w:rsidR="0003229D">
        <w:rPr>
          <w:rFonts w:ascii="Times New Roman" w:hAnsi="Times New Roman" w:cs="Times New Roman"/>
          <w:bCs/>
          <w:sz w:val="24"/>
          <w:szCs w:val="24"/>
        </w:rPr>
        <w:t xml:space="preserve">. </w:t>
      </w:r>
      <w:r w:rsidR="0003229D" w:rsidRPr="0003229D">
        <w:rPr>
          <w:rFonts w:ascii="Times New Roman" w:hAnsi="Times New Roman" w:cs="Times New Roman"/>
          <w:bCs/>
          <w:sz w:val="24"/>
          <w:szCs w:val="24"/>
          <w:highlight w:val="yellow"/>
        </w:rPr>
        <w:t>When extreme outliers were removed from the categories freestall with sand, freestall and tiestall, freestall with wood and bedded pack plus the confidence in these associations was improved (</w:t>
      </w:r>
      <w:r w:rsidR="0003229D" w:rsidRPr="0003229D">
        <w:rPr>
          <w:rFonts w:ascii="Times New Roman" w:hAnsi="Times New Roman" w:cs="Times New Roman"/>
          <w:bCs/>
          <w:i/>
          <w:sz w:val="24"/>
          <w:szCs w:val="24"/>
          <w:highlight w:val="yellow"/>
        </w:rPr>
        <w:t>P</w:t>
      </w:r>
      <w:r w:rsidR="0003229D" w:rsidRPr="0003229D">
        <w:rPr>
          <w:rFonts w:ascii="Times New Roman" w:hAnsi="Times New Roman" w:cs="Times New Roman"/>
          <w:bCs/>
          <w:sz w:val="24"/>
          <w:szCs w:val="24"/>
          <w:highlight w:val="yellow"/>
        </w:rPr>
        <w:t xml:space="preserve"> &lt;</w:t>
      </w:r>
      <w:ins w:id="170" w:author="Deborah Neher [2]" w:date="2021-01-06T12:59:00Z">
        <w:r w:rsidR="00B557C2">
          <w:rPr>
            <w:rFonts w:ascii="Times New Roman" w:hAnsi="Times New Roman" w:cs="Times New Roman"/>
            <w:bCs/>
            <w:sz w:val="24"/>
            <w:szCs w:val="24"/>
            <w:highlight w:val="yellow"/>
          </w:rPr>
          <w:t xml:space="preserve"> </w:t>
        </w:r>
      </w:ins>
      <w:r w:rsidR="0003229D" w:rsidRPr="0003229D">
        <w:rPr>
          <w:rFonts w:ascii="Times New Roman" w:hAnsi="Times New Roman" w:cs="Times New Roman"/>
          <w:bCs/>
          <w:sz w:val="24"/>
          <w:szCs w:val="24"/>
          <w:highlight w:val="yellow"/>
        </w:rPr>
        <w:t>0.01).</w:t>
      </w:r>
      <w:r w:rsidR="0003229D">
        <w:rPr>
          <w:rFonts w:ascii="Times New Roman" w:hAnsi="Times New Roman" w:cs="Times New Roman"/>
          <w:bCs/>
          <w:sz w:val="24"/>
          <w:szCs w:val="24"/>
        </w:rPr>
        <w:t xml:space="preserve"> </w:t>
      </w:r>
      <w:r w:rsidR="00922384" w:rsidRPr="00B82008">
        <w:rPr>
          <w:rFonts w:ascii="Times New Roman" w:hAnsi="Times New Roman" w:cs="Times New Roman"/>
          <w:bCs/>
          <w:sz w:val="24"/>
          <w:szCs w:val="24"/>
        </w:rPr>
        <w:t>Despite th</w:t>
      </w:r>
      <w:r w:rsidR="006B44B2" w:rsidRPr="00B82008">
        <w:rPr>
          <w:rFonts w:ascii="Times New Roman" w:hAnsi="Times New Roman" w:cs="Times New Roman"/>
          <w:bCs/>
          <w:sz w:val="24"/>
          <w:szCs w:val="24"/>
        </w:rPr>
        <w:t>ese</w:t>
      </w:r>
      <w:r w:rsidR="00922384" w:rsidRPr="00B82008">
        <w:rPr>
          <w:rFonts w:ascii="Times New Roman" w:hAnsi="Times New Roman" w:cs="Times New Roman"/>
          <w:bCs/>
          <w:sz w:val="24"/>
          <w:szCs w:val="24"/>
        </w:rPr>
        <w:t xml:space="preserve"> difference</w:t>
      </w:r>
      <w:r w:rsidR="006B44B2" w:rsidRPr="00B82008">
        <w:rPr>
          <w:rFonts w:ascii="Times New Roman" w:hAnsi="Times New Roman" w:cs="Times New Roman"/>
          <w:bCs/>
          <w:sz w:val="24"/>
          <w:szCs w:val="24"/>
        </w:rPr>
        <w:t>s</w:t>
      </w:r>
      <w:r w:rsidR="00922384" w:rsidRPr="00B82008">
        <w:rPr>
          <w:rFonts w:ascii="Times New Roman" w:hAnsi="Times New Roman" w:cs="Times New Roman"/>
          <w:bCs/>
          <w:sz w:val="24"/>
          <w:szCs w:val="24"/>
        </w:rPr>
        <w:t xml:space="preserve">, </w:t>
      </w:r>
      <w:r w:rsidR="00F85AB9" w:rsidRPr="00B82008">
        <w:rPr>
          <w:rFonts w:ascii="Times New Roman" w:hAnsi="Times New Roman" w:cs="Times New Roman"/>
          <w:bCs/>
          <w:sz w:val="24"/>
          <w:szCs w:val="24"/>
        </w:rPr>
        <w:t>m</w:t>
      </w:r>
      <w:r w:rsidR="00DC2E95">
        <w:rPr>
          <w:rFonts w:ascii="Times New Roman" w:hAnsi="Times New Roman" w:cs="Times New Roman"/>
          <w:bCs/>
          <w:sz w:val="24"/>
          <w:szCs w:val="24"/>
        </w:rPr>
        <w:t>any</w:t>
      </w:r>
      <w:r w:rsidR="00922384" w:rsidRPr="00B82008">
        <w:rPr>
          <w:rFonts w:ascii="Times New Roman" w:hAnsi="Times New Roman" w:cs="Times New Roman"/>
          <w:bCs/>
          <w:sz w:val="24"/>
          <w:szCs w:val="24"/>
        </w:rPr>
        <w:t xml:space="preserve"> producers using </w:t>
      </w:r>
      <w:r w:rsidR="008276E5" w:rsidRPr="00B82008">
        <w:rPr>
          <w:rFonts w:ascii="Times New Roman" w:hAnsi="Times New Roman" w:cs="Times New Roman"/>
          <w:bCs/>
          <w:sz w:val="24"/>
          <w:szCs w:val="24"/>
        </w:rPr>
        <w:t>freestall</w:t>
      </w:r>
      <w:r w:rsidR="00922384" w:rsidRPr="00B82008">
        <w:rPr>
          <w:rFonts w:ascii="Times New Roman" w:hAnsi="Times New Roman" w:cs="Times New Roman"/>
          <w:bCs/>
          <w:sz w:val="24"/>
          <w:szCs w:val="24"/>
        </w:rPr>
        <w:t xml:space="preserve"> </w:t>
      </w:r>
      <w:r w:rsidR="00390366" w:rsidRPr="00B82008">
        <w:rPr>
          <w:rFonts w:ascii="Times New Roman" w:hAnsi="Times New Roman" w:cs="Times New Roman"/>
          <w:bCs/>
          <w:sz w:val="24"/>
          <w:szCs w:val="24"/>
        </w:rPr>
        <w:t xml:space="preserve">barns </w:t>
      </w:r>
      <w:r w:rsidR="00922384" w:rsidRPr="00B82008">
        <w:rPr>
          <w:rFonts w:ascii="Times New Roman" w:hAnsi="Times New Roman" w:cs="Times New Roman"/>
          <w:bCs/>
          <w:sz w:val="24"/>
          <w:szCs w:val="24"/>
        </w:rPr>
        <w:t xml:space="preserve">had a herd size </w:t>
      </w:r>
      <w:r w:rsidR="00DC2E95">
        <w:rPr>
          <w:rFonts w:ascii="Times New Roman" w:hAnsi="Times New Roman" w:cs="Times New Roman"/>
          <w:bCs/>
          <w:sz w:val="24"/>
          <w:szCs w:val="24"/>
        </w:rPr>
        <w:t xml:space="preserve">that was similar </w:t>
      </w:r>
      <w:r w:rsidR="00922384" w:rsidRPr="00B82008">
        <w:rPr>
          <w:rFonts w:ascii="Times New Roman" w:hAnsi="Times New Roman" w:cs="Times New Roman"/>
          <w:bCs/>
          <w:sz w:val="24"/>
          <w:szCs w:val="24"/>
        </w:rPr>
        <w:t>to all other housing strategies</w:t>
      </w:r>
      <w:r w:rsidR="006B44B2" w:rsidRPr="00B82008">
        <w:rPr>
          <w:rFonts w:ascii="Times New Roman" w:hAnsi="Times New Roman" w:cs="Times New Roman"/>
          <w:bCs/>
          <w:sz w:val="24"/>
          <w:szCs w:val="24"/>
        </w:rPr>
        <w:t xml:space="preserve"> (</w:t>
      </w:r>
      <w:r w:rsidR="005A6F8D">
        <w:rPr>
          <w:rFonts w:ascii="Times New Roman" w:hAnsi="Times New Roman" w:cs="Times New Roman"/>
          <w:bCs/>
          <w:sz w:val="24"/>
          <w:szCs w:val="24"/>
        </w:rPr>
        <w:t xml:space="preserve">Figure </w:t>
      </w:r>
      <w:r w:rsidR="0003229D">
        <w:rPr>
          <w:rFonts w:ascii="Times New Roman" w:hAnsi="Times New Roman" w:cs="Times New Roman"/>
          <w:bCs/>
          <w:sz w:val="24"/>
          <w:szCs w:val="24"/>
        </w:rPr>
        <w:t>3</w:t>
      </w:r>
      <w:r w:rsidR="006B44B2" w:rsidRPr="002E7301">
        <w:rPr>
          <w:rFonts w:ascii="Times New Roman" w:hAnsi="Times New Roman" w:cs="Times New Roman"/>
          <w:bCs/>
          <w:sz w:val="24"/>
          <w:szCs w:val="24"/>
        </w:rPr>
        <w:t>)</w:t>
      </w:r>
      <w:r w:rsidR="00922384" w:rsidRPr="002E7301">
        <w:rPr>
          <w:rFonts w:ascii="Times New Roman" w:hAnsi="Times New Roman" w:cs="Times New Roman"/>
          <w:bCs/>
          <w:sz w:val="24"/>
          <w:szCs w:val="24"/>
        </w:rPr>
        <w:t>.</w:t>
      </w:r>
      <w:r w:rsidR="00F85AB9" w:rsidRPr="003643DE">
        <w:rPr>
          <w:rFonts w:ascii="Times New Roman" w:hAnsi="Times New Roman" w:cs="Times New Roman"/>
          <w:bCs/>
          <w:sz w:val="24"/>
          <w:szCs w:val="24"/>
        </w:rPr>
        <w:t xml:space="preserve"> </w:t>
      </w:r>
      <w:r w:rsidR="007B3699" w:rsidRPr="00994760">
        <w:rPr>
          <w:rFonts w:ascii="Times New Roman" w:hAnsi="Times New Roman" w:cs="Times New Roman"/>
          <w:bCs/>
          <w:sz w:val="24"/>
          <w:szCs w:val="24"/>
        </w:rPr>
        <w:t xml:space="preserve"> </w:t>
      </w:r>
      <w:r w:rsidR="00E304A1" w:rsidRPr="00B82008">
        <w:rPr>
          <w:rFonts w:ascii="Times New Roman" w:hAnsi="Times New Roman" w:cs="Times New Roman"/>
          <w:bCs/>
          <w:sz w:val="24"/>
          <w:szCs w:val="24"/>
        </w:rPr>
        <w:t>Other</w:t>
      </w:r>
      <w:r w:rsidR="00254511" w:rsidRPr="00B82008">
        <w:rPr>
          <w:rFonts w:ascii="Times New Roman" w:hAnsi="Times New Roman" w:cs="Times New Roman"/>
          <w:bCs/>
          <w:sz w:val="24"/>
          <w:szCs w:val="24"/>
        </w:rPr>
        <w:t xml:space="preserve"> studies</w:t>
      </w:r>
      <w:r w:rsidR="00E304A1" w:rsidRPr="00B82008">
        <w:rPr>
          <w:rFonts w:ascii="Times New Roman" w:hAnsi="Times New Roman" w:cs="Times New Roman"/>
          <w:bCs/>
          <w:sz w:val="24"/>
          <w:szCs w:val="24"/>
        </w:rPr>
        <w:t xml:space="preserve"> investigated</w:t>
      </w:r>
      <w:r w:rsidR="00254511" w:rsidRPr="00B82008">
        <w:rPr>
          <w:rFonts w:ascii="Times New Roman" w:hAnsi="Times New Roman" w:cs="Times New Roman"/>
          <w:bCs/>
          <w:sz w:val="24"/>
          <w:szCs w:val="24"/>
        </w:rPr>
        <w:t xml:space="preserve"> h</w:t>
      </w:r>
      <w:r w:rsidR="00A76C10">
        <w:rPr>
          <w:rFonts w:ascii="Times New Roman" w:hAnsi="Times New Roman" w:cs="Times New Roman"/>
          <w:bCs/>
          <w:sz w:val="24"/>
          <w:szCs w:val="24"/>
        </w:rPr>
        <w:t xml:space="preserve">erd size, </w:t>
      </w:r>
      <w:r w:rsidR="004B3F83" w:rsidRPr="00B82008">
        <w:rPr>
          <w:rFonts w:ascii="Times New Roman" w:hAnsi="Times New Roman" w:cs="Times New Roman"/>
          <w:bCs/>
          <w:sz w:val="24"/>
          <w:szCs w:val="24"/>
        </w:rPr>
        <w:t>facility age</w:t>
      </w:r>
      <w:r w:rsidR="00E304A1" w:rsidRPr="00B82008">
        <w:rPr>
          <w:rFonts w:ascii="Times New Roman" w:hAnsi="Times New Roman" w:cs="Times New Roman"/>
          <w:bCs/>
          <w:sz w:val="24"/>
          <w:szCs w:val="24"/>
        </w:rPr>
        <w:t>,</w:t>
      </w:r>
      <w:r w:rsidR="00A76C10">
        <w:rPr>
          <w:rFonts w:ascii="Times New Roman" w:hAnsi="Times New Roman" w:cs="Times New Roman"/>
          <w:bCs/>
          <w:sz w:val="24"/>
          <w:szCs w:val="24"/>
        </w:rPr>
        <w:t xml:space="preserve"> or facility type</w:t>
      </w:r>
      <w:r w:rsidR="00E304A1" w:rsidRPr="00B82008">
        <w:rPr>
          <w:rFonts w:ascii="Times New Roman" w:hAnsi="Times New Roman" w:cs="Times New Roman"/>
          <w:bCs/>
          <w:sz w:val="24"/>
          <w:szCs w:val="24"/>
        </w:rPr>
        <w:t xml:space="preserve"> </w:t>
      </w:r>
      <w:r w:rsidR="00DC2E95">
        <w:rPr>
          <w:rFonts w:ascii="Times New Roman" w:hAnsi="Times New Roman" w:cs="Times New Roman"/>
          <w:bCs/>
          <w:sz w:val="24"/>
          <w:szCs w:val="24"/>
        </w:rPr>
        <w:t xml:space="preserve">on organic dairy farms </w:t>
      </w:r>
      <w:r w:rsidR="004B3F83" w:rsidRPr="00B82008">
        <w:rPr>
          <w:rFonts w:ascii="Times New Roman" w:hAnsi="Times New Roman" w:cs="Times New Roman"/>
          <w:bCs/>
          <w:sz w:val="24"/>
          <w:szCs w:val="24"/>
        </w:rPr>
        <w:t xml:space="preserve">but not </w:t>
      </w:r>
      <w:r w:rsidR="00E304A1" w:rsidRPr="00B82008">
        <w:rPr>
          <w:rFonts w:ascii="Times New Roman" w:hAnsi="Times New Roman" w:cs="Times New Roman"/>
          <w:bCs/>
          <w:sz w:val="24"/>
          <w:szCs w:val="24"/>
        </w:rPr>
        <w:t>with</w:t>
      </w:r>
      <w:r w:rsidR="00254511" w:rsidRPr="00B82008">
        <w:rPr>
          <w:rFonts w:ascii="Times New Roman" w:hAnsi="Times New Roman" w:cs="Times New Roman"/>
          <w:bCs/>
          <w:sz w:val="24"/>
          <w:szCs w:val="24"/>
        </w:rPr>
        <w:t>in the same survey</w:t>
      </w:r>
      <w:r w:rsidR="004B3F83" w:rsidRPr="009506E3">
        <w:rPr>
          <w:rFonts w:ascii="Times New Roman" w:hAnsi="Times New Roman" w:cs="Times New Roman"/>
          <w:bCs/>
          <w:sz w:val="24"/>
          <w:szCs w:val="24"/>
        </w:rPr>
        <w:t xml:space="preserve">. For example, </w:t>
      </w:r>
      <w:r w:rsidR="007B3699" w:rsidRPr="009506E3">
        <w:rPr>
          <w:rFonts w:ascii="Times New Roman" w:hAnsi="Times New Roman" w:cs="Times New Roman"/>
          <w:bCs/>
          <w:sz w:val="24"/>
          <w:szCs w:val="24"/>
        </w:rPr>
        <w:t xml:space="preserve">Sorge et al. (2016) reported </w:t>
      </w:r>
      <w:r w:rsidR="0009148A" w:rsidRPr="009506E3">
        <w:rPr>
          <w:rFonts w:ascii="Times New Roman" w:hAnsi="Times New Roman" w:cs="Times New Roman"/>
          <w:bCs/>
          <w:sz w:val="24"/>
          <w:szCs w:val="24"/>
        </w:rPr>
        <w:t xml:space="preserve">a </w:t>
      </w:r>
      <w:del w:id="171" w:author="Caitlin Jeffrey" w:date="2021-01-12T13:51:00Z">
        <w:r w:rsidR="007B3699" w:rsidRPr="009506E3" w:rsidDel="0064135B">
          <w:rPr>
            <w:rFonts w:ascii="Times New Roman" w:hAnsi="Times New Roman" w:cs="Times New Roman"/>
            <w:bCs/>
            <w:sz w:val="24"/>
            <w:szCs w:val="24"/>
          </w:rPr>
          <w:delText>10 year</w:delText>
        </w:r>
      </w:del>
      <w:ins w:id="172" w:author="Caitlin Jeffrey" w:date="2021-01-12T13:51:00Z">
        <w:r w:rsidR="0064135B" w:rsidRPr="009506E3">
          <w:rPr>
            <w:rFonts w:ascii="Times New Roman" w:hAnsi="Times New Roman" w:cs="Times New Roman"/>
            <w:bCs/>
            <w:sz w:val="24"/>
            <w:szCs w:val="24"/>
          </w:rPr>
          <w:t>10-year</w:t>
        </w:r>
      </w:ins>
      <w:r w:rsidR="007B3699" w:rsidRPr="009506E3">
        <w:rPr>
          <w:rFonts w:ascii="Times New Roman" w:hAnsi="Times New Roman" w:cs="Times New Roman"/>
          <w:bCs/>
          <w:sz w:val="24"/>
          <w:szCs w:val="24"/>
        </w:rPr>
        <w:t xml:space="preserve"> mean change in herd size of 5.7 cows (range -11 to +30), but did not report on </w:t>
      </w:r>
      <w:r w:rsidR="00A76C10">
        <w:rPr>
          <w:rFonts w:ascii="Times New Roman" w:hAnsi="Times New Roman" w:cs="Times New Roman"/>
          <w:bCs/>
          <w:sz w:val="24"/>
          <w:szCs w:val="24"/>
        </w:rPr>
        <w:t xml:space="preserve">associated </w:t>
      </w:r>
      <w:r w:rsidR="007B3699" w:rsidRPr="009506E3">
        <w:rPr>
          <w:rFonts w:ascii="Times New Roman" w:hAnsi="Times New Roman" w:cs="Times New Roman"/>
          <w:bCs/>
          <w:sz w:val="24"/>
          <w:szCs w:val="24"/>
        </w:rPr>
        <w:t xml:space="preserve">changes in facility types, while Stiglbauer et al. (2013) reported the mean age of housing (36.5 years) </w:t>
      </w:r>
      <w:r w:rsidR="0009148A" w:rsidRPr="009506E3">
        <w:rPr>
          <w:rFonts w:ascii="Times New Roman" w:hAnsi="Times New Roman" w:cs="Times New Roman"/>
          <w:bCs/>
          <w:sz w:val="24"/>
          <w:szCs w:val="24"/>
        </w:rPr>
        <w:t xml:space="preserve">but did not report changes in herd size or facility types for US organic farms. </w:t>
      </w:r>
      <w:r w:rsidR="003726A1" w:rsidRPr="009506E3">
        <w:rPr>
          <w:rFonts w:ascii="Times New Roman" w:hAnsi="Times New Roman" w:cs="Times New Roman"/>
          <w:bCs/>
          <w:sz w:val="24"/>
          <w:szCs w:val="24"/>
        </w:rPr>
        <w:t xml:space="preserve">Future surveys might </w:t>
      </w:r>
      <w:r w:rsidR="00891800" w:rsidRPr="009506E3">
        <w:rPr>
          <w:rFonts w:ascii="Times New Roman" w:hAnsi="Times New Roman" w:cs="Times New Roman"/>
          <w:bCs/>
          <w:sz w:val="24"/>
          <w:szCs w:val="24"/>
        </w:rPr>
        <w:t>collect</w:t>
      </w:r>
      <w:r w:rsidR="003726A1" w:rsidRPr="009506E3">
        <w:rPr>
          <w:rFonts w:ascii="Times New Roman" w:hAnsi="Times New Roman" w:cs="Times New Roman"/>
          <w:bCs/>
          <w:sz w:val="24"/>
          <w:szCs w:val="24"/>
        </w:rPr>
        <w:t xml:space="preserve"> more </w:t>
      </w:r>
      <w:r w:rsidR="00DC2E95" w:rsidRPr="008D560D">
        <w:rPr>
          <w:rFonts w:ascii="Times New Roman" w:hAnsi="Times New Roman" w:cs="Times New Roman"/>
          <w:bCs/>
          <w:sz w:val="24"/>
          <w:szCs w:val="24"/>
          <w:highlight w:val="yellow"/>
        </w:rPr>
        <w:t>detailed</w:t>
      </w:r>
      <w:r w:rsidR="003726A1" w:rsidRPr="008D560D">
        <w:rPr>
          <w:rFonts w:ascii="Times New Roman" w:hAnsi="Times New Roman" w:cs="Times New Roman"/>
          <w:bCs/>
          <w:sz w:val="24"/>
          <w:szCs w:val="24"/>
          <w:highlight w:val="yellow"/>
        </w:rPr>
        <w:t xml:space="preserve"> data on farms that use mul</w:t>
      </w:r>
      <w:r w:rsidR="003F7793" w:rsidRPr="008D560D">
        <w:rPr>
          <w:rFonts w:ascii="Times New Roman" w:hAnsi="Times New Roman" w:cs="Times New Roman"/>
          <w:bCs/>
          <w:sz w:val="24"/>
          <w:szCs w:val="24"/>
          <w:highlight w:val="yellow"/>
        </w:rPr>
        <w:t>tiple housing and bedding types</w:t>
      </w:r>
      <w:r w:rsidR="00A76C10" w:rsidRPr="008D560D">
        <w:rPr>
          <w:rFonts w:ascii="Times New Roman" w:hAnsi="Times New Roman" w:cs="Times New Roman"/>
          <w:bCs/>
          <w:sz w:val="24"/>
          <w:szCs w:val="24"/>
          <w:highlight w:val="yellow"/>
        </w:rPr>
        <w:t>, and trends in facility types</w:t>
      </w:r>
      <w:r w:rsidR="0003229D" w:rsidRPr="008D560D">
        <w:rPr>
          <w:rFonts w:ascii="Times New Roman" w:hAnsi="Times New Roman" w:cs="Times New Roman"/>
          <w:bCs/>
          <w:sz w:val="24"/>
          <w:szCs w:val="24"/>
          <w:highlight w:val="yellow"/>
        </w:rPr>
        <w:t xml:space="preserve"> and herd size</w:t>
      </w:r>
      <w:r w:rsidR="00A76C10" w:rsidRPr="008D560D">
        <w:rPr>
          <w:rFonts w:ascii="Times New Roman" w:hAnsi="Times New Roman" w:cs="Times New Roman"/>
          <w:bCs/>
          <w:sz w:val="24"/>
          <w:szCs w:val="24"/>
          <w:highlight w:val="yellow"/>
        </w:rPr>
        <w:t xml:space="preserve"> for organic dairy farms.</w:t>
      </w:r>
    </w:p>
    <w:p w14:paraId="12CC70EA" w14:textId="0D951A3B" w:rsidR="0036296C" w:rsidRPr="00C20F32" w:rsidRDefault="00366002" w:rsidP="005B6926">
      <w:pPr>
        <w:tabs>
          <w:tab w:val="left" w:pos="360"/>
          <w:tab w:val="left" w:pos="720"/>
        </w:tabs>
        <w:spacing w:after="0" w:line="480" w:lineRule="auto"/>
        <w:rPr>
          <w:rFonts w:ascii="Times New Roman" w:hAnsi="Times New Roman" w:cs="Times New Roman"/>
          <w:bCs/>
          <w:i/>
          <w:sz w:val="24"/>
          <w:szCs w:val="24"/>
        </w:rPr>
      </w:pPr>
      <w:bookmarkStart w:id="173" w:name="years-of-dairy-farming-experience"/>
      <w:bookmarkEnd w:id="173"/>
      <w:r w:rsidRPr="00C20F32">
        <w:rPr>
          <w:rFonts w:ascii="Times New Roman" w:hAnsi="Times New Roman" w:cs="Times New Roman"/>
          <w:bCs/>
          <w:i/>
          <w:sz w:val="24"/>
          <w:szCs w:val="24"/>
        </w:rPr>
        <w:tab/>
      </w:r>
      <w:r w:rsidR="00922384" w:rsidRPr="001831B3">
        <w:rPr>
          <w:rFonts w:ascii="Times New Roman" w:hAnsi="Times New Roman" w:cs="Times New Roman"/>
          <w:b/>
          <w:i/>
          <w:sz w:val="24"/>
          <w:szCs w:val="24"/>
        </w:rPr>
        <w:t xml:space="preserve">Years </w:t>
      </w:r>
      <w:r w:rsidR="00361E26" w:rsidRPr="001831B3">
        <w:rPr>
          <w:rFonts w:ascii="Times New Roman" w:hAnsi="Times New Roman" w:cs="Times New Roman"/>
          <w:b/>
          <w:i/>
          <w:sz w:val="24"/>
          <w:szCs w:val="24"/>
        </w:rPr>
        <w:t>of Dairy Farming Experience</w:t>
      </w:r>
      <w:r w:rsidRPr="00C20F32">
        <w:rPr>
          <w:rFonts w:ascii="Times New Roman" w:hAnsi="Times New Roman" w:cs="Times New Roman"/>
          <w:bCs/>
          <w:i/>
          <w:sz w:val="24"/>
          <w:szCs w:val="24"/>
        </w:rPr>
        <w:t>.</w:t>
      </w:r>
      <w:r w:rsidR="00207770" w:rsidRPr="002E7301">
        <w:rPr>
          <w:rFonts w:ascii="Times New Roman" w:hAnsi="Times New Roman" w:cs="Times New Roman"/>
          <w:bCs/>
          <w:noProof/>
          <w:sz w:val="24"/>
          <w:szCs w:val="24"/>
          <w:lang w:bidi="he-IL"/>
        </w:rPr>
        <mc:AlternateContent>
          <mc:Choice Requires="wpi">
            <w:drawing>
              <wp:anchor distT="0" distB="0" distL="114300" distR="114300" simplePos="0" relativeHeight="251659264" behindDoc="0" locked="0" layoutInCell="1" allowOverlap="1" wp14:anchorId="4D0065F7" wp14:editId="1BD491FD">
                <wp:simplePos x="0" y="0"/>
                <wp:positionH relativeFrom="column">
                  <wp:posOffset>4125902</wp:posOffset>
                </wp:positionH>
                <wp:positionV relativeFrom="paragraph">
                  <wp:posOffset>419177</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mv="urn:schemas-microsoft-com:mac:vml" xmlns:mo="http://schemas.microsoft.com/office/mac/office/2008/main">
            <w:pict>
              <v:shape w14:anchorId="08B7F2CD" id="Ink 1" o:spid="_x0000_s1026" type="#_x0000_t75" style="position:absolute;margin-left:323.9pt;margin-top:32.05pt;width:2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">
                <v:imagedata r:id="rId17" o:title=""/>
              </v:shape>
            </w:pict>
          </mc:Fallback>
        </mc:AlternateContent>
      </w:r>
      <w:r w:rsidR="00891800" w:rsidRPr="00C20F32">
        <w:rPr>
          <w:rFonts w:ascii="Times New Roman" w:hAnsi="Times New Roman" w:cs="Times New Roman"/>
          <w:bCs/>
          <w:i/>
          <w:sz w:val="24"/>
          <w:szCs w:val="24"/>
        </w:rPr>
        <w:t xml:space="preserve"> </w:t>
      </w:r>
      <w:r w:rsidR="00520310" w:rsidRPr="002E7301">
        <w:rPr>
          <w:rFonts w:ascii="Times New Roman" w:hAnsi="Times New Roman" w:cs="Times New Roman"/>
          <w:bCs/>
          <w:sz w:val="24"/>
          <w:szCs w:val="24"/>
        </w:rPr>
        <w:t>Years of experience could be perceived as a variable in studies measuring the impac</w:t>
      </w:r>
      <w:r w:rsidR="00520310" w:rsidRPr="003643DE">
        <w:rPr>
          <w:rFonts w:ascii="Times New Roman" w:hAnsi="Times New Roman" w:cs="Times New Roman"/>
          <w:bCs/>
          <w:sz w:val="24"/>
          <w:szCs w:val="24"/>
        </w:rPr>
        <w:t xml:space="preserve">t of management. </w:t>
      </w:r>
      <w:commentRangeStart w:id="174"/>
      <w:r w:rsidR="008D560D">
        <w:rPr>
          <w:rFonts w:ascii="Times New Roman" w:hAnsi="Times New Roman" w:cs="Times New Roman"/>
          <w:bCs/>
          <w:sz w:val="24"/>
          <w:szCs w:val="24"/>
        </w:rPr>
        <w:t>Y</w:t>
      </w:r>
      <w:r w:rsidR="00C501B3" w:rsidRPr="003643DE">
        <w:rPr>
          <w:rFonts w:ascii="Times New Roman" w:hAnsi="Times New Roman" w:cs="Times New Roman"/>
          <w:bCs/>
          <w:sz w:val="24"/>
          <w:szCs w:val="24"/>
        </w:rPr>
        <w:t>ears of dairy farm management experience</w:t>
      </w:r>
      <w:r w:rsidR="008D560D">
        <w:rPr>
          <w:rFonts w:ascii="Times New Roman" w:hAnsi="Times New Roman" w:cs="Times New Roman"/>
          <w:bCs/>
          <w:sz w:val="24"/>
          <w:szCs w:val="24"/>
        </w:rPr>
        <w:t xml:space="preserve"> </w:t>
      </w:r>
      <w:r w:rsidR="008D560D" w:rsidRPr="008D560D">
        <w:rPr>
          <w:rFonts w:ascii="Times New Roman" w:hAnsi="Times New Roman" w:cs="Times New Roman"/>
          <w:bCs/>
          <w:sz w:val="24"/>
          <w:szCs w:val="24"/>
          <w:highlight w:val="yellow"/>
        </w:rPr>
        <w:t>was reported by 126 re</w:t>
      </w:r>
      <w:ins w:id="175" w:author="Deborah Neher [2]" w:date="2021-01-06T13:00:00Z">
        <w:r w:rsidR="00B557C2">
          <w:rPr>
            <w:rFonts w:ascii="Times New Roman" w:hAnsi="Times New Roman" w:cs="Times New Roman"/>
            <w:bCs/>
            <w:sz w:val="24"/>
            <w:szCs w:val="24"/>
            <w:highlight w:val="yellow"/>
          </w:rPr>
          <w:t>s</w:t>
        </w:r>
      </w:ins>
      <w:r w:rsidR="008D560D" w:rsidRPr="008D560D">
        <w:rPr>
          <w:rFonts w:ascii="Times New Roman" w:hAnsi="Times New Roman" w:cs="Times New Roman"/>
          <w:bCs/>
          <w:sz w:val="24"/>
          <w:szCs w:val="24"/>
          <w:highlight w:val="yellow"/>
        </w:rPr>
        <w:t>pondents</w:t>
      </w:r>
      <w:del w:id="176" w:author="Deborah Neher [2]" w:date="2021-01-06T13:00:00Z">
        <w:r w:rsidR="008D560D" w:rsidDel="00B557C2">
          <w:rPr>
            <w:rFonts w:ascii="Times New Roman" w:hAnsi="Times New Roman" w:cs="Times New Roman"/>
            <w:bCs/>
            <w:sz w:val="24"/>
            <w:szCs w:val="24"/>
          </w:rPr>
          <w:delText xml:space="preserve"> </w:delText>
        </w:r>
      </w:del>
      <w:ins w:id="177" w:author="Rachel Gilker" w:date="2021-01-07T13:58:00Z">
        <w:r w:rsidR="00CE117F">
          <w:rPr>
            <w:rFonts w:ascii="Times New Roman" w:hAnsi="Times New Roman" w:cs="Times New Roman"/>
            <w:bCs/>
            <w:sz w:val="24"/>
            <w:szCs w:val="24"/>
          </w:rPr>
          <w:t>;</w:t>
        </w:r>
      </w:ins>
      <w:del w:id="178" w:author="Rachel Gilker" w:date="2021-01-07T13:58:00Z">
        <w:r w:rsidR="00C501B3" w:rsidRPr="003643DE" w:rsidDel="00CE117F">
          <w:rPr>
            <w:rFonts w:ascii="Times New Roman" w:hAnsi="Times New Roman" w:cs="Times New Roman"/>
            <w:bCs/>
            <w:sz w:val="24"/>
            <w:szCs w:val="24"/>
          </w:rPr>
          <w:delText>,</w:delText>
        </w:r>
      </w:del>
      <w:r w:rsidR="00C501B3" w:rsidRPr="003643DE">
        <w:rPr>
          <w:rFonts w:ascii="Times New Roman" w:hAnsi="Times New Roman" w:cs="Times New Roman"/>
          <w:bCs/>
          <w:sz w:val="24"/>
          <w:szCs w:val="24"/>
        </w:rPr>
        <w:t xml:space="preserve"> however</w:t>
      </w:r>
      <w:ins w:id="179" w:author="Rachel Gilker" w:date="2021-01-07T13:58:00Z">
        <w:r w:rsidR="00CE117F">
          <w:rPr>
            <w:rFonts w:ascii="Times New Roman" w:hAnsi="Times New Roman" w:cs="Times New Roman"/>
            <w:bCs/>
            <w:sz w:val="24"/>
            <w:szCs w:val="24"/>
          </w:rPr>
          <w:t>,</w:t>
        </w:r>
      </w:ins>
      <w:del w:id="180" w:author="Deborah Neher [2]" w:date="2021-01-06T13:00:00Z">
        <w:r w:rsidR="00C501B3" w:rsidRPr="003643DE" w:rsidDel="00B557C2">
          <w:rPr>
            <w:rFonts w:ascii="Times New Roman" w:hAnsi="Times New Roman" w:cs="Times New Roman"/>
            <w:bCs/>
            <w:sz w:val="24"/>
            <w:szCs w:val="24"/>
          </w:rPr>
          <w:delText>,</w:delText>
        </w:r>
      </w:del>
      <w:r w:rsidR="00C501B3" w:rsidRPr="003643DE">
        <w:rPr>
          <w:rFonts w:ascii="Times New Roman" w:hAnsi="Times New Roman" w:cs="Times New Roman"/>
          <w:bCs/>
          <w:sz w:val="24"/>
          <w:szCs w:val="24"/>
        </w:rPr>
        <w:t xml:space="preserve"> </w:t>
      </w:r>
      <w:r w:rsidR="008D560D">
        <w:rPr>
          <w:rFonts w:ascii="Times New Roman" w:hAnsi="Times New Roman" w:cs="Times New Roman"/>
          <w:bCs/>
          <w:sz w:val="24"/>
          <w:szCs w:val="24"/>
        </w:rPr>
        <w:t>144</w:t>
      </w:r>
      <w:r w:rsidR="00C501B3" w:rsidRPr="003643DE">
        <w:rPr>
          <w:rFonts w:ascii="Times New Roman" w:hAnsi="Times New Roman" w:cs="Times New Roman"/>
          <w:bCs/>
          <w:sz w:val="24"/>
          <w:szCs w:val="24"/>
        </w:rPr>
        <w:t xml:space="preserve"> respondents reported years of organic dairy far</w:t>
      </w:r>
      <w:r w:rsidR="00C501B3" w:rsidRPr="00994760">
        <w:rPr>
          <w:rFonts w:ascii="Times New Roman" w:hAnsi="Times New Roman" w:cs="Times New Roman"/>
          <w:bCs/>
          <w:sz w:val="24"/>
          <w:szCs w:val="24"/>
        </w:rPr>
        <w:t xml:space="preserve">m </w:t>
      </w:r>
      <w:r w:rsidR="00C501B3" w:rsidRPr="00994760">
        <w:rPr>
          <w:rFonts w:ascii="Times New Roman" w:hAnsi="Times New Roman" w:cs="Times New Roman"/>
          <w:bCs/>
          <w:sz w:val="24"/>
          <w:szCs w:val="24"/>
        </w:rPr>
        <w:lastRenderedPageBreak/>
        <w:t>management experience</w:t>
      </w:r>
      <w:commentRangeEnd w:id="174"/>
      <w:r w:rsidR="0064135B">
        <w:rPr>
          <w:rStyle w:val="CommentReference"/>
        </w:rPr>
        <w:commentReference w:id="174"/>
      </w:r>
      <w:r w:rsidR="00C501B3" w:rsidRPr="00994760">
        <w:rPr>
          <w:rFonts w:ascii="Times New Roman" w:hAnsi="Times New Roman" w:cs="Times New Roman"/>
          <w:bCs/>
          <w:sz w:val="24"/>
          <w:szCs w:val="24"/>
        </w:rPr>
        <w:t xml:space="preserve">. </w:t>
      </w:r>
      <w:r w:rsidR="00FA34EF" w:rsidRPr="00994760">
        <w:rPr>
          <w:rFonts w:ascii="Times New Roman" w:hAnsi="Times New Roman" w:cs="Times New Roman"/>
          <w:bCs/>
          <w:sz w:val="24"/>
          <w:szCs w:val="24"/>
        </w:rPr>
        <w:t>Respondents’ o</w:t>
      </w:r>
      <w:r w:rsidR="00C43A8F" w:rsidRPr="00994760">
        <w:rPr>
          <w:rFonts w:ascii="Times New Roman" w:hAnsi="Times New Roman" w:cs="Times New Roman"/>
          <w:bCs/>
          <w:sz w:val="24"/>
          <w:szCs w:val="24"/>
        </w:rPr>
        <w:t xml:space="preserve">verall </w:t>
      </w:r>
      <w:r w:rsidR="00371FFD" w:rsidRPr="00994760">
        <w:rPr>
          <w:rFonts w:ascii="Times New Roman" w:hAnsi="Times New Roman" w:cs="Times New Roman"/>
          <w:bCs/>
          <w:sz w:val="24"/>
          <w:szCs w:val="24"/>
        </w:rPr>
        <w:t xml:space="preserve">years </w:t>
      </w:r>
      <w:r w:rsidR="00636A8B" w:rsidRPr="00994760">
        <w:rPr>
          <w:rFonts w:ascii="Times New Roman" w:hAnsi="Times New Roman" w:cs="Times New Roman"/>
          <w:bCs/>
          <w:sz w:val="24"/>
          <w:szCs w:val="24"/>
        </w:rPr>
        <w:t>of</w:t>
      </w:r>
      <w:r w:rsidR="00371FFD" w:rsidRPr="00994760">
        <w:rPr>
          <w:rFonts w:ascii="Times New Roman" w:hAnsi="Times New Roman" w:cs="Times New Roman"/>
          <w:bCs/>
          <w:sz w:val="24"/>
          <w:szCs w:val="24"/>
        </w:rPr>
        <w:t xml:space="preserve"> dairy</w:t>
      </w:r>
      <w:r w:rsidR="00922384" w:rsidRPr="00994760">
        <w:rPr>
          <w:rFonts w:ascii="Times New Roman" w:hAnsi="Times New Roman" w:cs="Times New Roman"/>
          <w:bCs/>
          <w:sz w:val="24"/>
          <w:szCs w:val="24"/>
        </w:rPr>
        <w:t xml:space="preserve"> experience</w:t>
      </w:r>
      <w:r w:rsidR="00C43A8F" w:rsidRPr="00994760">
        <w:rPr>
          <w:rFonts w:ascii="Times New Roman" w:hAnsi="Times New Roman" w:cs="Times New Roman"/>
          <w:bCs/>
          <w:sz w:val="24"/>
          <w:szCs w:val="24"/>
        </w:rPr>
        <w:t xml:space="preserve"> </w:t>
      </w:r>
      <w:r w:rsidR="00891800" w:rsidRPr="00994760">
        <w:rPr>
          <w:rFonts w:ascii="Times New Roman" w:hAnsi="Times New Roman" w:cs="Times New Roman"/>
          <w:bCs/>
          <w:sz w:val="24"/>
          <w:szCs w:val="24"/>
        </w:rPr>
        <w:t>varied</w:t>
      </w:r>
      <w:r w:rsidR="00C43A8F" w:rsidRPr="00994760">
        <w:rPr>
          <w:rFonts w:ascii="Times New Roman" w:hAnsi="Times New Roman" w:cs="Times New Roman"/>
          <w:bCs/>
          <w:sz w:val="24"/>
          <w:szCs w:val="24"/>
        </w:rPr>
        <w:t xml:space="preserve"> among</w:t>
      </w:r>
      <w:r w:rsidR="00371FFD" w:rsidRPr="00994760">
        <w:rPr>
          <w:rFonts w:ascii="Times New Roman" w:hAnsi="Times New Roman" w:cs="Times New Roman"/>
          <w:bCs/>
          <w:sz w:val="24"/>
          <w:szCs w:val="24"/>
        </w:rPr>
        <w:t xml:space="preserve"> </w:t>
      </w:r>
      <w:r w:rsidR="00922384" w:rsidRPr="00994760">
        <w:rPr>
          <w:rFonts w:ascii="Times New Roman" w:hAnsi="Times New Roman" w:cs="Times New Roman"/>
          <w:bCs/>
          <w:sz w:val="24"/>
          <w:szCs w:val="24"/>
        </w:rPr>
        <w:t>all h</w:t>
      </w:r>
      <w:r w:rsidR="00571428" w:rsidRPr="00994760">
        <w:rPr>
          <w:rFonts w:ascii="Times New Roman" w:hAnsi="Times New Roman" w:cs="Times New Roman"/>
          <w:bCs/>
          <w:sz w:val="24"/>
          <w:szCs w:val="24"/>
        </w:rPr>
        <w:t>ousing</w:t>
      </w:r>
      <w:r w:rsidR="007E12A7" w:rsidRPr="000606E6">
        <w:rPr>
          <w:rFonts w:ascii="Times New Roman" w:hAnsi="Times New Roman" w:cs="Times New Roman"/>
          <w:bCs/>
          <w:sz w:val="24"/>
          <w:szCs w:val="24"/>
        </w:rPr>
        <w:t>/</w:t>
      </w:r>
      <w:r w:rsidR="00571428" w:rsidRPr="000606E6">
        <w:rPr>
          <w:rFonts w:ascii="Times New Roman" w:hAnsi="Times New Roman" w:cs="Times New Roman"/>
          <w:bCs/>
          <w:sz w:val="24"/>
          <w:szCs w:val="24"/>
        </w:rPr>
        <w:t>bedding categorie</w:t>
      </w:r>
      <w:r w:rsidR="00FA34EF" w:rsidRPr="000606E6">
        <w:rPr>
          <w:rFonts w:ascii="Times New Roman" w:hAnsi="Times New Roman" w:cs="Times New Roman"/>
          <w:bCs/>
          <w:sz w:val="24"/>
          <w:szCs w:val="24"/>
        </w:rPr>
        <w:t xml:space="preserve">s </w:t>
      </w:r>
      <w:r w:rsidR="00FA34EF" w:rsidRPr="000606E6">
        <w:rPr>
          <w:rFonts w:ascii="Times New Roman" w:hAnsi="Times New Roman" w:cs="Times New Roman"/>
          <w:bCs/>
          <w:i/>
          <w:iCs/>
          <w:sz w:val="24"/>
          <w:szCs w:val="24"/>
        </w:rPr>
        <w:t xml:space="preserve">(P = </w:t>
      </w:r>
      <w:r w:rsidR="00FA34EF" w:rsidRPr="004A3011">
        <w:rPr>
          <w:rFonts w:ascii="Times New Roman" w:hAnsi="Times New Roman" w:cs="Times New Roman"/>
          <w:bCs/>
          <w:sz w:val="24"/>
          <w:szCs w:val="24"/>
        </w:rPr>
        <w:t>0.</w:t>
      </w:r>
      <w:r w:rsidR="00FA34EF" w:rsidRPr="004A3011">
        <w:rPr>
          <w:rFonts w:ascii="Times New Roman" w:hAnsi="Times New Roman" w:cs="Times New Roman"/>
          <w:bCs/>
          <w:iCs/>
          <w:sz w:val="24"/>
          <w:szCs w:val="24"/>
        </w:rPr>
        <w:t>2</w:t>
      </w:r>
      <w:r w:rsidR="006708FF">
        <w:rPr>
          <w:rFonts w:ascii="Times New Roman" w:hAnsi="Times New Roman" w:cs="Times New Roman"/>
          <w:bCs/>
          <w:iCs/>
          <w:sz w:val="24"/>
          <w:szCs w:val="24"/>
        </w:rPr>
        <w:t>0</w:t>
      </w:r>
      <w:r w:rsidR="00FA34EF" w:rsidRPr="004A3011">
        <w:rPr>
          <w:rFonts w:ascii="Times New Roman" w:hAnsi="Times New Roman" w:cs="Times New Roman"/>
          <w:bCs/>
          <w:iCs/>
          <w:sz w:val="24"/>
          <w:szCs w:val="24"/>
        </w:rPr>
        <w:t>)</w:t>
      </w:r>
      <w:r w:rsidR="00FA34EF" w:rsidRPr="00E91661">
        <w:rPr>
          <w:rFonts w:ascii="Times New Roman" w:hAnsi="Times New Roman" w:cs="Times New Roman"/>
          <w:bCs/>
          <w:sz w:val="24"/>
          <w:szCs w:val="24"/>
        </w:rPr>
        <w:t xml:space="preserve"> (</w:t>
      </w:r>
      <w:r w:rsidR="005A6F8D">
        <w:rPr>
          <w:rFonts w:ascii="Times New Roman" w:hAnsi="Times New Roman" w:cs="Times New Roman"/>
          <w:bCs/>
          <w:sz w:val="24"/>
          <w:szCs w:val="24"/>
        </w:rPr>
        <w:t xml:space="preserve">Figure </w:t>
      </w:r>
      <w:r w:rsidR="008D560D">
        <w:rPr>
          <w:rFonts w:ascii="Times New Roman" w:hAnsi="Times New Roman" w:cs="Times New Roman"/>
          <w:bCs/>
          <w:sz w:val="24"/>
          <w:szCs w:val="24"/>
        </w:rPr>
        <w:t>4</w:t>
      </w:r>
      <w:r w:rsidR="00922384" w:rsidRPr="002E7301">
        <w:rPr>
          <w:rFonts w:ascii="Times New Roman" w:hAnsi="Times New Roman" w:cs="Times New Roman"/>
          <w:bCs/>
          <w:sz w:val="24"/>
          <w:szCs w:val="24"/>
        </w:rPr>
        <w:t xml:space="preserve">). </w:t>
      </w:r>
      <w:r w:rsidR="00636A8B" w:rsidRPr="002E7301">
        <w:rPr>
          <w:rFonts w:ascii="Times New Roman" w:hAnsi="Times New Roman" w:cs="Times New Roman"/>
          <w:bCs/>
          <w:sz w:val="24"/>
          <w:szCs w:val="24"/>
        </w:rPr>
        <w:t>The</w:t>
      </w:r>
      <w:r w:rsidR="00571428" w:rsidRPr="003643DE">
        <w:rPr>
          <w:rFonts w:ascii="Times New Roman" w:hAnsi="Times New Roman" w:cs="Times New Roman"/>
          <w:bCs/>
          <w:sz w:val="24"/>
          <w:szCs w:val="24"/>
        </w:rPr>
        <w:t xml:space="preserve"> years of </w:t>
      </w:r>
      <w:r w:rsidR="00922384" w:rsidRPr="003643DE">
        <w:rPr>
          <w:rFonts w:ascii="Times New Roman" w:hAnsi="Times New Roman" w:cs="Times New Roman"/>
          <w:bCs/>
          <w:sz w:val="24"/>
          <w:szCs w:val="24"/>
        </w:rPr>
        <w:t xml:space="preserve">organic </w:t>
      </w:r>
      <w:r w:rsidR="00571428" w:rsidRPr="00994760">
        <w:rPr>
          <w:rFonts w:ascii="Times New Roman" w:hAnsi="Times New Roman" w:cs="Times New Roman"/>
          <w:bCs/>
          <w:sz w:val="24"/>
          <w:szCs w:val="24"/>
        </w:rPr>
        <w:t xml:space="preserve">dairy farm </w:t>
      </w:r>
      <w:r w:rsidR="00922384" w:rsidRPr="00994760">
        <w:rPr>
          <w:rFonts w:ascii="Times New Roman" w:hAnsi="Times New Roman" w:cs="Times New Roman"/>
          <w:bCs/>
          <w:sz w:val="24"/>
          <w:szCs w:val="24"/>
        </w:rPr>
        <w:t>experience</w:t>
      </w:r>
      <w:r w:rsidR="00571428" w:rsidRPr="00994760">
        <w:rPr>
          <w:rFonts w:ascii="Times New Roman" w:hAnsi="Times New Roman" w:cs="Times New Roman"/>
          <w:bCs/>
          <w:sz w:val="24"/>
          <w:szCs w:val="24"/>
        </w:rPr>
        <w:t xml:space="preserve"> had a narrower range</w:t>
      </w:r>
      <w:r w:rsidR="004044DE" w:rsidRPr="00994760">
        <w:rPr>
          <w:rFonts w:ascii="Times New Roman" w:hAnsi="Times New Roman" w:cs="Times New Roman"/>
          <w:bCs/>
          <w:sz w:val="24"/>
          <w:szCs w:val="24"/>
        </w:rPr>
        <w:t xml:space="preserve"> than </w:t>
      </w:r>
      <w:r w:rsidR="00371FFD" w:rsidRPr="00994760">
        <w:rPr>
          <w:rFonts w:ascii="Times New Roman" w:hAnsi="Times New Roman" w:cs="Times New Roman"/>
          <w:bCs/>
          <w:sz w:val="24"/>
          <w:szCs w:val="24"/>
        </w:rPr>
        <w:t xml:space="preserve">length of the </w:t>
      </w:r>
      <w:r w:rsidR="004044DE" w:rsidRPr="00994760">
        <w:rPr>
          <w:rFonts w:ascii="Times New Roman" w:hAnsi="Times New Roman" w:cs="Times New Roman"/>
          <w:bCs/>
          <w:sz w:val="24"/>
          <w:szCs w:val="24"/>
        </w:rPr>
        <w:t>total dairy experience</w:t>
      </w:r>
      <w:r w:rsidR="00B04BE7" w:rsidRPr="00994760">
        <w:rPr>
          <w:rFonts w:ascii="Times New Roman" w:hAnsi="Times New Roman" w:cs="Times New Roman"/>
          <w:bCs/>
          <w:sz w:val="24"/>
          <w:szCs w:val="24"/>
        </w:rPr>
        <w:t xml:space="preserve">, </w:t>
      </w:r>
      <w:r w:rsidR="00571428" w:rsidRPr="00994760">
        <w:rPr>
          <w:rFonts w:ascii="Times New Roman" w:hAnsi="Times New Roman" w:cs="Times New Roman"/>
          <w:bCs/>
          <w:sz w:val="24"/>
          <w:szCs w:val="24"/>
        </w:rPr>
        <w:t>we suspect because</w:t>
      </w:r>
      <w:r w:rsidR="00B04BE7" w:rsidRPr="00994760">
        <w:rPr>
          <w:rFonts w:ascii="Times New Roman" w:hAnsi="Times New Roman" w:cs="Times New Roman"/>
          <w:bCs/>
          <w:sz w:val="24"/>
          <w:szCs w:val="24"/>
        </w:rPr>
        <w:t xml:space="preserve"> many producers transitioned </w:t>
      </w:r>
      <w:r w:rsidR="00571428" w:rsidRPr="00994760">
        <w:rPr>
          <w:rFonts w:ascii="Times New Roman" w:hAnsi="Times New Roman" w:cs="Times New Roman"/>
          <w:bCs/>
          <w:sz w:val="24"/>
          <w:szCs w:val="24"/>
        </w:rPr>
        <w:t xml:space="preserve">to organic </w:t>
      </w:r>
      <w:r w:rsidR="00B04BE7" w:rsidRPr="00994760">
        <w:rPr>
          <w:rFonts w:ascii="Times New Roman" w:hAnsi="Times New Roman" w:cs="Times New Roman"/>
          <w:bCs/>
          <w:sz w:val="24"/>
          <w:szCs w:val="24"/>
        </w:rPr>
        <w:t xml:space="preserve">from conventional </w:t>
      </w:r>
      <w:r w:rsidR="00571428" w:rsidRPr="00994760">
        <w:rPr>
          <w:rFonts w:ascii="Times New Roman" w:hAnsi="Times New Roman" w:cs="Times New Roman"/>
          <w:bCs/>
          <w:sz w:val="24"/>
          <w:szCs w:val="24"/>
        </w:rPr>
        <w:t>dairy management</w:t>
      </w:r>
      <w:r w:rsidR="00922384" w:rsidRPr="00994760">
        <w:rPr>
          <w:rFonts w:ascii="Times New Roman" w:hAnsi="Times New Roman" w:cs="Times New Roman"/>
          <w:bCs/>
          <w:sz w:val="24"/>
          <w:szCs w:val="24"/>
        </w:rPr>
        <w:t xml:space="preserve">. </w:t>
      </w:r>
      <w:r w:rsidR="00B04BE7" w:rsidRPr="00994760">
        <w:rPr>
          <w:rFonts w:ascii="Times New Roman" w:hAnsi="Times New Roman" w:cs="Times New Roman"/>
          <w:bCs/>
          <w:iCs/>
          <w:sz w:val="24"/>
          <w:szCs w:val="24"/>
        </w:rPr>
        <w:t xml:space="preserve">While organic experience mostly did not differ between housing/bedding strategy, producers using </w:t>
      </w:r>
      <w:r w:rsidR="00B04BE7" w:rsidRPr="000606E6">
        <w:rPr>
          <w:rFonts w:ascii="Times New Roman" w:hAnsi="Times New Roman" w:cs="Times New Roman"/>
          <w:bCs/>
          <w:iCs/>
          <w:sz w:val="24"/>
          <w:szCs w:val="24"/>
        </w:rPr>
        <w:t xml:space="preserve">a </w:t>
      </w:r>
      <w:r w:rsidR="008276E5" w:rsidRPr="000606E6">
        <w:rPr>
          <w:rFonts w:ascii="Times New Roman" w:hAnsi="Times New Roman" w:cs="Times New Roman"/>
          <w:bCs/>
          <w:iCs/>
          <w:sz w:val="24"/>
          <w:szCs w:val="24"/>
        </w:rPr>
        <w:t>tiestall</w:t>
      </w:r>
      <w:r w:rsidR="00B04BE7" w:rsidRPr="000606E6">
        <w:rPr>
          <w:rFonts w:ascii="Times New Roman" w:hAnsi="Times New Roman" w:cs="Times New Roman"/>
          <w:bCs/>
          <w:iCs/>
          <w:sz w:val="24"/>
          <w:szCs w:val="24"/>
        </w:rPr>
        <w:t xml:space="preserve"> without a wood-based bedding </w:t>
      </w:r>
      <w:commentRangeStart w:id="181"/>
      <w:r w:rsidR="00B04BE7" w:rsidRPr="000606E6">
        <w:rPr>
          <w:rFonts w:ascii="Times New Roman" w:hAnsi="Times New Roman" w:cs="Times New Roman"/>
          <w:bCs/>
          <w:iCs/>
          <w:sz w:val="24"/>
          <w:szCs w:val="24"/>
        </w:rPr>
        <w:t>(“</w:t>
      </w:r>
      <w:r w:rsidR="008276E5" w:rsidRPr="000606E6">
        <w:rPr>
          <w:rFonts w:ascii="Times New Roman" w:hAnsi="Times New Roman" w:cs="Times New Roman"/>
          <w:bCs/>
          <w:iCs/>
          <w:sz w:val="24"/>
          <w:szCs w:val="24"/>
        </w:rPr>
        <w:t>Tiestall</w:t>
      </w:r>
      <w:r w:rsidR="00B04BE7" w:rsidRPr="000606E6">
        <w:rPr>
          <w:rFonts w:ascii="Times New Roman" w:hAnsi="Times New Roman" w:cs="Times New Roman"/>
          <w:bCs/>
          <w:iCs/>
          <w:sz w:val="24"/>
          <w:szCs w:val="24"/>
        </w:rPr>
        <w:t xml:space="preserve"> other bedding”) </w:t>
      </w:r>
      <w:r w:rsidR="00891800" w:rsidRPr="000606E6">
        <w:rPr>
          <w:rFonts w:ascii="Times New Roman" w:hAnsi="Times New Roman" w:cs="Times New Roman"/>
          <w:bCs/>
          <w:iCs/>
          <w:sz w:val="24"/>
          <w:szCs w:val="24"/>
        </w:rPr>
        <w:t>worked</w:t>
      </w:r>
      <w:r w:rsidR="00371FFD" w:rsidRPr="000606E6">
        <w:rPr>
          <w:rFonts w:ascii="Times New Roman" w:hAnsi="Times New Roman" w:cs="Times New Roman"/>
          <w:bCs/>
          <w:iCs/>
          <w:sz w:val="24"/>
          <w:szCs w:val="24"/>
        </w:rPr>
        <w:t xml:space="preserve"> more years in organic dairy</w:t>
      </w:r>
      <w:r w:rsidR="00B04BE7" w:rsidRPr="004A3011">
        <w:rPr>
          <w:rFonts w:ascii="Times New Roman" w:hAnsi="Times New Roman" w:cs="Times New Roman"/>
          <w:bCs/>
          <w:iCs/>
          <w:sz w:val="24"/>
          <w:szCs w:val="24"/>
        </w:rPr>
        <w:t xml:space="preserve"> </w:t>
      </w:r>
      <w:r w:rsidR="00891800" w:rsidRPr="00E91661">
        <w:rPr>
          <w:rFonts w:ascii="Times New Roman" w:hAnsi="Times New Roman" w:cs="Times New Roman"/>
          <w:bCs/>
          <w:iCs/>
          <w:sz w:val="24"/>
          <w:szCs w:val="24"/>
        </w:rPr>
        <w:t xml:space="preserve">production </w:t>
      </w:r>
      <w:r w:rsidR="00B04BE7" w:rsidRPr="00E91661">
        <w:rPr>
          <w:rFonts w:ascii="Times New Roman" w:hAnsi="Times New Roman" w:cs="Times New Roman"/>
          <w:bCs/>
          <w:iCs/>
          <w:sz w:val="24"/>
          <w:szCs w:val="24"/>
        </w:rPr>
        <w:t>tha</w:t>
      </w:r>
      <w:r w:rsidR="00371FFD" w:rsidRPr="00A0337B">
        <w:rPr>
          <w:rFonts w:ascii="Times New Roman" w:hAnsi="Times New Roman" w:cs="Times New Roman"/>
          <w:bCs/>
          <w:iCs/>
          <w:sz w:val="24"/>
          <w:szCs w:val="24"/>
        </w:rPr>
        <w:t>n</w:t>
      </w:r>
      <w:r w:rsidR="00B04BE7" w:rsidRPr="00A0337B">
        <w:rPr>
          <w:rFonts w:ascii="Times New Roman" w:hAnsi="Times New Roman" w:cs="Times New Roman"/>
          <w:bCs/>
          <w:iCs/>
          <w:sz w:val="24"/>
          <w:szCs w:val="24"/>
        </w:rPr>
        <w:t xml:space="preserve"> </w:t>
      </w:r>
      <w:r w:rsidR="00891800" w:rsidRPr="00A0337B">
        <w:rPr>
          <w:rFonts w:ascii="Times New Roman" w:hAnsi="Times New Roman" w:cs="Times New Roman"/>
          <w:bCs/>
          <w:iCs/>
          <w:sz w:val="24"/>
          <w:szCs w:val="24"/>
        </w:rPr>
        <w:t xml:space="preserve">producers managing herds in </w:t>
      </w:r>
      <w:r w:rsidR="008276E5" w:rsidRPr="00A0337B">
        <w:rPr>
          <w:rFonts w:ascii="Times New Roman" w:hAnsi="Times New Roman" w:cs="Times New Roman"/>
          <w:bCs/>
          <w:iCs/>
          <w:sz w:val="24"/>
          <w:szCs w:val="24"/>
        </w:rPr>
        <w:t>freestall</w:t>
      </w:r>
      <w:r w:rsidR="00B04BE7" w:rsidRPr="00A0337B">
        <w:rPr>
          <w:rFonts w:ascii="Times New Roman" w:hAnsi="Times New Roman" w:cs="Times New Roman"/>
          <w:bCs/>
          <w:iCs/>
          <w:sz w:val="24"/>
          <w:szCs w:val="24"/>
        </w:rPr>
        <w:t xml:space="preserve"> sand </w:t>
      </w:r>
      <w:r w:rsidR="00891800" w:rsidRPr="002E03A7">
        <w:rPr>
          <w:rFonts w:ascii="Times New Roman" w:hAnsi="Times New Roman" w:cs="Times New Roman"/>
          <w:bCs/>
          <w:iCs/>
          <w:sz w:val="24"/>
          <w:szCs w:val="24"/>
        </w:rPr>
        <w:t>facilities</w:t>
      </w:r>
      <w:r w:rsidR="00B04BE7" w:rsidRPr="002E03A7">
        <w:rPr>
          <w:rFonts w:ascii="Times New Roman" w:hAnsi="Times New Roman" w:cs="Times New Roman"/>
          <w:bCs/>
          <w:iCs/>
          <w:sz w:val="24"/>
          <w:szCs w:val="24"/>
        </w:rPr>
        <w:t xml:space="preserve"> (</w:t>
      </w:r>
      <w:r w:rsidR="001A6620" w:rsidRPr="002E03A7">
        <w:rPr>
          <w:rFonts w:ascii="Times New Roman" w:hAnsi="Times New Roman" w:cs="Times New Roman"/>
          <w:bCs/>
          <w:i/>
          <w:iCs/>
          <w:sz w:val="24"/>
          <w:szCs w:val="24"/>
        </w:rPr>
        <w:t>P</w:t>
      </w:r>
      <w:r w:rsidR="00B04BE7" w:rsidRPr="002E03A7">
        <w:rPr>
          <w:rFonts w:ascii="Times New Roman" w:hAnsi="Times New Roman" w:cs="Times New Roman"/>
          <w:bCs/>
          <w:iCs/>
          <w:sz w:val="24"/>
          <w:szCs w:val="24"/>
        </w:rPr>
        <w:t xml:space="preserve"> = 0.04)</w:t>
      </w:r>
      <w:r w:rsidR="00FA34EF" w:rsidRPr="002E03A7">
        <w:rPr>
          <w:rFonts w:ascii="Times New Roman" w:hAnsi="Times New Roman" w:cs="Times New Roman"/>
          <w:bCs/>
          <w:iCs/>
          <w:sz w:val="24"/>
          <w:szCs w:val="24"/>
        </w:rPr>
        <w:t xml:space="preserve">. </w:t>
      </w:r>
      <w:commentRangeEnd w:id="181"/>
      <w:r w:rsidR="0064135B">
        <w:rPr>
          <w:rStyle w:val="CommentReference"/>
        </w:rPr>
        <w:commentReference w:id="181"/>
      </w:r>
      <w:r w:rsidR="00FA34EF" w:rsidRPr="002E03A7">
        <w:rPr>
          <w:rFonts w:ascii="Times New Roman" w:hAnsi="Times New Roman" w:cs="Times New Roman"/>
          <w:bCs/>
          <w:iCs/>
          <w:sz w:val="24"/>
          <w:szCs w:val="24"/>
        </w:rPr>
        <w:t>T</w:t>
      </w:r>
      <w:r w:rsidR="00571428" w:rsidRPr="002E03A7">
        <w:rPr>
          <w:rFonts w:ascii="Times New Roman" w:hAnsi="Times New Roman" w:cs="Times New Roman"/>
          <w:bCs/>
          <w:iCs/>
          <w:sz w:val="24"/>
          <w:szCs w:val="24"/>
        </w:rPr>
        <w:t>his difference was not found for overall experience</w:t>
      </w:r>
      <w:r w:rsidR="00B04BE7" w:rsidRPr="00437F6E">
        <w:rPr>
          <w:rFonts w:ascii="Times New Roman" w:hAnsi="Times New Roman" w:cs="Times New Roman"/>
          <w:bCs/>
          <w:iCs/>
          <w:sz w:val="24"/>
          <w:szCs w:val="24"/>
        </w:rPr>
        <w:t xml:space="preserve"> (</w:t>
      </w:r>
      <w:r w:rsidR="005A6F8D">
        <w:rPr>
          <w:rFonts w:ascii="Times New Roman" w:hAnsi="Times New Roman" w:cs="Times New Roman"/>
          <w:bCs/>
          <w:iCs/>
          <w:sz w:val="24"/>
          <w:szCs w:val="24"/>
        </w:rPr>
        <w:t>Figure 6</w:t>
      </w:r>
      <w:r w:rsidR="00B04BE7" w:rsidRPr="002E7301">
        <w:rPr>
          <w:rFonts w:ascii="Times New Roman" w:hAnsi="Times New Roman" w:cs="Times New Roman"/>
          <w:bCs/>
          <w:iCs/>
          <w:sz w:val="24"/>
          <w:szCs w:val="24"/>
        </w:rPr>
        <w:t>)</w:t>
      </w:r>
      <w:r w:rsidR="00571428" w:rsidRPr="002E7301">
        <w:rPr>
          <w:rFonts w:ascii="Times New Roman" w:hAnsi="Times New Roman" w:cs="Times New Roman"/>
          <w:bCs/>
          <w:iCs/>
          <w:sz w:val="24"/>
          <w:szCs w:val="24"/>
        </w:rPr>
        <w:t xml:space="preserve">, </w:t>
      </w:r>
      <w:r w:rsidR="00FA34EF" w:rsidRPr="003643DE">
        <w:rPr>
          <w:rFonts w:ascii="Times New Roman" w:hAnsi="Times New Roman" w:cs="Times New Roman"/>
          <w:bCs/>
          <w:iCs/>
          <w:sz w:val="24"/>
          <w:szCs w:val="24"/>
        </w:rPr>
        <w:t xml:space="preserve">perhaps </w:t>
      </w:r>
      <w:r w:rsidR="00571428" w:rsidRPr="003643DE">
        <w:rPr>
          <w:rFonts w:ascii="Times New Roman" w:hAnsi="Times New Roman" w:cs="Times New Roman"/>
          <w:bCs/>
          <w:iCs/>
          <w:sz w:val="24"/>
          <w:szCs w:val="24"/>
        </w:rPr>
        <w:t>suggesting</w:t>
      </w:r>
      <w:r w:rsidR="00FA34EF" w:rsidRPr="00994760">
        <w:rPr>
          <w:rFonts w:ascii="Times New Roman" w:hAnsi="Times New Roman" w:cs="Times New Roman"/>
          <w:bCs/>
          <w:iCs/>
          <w:sz w:val="24"/>
          <w:szCs w:val="24"/>
        </w:rPr>
        <w:t xml:space="preserve"> that</w:t>
      </w:r>
      <w:r w:rsidR="00571428" w:rsidRPr="00994760">
        <w:rPr>
          <w:rFonts w:ascii="Times New Roman" w:hAnsi="Times New Roman" w:cs="Times New Roman"/>
          <w:bCs/>
          <w:iCs/>
          <w:sz w:val="24"/>
          <w:szCs w:val="24"/>
        </w:rPr>
        <w:t xml:space="preserve"> producers </w:t>
      </w:r>
      <w:r w:rsidR="000E3F35" w:rsidRPr="00994760">
        <w:rPr>
          <w:rFonts w:ascii="Times New Roman" w:hAnsi="Times New Roman" w:cs="Times New Roman"/>
          <w:bCs/>
          <w:iCs/>
          <w:sz w:val="24"/>
          <w:szCs w:val="24"/>
        </w:rPr>
        <w:t xml:space="preserve">in this source population </w:t>
      </w:r>
      <w:r w:rsidR="00571428" w:rsidRPr="00994760">
        <w:rPr>
          <w:rFonts w:ascii="Times New Roman" w:hAnsi="Times New Roman" w:cs="Times New Roman"/>
          <w:bCs/>
          <w:iCs/>
          <w:sz w:val="24"/>
          <w:szCs w:val="24"/>
        </w:rPr>
        <w:t xml:space="preserve">using </w:t>
      </w:r>
      <w:r w:rsidR="008276E5" w:rsidRPr="00994760">
        <w:rPr>
          <w:rFonts w:ascii="Times New Roman" w:hAnsi="Times New Roman" w:cs="Times New Roman"/>
          <w:bCs/>
          <w:iCs/>
          <w:sz w:val="24"/>
          <w:szCs w:val="24"/>
        </w:rPr>
        <w:t>freestall</w:t>
      </w:r>
      <w:r w:rsidR="00571428" w:rsidRPr="00994760">
        <w:rPr>
          <w:rFonts w:ascii="Times New Roman" w:hAnsi="Times New Roman" w:cs="Times New Roman"/>
          <w:bCs/>
          <w:iCs/>
          <w:sz w:val="24"/>
          <w:szCs w:val="24"/>
        </w:rPr>
        <w:t xml:space="preserve"> sand facilities were the most recent to transition to organic dairy </w:t>
      </w:r>
      <w:r w:rsidR="000E3F35" w:rsidRPr="00994760">
        <w:rPr>
          <w:rFonts w:ascii="Times New Roman" w:hAnsi="Times New Roman" w:cs="Times New Roman"/>
          <w:bCs/>
          <w:iCs/>
          <w:sz w:val="24"/>
          <w:szCs w:val="24"/>
        </w:rPr>
        <w:t>production.</w:t>
      </w:r>
    </w:p>
    <w:p w14:paraId="6E4ACC93" w14:textId="011801DF" w:rsidR="00371FFD" w:rsidRPr="000E73C0" w:rsidRDefault="00366002" w:rsidP="005B6926">
      <w:pPr>
        <w:tabs>
          <w:tab w:val="left" w:pos="360"/>
          <w:tab w:val="left" w:pos="720"/>
        </w:tabs>
        <w:spacing w:after="0" w:line="480" w:lineRule="auto"/>
        <w:rPr>
          <w:rFonts w:ascii="Times New Roman" w:hAnsi="Times New Roman" w:cs="Times New Roman"/>
          <w:bCs/>
          <w:i/>
          <w:sz w:val="24"/>
          <w:szCs w:val="24"/>
        </w:rPr>
      </w:pPr>
      <w:r w:rsidRPr="00C20F32">
        <w:rPr>
          <w:rFonts w:ascii="Times New Roman" w:hAnsi="Times New Roman" w:cs="Times New Roman"/>
          <w:bCs/>
          <w:i/>
          <w:sz w:val="24"/>
          <w:szCs w:val="24"/>
        </w:rPr>
        <w:tab/>
      </w:r>
      <w:r w:rsidR="000E3F35" w:rsidRPr="000F330A">
        <w:rPr>
          <w:rFonts w:ascii="Times New Roman" w:hAnsi="Times New Roman" w:cs="Times New Roman"/>
          <w:b/>
          <w:i/>
          <w:sz w:val="24"/>
          <w:szCs w:val="24"/>
        </w:rPr>
        <w:t xml:space="preserve">Future </w:t>
      </w:r>
      <w:r w:rsidRPr="000F330A">
        <w:rPr>
          <w:rFonts w:ascii="Times New Roman" w:hAnsi="Times New Roman" w:cs="Times New Roman"/>
          <w:b/>
          <w:i/>
          <w:sz w:val="24"/>
          <w:szCs w:val="24"/>
        </w:rPr>
        <w:t>Housing Trends and Research Priorities for Organic Dairy Farms</w:t>
      </w:r>
      <w:r w:rsidR="0013541C" w:rsidRPr="00C20F32">
        <w:rPr>
          <w:rFonts w:ascii="Times New Roman" w:hAnsi="Times New Roman" w:cs="Times New Roman"/>
          <w:bCs/>
          <w:i/>
          <w:sz w:val="24"/>
          <w:szCs w:val="24"/>
        </w:rPr>
        <w:t xml:space="preserve">. </w:t>
      </w:r>
      <w:r w:rsidR="000E3F35" w:rsidRPr="002E7301">
        <w:rPr>
          <w:rFonts w:ascii="Times New Roman" w:hAnsi="Times New Roman" w:cs="Times New Roman"/>
          <w:bCs/>
          <w:sz w:val="24"/>
          <w:szCs w:val="24"/>
        </w:rPr>
        <w:t xml:space="preserve">In the United States, producers of organic ruminant livestock must provide </w:t>
      </w:r>
      <w:r w:rsidR="000E3F35" w:rsidRPr="00994760">
        <w:rPr>
          <w:rFonts w:ascii="Times New Roman" w:hAnsi="Times New Roman" w:cs="Times New Roman"/>
          <w:bCs/>
          <w:sz w:val="24"/>
          <w:szCs w:val="24"/>
        </w:rPr>
        <w:t>yea</w:t>
      </w:r>
      <w:r w:rsidR="00C20F32">
        <w:rPr>
          <w:rFonts w:ascii="Times New Roman" w:hAnsi="Times New Roman" w:cs="Times New Roman"/>
          <w:bCs/>
          <w:sz w:val="24"/>
          <w:szCs w:val="24"/>
        </w:rPr>
        <w:t xml:space="preserve">r-round access to the outdoors. Farmers </w:t>
      </w:r>
      <w:r w:rsidR="000E3F35" w:rsidRPr="00994760">
        <w:rPr>
          <w:rFonts w:ascii="Times New Roman" w:hAnsi="Times New Roman" w:cs="Times New Roman"/>
          <w:bCs/>
          <w:sz w:val="24"/>
          <w:szCs w:val="24"/>
        </w:rPr>
        <w:t>may provide temporary confinement or shelter for animals because of inclement weather, and animal health, safety and well-being, am</w:t>
      </w:r>
      <w:r w:rsidR="00B41007">
        <w:rPr>
          <w:rFonts w:ascii="Times New Roman" w:hAnsi="Times New Roman" w:cs="Times New Roman"/>
          <w:bCs/>
          <w:sz w:val="24"/>
          <w:szCs w:val="24"/>
        </w:rPr>
        <w:t>ong other reasons. S</w:t>
      </w:r>
      <w:r w:rsidR="000E3F35" w:rsidRPr="00994760">
        <w:rPr>
          <w:rFonts w:ascii="Times New Roman" w:hAnsi="Times New Roman" w:cs="Times New Roman"/>
          <w:bCs/>
          <w:sz w:val="24"/>
          <w:szCs w:val="24"/>
        </w:rPr>
        <w:t xml:space="preserve">helter or housing for </w:t>
      </w:r>
      <w:r w:rsidR="000606E6">
        <w:rPr>
          <w:rFonts w:ascii="Times New Roman" w:hAnsi="Times New Roman" w:cs="Times New Roman"/>
          <w:bCs/>
          <w:sz w:val="24"/>
          <w:szCs w:val="24"/>
        </w:rPr>
        <w:t>US</w:t>
      </w:r>
      <w:r w:rsidR="000E3F35" w:rsidRPr="00994760">
        <w:rPr>
          <w:rFonts w:ascii="Times New Roman" w:hAnsi="Times New Roman" w:cs="Times New Roman"/>
          <w:bCs/>
          <w:sz w:val="24"/>
          <w:szCs w:val="24"/>
        </w:rPr>
        <w:t xml:space="preserve"> organic dairy cattle must be designed to allow for: “(i) Natural maintenance, comfort behaviors, and opportunity to exercise; (ii) Tempe</w:t>
      </w:r>
      <w:r w:rsidR="000E3F35" w:rsidRPr="000606E6">
        <w:rPr>
          <w:rFonts w:ascii="Times New Roman" w:hAnsi="Times New Roman" w:cs="Times New Roman"/>
          <w:bCs/>
          <w:sz w:val="24"/>
          <w:szCs w:val="24"/>
        </w:rPr>
        <w:t>rature level, ventilation, and air circulation suitable to the species; and (iii) Reduction of potential for livestock injury” (USDA</w:t>
      </w:r>
      <w:r w:rsidR="001C0EC8" w:rsidRPr="004A3011">
        <w:rPr>
          <w:rFonts w:ascii="Times New Roman" w:hAnsi="Times New Roman" w:cs="Times New Roman"/>
          <w:bCs/>
          <w:sz w:val="24"/>
          <w:szCs w:val="24"/>
        </w:rPr>
        <w:t>,</w:t>
      </w:r>
      <w:r w:rsidR="000E3F35" w:rsidRPr="004A3011">
        <w:rPr>
          <w:rFonts w:ascii="Times New Roman" w:hAnsi="Times New Roman" w:cs="Times New Roman"/>
          <w:bCs/>
          <w:sz w:val="24"/>
          <w:szCs w:val="24"/>
        </w:rPr>
        <w:t xml:space="preserve"> 20</w:t>
      </w:r>
      <w:r w:rsidR="00CE02C3" w:rsidRPr="00E91661">
        <w:rPr>
          <w:rFonts w:ascii="Times New Roman" w:hAnsi="Times New Roman" w:cs="Times New Roman"/>
          <w:bCs/>
          <w:sz w:val="24"/>
          <w:szCs w:val="24"/>
        </w:rPr>
        <w:t>20</w:t>
      </w:r>
      <w:r w:rsidR="000E3F35" w:rsidRPr="00E91661">
        <w:rPr>
          <w:rFonts w:ascii="Times New Roman" w:hAnsi="Times New Roman" w:cs="Times New Roman"/>
          <w:bCs/>
          <w:sz w:val="24"/>
          <w:szCs w:val="24"/>
        </w:rPr>
        <w:t>).</w:t>
      </w:r>
      <w:r w:rsidR="00290C31" w:rsidRPr="00A0337B">
        <w:rPr>
          <w:rFonts w:ascii="Times New Roman" w:hAnsi="Times New Roman" w:cs="Times New Roman"/>
          <w:bCs/>
          <w:sz w:val="24"/>
          <w:szCs w:val="24"/>
        </w:rPr>
        <w:t xml:space="preserve"> </w:t>
      </w:r>
      <w:commentRangeStart w:id="182"/>
      <w:r w:rsidR="00B41007">
        <w:rPr>
          <w:rFonts w:ascii="Times New Roman" w:hAnsi="Times New Roman" w:cs="Times New Roman"/>
          <w:bCs/>
          <w:sz w:val="24"/>
          <w:szCs w:val="24"/>
        </w:rPr>
        <w:t>In our review of the literature</w:t>
      </w:r>
      <w:ins w:id="183" w:author="Deborah Neher [2]" w:date="2021-01-06T13:01:00Z">
        <w:r w:rsidR="001A60C6">
          <w:rPr>
            <w:rFonts w:ascii="Times New Roman" w:hAnsi="Times New Roman" w:cs="Times New Roman"/>
            <w:bCs/>
            <w:sz w:val="24"/>
            <w:szCs w:val="24"/>
          </w:rPr>
          <w:t>,</w:t>
        </w:r>
      </w:ins>
      <w:r w:rsidR="00B41007">
        <w:rPr>
          <w:rFonts w:ascii="Times New Roman" w:hAnsi="Times New Roman" w:cs="Times New Roman"/>
          <w:bCs/>
          <w:sz w:val="24"/>
          <w:szCs w:val="24"/>
        </w:rPr>
        <w:t xml:space="preserve"> we find </w:t>
      </w:r>
      <w:r w:rsidR="000E3F35" w:rsidRPr="00A0337B">
        <w:rPr>
          <w:rFonts w:ascii="Times New Roman" w:hAnsi="Times New Roman" w:cs="Times New Roman"/>
          <w:bCs/>
          <w:sz w:val="24"/>
          <w:szCs w:val="24"/>
        </w:rPr>
        <w:t xml:space="preserve">research on shelter or housing for </w:t>
      </w:r>
      <w:r w:rsidR="000606E6">
        <w:rPr>
          <w:rFonts w:ascii="Times New Roman" w:hAnsi="Times New Roman" w:cs="Times New Roman"/>
          <w:bCs/>
          <w:sz w:val="24"/>
          <w:szCs w:val="24"/>
        </w:rPr>
        <w:t>US</w:t>
      </w:r>
      <w:r w:rsidR="000E3F35" w:rsidRPr="000606E6">
        <w:rPr>
          <w:rFonts w:ascii="Times New Roman" w:hAnsi="Times New Roman" w:cs="Times New Roman"/>
          <w:bCs/>
          <w:sz w:val="24"/>
          <w:szCs w:val="24"/>
        </w:rPr>
        <w:t xml:space="preserve"> organic dairy farms is limited.</w:t>
      </w:r>
      <w:commentRangeEnd w:id="182"/>
      <w:r w:rsidR="001A60C6">
        <w:rPr>
          <w:rStyle w:val="CommentReference"/>
        </w:rPr>
        <w:commentReference w:id="182"/>
      </w:r>
      <w:r w:rsidR="000E3F35" w:rsidRPr="000606E6">
        <w:rPr>
          <w:rFonts w:ascii="Times New Roman" w:hAnsi="Times New Roman" w:cs="Times New Roman"/>
          <w:bCs/>
          <w:sz w:val="24"/>
          <w:szCs w:val="24"/>
        </w:rPr>
        <w:t xml:space="preserve"> </w:t>
      </w:r>
      <w:r w:rsidR="004044DE" w:rsidRPr="004A3011">
        <w:rPr>
          <w:rFonts w:ascii="Times New Roman" w:hAnsi="Times New Roman" w:cs="Times New Roman"/>
          <w:bCs/>
          <w:sz w:val="24"/>
          <w:szCs w:val="24"/>
        </w:rPr>
        <w:t xml:space="preserve">We propose </w:t>
      </w:r>
      <w:r w:rsidR="00DD4BD1">
        <w:rPr>
          <w:rFonts w:ascii="Times New Roman" w:hAnsi="Times New Roman" w:cs="Times New Roman"/>
          <w:bCs/>
          <w:sz w:val="24"/>
          <w:szCs w:val="24"/>
        </w:rPr>
        <w:t xml:space="preserve">continued </w:t>
      </w:r>
      <w:r w:rsidR="004044DE" w:rsidRPr="004A3011">
        <w:rPr>
          <w:rFonts w:ascii="Times New Roman" w:hAnsi="Times New Roman" w:cs="Times New Roman"/>
          <w:bCs/>
          <w:sz w:val="24"/>
          <w:szCs w:val="24"/>
        </w:rPr>
        <w:t>r</w:t>
      </w:r>
      <w:r w:rsidR="000E3F35" w:rsidRPr="004A3011">
        <w:rPr>
          <w:rFonts w:ascii="Times New Roman" w:hAnsi="Times New Roman" w:cs="Times New Roman"/>
          <w:bCs/>
          <w:sz w:val="24"/>
          <w:szCs w:val="24"/>
        </w:rPr>
        <w:t xml:space="preserve">esearch </w:t>
      </w:r>
      <w:r w:rsidR="004044DE" w:rsidRPr="00E91661">
        <w:rPr>
          <w:rFonts w:ascii="Times New Roman" w:hAnsi="Times New Roman" w:cs="Times New Roman"/>
          <w:bCs/>
          <w:sz w:val="24"/>
          <w:szCs w:val="24"/>
        </w:rPr>
        <w:t>on the</w:t>
      </w:r>
      <w:r w:rsidR="000E3F35" w:rsidRPr="00E91661">
        <w:rPr>
          <w:rFonts w:ascii="Times New Roman" w:hAnsi="Times New Roman" w:cs="Times New Roman"/>
          <w:bCs/>
          <w:sz w:val="24"/>
          <w:szCs w:val="24"/>
        </w:rPr>
        <w:t xml:space="preserve"> impact of housing and bedding on </w:t>
      </w:r>
      <w:r w:rsidR="00166B58" w:rsidRPr="00A0337B">
        <w:rPr>
          <w:rFonts w:ascii="Times New Roman" w:hAnsi="Times New Roman" w:cs="Times New Roman"/>
          <w:bCs/>
          <w:sz w:val="24"/>
          <w:szCs w:val="24"/>
        </w:rPr>
        <w:t xml:space="preserve">organic </w:t>
      </w:r>
      <w:r w:rsidR="000E3F35" w:rsidRPr="00A0337B">
        <w:rPr>
          <w:rFonts w:ascii="Times New Roman" w:hAnsi="Times New Roman" w:cs="Times New Roman"/>
          <w:bCs/>
          <w:sz w:val="24"/>
          <w:szCs w:val="24"/>
        </w:rPr>
        <w:t>dairy cattle productivity and well-being, including animal health (e.g.</w:t>
      </w:r>
      <w:r w:rsidR="003E59FB" w:rsidRPr="00A0337B">
        <w:rPr>
          <w:rFonts w:ascii="Times New Roman" w:hAnsi="Times New Roman" w:cs="Times New Roman"/>
          <w:bCs/>
          <w:sz w:val="24"/>
          <w:szCs w:val="24"/>
        </w:rPr>
        <w:t>,</w:t>
      </w:r>
      <w:r w:rsidR="000E3F35" w:rsidRPr="00A0337B">
        <w:rPr>
          <w:rFonts w:ascii="Times New Roman" w:hAnsi="Times New Roman" w:cs="Times New Roman"/>
          <w:bCs/>
          <w:sz w:val="24"/>
          <w:szCs w:val="24"/>
        </w:rPr>
        <w:t xml:space="preserve"> lameness and mastitis) would inform best practices regionally and nationally, especially for regions where </w:t>
      </w:r>
      <w:r w:rsidR="00DD4BD1" w:rsidRPr="00DD4BD1">
        <w:rPr>
          <w:rFonts w:ascii="Times New Roman" w:hAnsi="Times New Roman" w:cs="Times New Roman"/>
          <w:bCs/>
          <w:sz w:val="24"/>
          <w:szCs w:val="24"/>
          <w:highlight w:val="yellow"/>
        </w:rPr>
        <w:t xml:space="preserve">indoor </w:t>
      </w:r>
      <w:r w:rsidR="000E3F35" w:rsidRPr="00DD4BD1">
        <w:rPr>
          <w:rFonts w:ascii="Times New Roman" w:hAnsi="Times New Roman" w:cs="Times New Roman"/>
          <w:bCs/>
          <w:sz w:val="24"/>
          <w:szCs w:val="24"/>
          <w:highlight w:val="yellow"/>
        </w:rPr>
        <w:t xml:space="preserve">winter housing </w:t>
      </w:r>
      <w:r w:rsidR="00DD4BD1" w:rsidRPr="00DD4BD1">
        <w:rPr>
          <w:rFonts w:ascii="Times New Roman" w:hAnsi="Times New Roman" w:cs="Times New Roman"/>
          <w:bCs/>
          <w:sz w:val="24"/>
          <w:szCs w:val="24"/>
          <w:highlight w:val="yellow"/>
        </w:rPr>
        <w:t>facilities and bedding materials</w:t>
      </w:r>
      <w:r w:rsidR="00DD4BD1">
        <w:rPr>
          <w:rFonts w:ascii="Times New Roman" w:hAnsi="Times New Roman" w:cs="Times New Roman"/>
          <w:bCs/>
          <w:sz w:val="24"/>
          <w:szCs w:val="24"/>
        </w:rPr>
        <w:t xml:space="preserve"> may be</w:t>
      </w:r>
      <w:r w:rsidR="000E3F35" w:rsidRPr="00A0337B">
        <w:rPr>
          <w:rFonts w:ascii="Times New Roman" w:hAnsi="Times New Roman" w:cs="Times New Roman"/>
          <w:bCs/>
          <w:sz w:val="24"/>
          <w:szCs w:val="24"/>
        </w:rPr>
        <w:t xml:space="preserve"> used for five to six months of the year</w:t>
      </w:r>
      <w:r w:rsidR="00B87234" w:rsidRPr="002E03A7">
        <w:rPr>
          <w:rFonts w:ascii="Times New Roman" w:hAnsi="Times New Roman" w:cs="Times New Roman"/>
          <w:bCs/>
          <w:sz w:val="24"/>
          <w:szCs w:val="24"/>
        </w:rPr>
        <w:t xml:space="preserve">. </w:t>
      </w:r>
      <w:r w:rsidR="00DD3802" w:rsidRPr="002E03A7">
        <w:rPr>
          <w:rFonts w:ascii="Times New Roman" w:hAnsi="Times New Roman" w:cs="Times New Roman"/>
          <w:bCs/>
          <w:sz w:val="24"/>
          <w:szCs w:val="24"/>
        </w:rPr>
        <w:t>Our</w:t>
      </w:r>
      <w:r w:rsidR="00B87234" w:rsidRPr="002E03A7">
        <w:rPr>
          <w:rFonts w:ascii="Times New Roman" w:hAnsi="Times New Roman" w:cs="Times New Roman"/>
          <w:bCs/>
          <w:sz w:val="24"/>
          <w:szCs w:val="24"/>
        </w:rPr>
        <w:t xml:space="preserve"> survey </w:t>
      </w:r>
      <w:r w:rsidR="004044DE" w:rsidRPr="002E03A7">
        <w:rPr>
          <w:rFonts w:ascii="Times New Roman" w:hAnsi="Times New Roman" w:cs="Times New Roman"/>
          <w:bCs/>
          <w:sz w:val="24"/>
          <w:szCs w:val="24"/>
        </w:rPr>
        <w:t>improve</w:t>
      </w:r>
      <w:r w:rsidR="00166B58" w:rsidRPr="002E03A7">
        <w:rPr>
          <w:rFonts w:ascii="Times New Roman" w:hAnsi="Times New Roman" w:cs="Times New Roman"/>
          <w:bCs/>
          <w:sz w:val="24"/>
          <w:szCs w:val="24"/>
        </w:rPr>
        <w:t>s</w:t>
      </w:r>
      <w:r w:rsidR="00B87234" w:rsidRPr="002E03A7">
        <w:rPr>
          <w:rFonts w:ascii="Times New Roman" w:hAnsi="Times New Roman" w:cs="Times New Roman"/>
          <w:bCs/>
          <w:sz w:val="24"/>
          <w:szCs w:val="24"/>
        </w:rPr>
        <w:t xml:space="preserve"> knowledge of lactating cow housing </w:t>
      </w:r>
      <w:r w:rsidR="00371FFD" w:rsidRPr="002E03A7">
        <w:rPr>
          <w:rFonts w:ascii="Times New Roman" w:hAnsi="Times New Roman" w:cs="Times New Roman"/>
          <w:bCs/>
          <w:sz w:val="24"/>
          <w:szCs w:val="24"/>
        </w:rPr>
        <w:t xml:space="preserve">and bedding </w:t>
      </w:r>
      <w:r w:rsidR="00B87234" w:rsidRPr="002E03A7">
        <w:rPr>
          <w:rFonts w:ascii="Times New Roman" w:hAnsi="Times New Roman" w:cs="Times New Roman"/>
          <w:bCs/>
          <w:sz w:val="24"/>
          <w:szCs w:val="24"/>
        </w:rPr>
        <w:t xml:space="preserve">types used on organic dairy </w:t>
      </w:r>
      <w:r w:rsidR="00B87234" w:rsidRPr="002E03A7">
        <w:rPr>
          <w:rFonts w:ascii="Times New Roman" w:hAnsi="Times New Roman" w:cs="Times New Roman"/>
          <w:bCs/>
          <w:sz w:val="24"/>
          <w:szCs w:val="24"/>
        </w:rPr>
        <w:lastRenderedPageBreak/>
        <w:t>fa</w:t>
      </w:r>
      <w:r w:rsidR="00DD4BD1">
        <w:rPr>
          <w:rFonts w:ascii="Times New Roman" w:hAnsi="Times New Roman" w:cs="Times New Roman"/>
          <w:bCs/>
          <w:sz w:val="24"/>
          <w:szCs w:val="24"/>
        </w:rPr>
        <w:t xml:space="preserve">rms in </w:t>
      </w:r>
      <w:commentRangeStart w:id="184"/>
      <w:r w:rsidR="00DD4BD1">
        <w:rPr>
          <w:rFonts w:ascii="Times New Roman" w:hAnsi="Times New Roman" w:cs="Times New Roman"/>
          <w:bCs/>
          <w:sz w:val="24"/>
          <w:szCs w:val="24"/>
        </w:rPr>
        <w:t xml:space="preserve">our region </w:t>
      </w:r>
      <w:commentRangeEnd w:id="184"/>
      <w:r w:rsidR="001A60C6">
        <w:rPr>
          <w:rStyle w:val="CommentReference"/>
        </w:rPr>
        <w:commentReference w:id="184"/>
      </w:r>
      <w:r w:rsidR="00DD4BD1">
        <w:rPr>
          <w:rFonts w:ascii="Times New Roman" w:hAnsi="Times New Roman" w:cs="Times New Roman"/>
          <w:bCs/>
          <w:sz w:val="24"/>
          <w:szCs w:val="24"/>
        </w:rPr>
        <w:t>and identifies</w:t>
      </w:r>
      <w:r w:rsidR="00B87234" w:rsidRPr="002E03A7">
        <w:rPr>
          <w:rFonts w:ascii="Times New Roman" w:hAnsi="Times New Roman" w:cs="Times New Roman"/>
          <w:bCs/>
          <w:sz w:val="24"/>
          <w:szCs w:val="24"/>
        </w:rPr>
        <w:t xml:space="preserve"> some key issues for further study</w:t>
      </w:r>
      <w:r w:rsidR="000F730C" w:rsidRPr="002E03A7">
        <w:rPr>
          <w:rFonts w:ascii="Times New Roman" w:hAnsi="Times New Roman" w:cs="Times New Roman"/>
          <w:bCs/>
          <w:sz w:val="24"/>
          <w:szCs w:val="24"/>
        </w:rPr>
        <w:t>.</w:t>
      </w:r>
      <w:r w:rsidR="00B46BB6" w:rsidRPr="002E03A7">
        <w:rPr>
          <w:rFonts w:ascii="Times New Roman" w:hAnsi="Times New Roman" w:cs="Times New Roman"/>
          <w:bCs/>
          <w:sz w:val="24"/>
          <w:szCs w:val="24"/>
        </w:rPr>
        <w:t xml:space="preserve"> </w:t>
      </w:r>
      <w:r w:rsidR="000F730C" w:rsidRPr="00437F6E">
        <w:rPr>
          <w:rFonts w:ascii="Times New Roman" w:hAnsi="Times New Roman" w:cs="Times New Roman"/>
          <w:bCs/>
          <w:sz w:val="24"/>
          <w:szCs w:val="24"/>
        </w:rPr>
        <w:t>I</w:t>
      </w:r>
      <w:r w:rsidR="00B46BB6" w:rsidRPr="00437F6E">
        <w:rPr>
          <w:rFonts w:ascii="Times New Roman" w:hAnsi="Times New Roman" w:cs="Times New Roman"/>
          <w:bCs/>
          <w:sz w:val="24"/>
          <w:szCs w:val="24"/>
        </w:rPr>
        <w:t>n particular</w:t>
      </w:r>
      <w:r w:rsidR="000F730C" w:rsidRPr="00437F6E">
        <w:rPr>
          <w:rFonts w:ascii="Times New Roman" w:hAnsi="Times New Roman" w:cs="Times New Roman"/>
          <w:bCs/>
          <w:sz w:val="24"/>
          <w:szCs w:val="24"/>
        </w:rPr>
        <w:t>, given the relative</w:t>
      </w:r>
      <w:r w:rsidR="002E03A7">
        <w:rPr>
          <w:rFonts w:ascii="Times New Roman" w:hAnsi="Times New Roman" w:cs="Times New Roman"/>
          <w:bCs/>
          <w:sz w:val="24"/>
          <w:szCs w:val="24"/>
        </w:rPr>
        <w:t>ly</w:t>
      </w:r>
      <w:r w:rsidR="000F730C" w:rsidRPr="002E03A7">
        <w:rPr>
          <w:rFonts w:ascii="Times New Roman" w:hAnsi="Times New Roman" w:cs="Times New Roman"/>
          <w:bCs/>
          <w:sz w:val="24"/>
          <w:szCs w:val="24"/>
        </w:rPr>
        <w:t xml:space="preserve"> high frequency of </w:t>
      </w:r>
      <w:r w:rsidR="008276E5" w:rsidRPr="002E03A7">
        <w:rPr>
          <w:rFonts w:ascii="Times New Roman" w:hAnsi="Times New Roman" w:cs="Times New Roman"/>
          <w:bCs/>
          <w:sz w:val="24"/>
          <w:szCs w:val="24"/>
        </w:rPr>
        <w:t>tiestall</w:t>
      </w:r>
      <w:r w:rsidR="000F730C" w:rsidRPr="002E03A7">
        <w:rPr>
          <w:rFonts w:ascii="Times New Roman" w:hAnsi="Times New Roman" w:cs="Times New Roman"/>
          <w:bCs/>
          <w:sz w:val="24"/>
          <w:szCs w:val="24"/>
        </w:rPr>
        <w:t xml:space="preserve"> housing facilities in this sample, </w:t>
      </w:r>
      <w:r w:rsidR="00272F1C" w:rsidRPr="002E03A7">
        <w:rPr>
          <w:rFonts w:ascii="Times New Roman" w:hAnsi="Times New Roman" w:cs="Times New Roman"/>
          <w:bCs/>
          <w:sz w:val="24"/>
          <w:szCs w:val="24"/>
        </w:rPr>
        <w:t xml:space="preserve">research </w:t>
      </w:r>
      <w:r w:rsidR="00371FFD" w:rsidRPr="002E03A7">
        <w:rPr>
          <w:rFonts w:ascii="Times New Roman" w:hAnsi="Times New Roman" w:cs="Times New Roman"/>
          <w:bCs/>
          <w:sz w:val="24"/>
          <w:szCs w:val="24"/>
        </w:rPr>
        <w:t xml:space="preserve">is needed </w:t>
      </w:r>
      <w:r w:rsidR="00272F1C" w:rsidRPr="002E03A7">
        <w:rPr>
          <w:rFonts w:ascii="Times New Roman" w:hAnsi="Times New Roman" w:cs="Times New Roman"/>
          <w:bCs/>
          <w:sz w:val="24"/>
          <w:szCs w:val="24"/>
        </w:rPr>
        <w:t xml:space="preserve">on </w:t>
      </w:r>
      <w:r w:rsidR="00B46BB6" w:rsidRPr="002E03A7">
        <w:rPr>
          <w:rFonts w:ascii="Times New Roman" w:hAnsi="Times New Roman" w:cs="Times New Roman"/>
          <w:bCs/>
          <w:sz w:val="24"/>
          <w:szCs w:val="24"/>
        </w:rPr>
        <w:t xml:space="preserve">how organic dairy producers </w:t>
      </w:r>
      <w:r w:rsidR="000F730C" w:rsidRPr="002E03A7">
        <w:rPr>
          <w:rFonts w:ascii="Times New Roman" w:hAnsi="Times New Roman" w:cs="Times New Roman"/>
          <w:bCs/>
          <w:sz w:val="24"/>
          <w:szCs w:val="24"/>
        </w:rPr>
        <w:t xml:space="preserve">perceive and </w:t>
      </w:r>
      <w:r w:rsidR="00272F1C" w:rsidRPr="002E03A7">
        <w:rPr>
          <w:rFonts w:ascii="Times New Roman" w:hAnsi="Times New Roman" w:cs="Times New Roman"/>
          <w:bCs/>
          <w:sz w:val="24"/>
          <w:szCs w:val="24"/>
        </w:rPr>
        <w:t xml:space="preserve">are </w:t>
      </w:r>
      <w:r w:rsidR="00B46BB6" w:rsidRPr="00437F6E">
        <w:rPr>
          <w:rFonts w:ascii="Times New Roman" w:hAnsi="Times New Roman" w:cs="Times New Roman"/>
          <w:bCs/>
          <w:sz w:val="24"/>
          <w:szCs w:val="24"/>
        </w:rPr>
        <w:t>respond</w:t>
      </w:r>
      <w:r w:rsidR="00272F1C" w:rsidRPr="00437F6E">
        <w:rPr>
          <w:rFonts w:ascii="Times New Roman" w:hAnsi="Times New Roman" w:cs="Times New Roman"/>
          <w:bCs/>
          <w:sz w:val="24"/>
          <w:szCs w:val="24"/>
        </w:rPr>
        <w:t>ing</w:t>
      </w:r>
      <w:r w:rsidR="00B46BB6" w:rsidRPr="00437F6E">
        <w:rPr>
          <w:rFonts w:ascii="Times New Roman" w:hAnsi="Times New Roman" w:cs="Times New Roman"/>
          <w:bCs/>
          <w:sz w:val="24"/>
          <w:szCs w:val="24"/>
        </w:rPr>
        <w:t xml:space="preserve"> to </w:t>
      </w:r>
      <w:r w:rsidR="000F730C" w:rsidRPr="00437F6E">
        <w:rPr>
          <w:rFonts w:ascii="Times New Roman" w:hAnsi="Times New Roman" w:cs="Times New Roman"/>
          <w:bCs/>
          <w:sz w:val="24"/>
          <w:szCs w:val="24"/>
        </w:rPr>
        <w:t>changing consumer demands</w:t>
      </w:r>
      <w:r w:rsidR="00272F1C" w:rsidRPr="00437F6E">
        <w:rPr>
          <w:rFonts w:ascii="Times New Roman" w:hAnsi="Times New Roman" w:cs="Times New Roman"/>
          <w:bCs/>
          <w:sz w:val="24"/>
          <w:szCs w:val="24"/>
        </w:rPr>
        <w:t xml:space="preserve"> related to confinement housing.</w:t>
      </w:r>
      <w:r w:rsidR="00272F1C" w:rsidRPr="002E03A7">
        <w:rPr>
          <w:rFonts w:ascii="Times New Roman" w:hAnsi="Times New Roman" w:cs="Times New Roman"/>
          <w:bCs/>
          <w:sz w:val="24"/>
          <w:szCs w:val="24"/>
        </w:rPr>
        <w:t xml:space="preserve"> </w:t>
      </w:r>
    </w:p>
    <w:p w14:paraId="1863F8C9" w14:textId="76DAF99C" w:rsidR="00B46BB6" w:rsidRPr="002E7301" w:rsidRDefault="00371FFD" w:rsidP="005B6926">
      <w:pPr>
        <w:tabs>
          <w:tab w:val="left" w:pos="360"/>
          <w:tab w:val="left" w:pos="720"/>
        </w:tabs>
        <w:spacing w:after="0" w:line="480" w:lineRule="auto"/>
        <w:rPr>
          <w:rFonts w:ascii="Times New Roman" w:hAnsi="Times New Roman" w:cs="Times New Roman"/>
          <w:bCs/>
          <w:sz w:val="24"/>
          <w:szCs w:val="24"/>
        </w:rPr>
      </w:pPr>
      <w:r w:rsidRPr="002E7301">
        <w:rPr>
          <w:rFonts w:ascii="Times New Roman" w:hAnsi="Times New Roman" w:cs="Times New Roman"/>
          <w:bCs/>
          <w:sz w:val="24"/>
          <w:szCs w:val="24"/>
        </w:rPr>
        <w:tab/>
        <w:t xml:space="preserve">Better knowledge of the distribution and types of </w:t>
      </w:r>
      <w:r w:rsidR="000D07AC" w:rsidRPr="000D07AC">
        <w:rPr>
          <w:rFonts w:ascii="Times New Roman" w:hAnsi="Times New Roman" w:cs="Times New Roman"/>
          <w:bCs/>
          <w:sz w:val="24"/>
          <w:szCs w:val="24"/>
          <w:highlight w:val="yellow"/>
        </w:rPr>
        <w:t xml:space="preserve">housing and </w:t>
      </w:r>
      <w:r w:rsidRPr="000D07AC">
        <w:rPr>
          <w:rFonts w:ascii="Times New Roman" w:hAnsi="Times New Roman" w:cs="Times New Roman"/>
          <w:bCs/>
          <w:sz w:val="24"/>
          <w:szCs w:val="24"/>
          <w:highlight w:val="yellow"/>
        </w:rPr>
        <w:t>bedding</w:t>
      </w:r>
      <w:r w:rsidR="000D07AC" w:rsidRPr="000D07AC">
        <w:rPr>
          <w:rFonts w:ascii="Times New Roman" w:hAnsi="Times New Roman" w:cs="Times New Roman"/>
          <w:bCs/>
          <w:sz w:val="24"/>
          <w:szCs w:val="24"/>
          <w:highlight w:val="yellow"/>
        </w:rPr>
        <w:t xml:space="preserve"> used</w:t>
      </w:r>
      <w:r w:rsidR="000D07AC">
        <w:rPr>
          <w:rFonts w:ascii="Times New Roman" w:hAnsi="Times New Roman" w:cs="Times New Roman"/>
          <w:bCs/>
          <w:sz w:val="24"/>
          <w:szCs w:val="24"/>
        </w:rPr>
        <w:t xml:space="preserve"> </w:t>
      </w:r>
      <w:r w:rsidRPr="003643DE">
        <w:rPr>
          <w:rFonts w:ascii="Times New Roman" w:hAnsi="Times New Roman" w:cs="Times New Roman"/>
          <w:bCs/>
          <w:sz w:val="24"/>
          <w:szCs w:val="24"/>
        </w:rPr>
        <w:t xml:space="preserve">on organic dairy farms is necessary to identify representative samples for research </w:t>
      </w:r>
      <w:r w:rsidR="000D07AC">
        <w:rPr>
          <w:rFonts w:ascii="Times New Roman" w:hAnsi="Times New Roman" w:cs="Times New Roman"/>
          <w:bCs/>
          <w:sz w:val="24"/>
          <w:szCs w:val="24"/>
        </w:rPr>
        <w:t>studies</w:t>
      </w:r>
      <w:r w:rsidRPr="003643DE">
        <w:rPr>
          <w:rFonts w:ascii="Times New Roman" w:hAnsi="Times New Roman" w:cs="Times New Roman"/>
          <w:bCs/>
          <w:sz w:val="24"/>
          <w:szCs w:val="24"/>
        </w:rPr>
        <w:t xml:space="preserve">. </w:t>
      </w:r>
      <w:r w:rsidR="00272F1C" w:rsidRPr="00994760">
        <w:rPr>
          <w:rFonts w:ascii="Times New Roman" w:hAnsi="Times New Roman" w:cs="Times New Roman"/>
          <w:bCs/>
          <w:sz w:val="24"/>
          <w:szCs w:val="24"/>
        </w:rPr>
        <w:t xml:space="preserve">Research on the relationship between housing types and </w:t>
      </w:r>
      <w:r w:rsidR="000F730C" w:rsidRPr="00994760">
        <w:rPr>
          <w:rFonts w:ascii="Times New Roman" w:hAnsi="Times New Roman" w:cs="Times New Roman"/>
          <w:bCs/>
          <w:sz w:val="24"/>
          <w:szCs w:val="24"/>
        </w:rPr>
        <w:t>animal behavior</w:t>
      </w:r>
      <w:r w:rsidR="00272F1C" w:rsidRPr="00994760">
        <w:rPr>
          <w:rFonts w:ascii="Times New Roman" w:hAnsi="Times New Roman" w:cs="Times New Roman"/>
          <w:bCs/>
          <w:sz w:val="24"/>
          <w:szCs w:val="24"/>
        </w:rPr>
        <w:t>, health</w:t>
      </w:r>
      <w:r w:rsidR="000F730C" w:rsidRPr="00994760">
        <w:rPr>
          <w:rFonts w:ascii="Times New Roman" w:hAnsi="Times New Roman" w:cs="Times New Roman"/>
          <w:bCs/>
          <w:sz w:val="24"/>
          <w:szCs w:val="24"/>
        </w:rPr>
        <w:t xml:space="preserve">, and </w:t>
      </w:r>
      <w:r w:rsidR="00272F1C" w:rsidRPr="00994760">
        <w:rPr>
          <w:rFonts w:ascii="Times New Roman" w:hAnsi="Times New Roman" w:cs="Times New Roman"/>
          <w:bCs/>
          <w:sz w:val="24"/>
          <w:szCs w:val="24"/>
        </w:rPr>
        <w:t xml:space="preserve">well-being and </w:t>
      </w:r>
      <w:r w:rsidR="000F730C" w:rsidRPr="00994760">
        <w:rPr>
          <w:rFonts w:ascii="Times New Roman" w:hAnsi="Times New Roman" w:cs="Times New Roman"/>
          <w:bCs/>
          <w:sz w:val="24"/>
          <w:szCs w:val="24"/>
        </w:rPr>
        <w:t>environmental impact</w:t>
      </w:r>
      <w:r w:rsidR="00272F1C" w:rsidRPr="00994760">
        <w:rPr>
          <w:rFonts w:ascii="Times New Roman" w:hAnsi="Times New Roman" w:cs="Times New Roman"/>
          <w:bCs/>
          <w:sz w:val="24"/>
          <w:szCs w:val="24"/>
        </w:rPr>
        <w:t>s</w:t>
      </w:r>
      <w:r w:rsidR="00CE25AB" w:rsidRPr="00994760">
        <w:rPr>
          <w:rFonts w:ascii="Times New Roman" w:hAnsi="Times New Roman" w:cs="Times New Roman"/>
          <w:bCs/>
          <w:sz w:val="24"/>
          <w:szCs w:val="24"/>
        </w:rPr>
        <w:t xml:space="preserve"> </w:t>
      </w:r>
      <w:r w:rsidR="00CE25AB" w:rsidRPr="00437F6E">
        <w:rPr>
          <w:rFonts w:ascii="Times New Roman" w:hAnsi="Times New Roman" w:cs="Times New Roman"/>
          <w:bCs/>
          <w:sz w:val="24"/>
          <w:szCs w:val="24"/>
        </w:rPr>
        <w:t>is</w:t>
      </w:r>
      <w:r w:rsidR="007E12A7" w:rsidRPr="00437F6E">
        <w:rPr>
          <w:rFonts w:ascii="Times New Roman" w:hAnsi="Times New Roman" w:cs="Times New Roman"/>
          <w:bCs/>
          <w:sz w:val="24"/>
          <w:szCs w:val="24"/>
        </w:rPr>
        <w:t xml:space="preserve"> important to help</w:t>
      </w:r>
      <w:r w:rsidR="007E12A7" w:rsidRPr="00EE1C90">
        <w:rPr>
          <w:rFonts w:ascii="Times New Roman" w:hAnsi="Times New Roman" w:cs="Times New Roman"/>
          <w:bCs/>
          <w:sz w:val="24"/>
          <w:szCs w:val="24"/>
        </w:rPr>
        <w:t xml:space="preserve"> direct th</w:t>
      </w:r>
      <w:r w:rsidR="007E12A7" w:rsidRPr="00B82008">
        <w:rPr>
          <w:rFonts w:ascii="Times New Roman" w:hAnsi="Times New Roman" w:cs="Times New Roman"/>
          <w:bCs/>
          <w:sz w:val="24"/>
          <w:szCs w:val="24"/>
        </w:rPr>
        <w:t xml:space="preserve">e future of housing for dairy cattle and could help inform </w:t>
      </w:r>
      <w:r w:rsidR="007E59EE" w:rsidRPr="00B82008">
        <w:rPr>
          <w:rFonts w:ascii="Times New Roman" w:hAnsi="Times New Roman" w:cs="Times New Roman"/>
          <w:bCs/>
          <w:sz w:val="24"/>
          <w:szCs w:val="24"/>
        </w:rPr>
        <w:t xml:space="preserve">consumer acceptance of common cattle husbandry systems. </w:t>
      </w:r>
      <w:r w:rsidR="004044DE" w:rsidRPr="00B82008">
        <w:rPr>
          <w:rFonts w:ascii="Times New Roman" w:hAnsi="Times New Roman" w:cs="Times New Roman"/>
          <w:bCs/>
          <w:sz w:val="24"/>
          <w:szCs w:val="24"/>
        </w:rPr>
        <w:t xml:space="preserve">For example, </w:t>
      </w:r>
      <w:r w:rsidR="007E59EE" w:rsidRPr="00B82008">
        <w:rPr>
          <w:rFonts w:ascii="Times New Roman" w:hAnsi="Times New Roman" w:cs="Times New Roman"/>
          <w:bCs/>
          <w:sz w:val="24"/>
          <w:szCs w:val="24"/>
        </w:rPr>
        <w:t xml:space="preserve">a picture-based approach </w:t>
      </w:r>
      <w:r w:rsidR="00166B58" w:rsidRPr="00B82008">
        <w:rPr>
          <w:rFonts w:ascii="Times New Roman" w:hAnsi="Times New Roman" w:cs="Times New Roman"/>
          <w:bCs/>
          <w:sz w:val="24"/>
          <w:szCs w:val="24"/>
        </w:rPr>
        <w:t xml:space="preserve">used </w:t>
      </w:r>
      <w:r w:rsidR="007E59EE" w:rsidRPr="00B82008">
        <w:rPr>
          <w:rFonts w:ascii="Times New Roman" w:hAnsi="Times New Roman" w:cs="Times New Roman"/>
          <w:bCs/>
          <w:sz w:val="24"/>
          <w:szCs w:val="24"/>
        </w:rPr>
        <w:t>to assess the public acceptance of common indoor housing systems in Germany found that the accept</w:t>
      </w:r>
      <w:r w:rsidR="007E59EE" w:rsidRPr="009506E3">
        <w:rPr>
          <w:rFonts w:ascii="Times New Roman" w:hAnsi="Times New Roman" w:cs="Times New Roman"/>
          <w:bCs/>
          <w:sz w:val="24"/>
          <w:szCs w:val="24"/>
        </w:rPr>
        <w:t xml:space="preserve">ance of </w:t>
      </w:r>
      <w:r w:rsidR="006D1FEE">
        <w:rPr>
          <w:rFonts w:ascii="Times New Roman" w:hAnsi="Times New Roman" w:cs="Times New Roman"/>
          <w:bCs/>
          <w:sz w:val="24"/>
          <w:szCs w:val="24"/>
        </w:rPr>
        <w:t>loose-housing</w:t>
      </w:r>
      <w:r w:rsidR="007E59EE" w:rsidRPr="009506E3">
        <w:rPr>
          <w:rFonts w:ascii="Times New Roman" w:hAnsi="Times New Roman" w:cs="Times New Roman"/>
          <w:bCs/>
          <w:sz w:val="24"/>
          <w:szCs w:val="24"/>
        </w:rPr>
        <w:t xml:space="preserve"> (</w:t>
      </w:r>
      <w:r w:rsidR="008276E5" w:rsidRPr="009506E3">
        <w:rPr>
          <w:rFonts w:ascii="Times New Roman" w:hAnsi="Times New Roman" w:cs="Times New Roman"/>
          <w:bCs/>
          <w:sz w:val="24"/>
          <w:szCs w:val="24"/>
        </w:rPr>
        <w:t>freestall</w:t>
      </w:r>
      <w:r w:rsidR="007E59EE" w:rsidRPr="009506E3">
        <w:rPr>
          <w:rFonts w:ascii="Times New Roman" w:hAnsi="Times New Roman" w:cs="Times New Roman"/>
          <w:bCs/>
          <w:sz w:val="24"/>
          <w:szCs w:val="24"/>
        </w:rPr>
        <w:t xml:space="preserve"> barns) was relatively low (17% or less) and paddock or pasture access increased public acceptance</w:t>
      </w:r>
      <w:r w:rsidR="004044DE" w:rsidRPr="009506E3">
        <w:rPr>
          <w:rFonts w:ascii="Times New Roman" w:hAnsi="Times New Roman" w:cs="Times New Roman"/>
          <w:bCs/>
          <w:sz w:val="24"/>
          <w:szCs w:val="24"/>
        </w:rPr>
        <w:t xml:space="preserve"> </w:t>
      </w:r>
      <w:r w:rsidR="00166B58" w:rsidRPr="009506E3">
        <w:rPr>
          <w:rFonts w:ascii="Times New Roman" w:hAnsi="Times New Roman" w:cs="Times New Roman"/>
          <w:bCs/>
          <w:sz w:val="24"/>
          <w:szCs w:val="24"/>
        </w:rPr>
        <w:t>(</w:t>
      </w:r>
      <w:r w:rsidR="004044DE" w:rsidRPr="009506E3">
        <w:rPr>
          <w:rFonts w:ascii="Times New Roman" w:hAnsi="Times New Roman" w:cs="Times New Roman"/>
          <w:bCs/>
          <w:sz w:val="24"/>
          <w:szCs w:val="24"/>
        </w:rPr>
        <w:t>K</w:t>
      </w:r>
      <w:r w:rsidR="00E472A7" w:rsidRPr="000E73C0">
        <w:rPr>
          <w:rFonts w:ascii="Times New Roman" w:hAnsi="Times New Roman" w:cs="Times New Roman"/>
          <w:bCs/>
          <w:sz w:val="24"/>
          <w:szCs w:val="24"/>
        </w:rPr>
        <w:t>ü</w:t>
      </w:r>
      <w:r w:rsidR="004044DE" w:rsidRPr="000606E6">
        <w:rPr>
          <w:rFonts w:ascii="Times New Roman" w:hAnsi="Times New Roman" w:cs="Times New Roman"/>
          <w:bCs/>
          <w:sz w:val="24"/>
          <w:szCs w:val="24"/>
        </w:rPr>
        <w:t>hl et al., 2019)</w:t>
      </w:r>
      <w:r w:rsidR="007E59EE" w:rsidRPr="000606E6">
        <w:rPr>
          <w:rFonts w:ascii="Times New Roman" w:hAnsi="Times New Roman" w:cs="Times New Roman"/>
          <w:bCs/>
          <w:sz w:val="24"/>
          <w:szCs w:val="24"/>
        </w:rPr>
        <w:t xml:space="preserve">. </w:t>
      </w:r>
      <w:r w:rsidR="007E12A7" w:rsidRPr="004A3011">
        <w:rPr>
          <w:rFonts w:ascii="Times New Roman" w:hAnsi="Times New Roman" w:cs="Times New Roman"/>
          <w:bCs/>
          <w:sz w:val="24"/>
          <w:szCs w:val="24"/>
        </w:rPr>
        <w:t>Notably, their</w:t>
      </w:r>
      <w:r w:rsidR="004044DE" w:rsidRPr="004A3011">
        <w:rPr>
          <w:rFonts w:ascii="Times New Roman" w:hAnsi="Times New Roman" w:cs="Times New Roman"/>
          <w:bCs/>
          <w:sz w:val="24"/>
          <w:szCs w:val="24"/>
        </w:rPr>
        <w:t xml:space="preserve"> </w:t>
      </w:r>
      <w:r w:rsidR="007E59EE" w:rsidRPr="00E91661">
        <w:rPr>
          <w:rFonts w:ascii="Times New Roman" w:hAnsi="Times New Roman" w:cs="Times New Roman"/>
          <w:bCs/>
          <w:sz w:val="24"/>
          <w:szCs w:val="24"/>
        </w:rPr>
        <w:t xml:space="preserve">study did not include an assessment of consumer acceptance of </w:t>
      </w:r>
      <w:r w:rsidR="00166B58" w:rsidRPr="00E91661">
        <w:rPr>
          <w:rFonts w:ascii="Times New Roman" w:hAnsi="Times New Roman" w:cs="Times New Roman"/>
          <w:bCs/>
          <w:sz w:val="24"/>
          <w:szCs w:val="24"/>
        </w:rPr>
        <w:t>either confinement tiestall barns with pasture access during good weather (</w:t>
      </w:r>
      <w:ins w:id="185" w:author="Deborah Neher [2]" w:date="2021-01-06T13:03:00Z">
        <w:r w:rsidR="001A60C6">
          <w:rPr>
            <w:rFonts w:ascii="Times New Roman" w:hAnsi="Times New Roman" w:cs="Times New Roman"/>
            <w:bCs/>
            <w:sz w:val="24"/>
            <w:szCs w:val="24"/>
          </w:rPr>
          <w:t xml:space="preserve">i.e., </w:t>
        </w:r>
      </w:ins>
      <w:r w:rsidR="00166B58" w:rsidRPr="00E91661">
        <w:rPr>
          <w:rFonts w:ascii="Times New Roman" w:hAnsi="Times New Roman" w:cs="Times New Roman"/>
          <w:bCs/>
          <w:sz w:val="24"/>
          <w:szCs w:val="24"/>
        </w:rPr>
        <w:t xml:space="preserve">the most common scenario among respondents in </w:t>
      </w:r>
      <w:r w:rsidR="00F40EBF" w:rsidRPr="00A0337B">
        <w:rPr>
          <w:rFonts w:ascii="Times New Roman" w:hAnsi="Times New Roman" w:cs="Times New Roman"/>
          <w:bCs/>
          <w:sz w:val="24"/>
          <w:szCs w:val="24"/>
        </w:rPr>
        <w:t>our sample population of organic dairy farms</w:t>
      </w:r>
      <w:r w:rsidR="00166B58" w:rsidRPr="00A0337B">
        <w:rPr>
          <w:rFonts w:ascii="Times New Roman" w:hAnsi="Times New Roman" w:cs="Times New Roman"/>
          <w:bCs/>
          <w:sz w:val="24"/>
          <w:szCs w:val="24"/>
        </w:rPr>
        <w:t>) or</w:t>
      </w:r>
      <w:r w:rsidR="00166B58" w:rsidRPr="00A0337B">
        <w:rPr>
          <w:bCs/>
        </w:rPr>
        <w:t xml:space="preserve"> </w:t>
      </w:r>
      <w:r w:rsidR="006D1FEE">
        <w:rPr>
          <w:rFonts w:ascii="Times New Roman" w:hAnsi="Times New Roman" w:cs="Times New Roman"/>
          <w:bCs/>
          <w:sz w:val="24"/>
          <w:szCs w:val="24"/>
        </w:rPr>
        <w:t>loose-housing</w:t>
      </w:r>
      <w:r w:rsidR="00166B58" w:rsidRPr="00A0337B">
        <w:rPr>
          <w:rFonts w:ascii="Times New Roman" w:hAnsi="Times New Roman" w:cs="Times New Roman"/>
          <w:bCs/>
          <w:sz w:val="24"/>
          <w:szCs w:val="24"/>
        </w:rPr>
        <w:t xml:space="preserve"> bedded pack systems with pasture access during good weather </w:t>
      </w:r>
      <w:r w:rsidR="00F40EBF" w:rsidRPr="002E03A7">
        <w:rPr>
          <w:rFonts w:ascii="Times New Roman" w:hAnsi="Times New Roman" w:cs="Times New Roman"/>
          <w:bCs/>
          <w:sz w:val="24"/>
          <w:szCs w:val="24"/>
        </w:rPr>
        <w:t>(</w:t>
      </w:r>
      <w:r w:rsidR="00F40EBF" w:rsidRPr="00437F6E">
        <w:rPr>
          <w:rFonts w:ascii="Times New Roman" w:hAnsi="Times New Roman" w:cs="Times New Roman"/>
          <w:bCs/>
          <w:sz w:val="24"/>
          <w:szCs w:val="24"/>
        </w:rPr>
        <w:t>Leso et al., 2020).</w:t>
      </w:r>
    </w:p>
    <w:p w14:paraId="4CDD51FA" w14:textId="11234E4B" w:rsidR="00497C2C" w:rsidRDefault="009A27CA" w:rsidP="005B6926">
      <w:pPr>
        <w:tabs>
          <w:tab w:val="left" w:pos="360"/>
          <w:tab w:val="left" w:pos="720"/>
        </w:tabs>
        <w:spacing w:after="0" w:line="480" w:lineRule="auto"/>
        <w:rPr>
          <w:rFonts w:ascii="Times New Roman" w:hAnsi="Times New Roman" w:cs="Times New Roman"/>
          <w:bCs/>
          <w:sz w:val="24"/>
          <w:szCs w:val="24"/>
        </w:rPr>
      </w:pPr>
      <w:r w:rsidRPr="002E7301">
        <w:rPr>
          <w:rFonts w:ascii="Times New Roman" w:hAnsi="Times New Roman" w:cs="Times New Roman"/>
          <w:bCs/>
          <w:sz w:val="24"/>
          <w:szCs w:val="24"/>
        </w:rPr>
        <w:tab/>
      </w:r>
      <w:r w:rsidRPr="003643DE">
        <w:rPr>
          <w:rFonts w:ascii="Times New Roman" w:hAnsi="Times New Roman" w:cs="Times New Roman"/>
          <w:bCs/>
          <w:sz w:val="24"/>
          <w:szCs w:val="24"/>
        </w:rPr>
        <w:t xml:space="preserve">Bedded pack, compost bedded pack, or </w:t>
      </w:r>
      <w:r w:rsidR="006D1FEE">
        <w:rPr>
          <w:rFonts w:ascii="Times New Roman" w:hAnsi="Times New Roman" w:cs="Times New Roman"/>
          <w:bCs/>
          <w:sz w:val="24"/>
          <w:szCs w:val="24"/>
        </w:rPr>
        <w:t>loose-housing</w:t>
      </w:r>
      <w:r w:rsidRPr="00994760">
        <w:rPr>
          <w:rFonts w:ascii="Times New Roman" w:hAnsi="Times New Roman" w:cs="Times New Roman"/>
          <w:bCs/>
          <w:sz w:val="24"/>
          <w:szCs w:val="24"/>
        </w:rPr>
        <w:t xml:space="preserve"> systems, are designed for cow comfort </w:t>
      </w:r>
      <w:r w:rsidR="000E73C0">
        <w:rPr>
          <w:rFonts w:ascii="Times New Roman" w:hAnsi="Times New Roman" w:cs="Times New Roman"/>
          <w:bCs/>
          <w:sz w:val="24"/>
          <w:szCs w:val="24"/>
        </w:rPr>
        <w:t xml:space="preserve">and may offer a number of advantages over other housing systems </w:t>
      </w:r>
      <w:r w:rsidRPr="00994760">
        <w:rPr>
          <w:rFonts w:ascii="Times New Roman" w:hAnsi="Times New Roman" w:cs="Times New Roman"/>
          <w:bCs/>
          <w:sz w:val="24"/>
          <w:szCs w:val="24"/>
        </w:rPr>
        <w:t>(Astiz et al., 2014</w:t>
      </w:r>
      <w:r w:rsidR="00715D63" w:rsidRPr="00994760">
        <w:rPr>
          <w:rFonts w:ascii="Times New Roman" w:hAnsi="Times New Roman" w:cs="Times New Roman"/>
          <w:bCs/>
          <w:sz w:val="24"/>
          <w:szCs w:val="24"/>
        </w:rPr>
        <w:t xml:space="preserve">; </w:t>
      </w:r>
      <w:r w:rsidR="005D4EE8" w:rsidRPr="00994760">
        <w:rPr>
          <w:rFonts w:ascii="Times New Roman" w:hAnsi="Times New Roman" w:cs="Times New Roman"/>
          <w:bCs/>
          <w:sz w:val="24"/>
          <w:szCs w:val="24"/>
        </w:rPr>
        <w:t>Leso et al., 2020</w:t>
      </w:r>
      <w:r w:rsidRPr="00994760">
        <w:rPr>
          <w:rFonts w:ascii="Times New Roman" w:hAnsi="Times New Roman" w:cs="Times New Roman"/>
          <w:bCs/>
          <w:sz w:val="24"/>
          <w:szCs w:val="24"/>
        </w:rPr>
        <w:t xml:space="preserve">). Fewer foot and leg injuries </w:t>
      </w:r>
      <w:r w:rsidR="00715D63" w:rsidRPr="00994760">
        <w:rPr>
          <w:rFonts w:ascii="Times New Roman" w:hAnsi="Times New Roman" w:cs="Times New Roman"/>
          <w:bCs/>
          <w:sz w:val="24"/>
          <w:szCs w:val="24"/>
        </w:rPr>
        <w:t>are cited</w:t>
      </w:r>
      <w:r w:rsidRPr="00994760">
        <w:rPr>
          <w:rFonts w:ascii="Times New Roman" w:hAnsi="Times New Roman" w:cs="Times New Roman"/>
          <w:bCs/>
          <w:sz w:val="24"/>
          <w:szCs w:val="24"/>
        </w:rPr>
        <w:t xml:space="preserve"> in loose-housing bedded pack or compost bedded pack systems compared to </w:t>
      </w:r>
      <w:r w:rsidR="008276E5" w:rsidRPr="00994760">
        <w:rPr>
          <w:rFonts w:ascii="Times New Roman" w:hAnsi="Times New Roman" w:cs="Times New Roman"/>
          <w:bCs/>
          <w:sz w:val="24"/>
          <w:szCs w:val="24"/>
        </w:rPr>
        <w:t>freestall</w:t>
      </w:r>
      <w:r w:rsidRPr="00994760">
        <w:rPr>
          <w:rFonts w:ascii="Times New Roman" w:hAnsi="Times New Roman" w:cs="Times New Roman"/>
          <w:bCs/>
          <w:sz w:val="24"/>
          <w:szCs w:val="24"/>
        </w:rPr>
        <w:t xml:space="preserve"> barns (Burgstaller et al., 2016</w:t>
      </w:r>
      <w:r w:rsidR="007916A6">
        <w:rPr>
          <w:rFonts w:ascii="Times New Roman" w:hAnsi="Times New Roman" w:cs="Times New Roman"/>
          <w:bCs/>
          <w:sz w:val="24"/>
          <w:szCs w:val="24"/>
        </w:rPr>
        <w:t xml:space="preserve">; </w:t>
      </w:r>
      <w:r w:rsidR="007916A6" w:rsidRPr="007916A6">
        <w:rPr>
          <w:rFonts w:ascii="Times New Roman" w:hAnsi="Times New Roman" w:cs="Times New Roman"/>
          <w:bCs/>
          <w:sz w:val="24"/>
          <w:szCs w:val="24"/>
          <w:highlight w:val="yellow"/>
        </w:rPr>
        <w:t>Lobeck et al., 2011</w:t>
      </w:r>
      <w:r w:rsidRPr="00994760">
        <w:rPr>
          <w:rFonts w:ascii="Times New Roman" w:hAnsi="Times New Roman" w:cs="Times New Roman"/>
          <w:bCs/>
          <w:sz w:val="24"/>
          <w:szCs w:val="24"/>
        </w:rPr>
        <w:t xml:space="preserve">). There are reports of decreased </w:t>
      </w:r>
      <w:r w:rsidRPr="000606E6">
        <w:rPr>
          <w:rFonts w:ascii="Times New Roman" w:hAnsi="Times New Roman" w:cs="Times New Roman"/>
          <w:bCs/>
          <w:sz w:val="24"/>
          <w:szCs w:val="24"/>
        </w:rPr>
        <w:t xml:space="preserve">incidence of mastitis for dairy cows housed on compost bedded pack (Astiz et al., 2014). </w:t>
      </w:r>
      <w:r w:rsidR="00B54696" w:rsidRPr="00385EE7">
        <w:rPr>
          <w:rFonts w:ascii="Times New Roman" w:hAnsi="Times New Roman" w:cs="Times New Roman"/>
          <w:bCs/>
          <w:sz w:val="24"/>
          <w:szCs w:val="24"/>
          <w:highlight w:val="yellow"/>
        </w:rPr>
        <w:t xml:space="preserve">Although </w:t>
      </w:r>
      <w:r w:rsidR="00B17691" w:rsidRPr="00385EE7">
        <w:rPr>
          <w:rFonts w:ascii="Times New Roman" w:hAnsi="Times New Roman" w:cs="Times New Roman"/>
          <w:bCs/>
          <w:sz w:val="24"/>
          <w:szCs w:val="24"/>
          <w:highlight w:val="yellow"/>
        </w:rPr>
        <w:t>Black et al</w:t>
      </w:r>
      <w:r w:rsidR="00385EE7" w:rsidRPr="00385EE7">
        <w:rPr>
          <w:rFonts w:ascii="Times New Roman" w:hAnsi="Times New Roman" w:cs="Times New Roman"/>
          <w:bCs/>
          <w:sz w:val="24"/>
          <w:szCs w:val="24"/>
          <w:highlight w:val="yellow"/>
        </w:rPr>
        <w:t>.,</w:t>
      </w:r>
      <w:r w:rsidR="00B17691" w:rsidRPr="00385EE7">
        <w:rPr>
          <w:rFonts w:ascii="Times New Roman" w:hAnsi="Times New Roman" w:cs="Times New Roman"/>
          <w:bCs/>
          <w:sz w:val="24"/>
          <w:szCs w:val="24"/>
          <w:highlight w:val="yellow"/>
        </w:rPr>
        <w:t xml:space="preserve"> (2014)</w:t>
      </w:r>
      <w:r w:rsidR="003F387C" w:rsidRPr="00385EE7">
        <w:rPr>
          <w:rFonts w:ascii="Times New Roman" w:hAnsi="Times New Roman" w:cs="Times New Roman"/>
          <w:bCs/>
          <w:sz w:val="24"/>
          <w:szCs w:val="24"/>
          <w:highlight w:val="yellow"/>
        </w:rPr>
        <w:t xml:space="preserve"> suggested mastitis causing bacterial genera are found in high concentrations in composted bedded pack systems, udder health</w:t>
      </w:r>
      <w:ins w:id="186" w:author="Caitlin Jeffrey" w:date="2021-01-12T14:04:00Z">
        <w:r w:rsidR="00CA55F8">
          <w:rPr>
            <w:rFonts w:ascii="Times New Roman" w:hAnsi="Times New Roman" w:cs="Times New Roman"/>
            <w:bCs/>
            <w:sz w:val="24"/>
            <w:szCs w:val="24"/>
            <w:highlight w:val="yellow"/>
          </w:rPr>
          <w:t xml:space="preserve"> and hygiene</w:t>
        </w:r>
      </w:ins>
      <w:r w:rsidR="003F387C" w:rsidRPr="00385EE7">
        <w:rPr>
          <w:rFonts w:ascii="Times New Roman" w:hAnsi="Times New Roman" w:cs="Times New Roman"/>
          <w:bCs/>
          <w:sz w:val="24"/>
          <w:szCs w:val="24"/>
          <w:highlight w:val="yellow"/>
        </w:rPr>
        <w:t xml:space="preserve"> in these </w:t>
      </w:r>
      <w:r w:rsidR="003F387C" w:rsidRPr="00385EE7">
        <w:rPr>
          <w:rFonts w:ascii="Times New Roman" w:hAnsi="Times New Roman" w:cs="Times New Roman"/>
          <w:bCs/>
          <w:sz w:val="24"/>
          <w:szCs w:val="24"/>
          <w:highlight w:val="yellow"/>
        </w:rPr>
        <w:lastRenderedPageBreak/>
        <w:t xml:space="preserve">systems is comparable to sand-bedded </w:t>
      </w:r>
      <w:del w:id="187" w:author="Caitlin Jeffrey" w:date="2021-01-12T14:04:00Z">
        <w:r w:rsidR="003F387C" w:rsidRPr="00385EE7" w:rsidDel="00CA55F8">
          <w:rPr>
            <w:rFonts w:ascii="Times New Roman" w:hAnsi="Times New Roman" w:cs="Times New Roman"/>
            <w:bCs/>
            <w:sz w:val="24"/>
            <w:szCs w:val="24"/>
            <w:highlight w:val="yellow"/>
          </w:rPr>
          <w:delText xml:space="preserve">or </w:delText>
        </w:r>
      </w:del>
      <w:r w:rsidR="003F387C" w:rsidRPr="00385EE7">
        <w:rPr>
          <w:rFonts w:ascii="Times New Roman" w:hAnsi="Times New Roman" w:cs="Times New Roman"/>
          <w:bCs/>
          <w:sz w:val="24"/>
          <w:szCs w:val="24"/>
          <w:highlight w:val="yellow"/>
        </w:rPr>
        <w:t>freestalls (</w:t>
      </w:r>
      <w:r w:rsidR="00385EE7" w:rsidRPr="00385EE7">
        <w:rPr>
          <w:rFonts w:ascii="Times New Roman" w:hAnsi="Times New Roman" w:cs="Times New Roman"/>
          <w:bCs/>
          <w:sz w:val="24"/>
          <w:szCs w:val="24"/>
          <w:highlight w:val="yellow"/>
        </w:rPr>
        <w:t>Eckelkamp et al. 2016).</w:t>
      </w:r>
      <w:r w:rsidR="003F387C">
        <w:rPr>
          <w:rFonts w:ascii="Times New Roman" w:hAnsi="Times New Roman" w:cs="Times New Roman"/>
          <w:bCs/>
          <w:sz w:val="24"/>
          <w:szCs w:val="24"/>
        </w:rPr>
        <w:t xml:space="preserve"> </w:t>
      </w:r>
      <w:r w:rsidR="00B54696">
        <w:rPr>
          <w:rFonts w:ascii="Times New Roman" w:hAnsi="Times New Roman" w:cs="Times New Roman"/>
          <w:bCs/>
          <w:sz w:val="24"/>
          <w:szCs w:val="24"/>
        </w:rPr>
        <w:t xml:space="preserve"> </w:t>
      </w:r>
      <w:r w:rsidR="00A90E80" w:rsidRPr="004A3011">
        <w:rPr>
          <w:rFonts w:ascii="Times New Roman" w:hAnsi="Times New Roman" w:cs="Times New Roman"/>
          <w:bCs/>
          <w:sz w:val="24"/>
          <w:szCs w:val="24"/>
        </w:rPr>
        <w:t>Bedded</w:t>
      </w:r>
      <w:r w:rsidR="001624A0" w:rsidRPr="004A3011">
        <w:rPr>
          <w:rFonts w:ascii="Times New Roman" w:hAnsi="Times New Roman" w:cs="Times New Roman"/>
          <w:bCs/>
          <w:sz w:val="24"/>
          <w:szCs w:val="24"/>
        </w:rPr>
        <w:t xml:space="preserve"> </w:t>
      </w:r>
      <w:r w:rsidR="00A90E80" w:rsidRPr="00E91661">
        <w:rPr>
          <w:rFonts w:ascii="Times New Roman" w:hAnsi="Times New Roman" w:cs="Times New Roman"/>
          <w:bCs/>
          <w:sz w:val="24"/>
          <w:szCs w:val="24"/>
        </w:rPr>
        <w:t xml:space="preserve">pack compost material is a highly </w:t>
      </w:r>
      <w:r w:rsidR="00A90E80" w:rsidRPr="00A0337B">
        <w:rPr>
          <w:rFonts w:ascii="Times New Roman" w:hAnsi="Times New Roman" w:cs="Times New Roman"/>
          <w:bCs/>
          <w:sz w:val="24"/>
          <w:szCs w:val="24"/>
        </w:rPr>
        <w:t xml:space="preserve">suitable soil amendment </w:t>
      </w:r>
      <w:r w:rsidR="002668F2" w:rsidRPr="00A0337B">
        <w:rPr>
          <w:rFonts w:ascii="Times New Roman" w:hAnsi="Times New Roman" w:cs="Times New Roman"/>
          <w:bCs/>
          <w:sz w:val="24"/>
          <w:szCs w:val="24"/>
        </w:rPr>
        <w:t>which can</w:t>
      </w:r>
      <w:r w:rsidR="00A90E80" w:rsidRPr="00A0337B">
        <w:rPr>
          <w:rFonts w:ascii="Times New Roman" w:hAnsi="Times New Roman" w:cs="Times New Roman"/>
          <w:bCs/>
          <w:sz w:val="24"/>
          <w:szCs w:val="24"/>
        </w:rPr>
        <w:t xml:space="preserve"> increase soil organic matter and fertility</w:t>
      </w:r>
      <w:r w:rsidR="001624A0" w:rsidRPr="00A0337B">
        <w:rPr>
          <w:rFonts w:ascii="Times New Roman" w:hAnsi="Times New Roman" w:cs="Times New Roman"/>
          <w:bCs/>
          <w:sz w:val="24"/>
          <w:szCs w:val="24"/>
        </w:rPr>
        <w:t xml:space="preserve"> </w:t>
      </w:r>
      <w:r w:rsidR="00A90E80" w:rsidRPr="00A0337B">
        <w:rPr>
          <w:rFonts w:ascii="Times New Roman" w:hAnsi="Times New Roman" w:cs="Times New Roman"/>
          <w:bCs/>
          <w:sz w:val="24"/>
          <w:szCs w:val="24"/>
        </w:rPr>
        <w:t xml:space="preserve">(Leso et al., 2020). </w:t>
      </w:r>
      <w:r w:rsidRPr="002E03A7">
        <w:rPr>
          <w:rFonts w:ascii="Times New Roman" w:hAnsi="Times New Roman" w:cs="Times New Roman"/>
          <w:bCs/>
          <w:sz w:val="24"/>
          <w:szCs w:val="24"/>
        </w:rPr>
        <w:t>Despite these potential benefit</w:t>
      </w:r>
      <w:r w:rsidR="007E59EE" w:rsidRPr="002E03A7">
        <w:rPr>
          <w:rFonts w:ascii="Times New Roman" w:hAnsi="Times New Roman" w:cs="Times New Roman"/>
          <w:bCs/>
          <w:sz w:val="24"/>
          <w:szCs w:val="24"/>
        </w:rPr>
        <w:t>s, our</w:t>
      </w:r>
      <w:r w:rsidRPr="002E03A7">
        <w:rPr>
          <w:rFonts w:ascii="Times New Roman" w:hAnsi="Times New Roman" w:cs="Times New Roman"/>
          <w:bCs/>
          <w:sz w:val="24"/>
          <w:szCs w:val="24"/>
        </w:rPr>
        <w:t xml:space="preserve"> survey results indicate the </w:t>
      </w:r>
      <w:r w:rsidR="002668F2" w:rsidRPr="002E03A7">
        <w:rPr>
          <w:rFonts w:ascii="Times New Roman" w:hAnsi="Times New Roman" w:cs="Times New Roman"/>
          <w:bCs/>
          <w:sz w:val="24"/>
          <w:szCs w:val="24"/>
        </w:rPr>
        <w:t xml:space="preserve">adoption </w:t>
      </w:r>
      <w:r w:rsidRPr="002E03A7">
        <w:rPr>
          <w:rFonts w:ascii="Times New Roman" w:hAnsi="Times New Roman" w:cs="Times New Roman"/>
          <w:bCs/>
          <w:sz w:val="24"/>
          <w:szCs w:val="24"/>
        </w:rPr>
        <w:t xml:space="preserve">of </w:t>
      </w:r>
      <w:r w:rsidR="00A90E80" w:rsidRPr="002E03A7">
        <w:rPr>
          <w:rFonts w:ascii="Times New Roman" w:hAnsi="Times New Roman" w:cs="Times New Roman"/>
          <w:bCs/>
          <w:sz w:val="24"/>
          <w:szCs w:val="24"/>
        </w:rPr>
        <w:t>compost be</w:t>
      </w:r>
      <w:r w:rsidR="00D965A7">
        <w:rPr>
          <w:rFonts w:ascii="Times New Roman" w:hAnsi="Times New Roman" w:cs="Times New Roman"/>
          <w:bCs/>
          <w:sz w:val="24"/>
          <w:szCs w:val="24"/>
        </w:rPr>
        <w:t xml:space="preserve">dded packs </w:t>
      </w:r>
      <w:r w:rsidR="001624A0" w:rsidRPr="002E03A7">
        <w:rPr>
          <w:rFonts w:ascii="Times New Roman" w:hAnsi="Times New Roman" w:cs="Times New Roman"/>
          <w:bCs/>
          <w:sz w:val="24"/>
          <w:szCs w:val="24"/>
        </w:rPr>
        <w:t>for lactating cows</w:t>
      </w:r>
      <w:r w:rsidRPr="002E03A7">
        <w:rPr>
          <w:rFonts w:ascii="Times New Roman" w:hAnsi="Times New Roman" w:cs="Times New Roman"/>
          <w:bCs/>
          <w:sz w:val="24"/>
          <w:szCs w:val="24"/>
        </w:rPr>
        <w:t xml:space="preserve"> on organic dairy farms</w:t>
      </w:r>
      <w:r w:rsidR="002668F2" w:rsidRPr="002E03A7">
        <w:rPr>
          <w:rFonts w:ascii="Times New Roman" w:hAnsi="Times New Roman" w:cs="Times New Roman"/>
          <w:bCs/>
          <w:sz w:val="24"/>
          <w:szCs w:val="24"/>
        </w:rPr>
        <w:t xml:space="preserve"> in Vermont</w:t>
      </w:r>
      <w:r w:rsidRPr="002E03A7">
        <w:rPr>
          <w:rFonts w:ascii="Times New Roman" w:hAnsi="Times New Roman" w:cs="Times New Roman"/>
          <w:bCs/>
          <w:sz w:val="24"/>
          <w:szCs w:val="24"/>
        </w:rPr>
        <w:t xml:space="preserve"> is relatively </w:t>
      </w:r>
      <w:r w:rsidR="00A90E80" w:rsidRPr="00437F6E">
        <w:rPr>
          <w:rFonts w:ascii="Times New Roman" w:hAnsi="Times New Roman" w:cs="Times New Roman"/>
          <w:bCs/>
          <w:sz w:val="24"/>
          <w:szCs w:val="24"/>
        </w:rPr>
        <w:t>limited</w:t>
      </w:r>
      <w:r w:rsidRPr="00437F6E">
        <w:rPr>
          <w:rFonts w:ascii="Times New Roman" w:hAnsi="Times New Roman" w:cs="Times New Roman"/>
          <w:bCs/>
          <w:sz w:val="24"/>
          <w:szCs w:val="24"/>
        </w:rPr>
        <w:t xml:space="preserve">. </w:t>
      </w:r>
      <w:r w:rsidR="00BB744C" w:rsidRPr="007916A6">
        <w:rPr>
          <w:rFonts w:ascii="Times New Roman" w:hAnsi="Times New Roman" w:cs="Times New Roman"/>
          <w:bCs/>
          <w:sz w:val="24"/>
          <w:szCs w:val="24"/>
          <w:highlight w:val="yellow"/>
        </w:rPr>
        <w:t xml:space="preserve">One recent study found improved hygiene and udder health for cows housed outdoors on straw bedded packs compared to cows housed indoors on compost bedded pack during </w:t>
      </w:r>
      <w:ins w:id="188" w:author="Deborah Neher [2]" w:date="2021-01-06T13:04:00Z">
        <w:r w:rsidR="001A60C6">
          <w:rPr>
            <w:rFonts w:ascii="Times New Roman" w:hAnsi="Times New Roman" w:cs="Times New Roman"/>
            <w:bCs/>
            <w:sz w:val="24"/>
            <w:szCs w:val="24"/>
            <w:highlight w:val="yellow"/>
          </w:rPr>
          <w:t>three</w:t>
        </w:r>
      </w:ins>
      <w:del w:id="189" w:author="Deborah Neher [2]" w:date="2021-01-06T13:04:00Z">
        <w:r w:rsidR="00BB744C" w:rsidRPr="007916A6" w:rsidDel="001A60C6">
          <w:rPr>
            <w:rFonts w:ascii="Times New Roman" w:hAnsi="Times New Roman" w:cs="Times New Roman"/>
            <w:bCs/>
            <w:sz w:val="24"/>
            <w:szCs w:val="24"/>
            <w:highlight w:val="yellow"/>
          </w:rPr>
          <w:delText>3</w:delText>
        </w:r>
      </w:del>
      <w:r w:rsidR="00BB744C" w:rsidRPr="007916A6">
        <w:rPr>
          <w:rFonts w:ascii="Times New Roman" w:hAnsi="Times New Roman" w:cs="Times New Roman"/>
          <w:bCs/>
          <w:sz w:val="24"/>
          <w:szCs w:val="24"/>
          <w:highlight w:val="yellow"/>
        </w:rPr>
        <w:t xml:space="preserve"> winters in Minnesota (Sjostrom et al., 2019).</w:t>
      </w:r>
      <w:r w:rsidR="00BB744C">
        <w:rPr>
          <w:rFonts w:ascii="Times New Roman" w:hAnsi="Times New Roman" w:cs="Times New Roman"/>
          <w:bCs/>
          <w:sz w:val="24"/>
          <w:szCs w:val="24"/>
        </w:rPr>
        <w:t xml:space="preserve"> In our survey</w:t>
      </w:r>
      <w:ins w:id="190" w:author="Caitlin Jeffrey" w:date="2021-01-12T14:05:00Z">
        <w:r w:rsidR="00CA55F8">
          <w:rPr>
            <w:rFonts w:ascii="Times New Roman" w:hAnsi="Times New Roman" w:cs="Times New Roman"/>
            <w:bCs/>
            <w:sz w:val="24"/>
            <w:szCs w:val="24"/>
          </w:rPr>
          <w:t>,</w:t>
        </w:r>
      </w:ins>
      <w:r w:rsidR="00BB744C">
        <w:rPr>
          <w:rFonts w:ascii="Times New Roman" w:hAnsi="Times New Roman" w:cs="Times New Roman"/>
          <w:bCs/>
          <w:sz w:val="24"/>
          <w:szCs w:val="24"/>
        </w:rPr>
        <w:t xml:space="preserve"> no farms reported “outwintering” lactating cows on outdoor bedded packs. </w:t>
      </w:r>
      <w:r w:rsidR="00A90E80" w:rsidRPr="00437F6E">
        <w:rPr>
          <w:rFonts w:ascii="Times New Roman" w:hAnsi="Times New Roman" w:cs="Times New Roman"/>
          <w:bCs/>
          <w:sz w:val="24"/>
          <w:szCs w:val="24"/>
        </w:rPr>
        <w:t>We suggest that understanding the potential benefits of and barriers to transition</w:t>
      </w:r>
      <w:r w:rsidR="002668F2" w:rsidRPr="00EE1C90">
        <w:rPr>
          <w:rFonts w:ascii="Times New Roman" w:hAnsi="Times New Roman" w:cs="Times New Roman"/>
          <w:bCs/>
          <w:sz w:val="24"/>
          <w:szCs w:val="24"/>
        </w:rPr>
        <w:t>ing</w:t>
      </w:r>
      <w:r w:rsidR="00A90E80" w:rsidRPr="00B82008">
        <w:rPr>
          <w:rFonts w:ascii="Times New Roman" w:hAnsi="Times New Roman" w:cs="Times New Roman"/>
          <w:bCs/>
          <w:sz w:val="24"/>
          <w:szCs w:val="24"/>
        </w:rPr>
        <w:t xml:space="preserve"> organic dairy farms from </w:t>
      </w:r>
      <w:r w:rsidR="008276E5" w:rsidRPr="00B82008">
        <w:rPr>
          <w:rFonts w:ascii="Times New Roman" w:hAnsi="Times New Roman" w:cs="Times New Roman"/>
          <w:bCs/>
          <w:sz w:val="24"/>
          <w:szCs w:val="24"/>
        </w:rPr>
        <w:t>tiestall</w:t>
      </w:r>
      <w:r w:rsidR="00A90E80" w:rsidRPr="00B82008">
        <w:rPr>
          <w:rFonts w:ascii="Times New Roman" w:hAnsi="Times New Roman" w:cs="Times New Roman"/>
          <w:bCs/>
          <w:sz w:val="24"/>
          <w:szCs w:val="24"/>
        </w:rPr>
        <w:t xml:space="preserve"> confinement facilities to alternative </w:t>
      </w:r>
      <w:r w:rsidR="002668F2" w:rsidRPr="00B82008">
        <w:rPr>
          <w:rFonts w:ascii="Times New Roman" w:hAnsi="Times New Roman" w:cs="Times New Roman"/>
          <w:bCs/>
          <w:sz w:val="24"/>
          <w:szCs w:val="24"/>
        </w:rPr>
        <w:t xml:space="preserve">housing </w:t>
      </w:r>
      <w:r w:rsidR="00A90E80" w:rsidRPr="00B82008">
        <w:rPr>
          <w:rFonts w:ascii="Times New Roman" w:hAnsi="Times New Roman" w:cs="Times New Roman"/>
          <w:bCs/>
          <w:sz w:val="24"/>
          <w:szCs w:val="24"/>
        </w:rPr>
        <w:t>is</w:t>
      </w:r>
      <w:r w:rsidR="000B6D47" w:rsidRPr="00B82008">
        <w:rPr>
          <w:rFonts w:ascii="Times New Roman" w:hAnsi="Times New Roman" w:cs="Times New Roman"/>
          <w:bCs/>
          <w:sz w:val="24"/>
          <w:szCs w:val="24"/>
        </w:rPr>
        <w:t xml:space="preserve"> </w:t>
      </w:r>
      <w:r w:rsidR="002668F2" w:rsidRPr="00B82008">
        <w:rPr>
          <w:rFonts w:ascii="Times New Roman" w:hAnsi="Times New Roman" w:cs="Times New Roman"/>
          <w:bCs/>
          <w:sz w:val="24"/>
          <w:szCs w:val="24"/>
        </w:rPr>
        <w:t xml:space="preserve">a </w:t>
      </w:r>
      <w:r w:rsidR="000B6D47" w:rsidRPr="00B82008">
        <w:rPr>
          <w:rFonts w:ascii="Times New Roman" w:hAnsi="Times New Roman" w:cs="Times New Roman"/>
          <w:bCs/>
          <w:sz w:val="24"/>
          <w:szCs w:val="24"/>
        </w:rPr>
        <w:t>critical research need for the organic dairy industry in our</w:t>
      </w:r>
      <w:r w:rsidR="004373B7" w:rsidRPr="00B82008">
        <w:rPr>
          <w:rFonts w:ascii="Times New Roman" w:hAnsi="Times New Roman" w:cs="Times New Roman"/>
          <w:bCs/>
          <w:sz w:val="24"/>
          <w:szCs w:val="24"/>
        </w:rPr>
        <w:t xml:space="preserve"> region</w:t>
      </w:r>
      <w:r w:rsidR="002668F2" w:rsidRPr="00B82008">
        <w:rPr>
          <w:rFonts w:ascii="Times New Roman" w:hAnsi="Times New Roman" w:cs="Times New Roman"/>
          <w:bCs/>
          <w:sz w:val="24"/>
          <w:szCs w:val="24"/>
        </w:rPr>
        <w:t>,</w:t>
      </w:r>
      <w:r w:rsidR="00B41007">
        <w:rPr>
          <w:rFonts w:ascii="Times New Roman" w:hAnsi="Times New Roman" w:cs="Times New Roman"/>
          <w:bCs/>
          <w:sz w:val="24"/>
          <w:szCs w:val="24"/>
        </w:rPr>
        <w:t xml:space="preserve"> nationally</w:t>
      </w:r>
      <w:r w:rsidR="004373B7" w:rsidRPr="00B82008">
        <w:rPr>
          <w:rFonts w:ascii="Times New Roman" w:hAnsi="Times New Roman" w:cs="Times New Roman"/>
          <w:bCs/>
          <w:sz w:val="24"/>
          <w:szCs w:val="24"/>
        </w:rPr>
        <w:t xml:space="preserve"> and perhaps globally.</w:t>
      </w:r>
      <w:r w:rsidR="00A90E80" w:rsidRPr="00B82008">
        <w:rPr>
          <w:rFonts w:ascii="Times New Roman" w:hAnsi="Times New Roman" w:cs="Times New Roman"/>
          <w:bCs/>
          <w:sz w:val="24"/>
          <w:szCs w:val="24"/>
        </w:rPr>
        <w:t xml:space="preserve"> </w:t>
      </w:r>
    </w:p>
    <w:p w14:paraId="3342F652" w14:textId="77777777" w:rsidR="000E73C0" w:rsidRPr="00B82008" w:rsidRDefault="000E73C0" w:rsidP="005B6926">
      <w:pPr>
        <w:tabs>
          <w:tab w:val="left" w:pos="360"/>
          <w:tab w:val="left" w:pos="720"/>
        </w:tabs>
        <w:spacing w:after="0" w:line="480" w:lineRule="auto"/>
        <w:rPr>
          <w:rFonts w:ascii="Times New Roman" w:hAnsi="Times New Roman" w:cs="Times New Roman"/>
          <w:bCs/>
          <w:sz w:val="24"/>
          <w:szCs w:val="24"/>
        </w:rPr>
      </w:pPr>
    </w:p>
    <w:p w14:paraId="27E052B5" w14:textId="294332C2" w:rsidR="0036296C" w:rsidRPr="000E73C0" w:rsidRDefault="00592178" w:rsidP="00CE117F">
      <w:pPr>
        <w:tabs>
          <w:tab w:val="left" w:pos="360"/>
          <w:tab w:val="left" w:pos="720"/>
        </w:tabs>
        <w:spacing w:after="0" w:line="480" w:lineRule="auto"/>
        <w:jc w:val="center"/>
        <w:outlineLvl w:val="0"/>
        <w:rPr>
          <w:rFonts w:ascii="Times New Roman" w:hAnsi="Times New Roman" w:cs="Times New Roman"/>
          <w:b/>
          <w:sz w:val="24"/>
          <w:szCs w:val="24"/>
        </w:rPr>
      </w:pPr>
      <w:bookmarkStart w:id="191" w:name="conclusion"/>
      <w:bookmarkEnd w:id="191"/>
      <w:r w:rsidRPr="000F330A">
        <w:rPr>
          <w:rFonts w:ascii="Times New Roman" w:hAnsi="Times New Roman" w:cs="Times New Roman"/>
          <w:b/>
          <w:sz w:val="24"/>
          <w:szCs w:val="24"/>
        </w:rPr>
        <w:t>CONCLUSIONS</w:t>
      </w:r>
    </w:p>
    <w:p w14:paraId="7FA5B11A" w14:textId="7564A7AE" w:rsidR="00263132" w:rsidRDefault="002F6116" w:rsidP="005B6926">
      <w:pPr>
        <w:tabs>
          <w:tab w:val="left" w:pos="360"/>
          <w:tab w:val="left" w:pos="720"/>
        </w:tabs>
        <w:spacing w:after="0" w:line="480" w:lineRule="auto"/>
        <w:rPr>
          <w:rFonts w:ascii="Times New Roman" w:hAnsi="Times New Roman" w:cs="Times New Roman"/>
          <w:bCs/>
          <w:sz w:val="24"/>
          <w:szCs w:val="24"/>
        </w:rPr>
      </w:pPr>
      <w:r w:rsidRPr="003643DE">
        <w:rPr>
          <w:rFonts w:ascii="Times New Roman" w:hAnsi="Times New Roman" w:cs="Times New Roman"/>
          <w:bCs/>
          <w:sz w:val="24"/>
          <w:szCs w:val="24"/>
        </w:rPr>
        <w:tab/>
      </w:r>
      <w:r w:rsidR="005E2C97" w:rsidRPr="003643DE">
        <w:rPr>
          <w:rFonts w:ascii="Times New Roman" w:hAnsi="Times New Roman" w:cs="Times New Roman"/>
          <w:bCs/>
          <w:sz w:val="24"/>
          <w:szCs w:val="24"/>
        </w:rPr>
        <w:t>Our survey found that t</w:t>
      </w:r>
      <w:r w:rsidR="008276E5" w:rsidRPr="00994760">
        <w:rPr>
          <w:rFonts w:ascii="Times New Roman" w:hAnsi="Times New Roman" w:cs="Times New Roman"/>
          <w:bCs/>
          <w:sz w:val="24"/>
          <w:szCs w:val="24"/>
        </w:rPr>
        <w:t>iestall</w:t>
      </w:r>
      <w:r w:rsidR="00024D5C" w:rsidRPr="00994760">
        <w:rPr>
          <w:rFonts w:ascii="Times New Roman" w:hAnsi="Times New Roman" w:cs="Times New Roman"/>
          <w:bCs/>
          <w:sz w:val="24"/>
          <w:szCs w:val="24"/>
        </w:rPr>
        <w:t xml:space="preserve"> barns bedded with wood products are the dominant winter housing system for lactating organic dairy cattle in Vermont. </w:t>
      </w:r>
      <w:r w:rsidR="005E2C97" w:rsidRPr="00994760">
        <w:rPr>
          <w:rFonts w:ascii="Times New Roman" w:hAnsi="Times New Roman" w:cs="Times New Roman"/>
          <w:bCs/>
          <w:sz w:val="24"/>
          <w:szCs w:val="24"/>
        </w:rPr>
        <w:t>We</w:t>
      </w:r>
      <w:r w:rsidR="00024D5C" w:rsidRPr="00994760">
        <w:rPr>
          <w:rFonts w:ascii="Times New Roman" w:hAnsi="Times New Roman" w:cs="Times New Roman"/>
          <w:bCs/>
          <w:sz w:val="24"/>
          <w:szCs w:val="24"/>
        </w:rPr>
        <w:t xml:space="preserve"> identified a diversity of housing systems including a number of farms using mixed housing and bedding </w:t>
      </w:r>
      <w:commentRangeStart w:id="192"/>
      <w:commentRangeStart w:id="193"/>
      <w:r w:rsidR="00024D5C" w:rsidRPr="00994760">
        <w:rPr>
          <w:rFonts w:ascii="Times New Roman" w:hAnsi="Times New Roman" w:cs="Times New Roman"/>
          <w:bCs/>
          <w:sz w:val="24"/>
          <w:szCs w:val="24"/>
        </w:rPr>
        <w:t>styles</w:t>
      </w:r>
      <w:commentRangeEnd w:id="192"/>
      <w:r w:rsidR="00CE117F">
        <w:rPr>
          <w:rStyle w:val="CommentReference"/>
        </w:rPr>
        <w:commentReference w:id="192"/>
      </w:r>
      <w:commentRangeEnd w:id="193"/>
      <w:r w:rsidR="00A17D61">
        <w:rPr>
          <w:rStyle w:val="CommentReference"/>
        </w:rPr>
        <w:commentReference w:id="193"/>
      </w:r>
      <w:r w:rsidR="00024D5C" w:rsidRPr="00994760">
        <w:rPr>
          <w:rFonts w:ascii="Times New Roman" w:hAnsi="Times New Roman" w:cs="Times New Roman"/>
          <w:bCs/>
          <w:sz w:val="24"/>
          <w:szCs w:val="24"/>
        </w:rPr>
        <w:t xml:space="preserve"> in organic </w:t>
      </w:r>
      <w:r w:rsidR="002668F2" w:rsidRPr="00994760">
        <w:rPr>
          <w:rFonts w:ascii="Times New Roman" w:hAnsi="Times New Roman" w:cs="Times New Roman"/>
          <w:bCs/>
          <w:sz w:val="24"/>
          <w:szCs w:val="24"/>
        </w:rPr>
        <w:t xml:space="preserve">dairy </w:t>
      </w:r>
      <w:r w:rsidR="00024D5C" w:rsidRPr="00994760">
        <w:rPr>
          <w:rFonts w:ascii="Times New Roman" w:hAnsi="Times New Roman" w:cs="Times New Roman"/>
          <w:bCs/>
          <w:sz w:val="24"/>
          <w:szCs w:val="24"/>
        </w:rPr>
        <w:t xml:space="preserve">production in Vermont. </w:t>
      </w:r>
      <w:del w:id="194" w:author="Deborah Neher [2]" w:date="2021-01-06T13:05:00Z">
        <w:r w:rsidR="00DD1AB8" w:rsidRPr="00DD1AB8" w:rsidDel="001A60C6">
          <w:rPr>
            <w:rFonts w:ascii="Times New Roman" w:hAnsi="Times New Roman" w:cs="Times New Roman"/>
            <w:bCs/>
            <w:sz w:val="24"/>
            <w:szCs w:val="24"/>
            <w:highlight w:val="yellow"/>
          </w:rPr>
          <w:delText>We found a</w:delText>
        </w:r>
      </w:del>
      <w:ins w:id="195" w:author="Deborah Neher [2]" w:date="2021-01-06T13:05:00Z">
        <w:r w:rsidR="001A60C6">
          <w:rPr>
            <w:rFonts w:ascii="Times New Roman" w:hAnsi="Times New Roman" w:cs="Times New Roman"/>
            <w:bCs/>
            <w:sz w:val="24"/>
            <w:szCs w:val="24"/>
            <w:highlight w:val="yellow"/>
          </w:rPr>
          <w:t>A</w:t>
        </w:r>
      </w:ins>
      <w:r w:rsidR="00DD1AB8" w:rsidRPr="00DD1AB8">
        <w:rPr>
          <w:rFonts w:ascii="Times New Roman" w:hAnsi="Times New Roman" w:cs="Times New Roman"/>
          <w:bCs/>
          <w:sz w:val="24"/>
          <w:szCs w:val="24"/>
          <w:highlight w:val="yellow"/>
        </w:rPr>
        <w:t xml:space="preserve"> relatively small number of organic farmers reported using bedded packs in open housing systems for lactating cows.</w:t>
      </w:r>
      <w:r w:rsidR="00DD1AB8">
        <w:rPr>
          <w:rFonts w:ascii="Times New Roman" w:hAnsi="Times New Roman" w:cs="Times New Roman"/>
          <w:bCs/>
          <w:sz w:val="24"/>
          <w:szCs w:val="24"/>
        </w:rPr>
        <w:t xml:space="preserve"> </w:t>
      </w:r>
      <w:r w:rsidR="00024D5C" w:rsidRPr="00994760">
        <w:rPr>
          <w:rFonts w:ascii="Times New Roman" w:hAnsi="Times New Roman" w:cs="Times New Roman"/>
          <w:bCs/>
          <w:sz w:val="24"/>
          <w:szCs w:val="24"/>
        </w:rPr>
        <w:t xml:space="preserve">We conclude </w:t>
      </w:r>
      <w:r w:rsidR="005E2C97" w:rsidRPr="00994760">
        <w:rPr>
          <w:rFonts w:ascii="Times New Roman" w:hAnsi="Times New Roman" w:cs="Times New Roman"/>
          <w:bCs/>
          <w:sz w:val="24"/>
          <w:szCs w:val="24"/>
        </w:rPr>
        <w:t xml:space="preserve">that developing a simple survey on a useful topic and timing the survey for the </w:t>
      </w:r>
      <w:r w:rsidR="00CE25AB" w:rsidRPr="00994760">
        <w:rPr>
          <w:rFonts w:ascii="Times New Roman" w:hAnsi="Times New Roman" w:cs="Times New Roman"/>
          <w:bCs/>
          <w:sz w:val="24"/>
          <w:szCs w:val="24"/>
        </w:rPr>
        <w:t xml:space="preserve">potential availability of the </w:t>
      </w:r>
      <w:r w:rsidR="005E2C97" w:rsidRPr="00994760">
        <w:rPr>
          <w:rFonts w:ascii="Times New Roman" w:hAnsi="Times New Roman" w:cs="Times New Roman"/>
          <w:bCs/>
          <w:sz w:val="24"/>
          <w:szCs w:val="24"/>
        </w:rPr>
        <w:t xml:space="preserve">target population </w:t>
      </w:r>
      <w:r w:rsidR="000128A3" w:rsidRPr="000606E6">
        <w:rPr>
          <w:rFonts w:ascii="Times New Roman" w:hAnsi="Times New Roman" w:cs="Times New Roman"/>
          <w:bCs/>
          <w:sz w:val="24"/>
          <w:szCs w:val="24"/>
        </w:rPr>
        <w:t>can result</w:t>
      </w:r>
      <w:r w:rsidR="005E2C97" w:rsidRPr="000606E6">
        <w:rPr>
          <w:rFonts w:ascii="Times New Roman" w:hAnsi="Times New Roman" w:cs="Times New Roman"/>
          <w:bCs/>
          <w:sz w:val="24"/>
          <w:szCs w:val="24"/>
        </w:rPr>
        <w:t xml:space="preserve"> in a </w:t>
      </w:r>
      <w:r w:rsidR="00024D5C" w:rsidRPr="000606E6">
        <w:rPr>
          <w:rFonts w:ascii="Times New Roman" w:hAnsi="Times New Roman" w:cs="Times New Roman"/>
          <w:bCs/>
          <w:sz w:val="24"/>
          <w:szCs w:val="24"/>
        </w:rPr>
        <w:t>h</w:t>
      </w:r>
      <w:r w:rsidR="00520310" w:rsidRPr="000606E6">
        <w:rPr>
          <w:rFonts w:ascii="Times New Roman" w:hAnsi="Times New Roman" w:cs="Times New Roman"/>
          <w:bCs/>
          <w:sz w:val="24"/>
          <w:szCs w:val="24"/>
        </w:rPr>
        <w:t>igh response</w:t>
      </w:r>
      <w:r w:rsidR="00CE25AB" w:rsidRPr="000606E6">
        <w:rPr>
          <w:rFonts w:ascii="Times New Roman" w:hAnsi="Times New Roman" w:cs="Times New Roman"/>
          <w:bCs/>
          <w:sz w:val="24"/>
          <w:szCs w:val="24"/>
        </w:rPr>
        <w:t xml:space="preserve">. </w:t>
      </w:r>
      <w:r w:rsidR="00CE25AB" w:rsidRPr="00437F6E">
        <w:rPr>
          <w:rFonts w:ascii="Times New Roman" w:hAnsi="Times New Roman" w:cs="Times New Roman"/>
          <w:bCs/>
          <w:sz w:val="24"/>
          <w:szCs w:val="24"/>
        </w:rPr>
        <w:t>F</w:t>
      </w:r>
      <w:r w:rsidR="00520310" w:rsidRPr="00437F6E">
        <w:rPr>
          <w:rFonts w:ascii="Times New Roman" w:hAnsi="Times New Roman" w:cs="Times New Roman"/>
          <w:bCs/>
          <w:sz w:val="24"/>
          <w:szCs w:val="24"/>
        </w:rPr>
        <w:t xml:space="preserve">uture research in this area </w:t>
      </w:r>
      <w:r w:rsidR="00024D5C" w:rsidRPr="00437F6E">
        <w:rPr>
          <w:rFonts w:ascii="Times New Roman" w:hAnsi="Times New Roman" w:cs="Times New Roman"/>
          <w:bCs/>
          <w:sz w:val="24"/>
          <w:szCs w:val="24"/>
        </w:rPr>
        <w:t xml:space="preserve">should </w:t>
      </w:r>
      <w:r w:rsidR="000128A3" w:rsidRPr="00437F6E">
        <w:rPr>
          <w:rFonts w:ascii="Times New Roman" w:hAnsi="Times New Roman" w:cs="Times New Roman"/>
          <w:bCs/>
          <w:sz w:val="24"/>
          <w:szCs w:val="24"/>
        </w:rPr>
        <w:t>leverage</w:t>
      </w:r>
      <w:r w:rsidR="00520310" w:rsidRPr="00437F6E">
        <w:rPr>
          <w:rFonts w:ascii="Times New Roman" w:hAnsi="Times New Roman" w:cs="Times New Roman"/>
          <w:bCs/>
          <w:sz w:val="24"/>
          <w:szCs w:val="24"/>
        </w:rPr>
        <w:t xml:space="preserve"> this interest to foster key relationships with organic producers to build a more robust </w:t>
      </w:r>
      <w:r w:rsidR="00024D5C" w:rsidRPr="00EE1C90">
        <w:rPr>
          <w:rFonts w:ascii="Times New Roman" w:hAnsi="Times New Roman" w:cs="Times New Roman"/>
          <w:bCs/>
          <w:sz w:val="24"/>
          <w:szCs w:val="24"/>
        </w:rPr>
        <w:t>research and extension program supporting housing and facilities management. T</w:t>
      </w:r>
      <w:r w:rsidR="00520310" w:rsidRPr="00B82008">
        <w:rPr>
          <w:rFonts w:ascii="Times New Roman" w:hAnsi="Times New Roman" w:cs="Times New Roman"/>
          <w:bCs/>
          <w:sz w:val="24"/>
          <w:szCs w:val="24"/>
        </w:rPr>
        <w:t xml:space="preserve">he </w:t>
      </w:r>
      <w:r w:rsidR="00DD1AB8" w:rsidRPr="00DD1AB8">
        <w:rPr>
          <w:rFonts w:ascii="Times New Roman" w:hAnsi="Times New Roman" w:cs="Times New Roman"/>
          <w:bCs/>
          <w:sz w:val="24"/>
          <w:szCs w:val="24"/>
          <w:highlight w:val="yellow"/>
        </w:rPr>
        <w:t>approach</w:t>
      </w:r>
      <w:r w:rsidR="00520310" w:rsidRPr="00B82008">
        <w:rPr>
          <w:rFonts w:ascii="Times New Roman" w:hAnsi="Times New Roman" w:cs="Times New Roman"/>
          <w:bCs/>
          <w:sz w:val="24"/>
          <w:szCs w:val="24"/>
        </w:rPr>
        <w:t xml:space="preserve"> presented here </w:t>
      </w:r>
      <w:r w:rsidR="00DD1AB8">
        <w:rPr>
          <w:rFonts w:ascii="Times New Roman" w:hAnsi="Times New Roman" w:cs="Times New Roman"/>
          <w:bCs/>
          <w:sz w:val="24"/>
          <w:szCs w:val="24"/>
        </w:rPr>
        <w:t>might</w:t>
      </w:r>
      <w:r w:rsidR="005E2C97" w:rsidRPr="00B82008">
        <w:rPr>
          <w:rFonts w:ascii="Times New Roman" w:hAnsi="Times New Roman" w:cs="Times New Roman"/>
          <w:bCs/>
          <w:sz w:val="24"/>
          <w:szCs w:val="24"/>
        </w:rPr>
        <w:t xml:space="preserve"> be </w:t>
      </w:r>
      <w:r w:rsidR="00DD1AB8" w:rsidRPr="00DD1AB8">
        <w:rPr>
          <w:rFonts w:ascii="Times New Roman" w:hAnsi="Times New Roman" w:cs="Times New Roman"/>
          <w:bCs/>
          <w:sz w:val="24"/>
          <w:szCs w:val="24"/>
          <w:highlight w:val="yellow"/>
        </w:rPr>
        <w:t>adapted</w:t>
      </w:r>
      <w:r w:rsidR="00520310" w:rsidRPr="00B82008">
        <w:rPr>
          <w:rFonts w:ascii="Times New Roman" w:hAnsi="Times New Roman" w:cs="Times New Roman"/>
          <w:bCs/>
          <w:sz w:val="24"/>
          <w:szCs w:val="24"/>
        </w:rPr>
        <w:t xml:space="preserve"> in other regions to </w:t>
      </w:r>
      <w:r w:rsidR="005E2C97" w:rsidRPr="00B82008">
        <w:rPr>
          <w:rFonts w:ascii="Times New Roman" w:hAnsi="Times New Roman" w:cs="Times New Roman"/>
          <w:bCs/>
          <w:sz w:val="24"/>
          <w:szCs w:val="24"/>
        </w:rPr>
        <w:t>survey farmers in</w:t>
      </w:r>
      <w:r w:rsidR="00520310" w:rsidRPr="009506E3">
        <w:rPr>
          <w:rFonts w:ascii="Times New Roman" w:hAnsi="Times New Roman" w:cs="Times New Roman"/>
          <w:bCs/>
          <w:sz w:val="24"/>
          <w:szCs w:val="24"/>
        </w:rPr>
        <w:t xml:space="preserve"> organic dairy production. </w:t>
      </w:r>
    </w:p>
    <w:p w14:paraId="1FCC9E6C" w14:textId="77777777" w:rsidR="001D66A9" w:rsidRPr="009506E3" w:rsidRDefault="001D66A9" w:rsidP="005B6926">
      <w:pPr>
        <w:tabs>
          <w:tab w:val="left" w:pos="360"/>
          <w:tab w:val="left" w:pos="720"/>
        </w:tabs>
        <w:spacing w:after="0" w:line="480" w:lineRule="auto"/>
        <w:rPr>
          <w:rFonts w:ascii="Times New Roman" w:hAnsi="Times New Roman" w:cs="Times New Roman"/>
          <w:bCs/>
          <w:sz w:val="24"/>
          <w:szCs w:val="24"/>
        </w:rPr>
      </w:pPr>
    </w:p>
    <w:p w14:paraId="5432E690" w14:textId="77777777" w:rsidR="00AF42E5" w:rsidRPr="001D66A9" w:rsidRDefault="00AF42E5" w:rsidP="00CE117F">
      <w:pPr>
        <w:tabs>
          <w:tab w:val="left" w:pos="360"/>
          <w:tab w:val="left" w:pos="720"/>
        </w:tabs>
        <w:spacing w:after="0" w:line="480" w:lineRule="auto"/>
        <w:ind w:hanging="360"/>
        <w:jc w:val="center"/>
        <w:outlineLvl w:val="0"/>
        <w:rPr>
          <w:rFonts w:ascii="Times New Roman" w:hAnsi="Times New Roman" w:cs="Times New Roman"/>
          <w:b/>
          <w:sz w:val="24"/>
          <w:szCs w:val="24"/>
        </w:rPr>
      </w:pPr>
      <w:r w:rsidRPr="000F330A">
        <w:rPr>
          <w:rFonts w:ascii="Times New Roman" w:hAnsi="Times New Roman" w:cs="Times New Roman"/>
          <w:b/>
          <w:sz w:val="24"/>
          <w:szCs w:val="24"/>
        </w:rPr>
        <w:t>ACKNOWLEDGEMENTS</w:t>
      </w:r>
    </w:p>
    <w:p w14:paraId="7A6EC4D0" w14:textId="77777777" w:rsidR="004D1789" w:rsidRPr="00994760" w:rsidRDefault="00AF42E5" w:rsidP="005B6926">
      <w:pPr>
        <w:tabs>
          <w:tab w:val="left" w:pos="360"/>
          <w:tab w:val="left" w:pos="720"/>
        </w:tabs>
        <w:spacing w:after="0" w:line="480" w:lineRule="auto"/>
        <w:rPr>
          <w:rFonts w:ascii="Times New Roman" w:hAnsi="Times New Roman" w:cs="Times New Roman"/>
          <w:bCs/>
          <w:sz w:val="24"/>
          <w:szCs w:val="24"/>
        </w:rPr>
      </w:pPr>
      <w:r w:rsidRPr="002E7301">
        <w:rPr>
          <w:rFonts w:ascii="Times New Roman" w:hAnsi="Times New Roman" w:cs="Times New Roman"/>
          <w:bCs/>
          <w:sz w:val="24"/>
          <w:szCs w:val="24"/>
        </w:rPr>
        <w:t xml:space="preserve">We thank Jennifer Colby and Juan Alvez for assistance with identifying organic herd mailing lists and developing and promoting the survey through </w:t>
      </w:r>
      <w:r w:rsidR="007E62FA" w:rsidRPr="003643DE">
        <w:rPr>
          <w:rFonts w:ascii="Times New Roman" w:hAnsi="Times New Roman" w:cs="Times New Roman"/>
          <w:bCs/>
          <w:sz w:val="24"/>
          <w:szCs w:val="24"/>
        </w:rPr>
        <w:t xml:space="preserve">extension and industry </w:t>
      </w:r>
      <w:r w:rsidRPr="003643DE">
        <w:rPr>
          <w:rFonts w:ascii="Times New Roman" w:hAnsi="Times New Roman" w:cs="Times New Roman"/>
          <w:bCs/>
          <w:sz w:val="24"/>
          <w:szCs w:val="24"/>
        </w:rPr>
        <w:t>mailing lists, and Chery</w:t>
      </w:r>
      <w:r w:rsidRPr="00994760">
        <w:rPr>
          <w:rFonts w:ascii="Times New Roman" w:hAnsi="Times New Roman" w:cs="Times New Roman"/>
          <w:bCs/>
          <w:sz w:val="24"/>
          <w:szCs w:val="24"/>
        </w:rPr>
        <w:t xml:space="preserve">l Herrick and Colene Reed for </w:t>
      </w:r>
      <w:r w:rsidR="00070969" w:rsidRPr="00994760">
        <w:rPr>
          <w:rFonts w:ascii="Times New Roman" w:hAnsi="Times New Roman" w:cs="Times New Roman"/>
          <w:bCs/>
          <w:sz w:val="24"/>
          <w:szCs w:val="24"/>
        </w:rPr>
        <w:t xml:space="preserve">their </w:t>
      </w:r>
      <w:r w:rsidRPr="00994760">
        <w:rPr>
          <w:rFonts w:ascii="Times New Roman" w:hAnsi="Times New Roman" w:cs="Times New Roman"/>
          <w:bCs/>
          <w:sz w:val="24"/>
          <w:szCs w:val="24"/>
        </w:rPr>
        <w:t>administrative support.</w:t>
      </w:r>
      <w:r w:rsidR="00FA3777" w:rsidRPr="00994760">
        <w:rPr>
          <w:rFonts w:ascii="Times New Roman" w:hAnsi="Times New Roman" w:cs="Times New Roman"/>
          <w:bCs/>
          <w:sz w:val="24"/>
          <w:szCs w:val="24"/>
        </w:rPr>
        <w:t xml:space="preserve"> </w:t>
      </w:r>
      <w:r w:rsidR="007E62FA" w:rsidRPr="00994760">
        <w:rPr>
          <w:rFonts w:ascii="Times New Roman" w:hAnsi="Times New Roman" w:cs="Times New Roman"/>
          <w:bCs/>
          <w:sz w:val="24"/>
          <w:szCs w:val="24"/>
        </w:rPr>
        <w:t xml:space="preserve">Jennifer Colby and </w:t>
      </w:r>
      <w:r w:rsidR="00FA3777" w:rsidRPr="00994760">
        <w:rPr>
          <w:rFonts w:ascii="Times New Roman" w:hAnsi="Times New Roman" w:cs="Times New Roman"/>
          <w:bCs/>
          <w:sz w:val="24"/>
          <w:szCs w:val="24"/>
        </w:rPr>
        <w:t>Alissa White</w:t>
      </w:r>
      <w:r w:rsidR="007E62FA" w:rsidRPr="00994760">
        <w:rPr>
          <w:rFonts w:ascii="Times New Roman" w:hAnsi="Times New Roman" w:cs="Times New Roman"/>
          <w:bCs/>
          <w:sz w:val="24"/>
          <w:szCs w:val="24"/>
        </w:rPr>
        <w:t xml:space="preserve"> provided much appreciated advice on questionnaire design and administration methods.</w:t>
      </w:r>
    </w:p>
    <w:p w14:paraId="63DBA0CD" w14:textId="05DD2223" w:rsidR="00AF42E5" w:rsidRDefault="004D1789" w:rsidP="005B6926">
      <w:pPr>
        <w:tabs>
          <w:tab w:val="left" w:pos="360"/>
          <w:tab w:val="left" w:pos="720"/>
        </w:tabs>
        <w:spacing w:after="0" w:line="480" w:lineRule="auto"/>
        <w:rPr>
          <w:rFonts w:ascii="Times New Roman" w:hAnsi="Times New Roman" w:cs="Times New Roman"/>
          <w:bCs/>
          <w:sz w:val="24"/>
          <w:szCs w:val="24"/>
        </w:rPr>
      </w:pPr>
      <w:r w:rsidRPr="00994760">
        <w:rPr>
          <w:rFonts w:ascii="Times New Roman" w:hAnsi="Times New Roman" w:cs="Times New Roman"/>
          <w:bCs/>
          <w:sz w:val="24"/>
          <w:szCs w:val="24"/>
        </w:rPr>
        <w:t>Funding for this research was provided by the USDA-NIFA Organic Research and Extension Initiative competitive grant #2018-51300-28561. The authors declare no conflict of interest related to design, conduct or reporting of this research.</w:t>
      </w:r>
      <w:r w:rsidR="00FA3777" w:rsidRPr="000606E6">
        <w:rPr>
          <w:rFonts w:ascii="Times New Roman" w:hAnsi="Times New Roman" w:cs="Times New Roman"/>
          <w:bCs/>
          <w:sz w:val="24"/>
          <w:szCs w:val="24"/>
        </w:rPr>
        <w:t xml:space="preserve"> </w:t>
      </w:r>
    </w:p>
    <w:p w14:paraId="0F7344C7" w14:textId="77777777" w:rsidR="00856CA0" w:rsidRPr="000606E6" w:rsidRDefault="00856CA0" w:rsidP="005B6926">
      <w:pPr>
        <w:tabs>
          <w:tab w:val="left" w:pos="360"/>
          <w:tab w:val="left" w:pos="720"/>
        </w:tabs>
        <w:spacing w:after="0" w:line="480" w:lineRule="auto"/>
        <w:rPr>
          <w:rFonts w:ascii="Times New Roman" w:hAnsi="Times New Roman" w:cs="Times New Roman"/>
          <w:bCs/>
          <w:sz w:val="24"/>
          <w:szCs w:val="24"/>
        </w:rPr>
      </w:pPr>
    </w:p>
    <w:p w14:paraId="0F2EB413" w14:textId="3E576C71" w:rsidR="005273B3" w:rsidRPr="001D66A9" w:rsidRDefault="00592178" w:rsidP="00CE117F">
      <w:pPr>
        <w:tabs>
          <w:tab w:val="left" w:pos="360"/>
          <w:tab w:val="left" w:pos="720"/>
        </w:tabs>
        <w:spacing w:after="0" w:line="480" w:lineRule="auto"/>
        <w:jc w:val="center"/>
        <w:outlineLvl w:val="0"/>
        <w:rPr>
          <w:rFonts w:ascii="Times New Roman" w:hAnsi="Times New Roman" w:cs="Times New Roman"/>
          <w:b/>
          <w:sz w:val="24"/>
          <w:szCs w:val="24"/>
          <w:lang w:val="es-ES"/>
        </w:rPr>
      </w:pPr>
      <w:r w:rsidRPr="001D66A9">
        <w:rPr>
          <w:rFonts w:ascii="Times New Roman" w:hAnsi="Times New Roman" w:cs="Times New Roman"/>
          <w:b/>
          <w:sz w:val="24"/>
          <w:szCs w:val="24"/>
          <w:lang w:val="es-ES"/>
        </w:rPr>
        <w:t>REFERENCES</w:t>
      </w:r>
    </w:p>
    <w:p w14:paraId="71536D3F" w14:textId="3C33C7D1" w:rsidR="002C6CE6" w:rsidRPr="00994760" w:rsidRDefault="00B40B08" w:rsidP="00856CA0">
      <w:pPr>
        <w:tabs>
          <w:tab w:val="left" w:pos="360"/>
          <w:tab w:val="left" w:pos="720"/>
        </w:tabs>
        <w:spacing w:after="0" w:line="480" w:lineRule="auto"/>
        <w:ind w:left="180" w:hanging="180"/>
        <w:rPr>
          <w:rFonts w:ascii="Times New Roman" w:hAnsi="Times New Roman" w:cs="Times New Roman"/>
          <w:bCs/>
          <w:sz w:val="24"/>
          <w:szCs w:val="24"/>
        </w:rPr>
      </w:pPr>
      <w:r w:rsidRPr="001D66A9">
        <w:rPr>
          <w:rFonts w:ascii="Times New Roman" w:hAnsi="Times New Roman" w:cs="Times New Roman"/>
          <w:bCs/>
          <w:sz w:val="24"/>
          <w:szCs w:val="24"/>
          <w:lang w:val="es-ES"/>
        </w:rPr>
        <w:t>Astiz, S., F. Sebastian, O. Fargas, M. Fernandez, and E. Calv</w:t>
      </w:r>
      <w:r w:rsidR="00BA3231" w:rsidRPr="001D66A9">
        <w:rPr>
          <w:rFonts w:ascii="Times New Roman" w:hAnsi="Times New Roman" w:cs="Times New Roman"/>
          <w:bCs/>
          <w:sz w:val="24"/>
          <w:szCs w:val="24"/>
          <w:lang w:val="es-ES"/>
        </w:rPr>
        <w:t xml:space="preserve">et. </w:t>
      </w:r>
      <w:r w:rsidR="00BA3231" w:rsidRPr="002E7301">
        <w:rPr>
          <w:rFonts w:ascii="Times New Roman" w:hAnsi="Times New Roman" w:cs="Times New Roman"/>
          <w:bCs/>
          <w:sz w:val="24"/>
          <w:szCs w:val="24"/>
        </w:rPr>
        <w:t xml:space="preserve">2014. Enhanced udder health </w:t>
      </w:r>
      <w:r w:rsidRPr="003643DE">
        <w:rPr>
          <w:rFonts w:ascii="Times New Roman" w:hAnsi="Times New Roman" w:cs="Times New Roman"/>
          <w:bCs/>
          <w:sz w:val="24"/>
          <w:szCs w:val="24"/>
        </w:rPr>
        <w:t xml:space="preserve">and milk yield of dairy cattle on compost bedding systems during the dry period: A comparative study. </w:t>
      </w:r>
      <w:r w:rsidR="001F60E3" w:rsidRPr="00994760">
        <w:rPr>
          <w:rFonts w:ascii="Times New Roman" w:hAnsi="Times New Roman" w:cs="Times New Roman"/>
          <w:bCs/>
          <w:sz w:val="24"/>
          <w:szCs w:val="24"/>
        </w:rPr>
        <w:t>Livest. Sci.</w:t>
      </w:r>
      <w:r w:rsidR="00E2727B" w:rsidRPr="00994760">
        <w:rPr>
          <w:rFonts w:ascii="Times New Roman" w:hAnsi="Times New Roman" w:cs="Times New Roman"/>
          <w:bCs/>
          <w:sz w:val="24"/>
          <w:szCs w:val="24"/>
        </w:rPr>
        <w:t xml:space="preserve"> </w:t>
      </w:r>
      <w:r w:rsidR="001F60E3" w:rsidRPr="00994760">
        <w:rPr>
          <w:rFonts w:ascii="Times New Roman" w:hAnsi="Times New Roman" w:cs="Times New Roman"/>
          <w:bCs/>
          <w:sz w:val="24"/>
          <w:szCs w:val="24"/>
        </w:rPr>
        <w:t>159:</w:t>
      </w:r>
      <w:r w:rsidRPr="00994760">
        <w:rPr>
          <w:rFonts w:ascii="Times New Roman" w:hAnsi="Times New Roman" w:cs="Times New Roman"/>
          <w:bCs/>
          <w:sz w:val="24"/>
          <w:szCs w:val="24"/>
        </w:rPr>
        <w:t>161-164.</w:t>
      </w:r>
    </w:p>
    <w:p w14:paraId="7E21B924" w14:textId="3EE41BD5" w:rsidR="002C6CE6" w:rsidRPr="000606E6" w:rsidRDefault="002C6CE6" w:rsidP="00856CA0">
      <w:pPr>
        <w:tabs>
          <w:tab w:val="left" w:pos="360"/>
          <w:tab w:val="left" w:pos="720"/>
        </w:tabs>
        <w:spacing w:after="0" w:line="480" w:lineRule="auto"/>
        <w:ind w:left="180" w:hanging="180"/>
        <w:rPr>
          <w:rFonts w:ascii="Times New Roman" w:hAnsi="Times New Roman" w:cs="Times New Roman"/>
          <w:bCs/>
          <w:sz w:val="24"/>
          <w:szCs w:val="24"/>
        </w:rPr>
      </w:pPr>
      <w:r w:rsidRPr="00E05CCB">
        <w:rPr>
          <w:rFonts w:ascii="Times New Roman" w:hAnsi="Times New Roman" w:cs="Times New Roman"/>
          <w:bCs/>
          <w:sz w:val="24"/>
          <w:szCs w:val="24"/>
        </w:rPr>
        <w:t>Beaver</w:t>
      </w:r>
      <w:r w:rsidR="00E2727B" w:rsidRPr="003643DE">
        <w:rPr>
          <w:rFonts w:ascii="Times New Roman" w:hAnsi="Times New Roman" w:cs="Times New Roman"/>
          <w:bCs/>
          <w:sz w:val="24"/>
          <w:szCs w:val="24"/>
        </w:rPr>
        <w:t>,</w:t>
      </w:r>
      <w:r w:rsidRPr="003643DE">
        <w:rPr>
          <w:rFonts w:ascii="Times New Roman" w:hAnsi="Times New Roman" w:cs="Times New Roman"/>
          <w:bCs/>
          <w:sz w:val="24"/>
          <w:szCs w:val="24"/>
        </w:rPr>
        <w:t xml:space="preserve"> A</w:t>
      </w:r>
      <w:r w:rsidR="00E2727B" w:rsidRPr="00994760">
        <w:rPr>
          <w:rFonts w:ascii="Times New Roman" w:hAnsi="Times New Roman" w:cs="Times New Roman"/>
          <w:bCs/>
          <w:sz w:val="24"/>
          <w:szCs w:val="24"/>
        </w:rPr>
        <w:t>., K. L.</w:t>
      </w:r>
      <w:r w:rsidRPr="00994760">
        <w:rPr>
          <w:rFonts w:ascii="Times New Roman" w:hAnsi="Times New Roman" w:cs="Times New Roman"/>
          <w:bCs/>
          <w:sz w:val="24"/>
          <w:szCs w:val="24"/>
        </w:rPr>
        <w:t xml:space="preserve"> Proudfoot</w:t>
      </w:r>
      <w:r w:rsidR="00E2727B" w:rsidRPr="00994760">
        <w:rPr>
          <w:rFonts w:ascii="Times New Roman" w:hAnsi="Times New Roman" w:cs="Times New Roman"/>
          <w:bCs/>
          <w:sz w:val="24"/>
          <w:szCs w:val="24"/>
        </w:rPr>
        <w:t>,</w:t>
      </w:r>
      <w:r w:rsidRPr="00994760">
        <w:rPr>
          <w:rFonts w:ascii="Times New Roman" w:hAnsi="Times New Roman" w:cs="Times New Roman"/>
          <w:bCs/>
          <w:sz w:val="24"/>
          <w:szCs w:val="24"/>
        </w:rPr>
        <w:t xml:space="preserve"> </w:t>
      </w:r>
      <w:r w:rsidR="00E2727B" w:rsidRPr="00994760">
        <w:rPr>
          <w:rFonts w:ascii="Times New Roman" w:hAnsi="Times New Roman" w:cs="Times New Roman"/>
          <w:bCs/>
          <w:sz w:val="24"/>
          <w:szCs w:val="24"/>
        </w:rPr>
        <w:t xml:space="preserve">and M. A. G. </w:t>
      </w:r>
      <w:r w:rsidRPr="00994760">
        <w:rPr>
          <w:rFonts w:ascii="Times New Roman" w:hAnsi="Times New Roman" w:cs="Times New Roman"/>
          <w:bCs/>
          <w:sz w:val="24"/>
          <w:szCs w:val="24"/>
        </w:rPr>
        <w:t>von Keyserlingk</w:t>
      </w:r>
      <w:r w:rsidR="00E2727B" w:rsidRPr="00994760">
        <w:rPr>
          <w:rFonts w:ascii="Times New Roman" w:hAnsi="Times New Roman" w:cs="Times New Roman"/>
          <w:bCs/>
          <w:sz w:val="24"/>
          <w:szCs w:val="24"/>
        </w:rPr>
        <w:t xml:space="preserve">. </w:t>
      </w:r>
      <w:r w:rsidRPr="00994760">
        <w:rPr>
          <w:rFonts w:ascii="Times New Roman" w:hAnsi="Times New Roman" w:cs="Times New Roman"/>
          <w:bCs/>
          <w:sz w:val="24"/>
          <w:szCs w:val="24"/>
        </w:rPr>
        <w:t>2020</w:t>
      </w:r>
      <w:r w:rsidR="00E2727B" w:rsidRPr="00994760">
        <w:rPr>
          <w:rFonts w:ascii="Times New Roman" w:hAnsi="Times New Roman" w:cs="Times New Roman"/>
          <w:bCs/>
          <w:sz w:val="24"/>
          <w:szCs w:val="24"/>
        </w:rPr>
        <w:t>.</w:t>
      </w:r>
      <w:r w:rsidRPr="00994760">
        <w:rPr>
          <w:bCs/>
        </w:rPr>
        <w:t xml:space="preserve"> </w:t>
      </w:r>
      <w:r w:rsidRPr="00994760">
        <w:rPr>
          <w:rFonts w:ascii="Times New Roman" w:hAnsi="Times New Roman" w:cs="Times New Roman"/>
          <w:bCs/>
          <w:sz w:val="24"/>
          <w:szCs w:val="24"/>
        </w:rPr>
        <w:t>Symposium review: Considerations for the future of dairy cattle housing: An animal welfare perspective. J</w:t>
      </w:r>
      <w:r w:rsidR="00E2727B" w:rsidRPr="00994760">
        <w:rPr>
          <w:rFonts w:ascii="Times New Roman" w:hAnsi="Times New Roman" w:cs="Times New Roman"/>
          <w:bCs/>
          <w:sz w:val="24"/>
          <w:szCs w:val="24"/>
        </w:rPr>
        <w:t>.</w:t>
      </w:r>
      <w:r w:rsidRPr="000606E6">
        <w:rPr>
          <w:rFonts w:ascii="Times New Roman" w:hAnsi="Times New Roman" w:cs="Times New Roman"/>
          <w:bCs/>
          <w:sz w:val="24"/>
          <w:szCs w:val="24"/>
        </w:rPr>
        <w:t xml:space="preserve"> Dairy</w:t>
      </w:r>
      <w:r w:rsidR="00E2727B" w:rsidRPr="000606E6">
        <w:rPr>
          <w:rFonts w:ascii="Times New Roman" w:hAnsi="Times New Roman" w:cs="Times New Roman"/>
          <w:bCs/>
          <w:sz w:val="24"/>
          <w:szCs w:val="24"/>
        </w:rPr>
        <w:t>.</w:t>
      </w:r>
      <w:r w:rsidRPr="000606E6">
        <w:rPr>
          <w:rFonts w:ascii="Times New Roman" w:hAnsi="Times New Roman" w:cs="Times New Roman"/>
          <w:bCs/>
          <w:sz w:val="24"/>
          <w:szCs w:val="24"/>
        </w:rPr>
        <w:t xml:space="preserve"> Sci</w:t>
      </w:r>
      <w:r w:rsidR="00E2727B" w:rsidRPr="000606E6">
        <w:rPr>
          <w:rFonts w:ascii="Times New Roman" w:hAnsi="Times New Roman" w:cs="Times New Roman"/>
          <w:bCs/>
          <w:sz w:val="24"/>
          <w:szCs w:val="24"/>
        </w:rPr>
        <w:t>.</w:t>
      </w:r>
      <w:r w:rsidRPr="000606E6">
        <w:rPr>
          <w:rFonts w:ascii="Times New Roman" w:hAnsi="Times New Roman" w:cs="Times New Roman"/>
          <w:bCs/>
          <w:sz w:val="24"/>
          <w:szCs w:val="24"/>
        </w:rPr>
        <w:t xml:space="preserve"> 103:5746-5758</w:t>
      </w:r>
    </w:p>
    <w:p w14:paraId="50336C30" w14:textId="63750C2A" w:rsidR="00B40B08" w:rsidRDefault="00B40B08" w:rsidP="00856CA0">
      <w:pPr>
        <w:tabs>
          <w:tab w:val="left" w:pos="360"/>
          <w:tab w:val="left" w:pos="720"/>
        </w:tabs>
        <w:spacing w:after="0" w:line="480" w:lineRule="auto"/>
        <w:ind w:left="180" w:hanging="180"/>
        <w:rPr>
          <w:rFonts w:ascii="Times New Roman" w:hAnsi="Times New Roman" w:cs="Times New Roman"/>
          <w:bCs/>
          <w:sz w:val="24"/>
          <w:szCs w:val="24"/>
        </w:rPr>
      </w:pPr>
      <w:r w:rsidRPr="004A3011">
        <w:rPr>
          <w:rFonts w:ascii="Times New Roman" w:hAnsi="Times New Roman" w:cs="Times New Roman"/>
          <w:bCs/>
          <w:sz w:val="24"/>
          <w:szCs w:val="24"/>
        </w:rPr>
        <w:t>Bewley, J. M., L. M. Robertson, and E. A. Eckelkamp. 2017. A 100-year review: Lactating dairy cattle housing management. J</w:t>
      </w:r>
      <w:r w:rsidR="001F60E3" w:rsidRPr="00E91661">
        <w:rPr>
          <w:rFonts w:ascii="Times New Roman" w:hAnsi="Times New Roman" w:cs="Times New Roman"/>
          <w:bCs/>
          <w:sz w:val="24"/>
          <w:szCs w:val="24"/>
        </w:rPr>
        <w:t xml:space="preserve">. </w:t>
      </w:r>
      <w:r w:rsidRPr="00E91661">
        <w:rPr>
          <w:rFonts w:ascii="Times New Roman" w:hAnsi="Times New Roman" w:cs="Times New Roman"/>
          <w:bCs/>
          <w:sz w:val="24"/>
          <w:szCs w:val="24"/>
        </w:rPr>
        <w:t>Dairy Sci</w:t>
      </w:r>
      <w:r w:rsidR="001F60E3" w:rsidRPr="00A0337B">
        <w:rPr>
          <w:rFonts w:ascii="Times New Roman" w:hAnsi="Times New Roman" w:cs="Times New Roman"/>
          <w:bCs/>
          <w:sz w:val="24"/>
          <w:szCs w:val="24"/>
        </w:rPr>
        <w:t>. 100:</w:t>
      </w:r>
      <w:r w:rsidRPr="00A0337B">
        <w:rPr>
          <w:rFonts w:ascii="Times New Roman" w:hAnsi="Times New Roman" w:cs="Times New Roman"/>
          <w:bCs/>
          <w:sz w:val="24"/>
          <w:szCs w:val="24"/>
        </w:rPr>
        <w:t>10418-10431.</w:t>
      </w:r>
    </w:p>
    <w:p w14:paraId="1C609495" w14:textId="499AB577" w:rsidR="008A5842" w:rsidRDefault="008A5842" w:rsidP="008A5842">
      <w:pPr>
        <w:tabs>
          <w:tab w:val="left" w:pos="360"/>
          <w:tab w:val="left" w:pos="720"/>
        </w:tabs>
        <w:spacing w:after="0" w:line="480" w:lineRule="auto"/>
        <w:ind w:left="180" w:hanging="180"/>
        <w:rPr>
          <w:rFonts w:ascii="Times New Roman" w:hAnsi="Times New Roman" w:cs="Times New Roman"/>
          <w:bCs/>
          <w:sz w:val="24"/>
          <w:szCs w:val="24"/>
        </w:rPr>
      </w:pPr>
      <w:r w:rsidRPr="008A5842">
        <w:rPr>
          <w:rFonts w:ascii="Times New Roman" w:hAnsi="Times New Roman" w:cs="Times New Roman"/>
          <w:bCs/>
          <w:sz w:val="24"/>
          <w:szCs w:val="24"/>
        </w:rPr>
        <w:t>Bewley J.M., J. L. Taraba, G.B. Day, R. Black., and F. A. Damasceno. 2012. Compost Bedded Pack Barn Design: Features and Management Considerations. University of Kentucky Cooperative Extension Publication ID-206</w:t>
      </w:r>
      <w:r>
        <w:rPr>
          <w:rFonts w:ascii="Times New Roman" w:hAnsi="Times New Roman" w:cs="Times New Roman"/>
          <w:bCs/>
          <w:sz w:val="24"/>
          <w:szCs w:val="24"/>
        </w:rPr>
        <w:t xml:space="preserve"> </w:t>
      </w:r>
      <w:hyperlink r:id="rId18" w:history="1">
        <w:r w:rsidRPr="002E7301">
          <w:rPr>
            <w:rStyle w:val="Hyperlink"/>
            <w:rFonts w:ascii="Times New Roman" w:hAnsi="Times New Roman" w:cs="Times New Roman"/>
            <w:bCs/>
            <w:sz w:val="24"/>
            <w:szCs w:val="24"/>
          </w:rPr>
          <w:t>http://www2.ca.uky.edu/agcomm/pubs/id/id206/id206.pdf</w:t>
        </w:r>
      </w:hyperlink>
      <w:r w:rsidRPr="002E7301">
        <w:rPr>
          <w:rFonts w:ascii="Times New Roman" w:hAnsi="Times New Roman" w:cs="Times New Roman"/>
          <w:bCs/>
          <w:sz w:val="24"/>
          <w:szCs w:val="24"/>
        </w:rPr>
        <w:t xml:space="preserve"> (access 23 May 2020).</w:t>
      </w:r>
    </w:p>
    <w:p w14:paraId="45EE88B5" w14:textId="77777777" w:rsidR="00B17691" w:rsidRDefault="00B17691" w:rsidP="00B17691">
      <w:pPr>
        <w:tabs>
          <w:tab w:val="left" w:pos="360"/>
          <w:tab w:val="left" w:pos="720"/>
        </w:tabs>
        <w:spacing w:after="0" w:line="480" w:lineRule="auto"/>
        <w:ind w:left="180" w:hanging="180"/>
        <w:rPr>
          <w:rFonts w:ascii="Times New Roman" w:hAnsi="Times New Roman" w:cs="Times New Roman"/>
          <w:bCs/>
          <w:sz w:val="24"/>
          <w:szCs w:val="24"/>
        </w:rPr>
      </w:pPr>
      <w:r w:rsidRPr="00B17691">
        <w:rPr>
          <w:rFonts w:ascii="Times New Roman" w:hAnsi="Times New Roman" w:cs="Times New Roman"/>
          <w:bCs/>
          <w:sz w:val="24"/>
          <w:szCs w:val="24"/>
        </w:rPr>
        <w:lastRenderedPageBreak/>
        <w:t>Black, R. A., J. L. Taraba, G. B. Day,</w:t>
      </w:r>
      <w:r>
        <w:rPr>
          <w:rFonts w:ascii="Times New Roman" w:hAnsi="Times New Roman" w:cs="Times New Roman"/>
          <w:bCs/>
          <w:sz w:val="24"/>
          <w:szCs w:val="24"/>
        </w:rPr>
        <w:t xml:space="preserve"> F. A. Damasceno, M. C. Newman, </w:t>
      </w:r>
      <w:r w:rsidRPr="00B17691">
        <w:rPr>
          <w:rFonts w:ascii="Times New Roman" w:hAnsi="Times New Roman" w:cs="Times New Roman"/>
          <w:bCs/>
          <w:sz w:val="24"/>
          <w:szCs w:val="24"/>
        </w:rPr>
        <w:t>K. A. Akers, C. L. Wood, K.</w:t>
      </w:r>
      <w:r>
        <w:rPr>
          <w:rFonts w:ascii="Times New Roman" w:hAnsi="Times New Roman" w:cs="Times New Roman"/>
          <w:bCs/>
          <w:sz w:val="24"/>
          <w:szCs w:val="24"/>
        </w:rPr>
        <w:t xml:space="preserve"> J. McQuerry, and J. M. Bewley. </w:t>
      </w:r>
      <w:r w:rsidRPr="00B17691">
        <w:rPr>
          <w:rFonts w:ascii="Times New Roman" w:hAnsi="Times New Roman" w:cs="Times New Roman"/>
          <w:bCs/>
          <w:sz w:val="24"/>
          <w:szCs w:val="24"/>
        </w:rPr>
        <w:t>2014. The relationship between c</w:t>
      </w:r>
      <w:r>
        <w:rPr>
          <w:rFonts w:ascii="Times New Roman" w:hAnsi="Times New Roman" w:cs="Times New Roman"/>
          <w:bCs/>
          <w:sz w:val="24"/>
          <w:szCs w:val="24"/>
        </w:rPr>
        <w:t xml:space="preserve">ompost bedded pack performance, </w:t>
      </w:r>
      <w:r w:rsidRPr="00B17691">
        <w:rPr>
          <w:rFonts w:ascii="Times New Roman" w:hAnsi="Times New Roman" w:cs="Times New Roman"/>
          <w:bCs/>
          <w:sz w:val="24"/>
          <w:szCs w:val="24"/>
        </w:rPr>
        <w:t>management, and bacterial counts. J. Dairy Sci. 97:2669–2679.</w:t>
      </w:r>
    </w:p>
    <w:p w14:paraId="5FCA3C1C" w14:textId="7AE927B1" w:rsidR="00B40B08" w:rsidRDefault="00B40B08" w:rsidP="00B17691">
      <w:pPr>
        <w:tabs>
          <w:tab w:val="left" w:pos="360"/>
          <w:tab w:val="left" w:pos="720"/>
        </w:tabs>
        <w:spacing w:after="0" w:line="480" w:lineRule="auto"/>
        <w:ind w:left="180" w:hanging="180"/>
        <w:rPr>
          <w:rFonts w:ascii="Times New Roman" w:hAnsi="Times New Roman" w:cs="Times New Roman"/>
          <w:bCs/>
          <w:sz w:val="24"/>
          <w:szCs w:val="24"/>
        </w:rPr>
      </w:pPr>
      <w:r w:rsidRPr="003643DE">
        <w:rPr>
          <w:rFonts w:ascii="Times New Roman" w:hAnsi="Times New Roman" w:cs="Times New Roman"/>
          <w:bCs/>
          <w:sz w:val="24"/>
          <w:szCs w:val="24"/>
        </w:rPr>
        <w:t>Burgstaller, J., J. Raith, S. Kuchling, V. Mandl, A. Hund, and J. Kofler. 2016. Claw health and prevalence of lameness in cows from compost bedded and cub</w:t>
      </w:r>
      <w:r w:rsidRPr="00994760">
        <w:rPr>
          <w:rFonts w:ascii="Times New Roman" w:hAnsi="Times New Roman" w:cs="Times New Roman"/>
          <w:bCs/>
          <w:sz w:val="24"/>
          <w:szCs w:val="24"/>
        </w:rPr>
        <w:t xml:space="preserve">icle freestall dairy barns in Austria. </w:t>
      </w:r>
      <w:r w:rsidR="001F60E3" w:rsidRPr="00994760">
        <w:rPr>
          <w:rFonts w:ascii="Times New Roman" w:hAnsi="Times New Roman" w:cs="Times New Roman"/>
          <w:bCs/>
          <w:sz w:val="24"/>
          <w:szCs w:val="24"/>
        </w:rPr>
        <w:t>Vet</w:t>
      </w:r>
      <w:r w:rsidR="00361E26" w:rsidRPr="00994760">
        <w:rPr>
          <w:rFonts w:ascii="Times New Roman" w:hAnsi="Times New Roman" w:cs="Times New Roman"/>
          <w:bCs/>
          <w:sz w:val="24"/>
          <w:szCs w:val="24"/>
        </w:rPr>
        <w:t>.</w:t>
      </w:r>
      <w:r w:rsidR="001F60E3" w:rsidRPr="00994760">
        <w:rPr>
          <w:rFonts w:ascii="Times New Roman" w:hAnsi="Times New Roman" w:cs="Times New Roman"/>
          <w:bCs/>
          <w:sz w:val="24"/>
          <w:szCs w:val="24"/>
        </w:rPr>
        <w:t xml:space="preserve"> J</w:t>
      </w:r>
      <w:r w:rsidR="00361E26" w:rsidRPr="00994760">
        <w:rPr>
          <w:rFonts w:ascii="Times New Roman" w:hAnsi="Times New Roman" w:cs="Times New Roman"/>
          <w:bCs/>
          <w:sz w:val="24"/>
          <w:szCs w:val="24"/>
        </w:rPr>
        <w:t>.</w:t>
      </w:r>
      <w:r w:rsidR="001F60E3" w:rsidRPr="00994760">
        <w:rPr>
          <w:rFonts w:ascii="Times New Roman" w:hAnsi="Times New Roman" w:cs="Times New Roman"/>
          <w:bCs/>
          <w:sz w:val="24"/>
          <w:szCs w:val="24"/>
        </w:rPr>
        <w:t xml:space="preserve"> 216:</w:t>
      </w:r>
      <w:r w:rsidRPr="00994760">
        <w:rPr>
          <w:rFonts w:ascii="Times New Roman" w:hAnsi="Times New Roman" w:cs="Times New Roman"/>
          <w:bCs/>
          <w:sz w:val="24"/>
          <w:szCs w:val="24"/>
        </w:rPr>
        <w:t>81-86.</w:t>
      </w:r>
    </w:p>
    <w:p w14:paraId="5DA49BFF" w14:textId="1A44D4CE" w:rsidR="00385EE7" w:rsidRDefault="00385EE7" w:rsidP="00B17691">
      <w:pPr>
        <w:tabs>
          <w:tab w:val="left" w:pos="360"/>
          <w:tab w:val="left" w:pos="720"/>
        </w:tabs>
        <w:spacing w:after="0" w:line="480" w:lineRule="auto"/>
        <w:ind w:left="180" w:hanging="180"/>
        <w:rPr>
          <w:rFonts w:ascii="Times New Roman" w:hAnsi="Times New Roman" w:cs="Times New Roman"/>
          <w:bCs/>
          <w:sz w:val="24"/>
          <w:szCs w:val="24"/>
        </w:rPr>
      </w:pPr>
      <w:r>
        <w:rPr>
          <w:rFonts w:ascii="Times New Roman" w:hAnsi="Times New Roman" w:cs="Times New Roman"/>
          <w:bCs/>
          <w:sz w:val="24"/>
          <w:szCs w:val="24"/>
        </w:rPr>
        <w:t xml:space="preserve">Eckelkamp, E.A., J.L.Taraba, K.A. Akers, R.J. Harmon, and J.M. Bewley. </w:t>
      </w:r>
      <w:r w:rsidRPr="00385EE7">
        <w:rPr>
          <w:rFonts w:ascii="Times New Roman" w:hAnsi="Times New Roman" w:cs="Times New Roman"/>
          <w:bCs/>
          <w:sz w:val="24"/>
          <w:szCs w:val="24"/>
        </w:rPr>
        <w:t>2016</w:t>
      </w:r>
      <w:r>
        <w:rPr>
          <w:rFonts w:ascii="Times New Roman" w:hAnsi="Times New Roman" w:cs="Times New Roman"/>
          <w:bCs/>
          <w:sz w:val="24"/>
          <w:szCs w:val="24"/>
        </w:rPr>
        <w:t xml:space="preserve">. </w:t>
      </w:r>
      <w:r w:rsidRPr="00385EE7">
        <w:rPr>
          <w:rFonts w:ascii="Times New Roman" w:hAnsi="Times New Roman" w:cs="Times New Roman"/>
          <w:bCs/>
          <w:sz w:val="24"/>
          <w:szCs w:val="24"/>
        </w:rPr>
        <w:t>Sand bedded freestall and compost bedded pack effects on cow hygiene, locomotion, and mastitis indicators</w:t>
      </w:r>
      <w:r>
        <w:rPr>
          <w:rFonts w:ascii="Times New Roman" w:hAnsi="Times New Roman" w:cs="Times New Roman"/>
          <w:bCs/>
          <w:sz w:val="24"/>
          <w:szCs w:val="24"/>
        </w:rPr>
        <w:t>. Livestock Science 190:48-57.</w:t>
      </w:r>
    </w:p>
    <w:p w14:paraId="0828B9E7" w14:textId="77777777" w:rsidR="008A5842" w:rsidRPr="008A5842" w:rsidRDefault="008A5842" w:rsidP="008A5842">
      <w:pPr>
        <w:tabs>
          <w:tab w:val="left" w:pos="360"/>
          <w:tab w:val="left" w:pos="720"/>
        </w:tabs>
        <w:spacing w:after="0" w:line="480" w:lineRule="auto"/>
        <w:ind w:left="180" w:hanging="180"/>
        <w:rPr>
          <w:rFonts w:ascii="Times New Roman" w:hAnsi="Times New Roman" w:cs="Times New Roman"/>
          <w:bCs/>
          <w:sz w:val="24"/>
          <w:szCs w:val="24"/>
        </w:rPr>
      </w:pPr>
      <w:r w:rsidRPr="008A5842">
        <w:rPr>
          <w:rFonts w:ascii="Times New Roman" w:hAnsi="Times New Roman" w:cs="Times New Roman"/>
          <w:bCs/>
          <w:sz w:val="24"/>
          <w:szCs w:val="24"/>
        </w:rPr>
        <w:t xml:space="preserve">Endres M.I. and K.A. Janni. 2019. Compost Bedded Pack Barns for Dairy Cows. </w:t>
      </w:r>
      <w:hyperlink r:id="rId19" w:history="1">
        <w:r w:rsidRPr="008A5842">
          <w:rPr>
            <w:rStyle w:val="Hyperlink"/>
            <w:rFonts w:ascii="Times New Roman" w:hAnsi="Times New Roman" w:cs="Times New Roman"/>
            <w:bCs/>
            <w:sz w:val="24"/>
            <w:szCs w:val="24"/>
          </w:rPr>
          <w:t>https://dairy-cattle.extension.org/compost-bedded-pack-barns-for-dairy-cows/</w:t>
        </w:r>
      </w:hyperlink>
      <w:r w:rsidRPr="008A5842">
        <w:rPr>
          <w:rFonts w:ascii="Times New Roman" w:hAnsi="Times New Roman" w:cs="Times New Roman"/>
          <w:bCs/>
          <w:sz w:val="24"/>
          <w:szCs w:val="24"/>
        </w:rPr>
        <w:t xml:space="preserve"> (accessed 23 May 2020).</w:t>
      </w:r>
    </w:p>
    <w:p w14:paraId="5DA4B04F" w14:textId="3267E783" w:rsidR="008A5842" w:rsidRPr="00994760" w:rsidRDefault="008A5842" w:rsidP="008A5842">
      <w:pPr>
        <w:tabs>
          <w:tab w:val="left" w:pos="360"/>
          <w:tab w:val="left" w:pos="720"/>
        </w:tabs>
        <w:spacing w:after="0" w:line="480" w:lineRule="auto"/>
        <w:ind w:left="180" w:hanging="180"/>
        <w:rPr>
          <w:rFonts w:ascii="Times New Roman" w:hAnsi="Times New Roman" w:cs="Times New Roman"/>
          <w:bCs/>
          <w:sz w:val="24"/>
          <w:szCs w:val="24"/>
        </w:rPr>
      </w:pPr>
      <w:r w:rsidRPr="008A5842">
        <w:rPr>
          <w:rFonts w:ascii="Times New Roman" w:hAnsi="Times New Roman" w:cs="Times New Roman"/>
          <w:bCs/>
          <w:sz w:val="24"/>
          <w:szCs w:val="24"/>
        </w:rPr>
        <w:t xml:space="preserve">Gilker, R. E., Bakelaar, J. E. Cannella, M.P., and Neher, D. A. 2012. Bedded pack in Vermont: Five stories. University of Vermont. </w:t>
      </w:r>
      <w:hyperlink r:id="rId20" w:history="1">
        <w:r w:rsidRPr="008A5842">
          <w:rPr>
            <w:rStyle w:val="Hyperlink"/>
            <w:rFonts w:ascii="Times New Roman" w:hAnsi="Times New Roman" w:cs="Times New Roman"/>
            <w:bCs/>
            <w:sz w:val="24"/>
            <w:szCs w:val="24"/>
          </w:rPr>
          <w:t>https://www.uvm.edu/sites/default/files/media/508_beddedpackwebversionfinal.pdf</w:t>
        </w:r>
      </w:hyperlink>
      <w:r w:rsidRPr="008A5842">
        <w:rPr>
          <w:rFonts w:ascii="Times New Roman" w:hAnsi="Times New Roman" w:cs="Times New Roman"/>
          <w:bCs/>
          <w:sz w:val="24"/>
          <w:szCs w:val="24"/>
        </w:rPr>
        <w:t xml:space="preserve"> (accessed 23 May 2020).</w:t>
      </w:r>
    </w:p>
    <w:p w14:paraId="149BC56B" w14:textId="2DCA4FA0" w:rsidR="00CE02C3" w:rsidRPr="007D68B3" w:rsidRDefault="00D123DA" w:rsidP="00856CA0">
      <w:pPr>
        <w:tabs>
          <w:tab w:val="left" w:pos="360"/>
          <w:tab w:val="left" w:pos="720"/>
        </w:tabs>
        <w:spacing w:after="0" w:line="480" w:lineRule="auto"/>
        <w:ind w:left="180" w:hanging="180"/>
        <w:rPr>
          <w:rFonts w:ascii="Times New Roman" w:hAnsi="Times New Roman" w:cs="Times New Roman"/>
          <w:bCs/>
          <w:color w:val="0563C1"/>
          <w:sz w:val="24"/>
          <w:szCs w:val="24"/>
          <w:u w:val="single"/>
          <w:lang w:val="fr-FR"/>
        </w:rPr>
      </w:pPr>
      <w:r w:rsidRPr="003643DE">
        <w:rPr>
          <w:rFonts w:ascii="Times New Roman" w:hAnsi="Times New Roman" w:cs="Times New Roman"/>
          <w:bCs/>
          <w:sz w:val="24"/>
          <w:szCs w:val="24"/>
        </w:rPr>
        <w:t xml:space="preserve">Groves, R.M. 1990. Theories </w:t>
      </w:r>
      <w:commentRangeStart w:id="196"/>
      <w:r w:rsidRPr="003643DE">
        <w:rPr>
          <w:rFonts w:ascii="Times New Roman" w:hAnsi="Times New Roman" w:cs="Times New Roman"/>
          <w:bCs/>
          <w:sz w:val="24"/>
          <w:szCs w:val="24"/>
        </w:rPr>
        <w:t>and Methods of Telephone Surveys</w:t>
      </w:r>
      <w:commentRangeEnd w:id="196"/>
      <w:r w:rsidR="001A60C6">
        <w:rPr>
          <w:rStyle w:val="CommentReference"/>
        </w:rPr>
        <w:commentReference w:id="196"/>
      </w:r>
      <w:r w:rsidRPr="00994760">
        <w:rPr>
          <w:rFonts w:ascii="Times New Roman" w:hAnsi="Times New Roman" w:cs="Times New Roman"/>
          <w:bCs/>
          <w:sz w:val="24"/>
          <w:szCs w:val="24"/>
        </w:rPr>
        <w:t xml:space="preserve">. </w:t>
      </w:r>
      <w:r w:rsidRPr="007D68B3">
        <w:rPr>
          <w:rFonts w:ascii="Times New Roman" w:hAnsi="Times New Roman" w:cs="Times New Roman"/>
          <w:bCs/>
          <w:sz w:val="24"/>
          <w:szCs w:val="24"/>
          <w:lang w:val="fr-FR"/>
        </w:rPr>
        <w:t>Annu</w:t>
      </w:r>
      <w:r w:rsidR="00F042CB" w:rsidRPr="007D68B3">
        <w:rPr>
          <w:rFonts w:ascii="Times New Roman" w:hAnsi="Times New Roman" w:cs="Times New Roman"/>
          <w:bCs/>
          <w:sz w:val="24"/>
          <w:szCs w:val="24"/>
          <w:lang w:val="fr-FR"/>
        </w:rPr>
        <w:t>.</w:t>
      </w:r>
      <w:r w:rsidRPr="007D68B3">
        <w:rPr>
          <w:rFonts w:ascii="Times New Roman" w:hAnsi="Times New Roman" w:cs="Times New Roman"/>
          <w:bCs/>
          <w:sz w:val="24"/>
          <w:szCs w:val="24"/>
          <w:lang w:val="fr-FR"/>
        </w:rPr>
        <w:t xml:space="preserve"> Rev</w:t>
      </w:r>
      <w:r w:rsidR="00F042CB" w:rsidRPr="007D68B3">
        <w:rPr>
          <w:rFonts w:ascii="Times New Roman" w:hAnsi="Times New Roman" w:cs="Times New Roman"/>
          <w:bCs/>
          <w:sz w:val="24"/>
          <w:szCs w:val="24"/>
          <w:lang w:val="fr-FR"/>
        </w:rPr>
        <w:t xml:space="preserve">. </w:t>
      </w:r>
      <w:r w:rsidRPr="007D68B3">
        <w:rPr>
          <w:rFonts w:ascii="Times New Roman" w:hAnsi="Times New Roman" w:cs="Times New Roman"/>
          <w:bCs/>
          <w:sz w:val="24"/>
          <w:szCs w:val="24"/>
          <w:lang w:val="fr-FR"/>
        </w:rPr>
        <w:t>Sociol</w:t>
      </w:r>
      <w:r w:rsidR="00F042CB" w:rsidRPr="007D68B3">
        <w:rPr>
          <w:rFonts w:ascii="Times New Roman" w:hAnsi="Times New Roman" w:cs="Times New Roman"/>
          <w:bCs/>
          <w:sz w:val="24"/>
          <w:szCs w:val="24"/>
          <w:lang w:val="fr-FR"/>
        </w:rPr>
        <w:t>.</w:t>
      </w:r>
      <w:r w:rsidRPr="007D68B3">
        <w:rPr>
          <w:rFonts w:ascii="Times New Roman" w:hAnsi="Times New Roman" w:cs="Times New Roman"/>
          <w:bCs/>
          <w:sz w:val="24"/>
          <w:szCs w:val="24"/>
          <w:lang w:val="fr-FR"/>
        </w:rPr>
        <w:t xml:space="preserve"> </w:t>
      </w:r>
      <w:r w:rsidR="007E62FA" w:rsidRPr="007D68B3">
        <w:rPr>
          <w:rFonts w:ascii="Times New Roman" w:hAnsi="Times New Roman" w:cs="Times New Roman"/>
          <w:bCs/>
          <w:sz w:val="24"/>
          <w:szCs w:val="24"/>
          <w:lang w:val="fr-FR"/>
        </w:rPr>
        <w:t>16:221-240</w:t>
      </w:r>
      <w:r w:rsidR="00E2727B" w:rsidRPr="007D68B3">
        <w:rPr>
          <w:rFonts w:ascii="Times New Roman" w:hAnsi="Times New Roman" w:cs="Times New Roman"/>
          <w:bCs/>
          <w:sz w:val="24"/>
          <w:szCs w:val="24"/>
          <w:lang w:val="fr-FR"/>
        </w:rPr>
        <w:t>.</w:t>
      </w:r>
      <w:r w:rsidR="007E62FA" w:rsidRPr="007D68B3">
        <w:rPr>
          <w:rFonts w:ascii="Times New Roman" w:hAnsi="Times New Roman" w:cs="Times New Roman"/>
          <w:bCs/>
          <w:sz w:val="24"/>
          <w:szCs w:val="24"/>
          <w:lang w:val="fr-FR"/>
        </w:rPr>
        <w:t xml:space="preserve"> </w:t>
      </w:r>
      <w:r w:rsidR="002D311A">
        <w:fldChar w:fldCharType="begin"/>
      </w:r>
      <w:r w:rsidR="002D311A" w:rsidRPr="002D311A">
        <w:rPr>
          <w:lang w:val="fr-FR"/>
          <w:rPrChange w:id="197" w:author="Tucker Andrews" w:date="2021-01-11T14:45:00Z">
            <w:rPr/>
          </w:rPrChange>
        </w:rPr>
        <w:instrText xml:space="preserve"> HYPERLINK "https://doi.org/10.1146/annurev.so.16.080190.001253" </w:instrText>
      </w:r>
      <w:r w:rsidR="002D311A">
        <w:fldChar w:fldCharType="separate"/>
      </w:r>
      <w:r w:rsidR="005E6276" w:rsidRPr="007D68B3">
        <w:rPr>
          <w:rStyle w:val="Hyperlink"/>
          <w:rFonts w:ascii="Times New Roman" w:hAnsi="Times New Roman" w:cs="Times New Roman"/>
          <w:bCs/>
          <w:sz w:val="24"/>
          <w:szCs w:val="24"/>
          <w:lang w:val="fr-FR"/>
        </w:rPr>
        <w:t>https://doi.org/10.1146/annurev.so.16.080190.001253</w:t>
      </w:r>
      <w:r w:rsidR="002D311A">
        <w:rPr>
          <w:rStyle w:val="Hyperlink"/>
          <w:rFonts w:ascii="Times New Roman" w:hAnsi="Times New Roman" w:cs="Times New Roman"/>
          <w:bCs/>
          <w:sz w:val="24"/>
          <w:szCs w:val="24"/>
          <w:lang w:val="fr-FR"/>
        </w:rPr>
        <w:fldChar w:fldCharType="end"/>
      </w:r>
    </w:p>
    <w:p w14:paraId="7A4461D8" w14:textId="07C87AF5" w:rsidR="0013044C" w:rsidRPr="000606E6" w:rsidRDefault="0013044C" w:rsidP="00856CA0">
      <w:pPr>
        <w:tabs>
          <w:tab w:val="left" w:pos="360"/>
          <w:tab w:val="left" w:pos="720"/>
        </w:tabs>
        <w:spacing w:after="0" w:line="480" w:lineRule="auto"/>
        <w:ind w:left="180" w:hanging="180"/>
        <w:rPr>
          <w:rFonts w:ascii="Times New Roman" w:hAnsi="Times New Roman" w:cs="Times New Roman"/>
          <w:bCs/>
          <w:sz w:val="24"/>
          <w:szCs w:val="24"/>
        </w:rPr>
      </w:pPr>
      <w:r w:rsidRPr="002D311A">
        <w:rPr>
          <w:rFonts w:ascii="Times New Roman" w:hAnsi="Times New Roman" w:cs="Times New Roman"/>
          <w:bCs/>
          <w:sz w:val="24"/>
          <w:szCs w:val="24"/>
          <w:rPrChange w:id="198" w:author="Tucker Andrews" w:date="2021-01-11T14:45:00Z">
            <w:rPr>
              <w:rFonts w:ascii="Times New Roman" w:hAnsi="Times New Roman" w:cs="Times New Roman"/>
              <w:bCs/>
              <w:sz w:val="24"/>
              <w:szCs w:val="24"/>
              <w:lang w:val="fr-FR"/>
            </w:rPr>
          </w:rPrChange>
        </w:rPr>
        <w:t>Hudson, D., L-H.</w:t>
      </w:r>
      <w:r w:rsidR="00E2727B" w:rsidRPr="002D311A">
        <w:rPr>
          <w:rFonts w:ascii="Times New Roman" w:hAnsi="Times New Roman" w:cs="Times New Roman"/>
          <w:bCs/>
          <w:sz w:val="24"/>
          <w:szCs w:val="24"/>
          <w:rPrChange w:id="199" w:author="Tucker Andrews" w:date="2021-01-11T14:45:00Z">
            <w:rPr>
              <w:rFonts w:ascii="Times New Roman" w:hAnsi="Times New Roman" w:cs="Times New Roman"/>
              <w:bCs/>
              <w:sz w:val="24"/>
              <w:szCs w:val="24"/>
              <w:lang w:val="fr-FR"/>
            </w:rPr>
          </w:rPrChange>
        </w:rPr>
        <w:t xml:space="preserve"> </w:t>
      </w:r>
      <w:r w:rsidR="00E2727B" w:rsidRPr="003643DE">
        <w:rPr>
          <w:rFonts w:ascii="Times New Roman" w:hAnsi="Times New Roman" w:cs="Times New Roman"/>
          <w:bCs/>
          <w:sz w:val="24"/>
          <w:szCs w:val="24"/>
        </w:rPr>
        <w:t>Seah</w:t>
      </w:r>
      <w:r w:rsidRPr="003643DE">
        <w:rPr>
          <w:rFonts w:ascii="Times New Roman" w:hAnsi="Times New Roman" w:cs="Times New Roman"/>
          <w:bCs/>
          <w:sz w:val="24"/>
          <w:szCs w:val="24"/>
        </w:rPr>
        <w:t xml:space="preserve">, </w:t>
      </w:r>
      <w:r w:rsidR="00E2727B" w:rsidRPr="00994760">
        <w:rPr>
          <w:rFonts w:ascii="Times New Roman" w:hAnsi="Times New Roman" w:cs="Times New Roman"/>
          <w:bCs/>
          <w:sz w:val="24"/>
          <w:szCs w:val="24"/>
        </w:rPr>
        <w:t xml:space="preserve">D. </w:t>
      </w:r>
      <w:r w:rsidRPr="00994760">
        <w:rPr>
          <w:rFonts w:ascii="Times New Roman" w:hAnsi="Times New Roman" w:cs="Times New Roman"/>
          <w:bCs/>
          <w:sz w:val="24"/>
          <w:szCs w:val="24"/>
        </w:rPr>
        <w:t xml:space="preserve">Hite, </w:t>
      </w:r>
      <w:r w:rsidR="00E2727B" w:rsidRPr="00994760">
        <w:rPr>
          <w:rFonts w:ascii="Times New Roman" w:hAnsi="Times New Roman" w:cs="Times New Roman"/>
          <w:bCs/>
          <w:sz w:val="24"/>
          <w:szCs w:val="24"/>
        </w:rPr>
        <w:t xml:space="preserve">and T. </w:t>
      </w:r>
      <w:r w:rsidRPr="00994760">
        <w:rPr>
          <w:rFonts w:ascii="Times New Roman" w:hAnsi="Times New Roman" w:cs="Times New Roman"/>
          <w:bCs/>
          <w:sz w:val="24"/>
          <w:szCs w:val="24"/>
        </w:rPr>
        <w:t>Haab, T. 2004. Telephone presurveys, self-selection, and non-response bias to mail and Internet surveys in economic research. Appl</w:t>
      </w:r>
      <w:r w:rsidR="00F042CB" w:rsidRPr="00994760">
        <w:rPr>
          <w:rFonts w:ascii="Times New Roman" w:hAnsi="Times New Roman" w:cs="Times New Roman"/>
          <w:bCs/>
          <w:sz w:val="24"/>
          <w:szCs w:val="24"/>
        </w:rPr>
        <w:t xml:space="preserve">. </w:t>
      </w:r>
      <w:r w:rsidRPr="00994760">
        <w:rPr>
          <w:rFonts w:ascii="Times New Roman" w:hAnsi="Times New Roman" w:cs="Times New Roman"/>
          <w:bCs/>
          <w:sz w:val="24"/>
          <w:szCs w:val="24"/>
        </w:rPr>
        <w:t>Econ</w:t>
      </w:r>
      <w:r w:rsidR="00F042CB" w:rsidRPr="00994760">
        <w:rPr>
          <w:rFonts w:ascii="Times New Roman" w:hAnsi="Times New Roman" w:cs="Times New Roman"/>
          <w:bCs/>
          <w:sz w:val="24"/>
          <w:szCs w:val="24"/>
        </w:rPr>
        <w:t xml:space="preserve">. </w:t>
      </w:r>
      <w:r w:rsidRPr="00994760">
        <w:rPr>
          <w:rFonts w:ascii="Times New Roman" w:hAnsi="Times New Roman" w:cs="Times New Roman"/>
          <w:bCs/>
          <w:sz w:val="24"/>
          <w:szCs w:val="24"/>
        </w:rPr>
        <w:t>Lett</w:t>
      </w:r>
      <w:r w:rsidR="00F042CB" w:rsidRPr="00994760">
        <w:rPr>
          <w:rFonts w:ascii="Times New Roman" w:hAnsi="Times New Roman" w:cs="Times New Roman"/>
          <w:bCs/>
          <w:sz w:val="24"/>
          <w:szCs w:val="24"/>
        </w:rPr>
        <w:t>.</w:t>
      </w:r>
      <w:r w:rsidRPr="00994760">
        <w:rPr>
          <w:rFonts w:ascii="Times New Roman" w:hAnsi="Times New Roman" w:cs="Times New Roman"/>
          <w:bCs/>
          <w:sz w:val="24"/>
          <w:szCs w:val="24"/>
        </w:rPr>
        <w:t xml:space="preserve"> 11:237-240.</w:t>
      </w:r>
    </w:p>
    <w:p w14:paraId="6BE86744" w14:textId="29D60896" w:rsidR="005E6276" w:rsidRPr="00A0337B" w:rsidRDefault="005E6276" w:rsidP="00856CA0">
      <w:pPr>
        <w:tabs>
          <w:tab w:val="left" w:pos="360"/>
          <w:tab w:val="left" w:pos="720"/>
        </w:tabs>
        <w:spacing w:after="0" w:line="480" w:lineRule="auto"/>
        <w:ind w:left="180" w:hanging="180"/>
        <w:rPr>
          <w:rFonts w:ascii="Times New Roman" w:hAnsi="Times New Roman" w:cs="Times New Roman"/>
          <w:bCs/>
          <w:sz w:val="24"/>
          <w:szCs w:val="24"/>
        </w:rPr>
      </w:pPr>
      <w:r w:rsidRPr="004A3011">
        <w:rPr>
          <w:rFonts w:ascii="Times New Roman" w:hAnsi="Times New Roman" w:cs="Times New Roman"/>
          <w:bCs/>
          <w:sz w:val="24"/>
          <w:szCs w:val="24"/>
        </w:rPr>
        <w:t xml:space="preserve">Kühl, S., </w:t>
      </w:r>
      <w:r w:rsidR="00E2727B" w:rsidRPr="00E91661">
        <w:rPr>
          <w:rFonts w:ascii="Times New Roman" w:hAnsi="Times New Roman" w:cs="Times New Roman"/>
          <w:bCs/>
          <w:sz w:val="24"/>
          <w:szCs w:val="24"/>
        </w:rPr>
        <w:t xml:space="preserve">S. </w:t>
      </w:r>
      <w:r w:rsidRPr="00E91661">
        <w:rPr>
          <w:rFonts w:ascii="Times New Roman" w:hAnsi="Times New Roman" w:cs="Times New Roman"/>
          <w:bCs/>
          <w:sz w:val="24"/>
          <w:szCs w:val="24"/>
        </w:rPr>
        <w:t xml:space="preserve">Gauly, and </w:t>
      </w:r>
      <w:r w:rsidR="00E2727B" w:rsidRPr="00E91661">
        <w:rPr>
          <w:rFonts w:ascii="Times New Roman" w:hAnsi="Times New Roman" w:cs="Times New Roman"/>
          <w:bCs/>
          <w:sz w:val="24"/>
          <w:szCs w:val="24"/>
        </w:rPr>
        <w:t xml:space="preserve">A. </w:t>
      </w:r>
      <w:r w:rsidRPr="00E91661">
        <w:rPr>
          <w:rFonts w:ascii="Times New Roman" w:hAnsi="Times New Roman" w:cs="Times New Roman"/>
          <w:bCs/>
          <w:sz w:val="24"/>
          <w:szCs w:val="24"/>
        </w:rPr>
        <w:t xml:space="preserve">Spiller. 2019. </w:t>
      </w:r>
      <w:r w:rsidR="00460EE0" w:rsidRPr="00A0337B">
        <w:rPr>
          <w:rFonts w:ascii="Times New Roman" w:hAnsi="Times New Roman" w:cs="Times New Roman"/>
          <w:bCs/>
          <w:sz w:val="24"/>
          <w:szCs w:val="24"/>
        </w:rPr>
        <w:t>Analyzing</w:t>
      </w:r>
      <w:r w:rsidRPr="00A0337B">
        <w:rPr>
          <w:rFonts w:ascii="Times New Roman" w:hAnsi="Times New Roman" w:cs="Times New Roman"/>
          <w:bCs/>
          <w:sz w:val="24"/>
          <w:szCs w:val="24"/>
        </w:rPr>
        <w:t xml:space="preserve"> public acceptance of four common husbandry systems for dairy cattle using a picture-based approach. Livestock Sci. 220:196-204.</w:t>
      </w:r>
    </w:p>
    <w:p w14:paraId="4DB1DE46" w14:textId="3C9BEA48" w:rsidR="005D4EE8" w:rsidRPr="007916A6" w:rsidRDefault="005D4EE8" w:rsidP="00856CA0">
      <w:pPr>
        <w:tabs>
          <w:tab w:val="left" w:pos="360"/>
          <w:tab w:val="left" w:pos="720"/>
        </w:tabs>
        <w:spacing w:after="0" w:line="480" w:lineRule="auto"/>
        <w:ind w:left="180" w:hanging="180"/>
        <w:rPr>
          <w:rFonts w:ascii="Times New Roman" w:hAnsi="Times New Roman" w:cs="Times New Roman"/>
          <w:bCs/>
          <w:sz w:val="24"/>
          <w:szCs w:val="24"/>
        </w:rPr>
      </w:pPr>
      <w:r w:rsidRPr="00A0337B">
        <w:rPr>
          <w:rFonts w:ascii="Times New Roman" w:hAnsi="Times New Roman" w:cs="Times New Roman"/>
          <w:bCs/>
          <w:sz w:val="24"/>
          <w:szCs w:val="24"/>
        </w:rPr>
        <w:lastRenderedPageBreak/>
        <w:t xml:space="preserve">Leso, L., </w:t>
      </w:r>
      <w:r w:rsidR="00E2727B" w:rsidRPr="002E03A7">
        <w:rPr>
          <w:rFonts w:ascii="Times New Roman" w:hAnsi="Times New Roman" w:cs="Times New Roman"/>
          <w:bCs/>
          <w:sz w:val="24"/>
          <w:szCs w:val="24"/>
        </w:rPr>
        <w:t xml:space="preserve">M. </w:t>
      </w:r>
      <w:r w:rsidRPr="002E03A7">
        <w:rPr>
          <w:rFonts w:ascii="Times New Roman" w:hAnsi="Times New Roman" w:cs="Times New Roman"/>
          <w:bCs/>
          <w:sz w:val="24"/>
          <w:szCs w:val="24"/>
        </w:rPr>
        <w:t xml:space="preserve">Barbari, </w:t>
      </w:r>
      <w:r w:rsidR="00E2727B" w:rsidRPr="002E03A7">
        <w:rPr>
          <w:rFonts w:ascii="Times New Roman" w:hAnsi="Times New Roman" w:cs="Times New Roman"/>
          <w:bCs/>
          <w:sz w:val="24"/>
          <w:szCs w:val="24"/>
        </w:rPr>
        <w:t>M. A.</w:t>
      </w:r>
      <w:r w:rsidRPr="002E03A7">
        <w:rPr>
          <w:rFonts w:ascii="Times New Roman" w:hAnsi="Times New Roman" w:cs="Times New Roman"/>
          <w:bCs/>
          <w:sz w:val="24"/>
          <w:szCs w:val="24"/>
        </w:rPr>
        <w:t xml:space="preserve"> Lopes, </w:t>
      </w:r>
      <w:r w:rsidR="00E2727B" w:rsidRPr="002E03A7">
        <w:rPr>
          <w:rFonts w:ascii="Times New Roman" w:hAnsi="Times New Roman" w:cs="Times New Roman"/>
          <w:bCs/>
          <w:sz w:val="24"/>
          <w:szCs w:val="24"/>
        </w:rPr>
        <w:t>F. A.</w:t>
      </w:r>
      <w:r w:rsidRPr="00437F6E">
        <w:rPr>
          <w:rFonts w:ascii="Times New Roman" w:hAnsi="Times New Roman" w:cs="Times New Roman"/>
          <w:bCs/>
          <w:sz w:val="24"/>
          <w:szCs w:val="24"/>
        </w:rPr>
        <w:t xml:space="preserve"> Damasceno, </w:t>
      </w:r>
      <w:r w:rsidR="00E2727B" w:rsidRPr="00437F6E">
        <w:rPr>
          <w:rFonts w:ascii="Times New Roman" w:hAnsi="Times New Roman" w:cs="Times New Roman"/>
          <w:bCs/>
          <w:sz w:val="24"/>
          <w:szCs w:val="24"/>
        </w:rPr>
        <w:t>P.</w:t>
      </w:r>
      <w:r w:rsidRPr="00437F6E">
        <w:rPr>
          <w:rFonts w:ascii="Times New Roman" w:hAnsi="Times New Roman" w:cs="Times New Roman"/>
          <w:bCs/>
          <w:sz w:val="24"/>
          <w:szCs w:val="24"/>
        </w:rPr>
        <w:t xml:space="preserve"> Galama, </w:t>
      </w:r>
      <w:r w:rsidR="00E2727B" w:rsidRPr="00437F6E">
        <w:rPr>
          <w:rFonts w:ascii="Times New Roman" w:hAnsi="Times New Roman" w:cs="Times New Roman"/>
          <w:bCs/>
          <w:sz w:val="24"/>
          <w:szCs w:val="24"/>
        </w:rPr>
        <w:t>J. L.</w:t>
      </w:r>
      <w:r w:rsidRPr="00437F6E">
        <w:rPr>
          <w:rFonts w:ascii="Times New Roman" w:hAnsi="Times New Roman" w:cs="Times New Roman"/>
          <w:bCs/>
          <w:sz w:val="24"/>
          <w:szCs w:val="24"/>
        </w:rPr>
        <w:t xml:space="preserve"> Taraba, </w:t>
      </w:r>
      <w:r w:rsidR="00E2727B" w:rsidRPr="00437F6E">
        <w:rPr>
          <w:rFonts w:ascii="Times New Roman" w:hAnsi="Times New Roman" w:cs="Times New Roman"/>
          <w:bCs/>
          <w:sz w:val="24"/>
          <w:szCs w:val="24"/>
        </w:rPr>
        <w:t>and A.</w:t>
      </w:r>
      <w:r w:rsidRPr="00437F6E">
        <w:rPr>
          <w:rFonts w:ascii="Times New Roman" w:hAnsi="Times New Roman" w:cs="Times New Roman"/>
          <w:bCs/>
          <w:sz w:val="24"/>
          <w:szCs w:val="24"/>
        </w:rPr>
        <w:t xml:space="preserve"> Kuipers</w:t>
      </w:r>
      <w:r w:rsidR="00E2727B" w:rsidRPr="00437F6E">
        <w:rPr>
          <w:rFonts w:ascii="Times New Roman" w:hAnsi="Times New Roman" w:cs="Times New Roman"/>
          <w:bCs/>
          <w:sz w:val="24"/>
          <w:szCs w:val="24"/>
        </w:rPr>
        <w:t xml:space="preserve">. </w:t>
      </w:r>
      <w:r w:rsidRPr="00437F6E">
        <w:rPr>
          <w:rFonts w:ascii="Times New Roman" w:hAnsi="Times New Roman" w:cs="Times New Roman"/>
          <w:bCs/>
          <w:sz w:val="24"/>
          <w:szCs w:val="24"/>
        </w:rPr>
        <w:t>2020. Invited review: Compost-bedded pack barns for dairy cows. J</w:t>
      </w:r>
      <w:r w:rsidR="00E2727B" w:rsidRPr="00EE1C90">
        <w:rPr>
          <w:rFonts w:ascii="Times New Roman" w:hAnsi="Times New Roman" w:cs="Times New Roman"/>
          <w:bCs/>
          <w:sz w:val="24"/>
          <w:szCs w:val="24"/>
        </w:rPr>
        <w:t>.</w:t>
      </w:r>
      <w:r w:rsidRPr="00B82008">
        <w:rPr>
          <w:rFonts w:ascii="Times New Roman" w:hAnsi="Times New Roman" w:cs="Times New Roman"/>
          <w:bCs/>
          <w:sz w:val="24"/>
          <w:szCs w:val="24"/>
        </w:rPr>
        <w:t xml:space="preserve"> Dairy Sci</w:t>
      </w:r>
      <w:r w:rsidR="00E2727B"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103:1072-</w:t>
      </w:r>
      <w:r w:rsidRPr="007916A6">
        <w:rPr>
          <w:rFonts w:ascii="Times New Roman" w:hAnsi="Times New Roman" w:cs="Times New Roman"/>
          <w:bCs/>
          <w:sz w:val="24"/>
          <w:szCs w:val="24"/>
        </w:rPr>
        <w:t>1099.</w:t>
      </w:r>
    </w:p>
    <w:p w14:paraId="4477A10D" w14:textId="07A24A21" w:rsidR="007916A6" w:rsidRPr="007916A6" w:rsidRDefault="007916A6" w:rsidP="00856CA0">
      <w:pPr>
        <w:tabs>
          <w:tab w:val="left" w:pos="360"/>
          <w:tab w:val="left" w:pos="720"/>
        </w:tabs>
        <w:spacing w:after="0" w:line="480" w:lineRule="auto"/>
        <w:ind w:left="180" w:hanging="180"/>
        <w:rPr>
          <w:rFonts w:ascii="Times New Roman" w:hAnsi="Times New Roman" w:cs="Times New Roman"/>
          <w:bCs/>
          <w:sz w:val="24"/>
          <w:szCs w:val="24"/>
        </w:rPr>
      </w:pPr>
      <w:r w:rsidRPr="007916A6">
        <w:rPr>
          <w:rFonts w:ascii="Times New Roman" w:hAnsi="Times New Roman" w:cs="Times New Roman"/>
          <w:bCs/>
          <w:sz w:val="24"/>
          <w:szCs w:val="24"/>
        </w:rPr>
        <w:t>Lobeck</w:t>
      </w:r>
      <w:r w:rsidRPr="007916A6">
        <w:rPr>
          <w:rFonts w:ascii="Times New Roman" w:hAnsi="Times New Roman" w:cs="Times New Roman"/>
          <w:sz w:val="24"/>
          <w:szCs w:val="24"/>
        </w:rPr>
        <w:t xml:space="preserve"> , K.M., </w:t>
      </w:r>
      <w:r>
        <w:rPr>
          <w:rFonts w:ascii="Times New Roman" w:hAnsi="Times New Roman" w:cs="Times New Roman"/>
          <w:sz w:val="24"/>
          <w:szCs w:val="24"/>
        </w:rPr>
        <w:t xml:space="preserve">M.I. Endres, E.M. Shane, S.M. Godden, and J. Fetrow. 2011. </w:t>
      </w:r>
      <w:r w:rsidRPr="007916A6">
        <w:rPr>
          <w:rFonts w:ascii="Times New Roman" w:hAnsi="Times New Roman" w:cs="Times New Roman"/>
          <w:bCs/>
          <w:sz w:val="24"/>
          <w:szCs w:val="24"/>
        </w:rPr>
        <w:t>Animal welfare in cross-ventilated, compost-bedded pack, and naturally ventilated dairy barns in the upper Midwest</w:t>
      </w:r>
      <w:r>
        <w:rPr>
          <w:rFonts w:ascii="Times New Roman" w:hAnsi="Times New Roman" w:cs="Times New Roman"/>
          <w:bCs/>
          <w:sz w:val="24"/>
          <w:szCs w:val="24"/>
        </w:rPr>
        <w:t>. J. dairy sci. 94:5469-5479.</w:t>
      </w:r>
    </w:p>
    <w:p w14:paraId="0F1EFFAD" w14:textId="3DBA53AA" w:rsidR="002C6CE6" w:rsidRDefault="00CE02C3" w:rsidP="00856CA0">
      <w:pPr>
        <w:tabs>
          <w:tab w:val="left" w:pos="360"/>
          <w:tab w:val="left" w:pos="720"/>
        </w:tabs>
        <w:spacing w:after="0" w:line="480" w:lineRule="auto"/>
        <w:ind w:left="180" w:hanging="180"/>
        <w:rPr>
          <w:rFonts w:ascii="Times New Roman" w:hAnsi="Times New Roman" w:cs="Times New Roman"/>
          <w:bCs/>
          <w:sz w:val="24"/>
          <w:szCs w:val="24"/>
        </w:rPr>
      </w:pPr>
      <w:r w:rsidRPr="00B82008">
        <w:rPr>
          <w:rFonts w:ascii="Times New Roman" w:hAnsi="Times New Roman" w:cs="Times New Roman"/>
          <w:bCs/>
          <w:sz w:val="24"/>
          <w:szCs w:val="24"/>
        </w:rPr>
        <w:t>O'Connor</w:t>
      </w:r>
      <w:r w:rsidR="00E2727B"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A</w:t>
      </w:r>
      <w:r w:rsidR="00E2727B" w:rsidRPr="00B82008">
        <w:rPr>
          <w:rFonts w:ascii="Times New Roman" w:hAnsi="Times New Roman" w:cs="Times New Roman"/>
          <w:bCs/>
          <w:sz w:val="24"/>
          <w:szCs w:val="24"/>
        </w:rPr>
        <w:t xml:space="preserve">. </w:t>
      </w:r>
      <w:r w:rsidRPr="00B82008">
        <w:rPr>
          <w:rFonts w:ascii="Times New Roman" w:hAnsi="Times New Roman" w:cs="Times New Roman"/>
          <w:bCs/>
          <w:sz w:val="24"/>
          <w:szCs w:val="24"/>
        </w:rPr>
        <w:t>M</w:t>
      </w:r>
      <w:r w:rsidR="00E2727B" w:rsidRPr="00B82008">
        <w:rPr>
          <w:rFonts w:ascii="Times New Roman" w:hAnsi="Times New Roman" w:cs="Times New Roman"/>
          <w:bCs/>
          <w:sz w:val="24"/>
          <w:szCs w:val="24"/>
        </w:rPr>
        <w:t>., J. M.</w:t>
      </w:r>
      <w:r w:rsidRPr="00B82008">
        <w:rPr>
          <w:rFonts w:ascii="Times New Roman" w:hAnsi="Times New Roman" w:cs="Times New Roman"/>
          <w:bCs/>
          <w:sz w:val="24"/>
          <w:szCs w:val="24"/>
        </w:rPr>
        <w:t xml:space="preserve"> Sargeant</w:t>
      </w:r>
      <w:r w:rsidR="00E2727B"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w:t>
      </w:r>
      <w:r w:rsidR="00E2727B" w:rsidRPr="00B82008">
        <w:rPr>
          <w:rFonts w:ascii="Times New Roman" w:hAnsi="Times New Roman" w:cs="Times New Roman"/>
          <w:bCs/>
          <w:sz w:val="24"/>
          <w:szCs w:val="24"/>
        </w:rPr>
        <w:t xml:space="preserve">I. R. </w:t>
      </w:r>
      <w:r w:rsidRPr="00B82008">
        <w:rPr>
          <w:rFonts w:ascii="Times New Roman" w:hAnsi="Times New Roman" w:cs="Times New Roman"/>
          <w:bCs/>
          <w:sz w:val="24"/>
          <w:szCs w:val="24"/>
        </w:rPr>
        <w:t>Dohoo</w:t>
      </w:r>
      <w:r w:rsidR="00E2727B" w:rsidRPr="009506E3">
        <w:rPr>
          <w:rFonts w:ascii="Times New Roman" w:hAnsi="Times New Roman" w:cs="Times New Roman"/>
          <w:bCs/>
          <w:sz w:val="24"/>
          <w:szCs w:val="24"/>
        </w:rPr>
        <w:t>, H. N.</w:t>
      </w:r>
      <w:r w:rsidRPr="009506E3">
        <w:rPr>
          <w:rFonts w:ascii="Times New Roman" w:hAnsi="Times New Roman" w:cs="Times New Roman"/>
          <w:bCs/>
          <w:sz w:val="24"/>
          <w:szCs w:val="24"/>
        </w:rPr>
        <w:t xml:space="preserve"> Erb</w:t>
      </w:r>
      <w:r w:rsidR="00E2727B" w:rsidRPr="009506E3">
        <w:rPr>
          <w:rFonts w:ascii="Times New Roman" w:hAnsi="Times New Roman" w:cs="Times New Roman"/>
          <w:bCs/>
          <w:sz w:val="24"/>
          <w:szCs w:val="24"/>
        </w:rPr>
        <w:t>,</w:t>
      </w:r>
      <w:r w:rsidRPr="009506E3">
        <w:rPr>
          <w:rFonts w:ascii="Times New Roman" w:hAnsi="Times New Roman" w:cs="Times New Roman"/>
          <w:bCs/>
          <w:sz w:val="24"/>
          <w:szCs w:val="24"/>
        </w:rPr>
        <w:t xml:space="preserve"> </w:t>
      </w:r>
      <w:r w:rsidR="00E2727B" w:rsidRPr="009506E3">
        <w:rPr>
          <w:rFonts w:ascii="Times New Roman" w:hAnsi="Times New Roman" w:cs="Times New Roman"/>
          <w:bCs/>
          <w:sz w:val="24"/>
          <w:szCs w:val="24"/>
        </w:rPr>
        <w:t xml:space="preserve">M. </w:t>
      </w:r>
      <w:r w:rsidRPr="009506E3">
        <w:rPr>
          <w:rFonts w:ascii="Times New Roman" w:hAnsi="Times New Roman" w:cs="Times New Roman"/>
          <w:bCs/>
          <w:sz w:val="24"/>
          <w:szCs w:val="24"/>
        </w:rPr>
        <w:t>Cevallos</w:t>
      </w:r>
      <w:r w:rsidR="00E2727B" w:rsidRPr="009B7721">
        <w:rPr>
          <w:rFonts w:ascii="Times New Roman" w:hAnsi="Times New Roman" w:cs="Times New Roman"/>
          <w:bCs/>
          <w:sz w:val="24"/>
          <w:szCs w:val="24"/>
        </w:rPr>
        <w:t>, M.</w:t>
      </w:r>
      <w:r w:rsidRPr="002B4301">
        <w:rPr>
          <w:rFonts w:ascii="Times New Roman" w:hAnsi="Times New Roman" w:cs="Times New Roman"/>
          <w:bCs/>
          <w:sz w:val="24"/>
          <w:szCs w:val="24"/>
        </w:rPr>
        <w:t xml:space="preserve"> Egger </w:t>
      </w:r>
      <w:r w:rsidR="00E2727B" w:rsidRPr="002B4301">
        <w:rPr>
          <w:rFonts w:ascii="Times New Roman" w:hAnsi="Times New Roman" w:cs="Times New Roman"/>
          <w:bCs/>
          <w:sz w:val="24"/>
          <w:szCs w:val="24"/>
        </w:rPr>
        <w:t xml:space="preserve">, A. K. </w:t>
      </w:r>
      <w:r w:rsidRPr="00D31024">
        <w:rPr>
          <w:rFonts w:ascii="Times New Roman" w:hAnsi="Times New Roman" w:cs="Times New Roman"/>
          <w:bCs/>
          <w:sz w:val="24"/>
          <w:szCs w:val="24"/>
        </w:rPr>
        <w:t>Ersbøll</w:t>
      </w:r>
      <w:r w:rsidR="00E2727B" w:rsidRPr="006529FB">
        <w:rPr>
          <w:rFonts w:ascii="Times New Roman" w:hAnsi="Times New Roman" w:cs="Times New Roman"/>
          <w:bCs/>
          <w:sz w:val="24"/>
          <w:szCs w:val="24"/>
        </w:rPr>
        <w:t>,</w:t>
      </w:r>
      <w:r w:rsidRPr="006529FB">
        <w:rPr>
          <w:rFonts w:ascii="Times New Roman" w:hAnsi="Times New Roman" w:cs="Times New Roman"/>
          <w:bCs/>
          <w:sz w:val="24"/>
          <w:szCs w:val="24"/>
        </w:rPr>
        <w:t xml:space="preserve"> </w:t>
      </w:r>
      <w:r w:rsidR="00E2727B" w:rsidRPr="006529FB">
        <w:rPr>
          <w:rFonts w:ascii="Times New Roman" w:hAnsi="Times New Roman" w:cs="Times New Roman"/>
          <w:bCs/>
          <w:sz w:val="24"/>
          <w:szCs w:val="24"/>
        </w:rPr>
        <w:t xml:space="preserve">S. W. </w:t>
      </w:r>
      <w:r w:rsidRPr="00FB332E">
        <w:rPr>
          <w:rFonts w:ascii="Times New Roman" w:hAnsi="Times New Roman" w:cs="Times New Roman"/>
          <w:bCs/>
          <w:sz w:val="24"/>
          <w:szCs w:val="24"/>
        </w:rPr>
        <w:t>Martin</w:t>
      </w:r>
      <w:r w:rsidR="00E2727B" w:rsidRPr="00FB332E">
        <w:rPr>
          <w:rFonts w:ascii="Times New Roman" w:hAnsi="Times New Roman" w:cs="Times New Roman"/>
          <w:bCs/>
          <w:sz w:val="24"/>
          <w:szCs w:val="24"/>
        </w:rPr>
        <w:t>, L. R.</w:t>
      </w:r>
      <w:r w:rsidRPr="00FB332E">
        <w:rPr>
          <w:rFonts w:ascii="Times New Roman" w:hAnsi="Times New Roman" w:cs="Times New Roman"/>
          <w:bCs/>
          <w:sz w:val="24"/>
          <w:szCs w:val="24"/>
        </w:rPr>
        <w:t xml:space="preserve"> Nielsen</w:t>
      </w:r>
      <w:r w:rsidR="00E2727B" w:rsidRPr="00FB332E">
        <w:rPr>
          <w:rFonts w:ascii="Times New Roman" w:hAnsi="Times New Roman" w:cs="Times New Roman"/>
          <w:bCs/>
          <w:sz w:val="24"/>
          <w:szCs w:val="24"/>
        </w:rPr>
        <w:t>, D. L.</w:t>
      </w:r>
      <w:r w:rsidRPr="00FB332E">
        <w:rPr>
          <w:rFonts w:ascii="Times New Roman" w:hAnsi="Times New Roman" w:cs="Times New Roman"/>
          <w:bCs/>
          <w:sz w:val="24"/>
          <w:szCs w:val="24"/>
        </w:rPr>
        <w:t xml:space="preserve"> Pearl</w:t>
      </w:r>
      <w:r w:rsidR="00E2727B" w:rsidRPr="00FB332E">
        <w:rPr>
          <w:rFonts w:ascii="Times New Roman" w:hAnsi="Times New Roman" w:cs="Times New Roman"/>
          <w:bCs/>
          <w:sz w:val="24"/>
          <w:szCs w:val="24"/>
        </w:rPr>
        <w:t xml:space="preserve">, D. U. </w:t>
      </w:r>
      <w:r w:rsidRPr="00D9742E">
        <w:rPr>
          <w:rFonts w:ascii="Times New Roman" w:hAnsi="Times New Roman" w:cs="Times New Roman"/>
          <w:bCs/>
          <w:sz w:val="24"/>
          <w:szCs w:val="24"/>
        </w:rPr>
        <w:t>Pfeiffer</w:t>
      </w:r>
      <w:r w:rsidR="00E2727B" w:rsidRPr="00D9742E">
        <w:rPr>
          <w:rFonts w:ascii="Times New Roman" w:hAnsi="Times New Roman" w:cs="Times New Roman"/>
          <w:bCs/>
          <w:sz w:val="24"/>
          <w:szCs w:val="24"/>
        </w:rPr>
        <w:t>,</w:t>
      </w:r>
      <w:r w:rsidR="00290C31" w:rsidRPr="00D9742E">
        <w:rPr>
          <w:rFonts w:ascii="Times New Roman" w:hAnsi="Times New Roman" w:cs="Times New Roman"/>
          <w:bCs/>
          <w:sz w:val="24"/>
          <w:szCs w:val="24"/>
        </w:rPr>
        <w:t xml:space="preserve"> </w:t>
      </w:r>
      <w:r w:rsidR="00E2727B" w:rsidRPr="00EC36E5">
        <w:rPr>
          <w:rFonts w:ascii="Times New Roman" w:hAnsi="Times New Roman" w:cs="Times New Roman"/>
          <w:bCs/>
          <w:sz w:val="24"/>
          <w:szCs w:val="24"/>
        </w:rPr>
        <w:t xml:space="preserve">J. </w:t>
      </w:r>
      <w:r w:rsidRPr="00EC36E5">
        <w:rPr>
          <w:rFonts w:ascii="Times New Roman" w:hAnsi="Times New Roman" w:cs="Times New Roman"/>
          <w:bCs/>
          <w:sz w:val="24"/>
          <w:szCs w:val="24"/>
        </w:rPr>
        <w:t>Sanchez</w:t>
      </w:r>
      <w:r w:rsidR="00E2727B" w:rsidRPr="00EC36E5">
        <w:rPr>
          <w:rFonts w:ascii="Times New Roman" w:hAnsi="Times New Roman" w:cs="Times New Roman"/>
          <w:bCs/>
          <w:sz w:val="24"/>
          <w:szCs w:val="24"/>
        </w:rPr>
        <w:t xml:space="preserve">, M. E. </w:t>
      </w:r>
      <w:r w:rsidRPr="00EC36E5">
        <w:rPr>
          <w:rFonts w:ascii="Times New Roman" w:hAnsi="Times New Roman" w:cs="Times New Roman"/>
          <w:bCs/>
          <w:sz w:val="24"/>
          <w:szCs w:val="24"/>
        </w:rPr>
        <w:t>Torrence</w:t>
      </w:r>
      <w:r w:rsidR="00E2727B" w:rsidRPr="00EC36E5">
        <w:rPr>
          <w:rFonts w:ascii="Times New Roman" w:hAnsi="Times New Roman" w:cs="Times New Roman"/>
          <w:bCs/>
          <w:sz w:val="24"/>
          <w:szCs w:val="24"/>
        </w:rPr>
        <w:t>,</w:t>
      </w:r>
      <w:r w:rsidRPr="00EC36E5">
        <w:rPr>
          <w:rFonts w:ascii="Times New Roman" w:hAnsi="Times New Roman" w:cs="Times New Roman"/>
          <w:bCs/>
          <w:sz w:val="24"/>
          <w:szCs w:val="24"/>
        </w:rPr>
        <w:t xml:space="preserve"> </w:t>
      </w:r>
      <w:r w:rsidR="00E2727B" w:rsidRPr="00EC36E5">
        <w:rPr>
          <w:rFonts w:ascii="Times New Roman" w:hAnsi="Times New Roman" w:cs="Times New Roman"/>
          <w:bCs/>
          <w:sz w:val="24"/>
          <w:szCs w:val="24"/>
        </w:rPr>
        <w:t xml:space="preserve">H. </w:t>
      </w:r>
      <w:r w:rsidRPr="00EC36E5">
        <w:rPr>
          <w:rFonts w:ascii="Times New Roman" w:hAnsi="Times New Roman" w:cs="Times New Roman"/>
          <w:bCs/>
          <w:sz w:val="24"/>
          <w:szCs w:val="24"/>
        </w:rPr>
        <w:t>Vigre</w:t>
      </w:r>
      <w:r w:rsidR="00E2727B" w:rsidRPr="00EC36E5">
        <w:rPr>
          <w:rFonts w:ascii="Times New Roman" w:hAnsi="Times New Roman" w:cs="Times New Roman"/>
          <w:bCs/>
          <w:sz w:val="24"/>
          <w:szCs w:val="24"/>
        </w:rPr>
        <w:t>,</w:t>
      </w:r>
      <w:r w:rsidRPr="00E63ED2">
        <w:rPr>
          <w:rFonts w:ascii="Times New Roman" w:hAnsi="Times New Roman" w:cs="Times New Roman"/>
          <w:bCs/>
          <w:sz w:val="24"/>
          <w:szCs w:val="24"/>
        </w:rPr>
        <w:t xml:space="preserve"> </w:t>
      </w:r>
      <w:r w:rsidR="00E2727B" w:rsidRPr="00E63ED2">
        <w:rPr>
          <w:rFonts w:ascii="Times New Roman" w:hAnsi="Times New Roman" w:cs="Times New Roman"/>
          <w:bCs/>
          <w:sz w:val="24"/>
          <w:szCs w:val="24"/>
        </w:rPr>
        <w:t xml:space="preserve">C. </w:t>
      </w:r>
      <w:r w:rsidRPr="00E63ED2">
        <w:rPr>
          <w:rFonts w:ascii="Times New Roman" w:hAnsi="Times New Roman" w:cs="Times New Roman"/>
          <w:bCs/>
          <w:sz w:val="24"/>
          <w:szCs w:val="24"/>
        </w:rPr>
        <w:t>Waldner</w:t>
      </w:r>
      <w:r w:rsidR="00E2727B" w:rsidRPr="00E63ED2">
        <w:rPr>
          <w:rFonts w:ascii="Times New Roman" w:hAnsi="Times New Roman" w:cs="Times New Roman"/>
          <w:bCs/>
          <w:sz w:val="24"/>
          <w:szCs w:val="24"/>
        </w:rPr>
        <w:t>, and</w:t>
      </w:r>
      <w:r w:rsidRPr="00E63ED2">
        <w:rPr>
          <w:rFonts w:ascii="Times New Roman" w:hAnsi="Times New Roman" w:cs="Times New Roman"/>
          <w:bCs/>
          <w:sz w:val="24"/>
          <w:szCs w:val="24"/>
        </w:rPr>
        <w:t xml:space="preserve"> </w:t>
      </w:r>
      <w:r w:rsidR="00E2727B" w:rsidRPr="00E63ED2">
        <w:rPr>
          <w:rFonts w:ascii="Times New Roman" w:hAnsi="Times New Roman" w:cs="Times New Roman"/>
          <w:bCs/>
          <w:sz w:val="24"/>
          <w:szCs w:val="24"/>
        </w:rPr>
        <w:t xml:space="preserve">M. P. </w:t>
      </w:r>
      <w:r w:rsidRPr="00536DD6">
        <w:rPr>
          <w:rFonts w:ascii="Times New Roman" w:hAnsi="Times New Roman" w:cs="Times New Roman"/>
          <w:bCs/>
          <w:sz w:val="24"/>
          <w:szCs w:val="24"/>
        </w:rPr>
        <w:t>Ward</w:t>
      </w:r>
      <w:r w:rsidR="00E2727B" w:rsidRPr="00536DD6">
        <w:rPr>
          <w:rFonts w:ascii="Times New Roman" w:hAnsi="Times New Roman" w:cs="Times New Roman"/>
          <w:bCs/>
          <w:sz w:val="24"/>
          <w:szCs w:val="24"/>
        </w:rPr>
        <w:t>.</w:t>
      </w:r>
      <w:r w:rsidRPr="00536DD6">
        <w:rPr>
          <w:rFonts w:ascii="Times New Roman" w:hAnsi="Times New Roman" w:cs="Times New Roman"/>
          <w:bCs/>
          <w:sz w:val="24"/>
          <w:szCs w:val="24"/>
        </w:rPr>
        <w:t xml:space="preserve"> </w:t>
      </w:r>
      <w:r w:rsidR="002C6CE6" w:rsidRPr="00536DD6">
        <w:rPr>
          <w:rFonts w:ascii="Times New Roman" w:hAnsi="Times New Roman" w:cs="Times New Roman"/>
          <w:bCs/>
          <w:sz w:val="24"/>
          <w:szCs w:val="24"/>
        </w:rPr>
        <w:t xml:space="preserve">2016. Explanation and </w:t>
      </w:r>
      <w:r w:rsidR="00E2727B" w:rsidRPr="00536DD6">
        <w:rPr>
          <w:rFonts w:ascii="Times New Roman" w:hAnsi="Times New Roman" w:cs="Times New Roman"/>
          <w:bCs/>
          <w:sz w:val="24"/>
          <w:szCs w:val="24"/>
        </w:rPr>
        <w:t>elaboration docu</w:t>
      </w:r>
      <w:r w:rsidR="002C6CE6" w:rsidRPr="00536DD6">
        <w:rPr>
          <w:rFonts w:ascii="Times New Roman" w:hAnsi="Times New Roman" w:cs="Times New Roman"/>
          <w:bCs/>
          <w:sz w:val="24"/>
          <w:szCs w:val="24"/>
        </w:rPr>
        <w:t xml:space="preserve">ment for the STROBE-Vet Statement: Strengthening </w:t>
      </w:r>
      <w:r w:rsidR="00E2727B" w:rsidRPr="006D1FEE">
        <w:rPr>
          <w:rFonts w:ascii="Times New Roman" w:hAnsi="Times New Roman" w:cs="Times New Roman"/>
          <w:bCs/>
          <w:sz w:val="24"/>
          <w:szCs w:val="24"/>
        </w:rPr>
        <w:t>the reporting of observational studies in epidemiology - veterinary extension</w:t>
      </w:r>
      <w:r w:rsidR="002C6CE6" w:rsidRPr="006D1FEE">
        <w:rPr>
          <w:rFonts w:ascii="Times New Roman" w:hAnsi="Times New Roman" w:cs="Times New Roman"/>
          <w:bCs/>
          <w:sz w:val="24"/>
          <w:szCs w:val="24"/>
        </w:rPr>
        <w:t xml:space="preserve">. </w:t>
      </w:r>
      <w:r w:rsidRPr="006D1FEE">
        <w:rPr>
          <w:rFonts w:ascii="Times New Roman" w:hAnsi="Times New Roman" w:cs="Times New Roman"/>
          <w:bCs/>
          <w:sz w:val="24"/>
          <w:szCs w:val="24"/>
        </w:rPr>
        <w:t xml:space="preserve">Zoonoses Public </w:t>
      </w:r>
      <w:r w:rsidR="00F042CB" w:rsidRPr="00F568F4">
        <w:rPr>
          <w:rFonts w:ascii="Times New Roman" w:hAnsi="Times New Roman" w:cs="Times New Roman"/>
          <w:bCs/>
          <w:sz w:val="24"/>
          <w:szCs w:val="24"/>
        </w:rPr>
        <w:t xml:space="preserve">Hlth. </w:t>
      </w:r>
      <w:r w:rsidRPr="00F568F4">
        <w:rPr>
          <w:rFonts w:ascii="Times New Roman" w:hAnsi="Times New Roman" w:cs="Times New Roman"/>
          <w:bCs/>
          <w:sz w:val="24"/>
          <w:szCs w:val="24"/>
        </w:rPr>
        <w:t>63:662-698</w:t>
      </w:r>
      <w:r w:rsidR="002C6CE6" w:rsidRPr="00F568F4">
        <w:rPr>
          <w:rFonts w:ascii="Times New Roman" w:hAnsi="Times New Roman" w:cs="Times New Roman"/>
          <w:bCs/>
          <w:sz w:val="24"/>
          <w:szCs w:val="24"/>
        </w:rPr>
        <w:t>.</w:t>
      </w:r>
    </w:p>
    <w:p w14:paraId="30286B8A" w14:textId="33AD0203" w:rsidR="008A5842" w:rsidRPr="00F568F4" w:rsidRDefault="008A5842" w:rsidP="008A5842">
      <w:pPr>
        <w:tabs>
          <w:tab w:val="left" w:pos="360"/>
          <w:tab w:val="left" w:pos="720"/>
        </w:tabs>
        <w:spacing w:after="0" w:line="480" w:lineRule="auto"/>
        <w:ind w:left="180" w:hanging="180"/>
        <w:rPr>
          <w:rFonts w:ascii="Times New Roman" w:hAnsi="Times New Roman" w:cs="Times New Roman"/>
          <w:bCs/>
          <w:sz w:val="24"/>
          <w:szCs w:val="24"/>
        </w:rPr>
      </w:pPr>
      <w:r w:rsidRPr="00060EDC">
        <w:rPr>
          <w:rFonts w:ascii="Times New Roman" w:hAnsi="Times New Roman" w:cs="Times New Roman"/>
          <w:bCs/>
          <w:sz w:val="24"/>
          <w:szCs w:val="24"/>
          <w:highlight w:val="yellow"/>
        </w:rPr>
        <w:t xml:space="preserve">Ogejo, J. A. 2018. Compost Bedded Pack Dairy Barns Virginia Cooperative Extension, Publication 442-124 </w:t>
      </w:r>
      <w:hyperlink r:id="rId21" w:history="1">
        <w:r w:rsidRPr="00060EDC">
          <w:rPr>
            <w:rStyle w:val="Hyperlink"/>
            <w:rFonts w:ascii="Times New Roman" w:hAnsi="Times New Roman" w:cs="Times New Roman"/>
            <w:bCs/>
            <w:sz w:val="24"/>
            <w:szCs w:val="24"/>
            <w:highlight w:val="yellow"/>
          </w:rPr>
          <w:t>https://vtechworks.lib.vt.edu/bitstream/handle/10919/84284/BSE-228.pdf?sequence=1&amp;isAllowed=y</w:t>
        </w:r>
      </w:hyperlink>
      <w:r w:rsidRPr="00060EDC">
        <w:rPr>
          <w:rFonts w:ascii="Times New Roman" w:hAnsi="Times New Roman" w:cs="Times New Roman"/>
          <w:bCs/>
          <w:sz w:val="24"/>
          <w:szCs w:val="24"/>
          <w:highlight w:val="yellow"/>
        </w:rPr>
        <w:t xml:space="preserve"> (accessed 23 May 2020).</w:t>
      </w:r>
    </w:p>
    <w:p w14:paraId="5C1BF36A" w14:textId="5E224C9B" w:rsidR="00E57482" w:rsidRPr="00994760" w:rsidRDefault="00E57482" w:rsidP="00856CA0">
      <w:pPr>
        <w:tabs>
          <w:tab w:val="left" w:pos="360"/>
          <w:tab w:val="left" w:pos="720"/>
        </w:tabs>
        <w:spacing w:after="0" w:line="480" w:lineRule="auto"/>
        <w:ind w:left="180" w:hanging="180"/>
        <w:rPr>
          <w:rFonts w:ascii="Times New Roman" w:hAnsi="Times New Roman" w:cs="Times New Roman"/>
          <w:bCs/>
          <w:sz w:val="24"/>
          <w:szCs w:val="24"/>
        </w:rPr>
      </w:pPr>
      <w:r w:rsidRPr="00994760">
        <w:rPr>
          <w:rFonts w:ascii="Times New Roman" w:hAnsi="Times New Roman" w:cs="Times New Roman"/>
          <w:bCs/>
          <w:sz w:val="24"/>
          <w:szCs w:val="24"/>
        </w:rPr>
        <w:t>Ogle, D.</w:t>
      </w:r>
      <w:r w:rsidR="00E2727B" w:rsidRPr="00994760">
        <w:rPr>
          <w:rFonts w:ascii="Times New Roman" w:hAnsi="Times New Roman" w:cs="Times New Roman"/>
          <w:bCs/>
          <w:sz w:val="24"/>
          <w:szCs w:val="24"/>
        </w:rPr>
        <w:t xml:space="preserve"> </w:t>
      </w:r>
      <w:r w:rsidRPr="00994760">
        <w:rPr>
          <w:rFonts w:ascii="Times New Roman" w:hAnsi="Times New Roman" w:cs="Times New Roman"/>
          <w:bCs/>
          <w:sz w:val="24"/>
          <w:szCs w:val="24"/>
        </w:rPr>
        <w:t xml:space="preserve">H., P. Wheeler, and A. Dinno. 2020. FSA: Fisheries Stock Analysis. R package version 0.8.30, </w:t>
      </w:r>
      <w:hyperlink r:id="rId22" w:history="1">
        <w:r w:rsidRPr="003643DE">
          <w:rPr>
            <w:rStyle w:val="Hyperlink"/>
            <w:rFonts w:ascii="Times New Roman" w:hAnsi="Times New Roman" w:cs="Times New Roman"/>
            <w:bCs/>
            <w:sz w:val="24"/>
            <w:szCs w:val="24"/>
          </w:rPr>
          <w:t>https://github.com/droglenc/FSA</w:t>
        </w:r>
      </w:hyperlink>
      <w:r w:rsidRPr="002E7301">
        <w:rPr>
          <w:rFonts w:ascii="Times New Roman" w:hAnsi="Times New Roman" w:cs="Times New Roman"/>
          <w:bCs/>
          <w:sz w:val="24"/>
          <w:szCs w:val="24"/>
        </w:rPr>
        <w:t xml:space="preserve"> (accessed 14 </w:t>
      </w:r>
      <w:r w:rsidR="00E2727B" w:rsidRPr="003643DE">
        <w:rPr>
          <w:rFonts w:ascii="Times New Roman" w:hAnsi="Times New Roman" w:cs="Times New Roman"/>
          <w:bCs/>
          <w:sz w:val="24"/>
          <w:szCs w:val="24"/>
        </w:rPr>
        <w:t xml:space="preserve">August </w:t>
      </w:r>
      <w:r w:rsidRPr="00994760">
        <w:rPr>
          <w:rFonts w:ascii="Times New Roman" w:hAnsi="Times New Roman" w:cs="Times New Roman"/>
          <w:bCs/>
          <w:sz w:val="24"/>
          <w:szCs w:val="24"/>
        </w:rPr>
        <w:t>2020).</w:t>
      </w:r>
    </w:p>
    <w:p w14:paraId="093ED9B5" w14:textId="57C9DD3D" w:rsidR="00533D4B" w:rsidRPr="00A0337B" w:rsidRDefault="00AC20D7" w:rsidP="00856CA0">
      <w:pPr>
        <w:spacing w:after="0" w:line="480" w:lineRule="auto"/>
        <w:ind w:left="180" w:hanging="180"/>
        <w:contextualSpacing/>
        <w:rPr>
          <w:rFonts w:ascii="Times New Roman" w:hAnsi="Times New Roman" w:cs="Times New Roman"/>
          <w:bCs/>
          <w:sz w:val="24"/>
          <w:szCs w:val="24"/>
        </w:rPr>
      </w:pPr>
      <w:r w:rsidRPr="00994760">
        <w:rPr>
          <w:rFonts w:ascii="Times New Roman" w:hAnsi="Times New Roman" w:cs="Times New Roman"/>
          <w:bCs/>
          <w:sz w:val="24"/>
          <w:szCs w:val="24"/>
        </w:rPr>
        <w:t>O'Hara</w:t>
      </w:r>
      <w:r w:rsidR="00361E26" w:rsidRPr="00994760">
        <w:rPr>
          <w:rFonts w:ascii="Times New Roman" w:hAnsi="Times New Roman" w:cs="Times New Roman"/>
          <w:bCs/>
          <w:sz w:val="24"/>
          <w:szCs w:val="24"/>
        </w:rPr>
        <w:t>,</w:t>
      </w:r>
      <w:r w:rsidRPr="00994760">
        <w:rPr>
          <w:rFonts w:ascii="Times New Roman" w:hAnsi="Times New Roman" w:cs="Times New Roman"/>
          <w:bCs/>
          <w:sz w:val="24"/>
          <w:szCs w:val="24"/>
        </w:rPr>
        <w:t xml:space="preserve"> J</w:t>
      </w:r>
      <w:r w:rsidR="00361E26" w:rsidRPr="00994760">
        <w:rPr>
          <w:rFonts w:ascii="Times New Roman" w:hAnsi="Times New Roman" w:cs="Times New Roman"/>
          <w:bCs/>
          <w:sz w:val="24"/>
          <w:szCs w:val="24"/>
        </w:rPr>
        <w:t xml:space="preserve">. </w:t>
      </w:r>
      <w:r w:rsidRPr="00994760">
        <w:rPr>
          <w:rFonts w:ascii="Times New Roman" w:hAnsi="Times New Roman" w:cs="Times New Roman"/>
          <w:bCs/>
          <w:sz w:val="24"/>
          <w:szCs w:val="24"/>
        </w:rPr>
        <w:t>K</w:t>
      </w:r>
      <w:r w:rsidR="00361E26" w:rsidRPr="00994760">
        <w:rPr>
          <w:rFonts w:ascii="Times New Roman" w:hAnsi="Times New Roman" w:cs="Times New Roman"/>
          <w:bCs/>
          <w:sz w:val="24"/>
          <w:szCs w:val="24"/>
        </w:rPr>
        <w:t>.</w:t>
      </w:r>
      <w:r w:rsidRPr="000606E6">
        <w:rPr>
          <w:rFonts w:ascii="Times New Roman" w:hAnsi="Times New Roman" w:cs="Times New Roman"/>
          <w:bCs/>
          <w:sz w:val="24"/>
          <w:szCs w:val="24"/>
        </w:rPr>
        <w:t>,</w:t>
      </w:r>
      <w:r w:rsidR="00361E26" w:rsidRPr="000606E6">
        <w:rPr>
          <w:rFonts w:ascii="Times New Roman" w:hAnsi="Times New Roman" w:cs="Times New Roman"/>
          <w:bCs/>
          <w:sz w:val="24"/>
          <w:szCs w:val="24"/>
        </w:rPr>
        <w:t xml:space="preserve"> and R. L.</w:t>
      </w:r>
      <w:r w:rsidRPr="000606E6">
        <w:rPr>
          <w:rFonts w:ascii="Times New Roman" w:hAnsi="Times New Roman" w:cs="Times New Roman"/>
          <w:bCs/>
          <w:sz w:val="24"/>
          <w:szCs w:val="24"/>
        </w:rPr>
        <w:t xml:space="preserve"> Parsons</w:t>
      </w:r>
      <w:r w:rsidR="00361E26" w:rsidRPr="004A3011">
        <w:rPr>
          <w:rFonts w:ascii="Times New Roman" w:hAnsi="Times New Roman" w:cs="Times New Roman"/>
          <w:bCs/>
          <w:sz w:val="24"/>
          <w:szCs w:val="24"/>
        </w:rPr>
        <w:t xml:space="preserve">. </w:t>
      </w:r>
      <w:r w:rsidRPr="00E91661">
        <w:rPr>
          <w:rFonts w:ascii="Times New Roman" w:hAnsi="Times New Roman" w:cs="Times New Roman"/>
          <w:bCs/>
          <w:sz w:val="24"/>
          <w:szCs w:val="24"/>
        </w:rPr>
        <w:t>2013</w:t>
      </w:r>
      <w:r w:rsidR="00361E26" w:rsidRPr="00A0337B">
        <w:rPr>
          <w:rFonts w:ascii="Times New Roman" w:hAnsi="Times New Roman" w:cs="Times New Roman"/>
          <w:bCs/>
          <w:sz w:val="24"/>
          <w:szCs w:val="24"/>
        </w:rPr>
        <w:t>.</w:t>
      </w:r>
      <w:r w:rsidRPr="00A0337B">
        <w:rPr>
          <w:rFonts w:ascii="Times New Roman" w:hAnsi="Times New Roman" w:cs="Times New Roman"/>
          <w:bCs/>
          <w:sz w:val="24"/>
          <w:szCs w:val="24"/>
        </w:rPr>
        <w:t xml:space="preserve"> The economic value of organic dairy farms in Vermont and Minnesota. J. Dairy Sci. 96:6117-6126.</w:t>
      </w:r>
    </w:p>
    <w:p w14:paraId="5C7FE2E1" w14:textId="01219C02" w:rsidR="00CE02C3" w:rsidRPr="00B82008" w:rsidRDefault="00135C14" w:rsidP="00856CA0">
      <w:pPr>
        <w:spacing w:after="0" w:line="480" w:lineRule="auto"/>
        <w:ind w:left="180" w:hanging="180"/>
        <w:contextualSpacing/>
        <w:rPr>
          <w:rFonts w:ascii="Times New Roman" w:hAnsi="Times New Roman" w:cs="Times New Roman"/>
          <w:bCs/>
          <w:sz w:val="24"/>
          <w:szCs w:val="24"/>
        </w:rPr>
      </w:pPr>
      <w:r w:rsidRPr="00A0337B">
        <w:rPr>
          <w:rFonts w:ascii="Times New Roman" w:hAnsi="Times New Roman" w:cs="Times New Roman"/>
          <w:bCs/>
          <w:sz w:val="24"/>
          <w:szCs w:val="24"/>
        </w:rPr>
        <w:t>Pennings, J.</w:t>
      </w:r>
      <w:r w:rsidR="00E2727B" w:rsidRPr="00A0337B">
        <w:rPr>
          <w:rFonts w:ascii="Times New Roman" w:hAnsi="Times New Roman" w:cs="Times New Roman"/>
          <w:bCs/>
          <w:sz w:val="24"/>
          <w:szCs w:val="24"/>
        </w:rPr>
        <w:t xml:space="preserve"> </w:t>
      </w:r>
      <w:r w:rsidRPr="002E03A7">
        <w:rPr>
          <w:rFonts w:ascii="Times New Roman" w:hAnsi="Times New Roman" w:cs="Times New Roman"/>
          <w:bCs/>
          <w:sz w:val="24"/>
          <w:szCs w:val="24"/>
        </w:rPr>
        <w:t>M.</w:t>
      </w:r>
      <w:r w:rsidR="00E2727B" w:rsidRPr="002E03A7">
        <w:rPr>
          <w:rFonts w:ascii="Times New Roman" w:hAnsi="Times New Roman" w:cs="Times New Roman"/>
          <w:bCs/>
          <w:sz w:val="24"/>
          <w:szCs w:val="24"/>
        </w:rPr>
        <w:t xml:space="preserve"> </w:t>
      </w:r>
      <w:r w:rsidRPr="002E03A7">
        <w:rPr>
          <w:rFonts w:ascii="Times New Roman" w:hAnsi="Times New Roman" w:cs="Times New Roman"/>
          <w:bCs/>
          <w:sz w:val="24"/>
          <w:szCs w:val="24"/>
        </w:rPr>
        <w:t xml:space="preserve">E., </w:t>
      </w:r>
      <w:r w:rsidR="00E2727B" w:rsidRPr="002E03A7">
        <w:rPr>
          <w:rFonts w:ascii="Times New Roman" w:hAnsi="Times New Roman" w:cs="Times New Roman"/>
          <w:bCs/>
          <w:sz w:val="24"/>
          <w:szCs w:val="24"/>
        </w:rPr>
        <w:t xml:space="preserve">S. H. </w:t>
      </w:r>
      <w:r w:rsidRPr="002E03A7">
        <w:rPr>
          <w:rFonts w:ascii="Times New Roman" w:hAnsi="Times New Roman" w:cs="Times New Roman"/>
          <w:bCs/>
          <w:sz w:val="24"/>
          <w:szCs w:val="24"/>
        </w:rPr>
        <w:t xml:space="preserve">Irwin, </w:t>
      </w:r>
      <w:r w:rsidR="00E2727B" w:rsidRPr="00437F6E">
        <w:rPr>
          <w:rFonts w:ascii="Times New Roman" w:hAnsi="Times New Roman" w:cs="Times New Roman"/>
          <w:bCs/>
          <w:sz w:val="24"/>
          <w:szCs w:val="24"/>
        </w:rPr>
        <w:t>and D. L.</w:t>
      </w:r>
      <w:r w:rsidRPr="00437F6E">
        <w:rPr>
          <w:rFonts w:ascii="Times New Roman" w:hAnsi="Times New Roman" w:cs="Times New Roman"/>
          <w:bCs/>
          <w:sz w:val="24"/>
          <w:szCs w:val="24"/>
        </w:rPr>
        <w:t xml:space="preserve"> Good</w:t>
      </w:r>
      <w:r w:rsidR="00E2727B" w:rsidRPr="00437F6E">
        <w:rPr>
          <w:rFonts w:ascii="Times New Roman" w:hAnsi="Times New Roman" w:cs="Times New Roman"/>
          <w:bCs/>
          <w:sz w:val="24"/>
          <w:szCs w:val="24"/>
        </w:rPr>
        <w:t xml:space="preserve">. </w:t>
      </w:r>
      <w:r w:rsidRPr="00437F6E">
        <w:rPr>
          <w:rFonts w:ascii="Times New Roman" w:hAnsi="Times New Roman" w:cs="Times New Roman"/>
          <w:bCs/>
          <w:sz w:val="24"/>
          <w:szCs w:val="24"/>
        </w:rPr>
        <w:t xml:space="preserve">2002. Surveying </w:t>
      </w:r>
      <w:del w:id="200" w:author="Deborah Neher [2]" w:date="2021-01-06T13:06:00Z">
        <w:r w:rsidRPr="00437F6E" w:rsidDel="001A60C6">
          <w:rPr>
            <w:rFonts w:ascii="Times New Roman" w:hAnsi="Times New Roman" w:cs="Times New Roman"/>
            <w:bCs/>
            <w:sz w:val="24"/>
            <w:szCs w:val="24"/>
          </w:rPr>
          <w:delText>Farmers</w:delText>
        </w:r>
      </w:del>
      <w:ins w:id="201" w:author="Deborah Neher [2]" w:date="2021-01-06T13:06:00Z">
        <w:r w:rsidR="001A60C6">
          <w:rPr>
            <w:rFonts w:ascii="Times New Roman" w:hAnsi="Times New Roman" w:cs="Times New Roman"/>
            <w:bCs/>
            <w:sz w:val="24"/>
            <w:szCs w:val="24"/>
          </w:rPr>
          <w:t>f</w:t>
        </w:r>
        <w:r w:rsidR="001A60C6" w:rsidRPr="00437F6E">
          <w:rPr>
            <w:rFonts w:ascii="Times New Roman" w:hAnsi="Times New Roman" w:cs="Times New Roman"/>
            <w:bCs/>
            <w:sz w:val="24"/>
            <w:szCs w:val="24"/>
          </w:rPr>
          <w:t>armers</w:t>
        </w:r>
      </w:ins>
      <w:r w:rsidRPr="00437F6E">
        <w:rPr>
          <w:rFonts w:ascii="Times New Roman" w:hAnsi="Times New Roman" w:cs="Times New Roman"/>
          <w:bCs/>
          <w:sz w:val="24"/>
          <w:szCs w:val="24"/>
        </w:rPr>
        <w:t>: A case study. Rev</w:t>
      </w:r>
      <w:r w:rsidR="00F042CB" w:rsidRPr="00437F6E">
        <w:rPr>
          <w:rFonts w:ascii="Times New Roman" w:hAnsi="Times New Roman" w:cs="Times New Roman"/>
          <w:bCs/>
          <w:sz w:val="24"/>
          <w:szCs w:val="24"/>
        </w:rPr>
        <w:t>.</w:t>
      </w:r>
      <w:r w:rsidRPr="00437F6E">
        <w:rPr>
          <w:rFonts w:ascii="Times New Roman" w:hAnsi="Times New Roman" w:cs="Times New Roman"/>
          <w:bCs/>
          <w:sz w:val="24"/>
          <w:szCs w:val="24"/>
        </w:rPr>
        <w:t xml:space="preserve"> Agr</w:t>
      </w:r>
      <w:r w:rsidR="00F042CB" w:rsidRPr="00437F6E">
        <w:rPr>
          <w:rFonts w:ascii="Times New Roman" w:hAnsi="Times New Roman" w:cs="Times New Roman"/>
          <w:bCs/>
          <w:sz w:val="24"/>
          <w:szCs w:val="24"/>
        </w:rPr>
        <w:t xml:space="preserve">. </w:t>
      </w:r>
      <w:r w:rsidRPr="00437F6E">
        <w:rPr>
          <w:rFonts w:ascii="Times New Roman" w:hAnsi="Times New Roman" w:cs="Times New Roman"/>
          <w:bCs/>
          <w:sz w:val="24"/>
          <w:szCs w:val="24"/>
        </w:rPr>
        <w:t>Econ</w:t>
      </w:r>
      <w:r w:rsidR="00F042CB" w:rsidRPr="00437F6E">
        <w:rPr>
          <w:rFonts w:ascii="Times New Roman" w:hAnsi="Times New Roman" w:cs="Times New Roman"/>
          <w:bCs/>
          <w:sz w:val="24"/>
          <w:szCs w:val="24"/>
        </w:rPr>
        <w:t>.</w:t>
      </w:r>
      <w:r w:rsidRPr="00EE1C90">
        <w:rPr>
          <w:rFonts w:ascii="Times New Roman" w:hAnsi="Times New Roman" w:cs="Times New Roman"/>
          <w:bCs/>
          <w:sz w:val="24"/>
          <w:szCs w:val="24"/>
        </w:rPr>
        <w:t xml:space="preserve"> 24:266-277.</w:t>
      </w:r>
    </w:p>
    <w:p w14:paraId="53F8DF08" w14:textId="3F057DDB" w:rsidR="003261D1" w:rsidRPr="006529FB" w:rsidRDefault="003261D1" w:rsidP="00856CA0">
      <w:pPr>
        <w:spacing w:after="0" w:line="480" w:lineRule="auto"/>
        <w:ind w:left="180" w:hanging="180"/>
        <w:contextualSpacing/>
        <w:rPr>
          <w:rFonts w:ascii="Times New Roman" w:hAnsi="Times New Roman" w:cs="Times New Roman"/>
          <w:bCs/>
          <w:sz w:val="24"/>
          <w:szCs w:val="24"/>
        </w:rPr>
      </w:pPr>
      <w:r w:rsidRPr="00B82008">
        <w:rPr>
          <w:rFonts w:ascii="Times New Roman" w:hAnsi="Times New Roman" w:cs="Times New Roman"/>
          <w:bCs/>
          <w:sz w:val="24"/>
          <w:szCs w:val="24"/>
        </w:rPr>
        <w:t>Pereira</w:t>
      </w:r>
      <w:r w:rsidR="00E2727B"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A</w:t>
      </w:r>
      <w:r w:rsidR="00E2727B" w:rsidRPr="00B82008">
        <w:rPr>
          <w:rFonts w:ascii="Times New Roman" w:hAnsi="Times New Roman" w:cs="Times New Roman"/>
          <w:bCs/>
          <w:sz w:val="24"/>
          <w:szCs w:val="24"/>
        </w:rPr>
        <w:t xml:space="preserve">. </w:t>
      </w:r>
      <w:r w:rsidRPr="00B82008">
        <w:rPr>
          <w:rFonts w:ascii="Times New Roman" w:hAnsi="Times New Roman" w:cs="Times New Roman"/>
          <w:bCs/>
          <w:sz w:val="24"/>
          <w:szCs w:val="24"/>
        </w:rPr>
        <w:t>B</w:t>
      </w:r>
      <w:r w:rsidR="00E2727B" w:rsidRPr="00B82008">
        <w:rPr>
          <w:rFonts w:ascii="Times New Roman" w:hAnsi="Times New Roman" w:cs="Times New Roman"/>
          <w:bCs/>
          <w:sz w:val="24"/>
          <w:szCs w:val="24"/>
        </w:rPr>
        <w:t>., A. F.</w:t>
      </w:r>
      <w:r w:rsidRPr="00B82008">
        <w:rPr>
          <w:rFonts w:ascii="Times New Roman" w:hAnsi="Times New Roman" w:cs="Times New Roman"/>
          <w:bCs/>
          <w:sz w:val="24"/>
          <w:szCs w:val="24"/>
        </w:rPr>
        <w:t xml:space="preserve"> Brito</w:t>
      </w:r>
      <w:r w:rsidR="00E2727B" w:rsidRPr="00B82008">
        <w:rPr>
          <w:rFonts w:ascii="Times New Roman" w:hAnsi="Times New Roman" w:cs="Times New Roman"/>
          <w:bCs/>
          <w:sz w:val="24"/>
          <w:szCs w:val="24"/>
        </w:rPr>
        <w:t xml:space="preserve">, L. L. </w:t>
      </w:r>
      <w:r w:rsidRPr="00B82008">
        <w:rPr>
          <w:rFonts w:ascii="Times New Roman" w:hAnsi="Times New Roman" w:cs="Times New Roman"/>
          <w:bCs/>
          <w:sz w:val="24"/>
          <w:szCs w:val="24"/>
        </w:rPr>
        <w:t>Townson</w:t>
      </w:r>
      <w:r w:rsidR="00E2727B" w:rsidRPr="00B82008">
        <w:rPr>
          <w:rFonts w:ascii="Times New Roman" w:hAnsi="Times New Roman" w:cs="Times New Roman"/>
          <w:bCs/>
          <w:sz w:val="24"/>
          <w:szCs w:val="24"/>
        </w:rPr>
        <w:t xml:space="preserve">, and D. H. </w:t>
      </w:r>
      <w:r w:rsidRPr="00B82008">
        <w:rPr>
          <w:rFonts w:ascii="Times New Roman" w:hAnsi="Times New Roman" w:cs="Times New Roman"/>
          <w:bCs/>
          <w:sz w:val="24"/>
          <w:szCs w:val="24"/>
        </w:rPr>
        <w:t>To</w:t>
      </w:r>
      <w:r w:rsidRPr="009506E3">
        <w:rPr>
          <w:rFonts w:ascii="Times New Roman" w:hAnsi="Times New Roman" w:cs="Times New Roman"/>
          <w:bCs/>
          <w:sz w:val="24"/>
          <w:szCs w:val="24"/>
        </w:rPr>
        <w:t>wnson</w:t>
      </w:r>
      <w:r w:rsidR="00E2727B" w:rsidRPr="009506E3">
        <w:rPr>
          <w:rFonts w:ascii="Times New Roman" w:hAnsi="Times New Roman" w:cs="Times New Roman"/>
          <w:bCs/>
          <w:sz w:val="24"/>
          <w:szCs w:val="24"/>
        </w:rPr>
        <w:t>.</w:t>
      </w:r>
      <w:r w:rsidRPr="009506E3">
        <w:rPr>
          <w:rFonts w:ascii="Times New Roman" w:hAnsi="Times New Roman" w:cs="Times New Roman"/>
          <w:bCs/>
          <w:sz w:val="24"/>
          <w:szCs w:val="24"/>
        </w:rPr>
        <w:t xml:space="preserve"> 2013. Assessing the research and education needs of the organic dairy industry in the northeastern United States. J</w:t>
      </w:r>
      <w:r w:rsidR="00E2727B" w:rsidRPr="009506E3">
        <w:rPr>
          <w:rFonts w:ascii="Times New Roman" w:hAnsi="Times New Roman" w:cs="Times New Roman"/>
          <w:bCs/>
          <w:sz w:val="24"/>
          <w:szCs w:val="24"/>
        </w:rPr>
        <w:t>.</w:t>
      </w:r>
      <w:r w:rsidRPr="009506E3">
        <w:rPr>
          <w:rFonts w:ascii="Times New Roman" w:hAnsi="Times New Roman" w:cs="Times New Roman"/>
          <w:bCs/>
          <w:sz w:val="24"/>
          <w:szCs w:val="24"/>
        </w:rPr>
        <w:t xml:space="preserve"> Dairy Sci</w:t>
      </w:r>
      <w:r w:rsidR="00E2727B" w:rsidRPr="009506E3">
        <w:rPr>
          <w:rFonts w:ascii="Times New Roman" w:hAnsi="Times New Roman" w:cs="Times New Roman"/>
          <w:bCs/>
          <w:sz w:val="24"/>
          <w:szCs w:val="24"/>
        </w:rPr>
        <w:t>.</w:t>
      </w:r>
      <w:r w:rsidRPr="009B7721">
        <w:rPr>
          <w:rFonts w:ascii="Times New Roman" w:hAnsi="Times New Roman" w:cs="Times New Roman"/>
          <w:bCs/>
          <w:sz w:val="24"/>
          <w:szCs w:val="24"/>
        </w:rPr>
        <w:t xml:space="preserve"> 96:7340-</w:t>
      </w:r>
      <w:r w:rsidR="00E2727B" w:rsidRPr="00D31024">
        <w:rPr>
          <w:rFonts w:ascii="Times New Roman" w:hAnsi="Times New Roman" w:cs="Times New Roman"/>
          <w:bCs/>
          <w:sz w:val="24"/>
          <w:szCs w:val="24"/>
        </w:rPr>
        <w:t>734</w:t>
      </w:r>
      <w:r w:rsidRPr="006529FB">
        <w:rPr>
          <w:rFonts w:ascii="Times New Roman" w:hAnsi="Times New Roman" w:cs="Times New Roman"/>
          <w:bCs/>
          <w:sz w:val="24"/>
          <w:szCs w:val="24"/>
        </w:rPr>
        <w:t>8</w:t>
      </w:r>
      <w:r w:rsidR="00E2727B" w:rsidRPr="006529FB">
        <w:rPr>
          <w:rFonts w:ascii="Times New Roman" w:hAnsi="Times New Roman" w:cs="Times New Roman"/>
          <w:bCs/>
          <w:sz w:val="24"/>
          <w:szCs w:val="24"/>
        </w:rPr>
        <w:t>.</w:t>
      </w:r>
    </w:p>
    <w:p w14:paraId="1EB58495" w14:textId="21AA48E2" w:rsidR="00135C14" w:rsidRDefault="00135C14" w:rsidP="00856CA0">
      <w:pPr>
        <w:spacing w:after="0" w:line="480" w:lineRule="auto"/>
        <w:ind w:left="180" w:hanging="180"/>
        <w:contextualSpacing/>
        <w:rPr>
          <w:rFonts w:ascii="Times New Roman" w:hAnsi="Times New Roman" w:cs="Times New Roman"/>
          <w:bCs/>
          <w:sz w:val="24"/>
          <w:szCs w:val="24"/>
        </w:rPr>
      </w:pPr>
      <w:r w:rsidRPr="00D9742E">
        <w:rPr>
          <w:rFonts w:ascii="Times New Roman" w:hAnsi="Times New Roman" w:cs="Times New Roman"/>
          <w:bCs/>
          <w:sz w:val="24"/>
          <w:szCs w:val="24"/>
        </w:rPr>
        <w:lastRenderedPageBreak/>
        <w:t>Richert</w:t>
      </w:r>
      <w:r w:rsidR="00E2727B" w:rsidRPr="00EC36E5">
        <w:rPr>
          <w:rFonts w:ascii="Times New Roman" w:hAnsi="Times New Roman" w:cs="Times New Roman"/>
          <w:bCs/>
          <w:sz w:val="24"/>
          <w:szCs w:val="24"/>
        </w:rPr>
        <w:t>,</w:t>
      </w:r>
      <w:r w:rsidRPr="00EC36E5">
        <w:rPr>
          <w:rFonts w:ascii="Times New Roman" w:hAnsi="Times New Roman" w:cs="Times New Roman"/>
          <w:bCs/>
          <w:sz w:val="24"/>
          <w:szCs w:val="24"/>
        </w:rPr>
        <w:t xml:space="preserve"> R</w:t>
      </w:r>
      <w:r w:rsidR="00E2727B" w:rsidRPr="00EC36E5">
        <w:rPr>
          <w:rFonts w:ascii="Times New Roman" w:hAnsi="Times New Roman" w:cs="Times New Roman"/>
          <w:bCs/>
          <w:sz w:val="24"/>
          <w:szCs w:val="24"/>
        </w:rPr>
        <w:t xml:space="preserve">. </w:t>
      </w:r>
      <w:r w:rsidRPr="00EC36E5">
        <w:rPr>
          <w:rFonts w:ascii="Times New Roman" w:hAnsi="Times New Roman" w:cs="Times New Roman"/>
          <w:bCs/>
          <w:sz w:val="24"/>
          <w:szCs w:val="24"/>
        </w:rPr>
        <w:t>M</w:t>
      </w:r>
      <w:r w:rsidR="00E2727B" w:rsidRPr="00EC36E5">
        <w:rPr>
          <w:rFonts w:ascii="Times New Roman" w:hAnsi="Times New Roman" w:cs="Times New Roman"/>
          <w:bCs/>
          <w:sz w:val="24"/>
          <w:szCs w:val="24"/>
        </w:rPr>
        <w:t>., K. M.</w:t>
      </w:r>
      <w:r w:rsidRPr="00EC36E5">
        <w:rPr>
          <w:rFonts w:ascii="Times New Roman" w:hAnsi="Times New Roman" w:cs="Times New Roman"/>
          <w:bCs/>
          <w:sz w:val="24"/>
          <w:szCs w:val="24"/>
        </w:rPr>
        <w:t xml:space="preserve"> Cicconi</w:t>
      </w:r>
      <w:r w:rsidR="00E2727B" w:rsidRPr="00EC36E5">
        <w:rPr>
          <w:rFonts w:ascii="Times New Roman" w:hAnsi="Times New Roman" w:cs="Times New Roman"/>
          <w:bCs/>
          <w:sz w:val="24"/>
          <w:szCs w:val="24"/>
        </w:rPr>
        <w:t xml:space="preserve">, M. J. </w:t>
      </w:r>
      <w:r w:rsidRPr="00EC36E5">
        <w:rPr>
          <w:rFonts w:ascii="Times New Roman" w:hAnsi="Times New Roman" w:cs="Times New Roman"/>
          <w:bCs/>
          <w:sz w:val="24"/>
          <w:szCs w:val="24"/>
        </w:rPr>
        <w:t>Gamroth</w:t>
      </w:r>
      <w:r w:rsidR="00E2727B" w:rsidRPr="00E63ED2">
        <w:rPr>
          <w:rFonts w:ascii="Times New Roman" w:hAnsi="Times New Roman" w:cs="Times New Roman"/>
          <w:bCs/>
          <w:sz w:val="24"/>
          <w:szCs w:val="24"/>
        </w:rPr>
        <w:t>, Y. H.</w:t>
      </w:r>
      <w:r w:rsidRPr="00E63ED2">
        <w:rPr>
          <w:rFonts w:ascii="Times New Roman" w:hAnsi="Times New Roman" w:cs="Times New Roman"/>
          <w:bCs/>
          <w:sz w:val="24"/>
          <w:szCs w:val="24"/>
        </w:rPr>
        <w:t xml:space="preserve"> Schukken</w:t>
      </w:r>
      <w:r w:rsidR="00E2727B" w:rsidRPr="00E63ED2">
        <w:rPr>
          <w:rFonts w:ascii="Times New Roman" w:hAnsi="Times New Roman" w:cs="Times New Roman"/>
          <w:bCs/>
          <w:sz w:val="24"/>
          <w:szCs w:val="24"/>
        </w:rPr>
        <w:t>, K. E.</w:t>
      </w:r>
      <w:r w:rsidRPr="00E63ED2">
        <w:rPr>
          <w:rFonts w:ascii="Times New Roman" w:hAnsi="Times New Roman" w:cs="Times New Roman"/>
          <w:bCs/>
          <w:sz w:val="24"/>
          <w:szCs w:val="24"/>
        </w:rPr>
        <w:t xml:space="preserve"> Stiglbauer</w:t>
      </w:r>
      <w:r w:rsidR="00E2727B" w:rsidRPr="00E63ED2">
        <w:rPr>
          <w:rFonts w:ascii="Times New Roman" w:hAnsi="Times New Roman" w:cs="Times New Roman"/>
          <w:bCs/>
          <w:sz w:val="24"/>
          <w:szCs w:val="24"/>
        </w:rPr>
        <w:t xml:space="preserve">, </w:t>
      </w:r>
      <w:r w:rsidR="00464069" w:rsidRPr="00536DD6">
        <w:rPr>
          <w:rFonts w:ascii="Times New Roman" w:hAnsi="Times New Roman" w:cs="Times New Roman"/>
          <w:bCs/>
          <w:sz w:val="24"/>
          <w:szCs w:val="24"/>
        </w:rPr>
        <w:t xml:space="preserve">and </w:t>
      </w:r>
      <w:r w:rsidR="00E2727B" w:rsidRPr="00536DD6">
        <w:rPr>
          <w:rFonts w:ascii="Times New Roman" w:hAnsi="Times New Roman" w:cs="Times New Roman"/>
          <w:bCs/>
          <w:sz w:val="24"/>
          <w:szCs w:val="24"/>
        </w:rPr>
        <w:t xml:space="preserve">P. L. </w:t>
      </w:r>
      <w:r w:rsidRPr="00536DD6">
        <w:rPr>
          <w:rFonts w:ascii="Times New Roman" w:hAnsi="Times New Roman" w:cs="Times New Roman"/>
          <w:bCs/>
          <w:sz w:val="24"/>
          <w:szCs w:val="24"/>
        </w:rPr>
        <w:t>Ruegg</w:t>
      </w:r>
      <w:r w:rsidR="00464069" w:rsidRPr="00536DD6">
        <w:rPr>
          <w:rFonts w:ascii="Times New Roman" w:hAnsi="Times New Roman" w:cs="Times New Roman"/>
          <w:bCs/>
          <w:sz w:val="24"/>
          <w:szCs w:val="24"/>
        </w:rPr>
        <w:t>.</w:t>
      </w:r>
      <w:r w:rsidRPr="00536DD6">
        <w:rPr>
          <w:rFonts w:ascii="Times New Roman" w:hAnsi="Times New Roman" w:cs="Times New Roman"/>
          <w:bCs/>
          <w:sz w:val="24"/>
          <w:szCs w:val="24"/>
        </w:rPr>
        <w:t xml:space="preserve"> 2013</w:t>
      </w:r>
      <w:r w:rsidR="00464069" w:rsidRPr="006D1FEE">
        <w:rPr>
          <w:rFonts w:ascii="Times New Roman" w:hAnsi="Times New Roman" w:cs="Times New Roman"/>
          <w:bCs/>
          <w:sz w:val="24"/>
          <w:szCs w:val="24"/>
        </w:rPr>
        <w:t>.</w:t>
      </w:r>
      <w:r w:rsidRPr="006D1FEE">
        <w:rPr>
          <w:rFonts w:ascii="Times New Roman" w:hAnsi="Times New Roman" w:cs="Times New Roman"/>
          <w:bCs/>
          <w:sz w:val="24"/>
          <w:szCs w:val="24"/>
        </w:rPr>
        <w:t xml:space="preserve"> Risk factors for clinical mastitis, ketosis, and pneumonia in dairy cattle on organic and small conventional farms in the United States. J</w:t>
      </w:r>
      <w:r w:rsidR="00464069" w:rsidRPr="00137A9F">
        <w:rPr>
          <w:rFonts w:ascii="Times New Roman" w:hAnsi="Times New Roman" w:cs="Times New Roman"/>
          <w:bCs/>
          <w:sz w:val="24"/>
          <w:szCs w:val="24"/>
        </w:rPr>
        <w:t>.</w:t>
      </w:r>
      <w:r w:rsidRPr="00F03B4E">
        <w:rPr>
          <w:rFonts w:ascii="Times New Roman" w:hAnsi="Times New Roman" w:cs="Times New Roman"/>
          <w:bCs/>
          <w:sz w:val="24"/>
          <w:szCs w:val="24"/>
        </w:rPr>
        <w:t xml:space="preserve"> Dairy Sci</w:t>
      </w:r>
      <w:r w:rsidR="00464069" w:rsidRPr="00F03B4E">
        <w:rPr>
          <w:rFonts w:ascii="Times New Roman" w:hAnsi="Times New Roman" w:cs="Times New Roman"/>
          <w:bCs/>
          <w:sz w:val="24"/>
          <w:szCs w:val="24"/>
        </w:rPr>
        <w:t>.</w:t>
      </w:r>
      <w:r w:rsidRPr="00F03B4E">
        <w:rPr>
          <w:rFonts w:ascii="Times New Roman" w:hAnsi="Times New Roman" w:cs="Times New Roman"/>
          <w:bCs/>
          <w:sz w:val="24"/>
          <w:szCs w:val="24"/>
        </w:rPr>
        <w:t xml:space="preserve"> 96:4269-</w:t>
      </w:r>
      <w:r w:rsidR="00464069" w:rsidRPr="00F03B4E">
        <w:rPr>
          <w:rFonts w:ascii="Times New Roman" w:hAnsi="Times New Roman" w:cs="Times New Roman"/>
          <w:bCs/>
          <w:sz w:val="24"/>
          <w:szCs w:val="24"/>
        </w:rPr>
        <w:t>42</w:t>
      </w:r>
      <w:r w:rsidRPr="00F03B4E">
        <w:rPr>
          <w:rFonts w:ascii="Times New Roman" w:hAnsi="Times New Roman" w:cs="Times New Roman"/>
          <w:bCs/>
          <w:sz w:val="24"/>
          <w:szCs w:val="24"/>
        </w:rPr>
        <w:t>85.</w:t>
      </w:r>
    </w:p>
    <w:p w14:paraId="1CBAD082" w14:textId="0DD7E10E" w:rsidR="00E26882" w:rsidRDefault="00E26882" w:rsidP="00856CA0">
      <w:pPr>
        <w:spacing w:after="0" w:line="480" w:lineRule="auto"/>
        <w:ind w:left="180" w:hanging="180"/>
        <w:contextualSpacing/>
        <w:rPr>
          <w:rFonts w:ascii="Times New Roman" w:hAnsi="Times New Roman" w:cs="Times New Roman"/>
          <w:bCs/>
          <w:sz w:val="24"/>
          <w:szCs w:val="24"/>
          <w:lang w:val="fr-FR"/>
        </w:rPr>
      </w:pPr>
      <w:r>
        <w:rPr>
          <w:rFonts w:ascii="Times New Roman" w:hAnsi="Times New Roman" w:cs="Times New Roman"/>
          <w:bCs/>
          <w:sz w:val="24"/>
          <w:szCs w:val="24"/>
        </w:rPr>
        <w:t xml:space="preserve">Signorell, Andri, et al. DescTools: Tools for Descriptive Statistics. </w:t>
      </w:r>
      <w:r w:rsidRPr="007D68B3">
        <w:rPr>
          <w:rFonts w:ascii="Times New Roman" w:hAnsi="Times New Roman" w:cs="Times New Roman"/>
          <w:bCs/>
          <w:sz w:val="24"/>
          <w:szCs w:val="24"/>
          <w:lang w:val="fr-FR"/>
        </w:rPr>
        <w:t>R package version 0.99.38, https://cran.r-project</w:t>
      </w:r>
      <w:r w:rsidR="00E472A7" w:rsidRPr="007D68B3">
        <w:rPr>
          <w:rFonts w:ascii="Times New Roman" w:hAnsi="Times New Roman" w:cs="Times New Roman"/>
          <w:bCs/>
          <w:sz w:val="24"/>
          <w:szCs w:val="24"/>
          <w:lang w:val="fr-FR"/>
        </w:rPr>
        <w:t>.org/package=De</w:t>
      </w:r>
      <w:r w:rsidR="00E472A7">
        <w:rPr>
          <w:rFonts w:ascii="Times New Roman" w:hAnsi="Times New Roman" w:cs="Times New Roman"/>
          <w:bCs/>
          <w:sz w:val="24"/>
          <w:szCs w:val="24"/>
          <w:lang w:val="fr-FR"/>
        </w:rPr>
        <w:t>scTools.</w:t>
      </w:r>
      <w:r w:rsidRPr="007D68B3">
        <w:rPr>
          <w:rFonts w:ascii="Times New Roman" w:hAnsi="Times New Roman" w:cs="Times New Roman"/>
          <w:bCs/>
          <w:sz w:val="24"/>
          <w:szCs w:val="24"/>
          <w:lang w:val="fr-FR"/>
        </w:rPr>
        <w:t xml:space="preserve"> </w:t>
      </w:r>
    </w:p>
    <w:p w14:paraId="2DE19E18" w14:textId="311016FF" w:rsidR="007916A6" w:rsidRPr="002D311A" w:rsidRDefault="007916A6" w:rsidP="00856CA0">
      <w:pPr>
        <w:spacing w:after="0" w:line="480" w:lineRule="auto"/>
        <w:ind w:left="180" w:hanging="180"/>
        <w:contextualSpacing/>
        <w:rPr>
          <w:rFonts w:ascii="Times New Roman" w:hAnsi="Times New Roman" w:cs="Times New Roman"/>
          <w:bCs/>
          <w:sz w:val="24"/>
          <w:szCs w:val="24"/>
          <w:rPrChange w:id="202" w:author="Tucker Andrews" w:date="2021-01-11T14:45:00Z">
            <w:rPr>
              <w:rFonts w:ascii="Times New Roman" w:hAnsi="Times New Roman" w:cs="Times New Roman"/>
              <w:bCs/>
              <w:sz w:val="24"/>
              <w:szCs w:val="24"/>
              <w:lang w:val="fr-FR"/>
            </w:rPr>
          </w:rPrChange>
        </w:rPr>
      </w:pPr>
      <w:r w:rsidRPr="002D311A">
        <w:rPr>
          <w:rFonts w:ascii="Times New Roman" w:hAnsi="Times New Roman" w:cs="Times New Roman"/>
          <w:bCs/>
          <w:sz w:val="24"/>
          <w:szCs w:val="24"/>
          <w:rPrChange w:id="203" w:author="Tucker Andrews" w:date="2021-01-11T14:45:00Z">
            <w:rPr>
              <w:rFonts w:ascii="Times New Roman" w:hAnsi="Times New Roman" w:cs="Times New Roman"/>
              <w:bCs/>
              <w:sz w:val="24"/>
              <w:szCs w:val="24"/>
              <w:lang w:val="fr-FR"/>
            </w:rPr>
          </w:rPrChange>
        </w:rPr>
        <w:t>Sjostrom, L.S., B.J. Heins, M.I. Endres, R.D. Moon, and U.S. Sorge. 2019.</w:t>
      </w:r>
      <w:r w:rsidRPr="007916A6">
        <w:t xml:space="preserve"> </w:t>
      </w:r>
      <w:r w:rsidRPr="002D311A">
        <w:rPr>
          <w:rFonts w:ascii="Times New Roman" w:hAnsi="Times New Roman" w:cs="Times New Roman"/>
          <w:bCs/>
          <w:sz w:val="24"/>
          <w:szCs w:val="24"/>
          <w:rPrChange w:id="204" w:author="Tucker Andrews" w:date="2021-01-11T14:45:00Z">
            <w:rPr>
              <w:rFonts w:ascii="Times New Roman" w:hAnsi="Times New Roman" w:cs="Times New Roman"/>
              <w:bCs/>
              <w:sz w:val="24"/>
              <w:szCs w:val="24"/>
              <w:lang w:val="fr-FR"/>
            </w:rPr>
          </w:rPrChange>
        </w:rPr>
        <w:t>Effects of winter housing system on hygiene, udder health, frostbite, and rumination of dairy cows. J. Dairy Sci. 102: 10606-10615.</w:t>
      </w:r>
    </w:p>
    <w:p w14:paraId="5E554AE0" w14:textId="14C4B7E5" w:rsidR="00135C14" w:rsidRPr="00B82008" w:rsidRDefault="00135C14" w:rsidP="00856CA0">
      <w:pPr>
        <w:spacing w:after="0" w:line="480" w:lineRule="auto"/>
        <w:ind w:left="180" w:hanging="180"/>
        <w:contextualSpacing/>
        <w:rPr>
          <w:rFonts w:ascii="Times New Roman" w:hAnsi="Times New Roman" w:cs="Times New Roman"/>
          <w:bCs/>
          <w:sz w:val="24"/>
          <w:szCs w:val="24"/>
        </w:rPr>
      </w:pPr>
      <w:r w:rsidRPr="000606E6">
        <w:rPr>
          <w:rFonts w:ascii="Times New Roman" w:hAnsi="Times New Roman" w:cs="Times New Roman"/>
          <w:bCs/>
          <w:sz w:val="24"/>
          <w:szCs w:val="24"/>
        </w:rPr>
        <w:t>Sorge</w:t>
      </w:r>
      <w:r w:rsidR="00464069" w:rsidRPr="000606E6">
        <w:rPr>
          <w:rFonts w:ascii="Times New Roman" w:hAnsi="Times New Roman" w:cs="Times New Roman"/>
          <w:bCs/>
          <w:sz w:val="24"/>
          <w:szCs w:val="24"/>
        </w:rPr>
        <w:t>,</w:t>
      </w:r>
      <w:r w:rsidRPr="000606E6">
        <w:rPr>
          <w:rFonts w:ascii="Times New Roman" w:hAnsi="Times New Roman" w:cs="Times New Roman"/>
          <w:bCs/>
          <w:sz w:val="24"/>
          <w:szCs w:val="24"/>
        </w:rPr>
        <w:t xml:space="preserve"> U</w:t>
      </w:r>
      <w:r w:rsidR="002E75FE" w:rsidRPr="004A3011">
        <w:rPr>
          <w:rFonts w:ascii="Times New Roman" w:hAnsi="Times New Roman" w:cs="Times New Roman"/>
          <w:bCs/>
          <w:sz w:val="24"/>
          <w:szCs w:val="24"/>
        </w:rPr>
        <w:t xml:space="preserve">. </w:t>
      </w:r>
      <w:r w:rsidRPr="00E91661">
        <w:rPr>
          <w:rFonts w:ascii="Times New Roman" w:hAnsi="Times New Roman" w:cs="Times New Roman"/>
          <w:bCs/>
          <w:sz w:val="24"/>
          <w:szCs w:val="24"/>
        </w:rPr>
        <w:t>S</w:t>
      </w:r>
      <w:r w:rsidR="002E75FE" w:rsidRPr="00A0337B">
        <w:rPr>
          <w:rFonts w:ascii="Times New Roman" w:hAnsi="Times New Roman" w:cs="Times New Roman"/>
          <w:bCs/>
          <w:sz w:val="24"/>
          <w:szCs w:val="24"/>
        </w:rPr>
        <w:t>., R.</w:t>
      </w:r>
      <w:r w:rsidRPr="00A0337B">
        <w:rPr>
          <w:rFonts w:ascii="Times New Roman" w:hAnsi="Times New Roman" w:cs="Times New Roman"/>
          <w:bCs/>
          <w:sz w:val="24"/>
          <w:szCs w:val="24"/>
        </w:rPr>
        <w:t xml:space="preserve"> Moon</w:t>
      </w:r>
      <w:r w:rsidR="002E75FE" w:rsidRPr="00A0337B">
        <w:rPr>
          <w:rFonts w:ascii="Times New Roman" w:hAnsi="Times New Roman" w:cs="Times New Roman"/>
          <w:bCs/>
          <w:sz w:val="24"/>
          <w:szCs w:val="24"/>
        </w:rPr>
        <w:t>,</w:t>
      </w:r>
      <w:r w:rsidRPr="00A0337B">
        <w:rPr>
          <w:rFonts w:ascii="Times New Roman" w:hAnsi="Times New Roman" w:cs="Times New Roman"/>
          <w:bCs/>
          <w:sz w:val="24"/>
          <w:szCs w:val="24"/>
        </w:rPr>
        <w:t xml:space="preserve"> </w:t>
      </w:r>
      <w:r w:rsidR="002E75FE" w:rsidRPr="00A0337B">
        <w:rPr>
          <w:rFonts w:ascii="Times New Roman" w:hAnsi="Times New Roman" w:cs="Times New Roman"/>
          <w:bCs/>
          <w:sz w:val="24"/>
          <w:szCs w:val="24"/>
        </w:rPr>
        <w:t xml:space="preserve">L. J. </w:t>
      </w:r>
      <w:r w:rsidRPr="00A0337B">
        <w:rPr>
          <w:rFonts w:ascii="Times New Roman" w:hAnsi="Times New Roman" w:cs="Times New Roman"/>
          <w:bCs/>
          <w:sz w:val="24"/>
          <w:szCs w:val="24"/>
        </w:rPr>
        <w:t>Wolff</w:t>
      </w:r>
      <w:r w:rsidR="002E75FE" w:rsidRPr="00A0337B">
        <w:rPr>
          <w:rFonts w:ascii="Times New Roman" w:hAnsi="Times New Roman" w:cs="Times New Roman"/>
          <w:bCs/>
          <w:sz w:val="24"/>
          <w:szCs w:val="24"/>
        </w:rPr>
        <w:t>,</w:t>
      </w:r>
      <w:r w:rsidRPr="002E03A7">
        <w:rPr>
          <w:rFonts w:ascii="Times New Roman" w:hAnsi="Times New Roman" w:cs="Times New Roman"/>
          <w:bCs/>
          <w:sz w:val="24"/>
          <w:szCs w:val="24"/>
        </w:rPr>
        <w:t xml:space="preserve"> </w:t>
      </w:r>
      <w:r w:rsidR="002E75FE" w:rsidRPr="002E03A7">
        <w:rPr>
          <w:rFonts w:ascii="Times New Roman" w:hAnsi="Times New Roman" w:cs="Times New Roman"/>
          <w:bCs/>
          <w:sz w:val="24"/>
          <w:szCs w:val="24"/>
        </w:rPr>
        <w:t xml:space="preserve">L. </w:t>
      </w:r>
      <w:r w:rsidRPr="002E03A7">
        <w:rPr>
          <w:rFonts w:ascii="Times New Roman" w:hAnsi="Times New Roman" w:cs="Times New Roman"/>
          <w:bCs/>
          <w:sz w:val="24"/>
          <w:szCs w:val="24"/>
        </w:rPr>
        <w:t>Michels</w:t>
      </w:r>
      <w:r w:rsidR="002E75FE" w:rsidRPr="002E03A7">
        <w:rPr>
          <w:rFonts w:ascii="Times New Roman" w:hAnsi="Times New Roman" w:cs="Times New Roman"/>
          <w:bCs/>
          <w:sz w:val="24"/>
          <w:szCs w:val="24"/>
        </w:rPr>
        <w:t>,</w:t>
      </w:r>
      <w:r w:rsidRPr="002E03A7">
        <w:rPr>
          <w:rFonts w:ascii="Times New Roman" w:hAnsi="Times New Roman" w:cs="Times New Roman"/>
          <w:bCs/>
          <w:sz w:val="24"/>
          <w:szCs w:val="24"/>
        </w:rPr>
        <w:t xml:space="preserve"> </w:t>
      </w:r>
      <w:r w:rsidR="002E75FE" w:rsidRPr="002E03A7">
        <w:rPr>
          <w:rFonts w:ascii="Times New Roman" w:hAnsi="Times New Roman" w:cs="Times New Roman"/>
          <w:bCs/>
          <w:sz w:val="24"/>
          <w:szCs w:val="24"/>
        </w:rPr>
        <w:t>S</w:t>
      </w:r>
      <w:r w:rsidR="002E75FE" w:rsidRPr="00437F6E">
        <w:rPr>
          <w:rFonts w:ascii="Times New Roman" w:hAnsi="Times New Roman" w:cs="Times New Roman"/>
          <w:bCs/>
          <w:sz w:val="24"/>
          <w:szCs w:val="24"/>
        </w:rPr>
        <w:t xml:space="preserve">. </w:t>
      </w:r>
      <w:r w:rsidRPr="00437F6E">
        <w:rPr>
          <w:rFonts w:ascii="Times New Roman" w:hAnsi="Times New Roman" w:cs="Times New Roman"/>
          <w:bCs/>
          <w:sz w:val="24"/>
          <w:szCs w:val="24"/>
        </w:rPr>
        <w:t>Schroth</w:t>
      </w:r>
      <w:r w:rsidR="002E75FE" w:rsidRPr="00437F6E">
        <w:rPr>
          <w:rFonts w:ascii="Times New Roman" w:hAnsi="Times New Roman" w:cs="Times New Roman"/>
          <w:bCs/>
          <w:sz w:val="24"/>
          <w:szCs w:val="24"/>
        </w:rPr>
        <w:t>,</w:t>
      </w:r>
      <w:r w:rsidRPr="00437F6E">
        <w:rPr>
          <w:rFonts w:ascii="Times New Roman" w:hAnsi="Times New Roman" w:cs="Times New Roman"/>
          <w:bCs/>
          <w:sz w:val="24"/>
          <w:szCs w:val="24"/>
        </w:rPr>
        <w:t xml:space="preserve"> </w:t>
      </w:r>
      <w:r w:rsidR="002E75FE" w:rsidRPr="00437F6E">
        <w:rPr>
          <w:rFonts w:ascii="Times New Roman" w:hAnsi="Times New Roman" w:cs="Times New Roman"/>
          <w:bCs/>
          <w:sz w:val="24"/>
          <w:szCs w:val="24"/>
        </w:rPr>
        <w:t xml:space="preserve">D. F. </w:t>
      </w:r>
      <w:r w:rsidRPr="00437F6E">
        <w:rPr>
          <w:rFonts w:ascii="Times New Roman" w:hAnsi="Times New Roman" w:cs="Times New Roman"/>
          <w:bCs/>
          <w:sz w:val="24"/>
          <w:szCs w:val="24"/>
        </w:rPr>
        <w:t>Kelton</w:t>
      </w:r>
      <w:r w:rsidR="002E75FE" w:rsidRPr="00437F6E">
        <w:rPr>
          <w:rFonts w:ascii="Times New Roman" w:hAnsi="Times New Roman" w:cs="Times New Roman"/>
          <w:bCs/>
          <w:sz w:val="24"/>
          <w:szCs w:val="24"/>
        </w:rPr>
        <w:t xml:space="preserve">, and B. </w:t>
      </w:r>
      <w:r w:rsidRPr="00437F6E">
        <w:rPr>
          <w:rFonts w:ascii="Times New Roman" w:hAnsi="Times New Roman" w:cs="Times New Roman"/>
          <w:bCs/>
          <w:sz w:val="24"/>
          <w:szCs w:val="24"/>
        </w:rPr>
        <w:t>Heins</w:t>
      </w:r>
      <w:r w:rsidR="002E75FE" w:rsidRPr="00437F6E">
        <w:rPr>
          <w:rFonts w:ascii="Times New Roman" w:hAnsi="Times New Roman" w:cs="Times New Roman"/>
          <w:bCs/>
          <w:sz w:val="24"/>
          <w:szCs w:val="24"/>
        </w:rPr>
        <w:t>.</w:t>
      </w:r>
      <w:r w:rsidRPr="00EE1C90">
        <w:rPr>
          <w:rFonts w:ascii="Times New Roman" w:hAnsi="Times New Roman" w:cs="Times New Roman"/>
          <w:bCs/>
          <w:sz w:val="24"/>
          <w:szCs w:val="24"/>
        </w:rPr>
        <w:t xml:space="preserve"> 2016. Management practices on organic and conventional dairy herds in Minnesota. J</w:t>
      </w:r>
      <w:r w:rsidR="002E75FE"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Dairy Sci</w:t>
      </w:r>
      <w:r w:rsidR="002E75FE"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99:3183-3192</w:t>
      </w:r>
      <w:r w:rsidR="002E75FE" w:rsidRPr="00B82008">
        <w:rPr>
          <w:rFonts w:ascii="Times New Roman" w:hAnsi="Times New Roman" w:cs="Times New Roman"/>
          <w:bCs/>
          <w:sz w:val="24"/>
          <w:szCs w:val="24"/>
        </w:rPr>
        <w:t>.</w:t>
      </w:r>
    </w:p>
    <w:p w14:paraId="61F3F3BC" w14:textId="7B7E7C47" w:rsidR="00AC20D7" w:rsidRPr="00D31024" w:rsidRDefault="00AC20D7" w:rsidP="00856CA0">
      <w:pPr>
        <w:spacing w:after="0" w:line="480" w:lineRule="auto"/>
        <w:ind w:left="180" w:hanging="180"/>
        <w:contextualSpacing/>
        <w:rPr>
          <w:rFonts w:ascii="Times New Roman" w:hAnsi="Times New Roman" w:cs="Times New Roman"/>
          <w:bCs/>
          <w:sz w:val="24"/>
          <w:szCs w:val="24"/>
        </w:rPr>
      </w:pPr>
      <w:r w:rsidRPr="00B82008">
        <w:rPr>
          <w:rFonts w:ascii="Times New Roman" w:hAnsi="Times New Roman" w:cs="Times New Roman"/>
          <w:bCs/>
          <w:sz w:val="24"/>
          <w:szCs w:val="24"/>
        </w:rPr>
        <w:t>Stiglbauer</w:t>
      </w:r>
      <w:r w:rsidR="00361E26"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K</w:t>
      </w:r>
      <w:r w:rsidR="00361E26" w:rsidRPr="00B82008">
        <w:rPr>
          <w:rFonts w:ascii="Times New Roman" w:hAnsi="Times New Roman" w:cs="Times New Roman"/>
          <w:bCs/>
          <w:sz w:val="24"/>
          <w:szCs w:val="24"/>
        </w:rPr>
        <w:t xml:space="preserve">. </w:t>
      </w:r>
      <w:r w:rsidRPr="00B82008">
        <w:rPr>
          <w:rFonts w:ascii="Times New Roman" w:hAnsi="Times New Roman" w:cs="Times New Roman"/>
          <w:bCs/>
          <w:sz w:val="24"/>
          <w:szCs w:val="24"/>
        </w:rPr>
        <w:t>E</w:t>
      </w:r>
      <w:r w:rsidR="00361E26"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w:t>
      </w:r>
      <w:r w:rsidR="00361E26" w:rsidRPr="00B82008">
        <w:rPr>
          <w:rFonts w:ascii="Times New Roman" w:hAnsi="Times New Roman" w:cs="Times New Roman"/>
          <w:bCs/>
          <w:sz w:val="24"/>
          <w:szCs w:val="24"/>
        </w:rPr>
        <w:t xml:space="preserve">K. M. </w:t>
      </w:r>
      <w:r w:rsidRPr="00B82008">
        <w:rPr>
          <w:rFonts w:ascii="Times New Roman" w:hAnsi="Times New Roman" w:cs="Times New Roman"/>
          <w:bCs/>
          <w:sz w:val="24"/>
          <w:szCs w:val="24"/>
        </w:rPr>
        <w:t xml:space="preserve">Cicconi-Hogan, </w:t>
      </w:r>
      <w:r w:rsidR="00361E26" w:rsidRPr="00B82008">
        <w:rPr>
          <w:rFonts w:ascii="Times New Roman" w:hAnsi="Times New Roman" w:cs="Times New Roman"/>
          <w:bCs/>
          <w:sz w:val="24"/>
          <w:szCs w:val="24"/>
        </w:rPr>
        <w:t xml:space="preserve">R. </w:t>
      </w:r>
      <w:r w:rsidRPr="00B82008">
        <w:rPr>
          <w:rFonts w:ascii="Times New Roman" w:hAnsi="Times New Roman" w:cs="Times New Roman"/>
          <w:bCs/>
          <w:sz w:val="24"/>
          <w:szCs w:val="24"/>
        </w:rPr>
        <w:t xml:space="preserve">Richert, </w:t>
      </w:r>
      <w:r w:rsidR="00361E26" w:rsidRPr="009506E3">
        <w:rPr>
          <w:rFonts w:ascii="Times New Roman" w:hAnsi="Times New Roman" w:cs="Times New Roman"/>
          <w:bCs/>
          <w:sz w:val="24"/>
          <w:szCs w:val="24"/>
        </w:rPr>
        <w:t xml:space="preserve">Y. H. </w:t>
      </w:r>
      <w:r w:rsidRPr="009506E3">
        <w:rPr>
          <w:rFonts w:ascii="Times New Roman" w:hAnsi="Times New Roman" w:cs="Times New Roman"/>
          <w:bCs/>
          <w:sz w:val="24"/>
          <w:szCs w:val="24"/>
        </w:rPr>
        <w:t xml:space="preserve">Schukken, </w:t>
      </w:r>
      <w:r w:rsidR="00361E26" w:rsidRPr="009506E3">
        <w:rPr>
          <w:rFonts w:ascii="Times New Roman" w:hAnsi="Times New Roman" w:cs="Times New Roman"/>
          <w:bCs/>
          <w:sz w:val="24"/>
          <w:szCs w:val="24"/>
        </w:rPr>
        <w:t xml:space="preserve">P. L. </w:t>
      </w:r>
      <w:r w:rsidRPr="009506E3">
        <w:rPr>
          <w:rFonts w:ascii="Times New Roman" w:hAnsi="Times New Roman" w:cs="Times New Roman"/>
          <w:bCs/>
          <w:sz w:val="24"/>
          <w:szCs w:val="24"/>
        </w:rPr>
        <w:t>Ruegg,</w:t>
      </w:r>
      <w:r w:rsidR="00361E26" w:rsidRPr="009506E3">
        <w:rPr>
          <w:rFonts w:ascii="Times New Roman" w:hAnsi="Times New Roman" w:cs="Times New Roman"/>
          <w:bCs/>
          <w:sz w:val="24"/>
          <w:szCs w:val="24"/>
        </w:rPr>
        <w:t xml:space="preserve"> and</w:t>
      </w:r>
      <w:r w:rsidRPr="009506E3">
        <w:rPr>
          <w:rFonts w:ascii="Times New Roman" w:hAnsi="Times New Roman" w:cs="Times New Roman"/>
          <w:bCs/>
          <w:sz w:val="24"/>
          <w:szCs w:val="24"/>
        </w:rPr>
        <w:t xml:space="preserve"> </w:t>
      </w:r>
      <w:r w:rsidR="00361E26" w:rsidRPr="009B7721">
        <w:rPr>
          <w:rFonts w:ascii="Times New Roman" w:hAnsi="Times New Roman" w:cs="Times New Roman"/>
          <w:bCs/>
          <w:sz w:val="24"/>
          <w:szCs w:val="24"/>
        </w:rPr>
        <w:t xml:space="preserve">M. </w:t>
      </w:r>
      <w:r w:rsidRPr="002B4301">
        <w:rPr>
          <w:rFonts w:ascii="Times New Roman" w:hAnsi="Times New Roman" w:cs="Times New Roman"/>
          <w:bCs/>
          <w:sz w:val="24"/>
          <w:szCs w:val="24"/>
        </w:rPr>
        <w:t>Gamroth</w:t>
      </w:r>
      <w:r w:rsidR="00361E26" w:rsidRPr="002B4301">
        <w:rPr>
          <w:rFonts w:ascii="Times New Roman" w:hAnsi="Times New Roman" w:cs="Times New Roman"/>
          <w:bCs/>
          <w:sz w:val="24"/>
          <w:szCs w:val="24"/>
        </w:rPr>
        <w:t>. 2013.</w:t>
      </w:r>
      <w:r w:rsidRPr="00D31024">
        <w:rPr>
          <w:rFonts w:ascii="Times New Roman" w:hAnsi="Times New Roman" w:cs="Times New Roman"/>
          <w:bCs/>
          <w:sz w:val="24"/>
          <w:szCs w:val="24"/>
        </w:rPr>
        <w:t xml:space="preserve"> Assessment of herd management on organic and conventional dairy farms in the United States. J. Dairy Sci. 96:1290-1300. </w:t>
      </w:r>
    </w:p>
    <w:p w14:paraId="3E72A5A8" w14:textId="05A2DDF0" w:rsidR="00D577C1" w:rsidRPr="003643DE" w:rsidRDefault="00D577C1" w:rsidP="00856CA0">
      <w:pPr>
        <w:tabs>
          <w:tab w:val="left" w:pos="360"/>
          <w:tab w:val="left" w:pos="720"/>
        </w:tabs>
        <w:spacing w:after="0" w:line="480" w:lineRule="auto"/>
        <w:ind w:left="180" w:hanging="180"/>
        <w:rPr>
          <w:rFonts w:ascii="Times New Roman" w:hAnsi="Times New Roman" w:cs="Times New Roman"/>
          <w:bCs/>
          <w:sz w:val="24"/>
          <w:szCs w:val="24"/>
        </w:rPr>
      </w:pPr>
      <w:r w:rsidRPr="00D31024">
        <w:rPr>
          <w:rFonts w:ascii="Times New Roman" w:hAnsi="Times New Roman" w:cs="Times New Roman"/>
          <w:bCs/>
          <w:sz w:val="24"/>
          <w:szCs w:val="24"/>
        </w:rPr>
        <w:t>USDA. 2010. Dairy 2002, Facility Character</w:t>
      </w:r>
      <w:r w:rsidRPr="006529FB">
        <w:rPr>
          <w:rFonts w:ascii="Times New Roman" w:hAnsi="Times New Roman" w:cs="Times New Roman"/>
          <w:bCs/>
          <w:sz w:val="24"/>
          <w:szCs w:val="24"/>
        </w:rPr>
        <w:t xml:space="preserve">istics and Cow Comfort on U.S. Dairy Operations, 2007. USDA-APHIS-VS-NAHMS. Fort Collins, CO #524.1210 </w:t>
      </w:r>
      <w:hyperlink r:id="rId23" w:history="1">
        <w:r w:rsidRPr="003643DE">
          <w:rPr>
            <w:rFonts w:ascii="Times New Roman" w:hAnsi="Times New Roman" w:cs="Times New Roman"/>
            <w:bCs/>
            <w:sz w:val="24"/>
            <w:szCs w:val="24"/>
          </w:rPr>
          <w:t>https://www.aphis.usda.gov/animal_health/nahms/dairy/downloads/d</w:t>
        </w:r>
        <w:r w:rsidRPr="00994760">
          <w:rPr>
            <w:rFonts w:ascii="Times New Roman" w:hAnsi="Times New Roman" w:cs="Times New Roman"/>
            <w:bCs/>
            <w:sz w:val="24"/>
            <w:szCs w:val="24"/>
          </w:rPr>
          <w:t>airy07/Dairy07_ir_Facilities_1.pdf</w:t>
        </w:r>
      </w:hyperlink>
      <w:r w:rsidRPr="002E7301">
        <w:rPr>
          <w:rFonts w:ascii="Times New Roman" w:hAnsi="Times New Roman" w:cs="Times New Roman"/>
          <w:bCs/>
          <w:sz w:val="24"/>
          <w:szCs w:val="24"/>
        </w:rPr>
        <w:t xml:space="preserve"> (accessed 25 August 2020)</w:t>
      </w:r>
    </w:p>
    <w:p w14:paraId="5C4AB3D3" w14:textId="5FE970C1" w:rsidR="009F6860" w:rsidRPr="00994760" w:rsidRDefault="00A518FB" w:rsidP="00856CA0">
      <w:pPr>
        <w:tabs>
          <w:tab w:val="left" w:pos="360"/>
          <w:tab w:val="left" w:pos="720"/>
        </w:tabs>
        <w:spacing w:after="0" w:line="480" w:lineRule="auto"/>
        <w:ind w:left="180" w:hanging="180"/>
        <w:rPr>
          <w:rFonts w:ascii="Times New Roman" w:hAnsi="Times New Roman" w:cs="Times New Roman"/>
          <w:bCs/>
          <w:sz w:val="24"/>
          <w:szCs w:val="24"/>
        </w:rPr>
      </w:pPr>
      <w:r w:rsidRPr="00994760">
        <w:rPr>
          <w:rFonts w:ascii="Times New Roman" w:hAnsi="Times New Roman" w:cs="Times New Roman"/>
          <w:bCs/>
          <w:sz w:val="24"/>
          <w:szCs w:val="24"/>
        </w:rPr>
        <w:t xml:space="preserve">USDA. 2016. Dairy 2014, Dairy Cattle Management </w:t>
      </w:r>
      <w:r w:rsidR="007E62FA" w:rsidRPr="00994760">
        <w:rPr>
          <w:rFonts w:ascii="Times New Roman" w:hAnsi="Times New Roman" w:cs="Times New Roman"/>
          <w:bCs/>
          <w:sz w:val="24"/>
          <w:szCs w:val="24"/>
        </w:rPr>
        <w:t xml:space="preserve">Practices in the United States, </w:t>
      </w:r>
      <w:r w:rsidR="00AC1E24" w:rsidRPr="00994760">
        <w:rPr>
          <w:rFonts w:ascii="Times New Roman" w:hAnsi="Times New Roman" w:cs="Times New Roman"/>
          <w:bCs/>
          <w:sz w:val="24"/>
          <w:szCs w:val="24"/>
        </w:rPr>
        <w:t xml:space="preserve">2014. </w:t>
      </w:r>
      <w:r w:rsidRPr="00994760">
        <w:rPr>
          <w:rFonts w:ascii="Times New Roman" w:hAnsi="Times New Roman" w:cs="Times New Roman"/>
          <w:bCs/>
          <w:sz w:val="24"/>
          <w:szCs w:val="24"/>
        </w:rPr>
        <w:t>USDA–APHIS–VS–CEAH–NAHMS. Fort Collins, CO#692.0216 https://www.aphis.usda.gov/animal_health/nahms/dairy/downloads/dairy14/Dairy14_dr_PartI_1.pdf (accessed 21 July 2020)</w:t>
      </w:r>
    </w:p>
    <w:p w14:paraId="67D3E0EB" w14:textId="4445205C" w:rsidR="00D577C1" w:rsidRPr="003643DE" w:rsidRDefault="00D577C1" w:rsidP="00856CA0">
      <w:pPr>
        <w:tabs>
          <w:tab w:val="left" w:pos="360"/>
          <w:tab w:val="left" w:pos="720"/>
        </w:tabs>
        <w:spacing w:after="0" w:line="480" w:lineRule="auto"/>
        <w:ind w:left="180" w:hanging="180"/>
        <w:rPr>
          <w:rFonts w:ascii="Times New Roman" w:hAnsi="Times New Roman" w:cs="Times New Roman"/>
          <w:bCs/>
          <w:sz w:val="24"/>
          <w:szCs w:val="24"/>
        </w:rPr>
      </w:pPr>
      <w:r w:rsidRPr="00994760">
        <w:rPr>
          <w:rFonts w:ascii="Times New Roman" w:hAnsi="Times New Roman" w:cs="Times New Roman"/>
          <w:bCs/>
          <w:sz w:val="24"/>
          <w:szCs w:val="24"/>
        </w:rPr>
        <w:lastRenderedPageBreak/>
        <w:t xml:space="preserve">USDA-NASS 2017. Certified Organic Survey 2016 Summary. </w:t>
      </w:r>
      <w:hyperlink r:id="rId24" w:history="1">
        <w:r w:rsidRPr="003643DE">
          <w:rPr>
            <w:rStyle w:val="Hyperlink"/>
            <w:rFonts w:ascii="Times New Roman" w:hAnsi="Times New Roman" w:cs="Times New Roman"/>
            <w:bCs/>
            <w:sz w:val="24"/>
            <w:szCs w:val="24"/>
          </w:rPr>
          <w:t>https://www.nass.usda.gov/Surveys/Guide_</w:t>
        </w:r>
        <w:r w:rsidRPr="00994760">
          <w:rPr>
            <w:rStyle w:val="Hyperlink"/>
            <w:rFonts w:ascii="Times New Roman" w:hAnsi="Times New Roman" w:cs="Times New Roman"/>
            <w:bCs/>
            <w:sz w:val="24"/>
            <w:szCs w:val="24"/>
          </w:rPr>
          <w:t>to_NASS_Surveys/Organic_Production/index.pp</w:t>
        </w:r>
      </w:hyperlink>
      <w:r w:rsidRPr="002E7301">
        <w:rPr>
          <w:rFonts w:ascii="Times New Roman" w:hAnsi="Times New Roman" w:cs="Times New Roman"/>
          <w:bCs/>
          <w:sz w:val="24"/>
          <w:szCs w:val="24"/>
        </w:rPr>
        <w:t xml:space="preserve"> (accessed 23 May 2020). </w:t>
      </w:r>
    </w:p>
    <w:p w14:paraId="3F6F345C" w14:textId="3B5ED0A2" w:rsidR="00601A59" w:rsidRPr="003643DE" w:rsidRDefault="009F6860" w:rsidP="00856CA0">
      <w:pPr>
        <w:tabs>
          <w:tab w:val="left" w:pos="360"/>
          <w:tab w:val="left" w:pos="720"/>
        </w:tabs>
        <w:spacing w:after="0" w:line="480" w:lineRule="auto"/>
        <w:ind w:left="180" w:hanging="180"/>
        <w:rPr>
          <w:rFonts w:ascii="Times New Roman" w:hAnsi="Times New Roman" w:cs="Times New Roman"/>
          <w:bCs/>
          <w:sz w:val="24"/>
          <w:szCs w:val="24"/>
        </w:rPr>
      </w:pPr>
      <w:r w:rsidRPr="00994760">
        <w:rPr>
          <w:rFonts w:ascii="Times New Roman" w:hAnsi="Times New Roman" w:cs="Times New Roman"/>
          <w:bCs/>
          <w:sz w:val="24"/>
          <w:szCs w:val="24"/>
        </w:rPr>
        <w:t>USDA. 2020.</w:t>
      </w:r>
      <w:r w:rsidR="00290C31" w:rsidRPr="00994760">
        <w:rPr>
          <w:rFonts w:ascii="Times New Roman" w:hAnsi="Times New Roman" w:cs="Times New Roman"/>
          <w:bCs/>
          <w:sz w:val="24"/>
          <w:szCs w:val="24"/>
        </w:rPr>
        <w:t xml:space="preserve"> </w:t>
      </w:r>
      <w:r w:rsidRPr="00994760">
        <w:rPr>
          <w:rFonts w:ascii="Times New Roman" w:hAnsi="Times New Roman" w:cs="Times New Roman"/>
          <w:bCs/>
          <w:sz w:val="24"/>
          <w:szCs w:val="24"/>
        </w:rPr>
        <w:t xml:space="preserve">National Organic Program (NOP) Organic Rules and Regulations. </w:t>
      </w:r>
      <w:hyperlink r:id="rId25" w:history="1">
        <w:r w:rsidRPr="003643DE">
          <w:rPr>
            <w:rStyle w:val="Hyperlink"/>
            <w:rFonts w:ascii="Times New Roman" w:hAnsi="Times New Roman" w:cs="Times New Roman"/>
            <w:bCs/>
            <w:sz w:val="24"/>
            <w:szCs w:val="24"/>
          </w:rPr>
          <w:t>https://www.ams.usda.gov/rules-regulations/org</w:t>
        </w:r>
        <w:r w:rsidRPr="00994760">
          <w:rPr>
            <w:rStyle w:val="Hyperlink"/>
            <w:rFonts w:ascii="Times New Roman" w:hAnsi="Times New Roman" w:cs="Times New Roman"/>
            <w:bCs/>
            <w:sz w:val="24"/>
            <w:szCs w:val="24"/>
          </w:rPr>
          <w:t>anic</w:t>
        </w:r>
      </w:hyperlink>
      <w:r w:rsidRPr="002E7301">
        <w:rPr>
          <w:rFonts w:ascii="Times New Roman" w:hAnsi="Times New Roman" w:cs="Times New Roman"/>
          <w:bCs/>
          <w:sz w:val="24"/>
          <w:szCs w:val="24"/>
        </w:rPr>
        <w:t xml:space="preserve"> (accessed 23 July 2020).</w:t>
      </w:r>
    </w:p>
    <w:p w14:paraId="2704E44E" w14:textId="48688960" w:rsidR="00CE02C3" w:rsidRPr="00994760" w:rsidRDefault="00CE02C3" w:rsidP="00856CA0">
      <w:pPr>
        <w:tabs>
          <w:tab w:val="left" w:pos="360"/>
          <w:tab w:val="left" w:pos="720"/>
        </w:tabs>
        <w:spacing w:after="0" w:line="480" w:lineRule="auto"/>
        <w:ind w:left="180" w:hanging="180"/>
        <w:rPr>
          <w:rFonts w:ascii="Times New Roman" w:hAnsi="Times New Roman" w:cs="Times New Roman"/>
          <w:bCs/>
          <w:sz w:val="24"/>
          <w:szCs w:val="24"/>
        </w:rPr>
      </w:pPr>
      <w:r w:rsidRPr="00994760">
        <w:rPr>
          <w:rFonts w:ascii="Times New Roman" w:hAnsi="Times New Roman" w:cs="Times New Roman"/>
          <w:bCs/>
          <w:sz w:val="24"/>
          <w:szCs w:val="24"/>
        </w:rPr>
        <w:t xml:space="preserve">Vermont </w:t>
      </w:r>
      <w:r w:rsidR="00EC36E5">
        <w:rPr>
          <w:rFonts w:ascii="Times New Roman" w:hAnsi="Times New Roman" w:cs="Times New Roman"/>
          <w:bCs/>
          <w:sz w:val="24"/>
          <w:szCs w:val="24"/>
        </w:rPr>
        <w:t xml:space="preserve">Dairy Data. 2020. </w:t>
      </w:r>
      <w:hyperlink r:id="rId26" w:history="1">
        <w:r w:rsidR="00EC36E5" w:rsidRPr="00DC3507">
          <w:rPr>
            <w:rStyle w:val="Hyperlink"/>
            <w:rFonts w:ascii="Times New Roman" w:hAnsi="Times New Roman" w:cs="Times New Roman"/>
            <w:bCs/>
            <w:sz w:val="24"/>
            <w:szCs w:val="24"/>
          </w:rPr>
          <w:t>https://legislature.vermont.gov/Documents/2020/WorkGroups/Senate%20Agriculture/Reports%20and%20Resources/W~Diane%20Bothfeld~Vermont%20Dairy%20Data~7-15-2019.pdf</w:t>
        </w:r>
      </w:hyperlink>
      <w:r w:rsidR="00EC36E5">
        <w:rPr>
          <w:rFonts w:ascii="Times New Roman" w:hAnsi="Times New Roman" w:cs="Times New Roman"/>
          <w:bCs/>
          <w:sz w:val="24"/>
          <w:szCs w:val="24"/>
        </w:rPr>
        <w:t xml:space="preserve"> </w:t>
      </w:r>
      <w:r w:rsidR="00EC36E5" w:rsidRPr="002E7301">
        <w:rPr>
          <w:rFonts w:ascii="Times New Roman" w:hAnsi="Times New Roman" w:cs="Times New Roman"/>
          <w:bCs/>
          <w:sz w:val="24"/>
          <w:szCs w:val="24"/>
        </w:rPr>
        <w:t>(accessed 2</w:t>
      </w:r>
      <w:r w:rsidR="00EC36E5">
        <w:rPr>
          <w:rFonts w:ascii="Times New Roman" w:hAnsi="Times New Roman" w:cs="Times New Roman"/>
          <w:bCs/>
          <w:sz w:val="24"/>
          <w:szCs w:val="24"/>
        </w:rPr>
        <w:t>5</w:t>
      </w:r>
      <w:r w:rsidR="00EC36E5" w:rsidRPr="002E7301">
        <w:rPr>
          <w:rFonts w:ascii="Times New Roman" w:hAnsi="Times New Roman" w:cs="Times New Roman"/>
          <w:bCs/>
          <w:sz w:val="24"/>
          <w:szCs w:val="24"/>
        </w:rPr>
        <w:t xml:space="preserve"> </w:t>
      </w:r>
      <w:r w:rsidR="00EC36E5">
        <w:rPr>
          <w:rFonts w:ascii="Times New Roman" w:hAnsi="Times New Roman" w:cs="Times New Roman"/>
          <w:bCs/>
          <w:sz w:val="24"/>
          <w:szCs w:val="24"/>
        </w:rPr>
        <w:t>Oct</w:t>
      </w:r>
      <w:r w:rsidR="00EC36E5" w:rsidRPr="002E7301">
        <w:rPr>
          <w:rFonts w:ascii="Times New Roman" w:hAnsi="Times New Roman" w:cs="Times New Roman"/>
          <w:bCs/>
          <w:sz w:val="24"/>
          <w:szCs w:val="24"/>
        </w:rPr>
        <w:t xml:space="preserve"> 2020).</w:t>
      </w:r>
    </w:p>
    <w:p w14:paraId="0D8C43FC" w14:textId="77777777" w:rsidR="00601A59" w:rsidRPr="00994760" w:rsidRDefault="00601A59" w:rsidP="005B6926">
      <w:pPr>
        <w:tabs>
          <w:tab w:val="left" w:pos="360"/>
          <w:tab w:val="left" w:pos="720"/>
        </w:tabs>
        <w:spacing w:after="0" w:line="480" w:lineRule="auto"/>
        <w:rPr>
          <w:rFonts w:ascii="Times New Roman" w:hAnsi="Times New Roman" w:cs="Times New Roman"/>
          <w:bCs/>
          <w:sz w:val="24"/>
          <w:szCs w:val="24"/>
        </w:rPr>
      </w:pPr>
    </w:p>
    <w:p w14:paraId="53A56358" w14:textId="77777777" w:rsidR="00601A59" w:rsidRPr="00994760" w:rsidRDefault="00601A59" w:rsidP="005B6926">
      <w:pPr>
        <w:tabs>
          <w:tab w:val="left" w:pos="360"/>
          <w:tab w:val="left" w:pos="720"/>
        </w:tabs>
        <w:spacing w:after="0" w:line="480" w:lineRule="auto"/>
        <w:rPr>
          <w:rFonts w:ascii="Times New Roman" w:hAnsi="Times New Roman" w:cs="Times New Roman"/>
          <w:bCs/>
          <w:sz w:val="24"/>
          <w:szCs w:val="24"/>
        </w:rPr>
      </w:pPr>
    </w:p>
    <w:p w14:paraId="198325C4" w14:textId="316B0FD5" w:rsidR="004D1789" w:rsidRPr="000606E6" w:rsidRDefault="004D1789" w:rsidP="005B6926">
      <w:pPr>
        <w:tabs>
          <w:tab w:val="left" w:pos="360"/>
          <w:tab w:val="left" w:pos="720"/>
        </w:tabs>
        <w:spacing w:after="0" w:line="480" w:lineRule="auto"/>
        <w:rPr>
          <w:rFonts w:ascii="Times New Roman" w:hAnsi="Times New Roman" w:cs="Times New Roman"/>
          <w:bCs/>
          <w:sz w:val="24"/>
          <w:szCs w:val="24"/>
        </w:rPr>
      </w:pPr>
      <w:r w:rsidRPr="000606E6">
        <w:rPr>
          <w:rFonts w:ascii="Times New Roman" w:hAnsi="Times New Roman" w:cs="Times New Roman"/>
          <w:bCs/>
          <w:sz w:val="24"/>
          <w:szCs w:val="24"/>
        </w:rPr>
        <w:br w:type="page"/>
      </w:r>
    </w:p>
    <w:p w14:paraId="734B2AE1" w14:textId="77777777" w:rsidR="00601A59" w:rsidRPr="004A3011" w:rsidRDefault="00601A59" w:rsidP="005B6926">
      <w:pPr>
        <w:tabs>
          <w:tab w:val="left" w:pos="360"/>
          <w:tab w:val="left" w:pos="720"/>
        </w:tabs>
        <w:spacing w:after="0" w:line="480" w:lineRule="auto"/>
        <w:rPr>
          <w:rFonts w:ascii="Times New Roman" w:hAnsi="Times New Roman" w:cs="Times New Roman"/>
          <w:bCs/>
          <w:sz w:val="24"/>
          <w:szCs w:val="24"/>
        </w:rPr>
      </w:pPr>
    </w:p>
    <w:p w14:paraId="4D47437D" w14:textId="2731F14E" w:rsidR="00D2655B" w:rsidRPr="007D68B3" w:rsidRDefault="00D2655B" w:rsidP="00CE117F">
      <w:pPr>
        <w:tabs>
          <w:tab w:val="left" w:pos="360"/>
          <w:tab w:val="left" w:pos="720"/>
        </w:tabs>
        <w:spacing w:after="0" w:line="480" w:lineRule="auto"/>
        <w:outlineLvl w:val="0"/>
        <w:rPr>
          <w:rFonts w:ascii="Times New Roman" w:hAnsi="Times New Roman" w:cs="Times New Roman"/>
          <w:bCs/>
          <w:sz w:val="24"/>
          <w:szCs w:val="24"/>
          <w:u w:val="single"/>
        </w:rPr>
      </w:pPr>
      <w:r w:rsidRPr="007D68B3">
        <w:rPr>
          <w:rFonts w:ascii="Times New Roman" w:hAnsi="Times New Roman" w:cs="Times New Roman"/>
          <w:bCs/>
          <w:sz w:val="24"/>
          <w:szCs w:val="24"/>
          <w:u w:val="single"/>
        </w:rPr>
        <w:t>Tables</w:t>
      </w:r>
    </w:p>
    <w:tbl>
      <w:tblPr>
        <w:tblStyle w:val="TableGrid"/>
        <w:tblW w:w="0" w:type="auto"/>
        <w:tblBorders>
          <w:bottom w:val="none" w:sz="0" w:space="0" w:color="auto"/>
        </w:tblBorders>
        <w:tblLook w:val="04A0" w:firstRow="1" w:lastRow="0" w:firstColumn="1" w:lastColumn="0" w:noHBand="0" w:noVBand="1"/>
      </w:tblPr>
      <w:tblGrid>
        <w:gridCol w:w="2160"/>
        <w:gridCol w:w="1260"/>
        <w:gridCol w:w="1254"/>
        <w:gridCol w:w="1176"/>
        <w:gridCol w:w="1350"/>
        <w:gridCol w:w="1350"/>
      </w:tblGrid>
      <w:tr w:rsidR="00472206" w:rsidRPr="00CE559D" w14:paraId="73E9C27A" w14:textId="77777777" w:rsidTr="007D68B3">
        <w:tc>
          <w:tcPr>
            <w:tcW w:w="8550" w:type="dxa"/>
            <w:gridSpan w:val="6"/>
            <w:tcBorders>
              <w:top w:val="nil"/>
              <w:left w:val="nil"/>
              <w:bottom w:val="nil"/>
              <w:right w:val="nil"/>
            </w:tcBorders>
            <w:vAlign w:val="bottom"/>
          </w:tcPr>
          <w:p w14:paraId="2FF359EB" w14:textId="77777777" w:rsidR="00472206" w:rsidRDefault="00472206" w:rsidP="005B6926">
            <w:pPr>
              <w:tabs>
                <w:tab w:val="left" w:pos="360"/>
                <w:tab w:val="left" w:pos="720"/>
              </w:tabs>
              <w:rPr>
                <w:rFonts w:ascii="Times New Roman" w:eastAsia="Times New Roman" w:hAnsi="Times New Roman" w:cs="Times New Roman"/>
                <w:bCs/>
                <w:color w:val="000000"/>
                <w:sz w:val="24"/>
                <w:szCs w:val="24"/>
              </w:rPr>
            </w:pPr>
            <w:commentRangeStart w:id="205"/>
            <w:r w:rsidRPr="007D68B3">
              <w:rPr>
                <w:rFonts w:ascii="Times New Roman" w:eastAsia="Times New Roman" w:hAnsi="Times New Roman" w:cs="Times New Roman"/>
                <w:bCs/>
                <w:color w:val="000000"/>
                <w:sz w:val="24"/>
                <w:szCs w:val="24"/>
              </w:rPr>
              <w:t>Table 1.</w:t>
            </w:r>
            <w:r w:rsidRPr="002E7301">
              <w:rPr>
                <w:rFonts w:ascii="Times New Roman" w:eastAsia="Times New Roman" w:hAnsi="Times New Roman" w:cs="Times New Roman"/>
                <w:bCs/>
                <w:color w:val="000000"/>
                <w:sz w:val="24"/>
                <w:szCs w:val="24"/>
              </w:rPr>
              <w:t xml:space="preserve"> F</w:t>
            </w:r>
            <w:commentRangeEnd w:id="205"/>
            <w:r w:rsidR="001A60C6">
              <w:rPr>
                <w:rStyle w:val="CommentReference"/>
              </w:rPr>
              <w:commentReference w:id="205"/>
            </w:r>
            <w:r w:rsidRPr="002E7301">
              <w:rPr>
                <w:rFonts w:ascii="Times New Roman" w:eastAsia="Times New Roman" w:hAnsi="Times New Roman" w:cs="Times New Roman"/>
                <w:bCs/>
                <w:color w:val="000000"/>
                <w:sz w:val="24"/>
                <w:szCs w:val="24"/>
              </w:rPr>
              <w:t xml:space="preserve">requency (%, within </w:t>
            </w:r>
            <w:r w:rsidRPr="003643DE">
              <w:rPr>
                <w:rFonts w:ascii="Times New Roman" w:eastAsia="Times New Roman" w:hAnsi="Times New Roman" w:cs="Times New Roman"/>
                <w:bCs/>
                <w:color w:val="000000"/>
                <w:sz w:val="24"/>
                <w:szCs w:val="24"/>
              </w:rPr>
              <w:t>column) of participant interest level in the project results, stratified by the questionnaire administration method used by respondents</w:t>
            </w:r>
          </w:p>
          <w:p w14:paraId="68A3EDE1" w14:textId="09918DA3" w:rsidR="006E5EFD" w:rsidRPr="002E7301" w:rsidRDefault="006E5EFD" w:rsidP="005B6926">
            <w:pPr>
              <w:tabs>
                <w:tab w:val="left" w:pos="360"/>
                <w:tab w:val="left" w:pos="720"/>
              </w:tabs>
              <w:rPr>
                <w:rFonts w:ascii="Times New Roman" w:hAnsi="Times New Roman" w:cs="Times New Roman"/>
                <w:bCs/>
                <w:sz w:val="24"/>
                <w:szCs w:val="24"/>
              </w:rPr>
            </w:pPr>
          </w:p>
        </w:tc>
      </w:tr>
      <w:tr w:rsidR="00472206" w:rsidRPr="00CE559D" w14:paraId="4F3E8B6F" w14:textId="77777777" w:rsidTr="007D68B3">
        <w:tc>
          <w:tcPr>
            <w:tcW w:w="2160" w:type="dxa"/>
            <w:vMerge w:val="restart"/>
            <w:tcBorders>
              <w:top w:val="nil"/>
              <w:left w:val="nil"/>
              <w:bottom w:val="nil"/>
              <w:right w:val="nil"/>
            </w:tcBorders>
          </w:tcPr>
          <w:p w14:paraId="26828DBC" w14:textId="30A0108E" w:rsidR="00472206" w:rsidRPr="00994760" w:rsidRDefault="00472206" w:rsidP="005B6926">
            <w:pPr>
              <w:tabs>
                <w:tab w:val="left" w:pos="360"/>
                <w:tab w:val="left" w:pos="720"/>
              </w:tabs>
              <w:rPr>
                <w:rFonts w:ascii="Times New Roman" w:hAnsi="Times New Roman" w:cs="Times New Roman"/>
                <w:bCs/>
                <w:sz w:val="24"/>
                <w:szCs w:val="24"/>
              </w:rPr>
            </w:pPr>
            <w:r w:rsidRPr="00994760">
              <w:rPr>
                <w:rFonts w:ascii="Times New Roman" w:hAnsi="Times New Roman" w:cs="Times New Roman"/>
                <w:bCs/>
                <w:sz w:val="24"/>
                <w:szCs w:val="24"/>
              </w:rPr>
              <w:t>Self-reported interest level</w:t>
            </w:r>
          </w:p>
        </w:tc>
        <w:tc>
          <w:tcPr>
            <w:tcW w:w="6390" w:type="dxa"/>
            <w:gridSpan w:val="5"/>
            <w:tcBorders>
              <w:top w:val="nil"/>
              <w:left w:val="nil"/>
              <w:bottom w:val="nil"/>
              <w:right w:val="nil"/>
            </w:tcBorders>
          </w:tcPr>
          <w:p w14:paraId="1239D21E" w14:textId="77777777" w:rsidR="00472206" w:rsidRPr="00994760" w:rsidRDefault="00472206" w:rsidP="005B6926">
            <w:pPr>
              <w:tabs>
                <w:tab w:val="left" w:pos="360"/>
                <w:tab w:val="left" w:pos="720"/>
              </w:tabs>
              <w:rPr>
                <w:rFonts w:ascii="Times New Roman" w:hAnsi="Times New Roman" w:cs="Times New Roman"/>
                <w:bCs/>
                <w:sz w:val="24"/>
                <w:szCs w:val="24"/>
              </w:rPr>
            </w:pPr>
          </w:p>
        </w:tc>
      </w:tr>
      <w:tr w:rsidR="00472206" w:rsidRPr="00CE559D" w14:paraId="4DF6E64E" w14:textId="77777777" w:rsidTr="007D68B3">
        <w:tc>
          <w:tcPr>
            <w:tcW w:w="2160" w:type="dxa"/>
            <w:vMerge/>
            <w:tcBorders>
              <w:top w:val="nil"/>
              <w:left w:val="nil"/>
              <w:bottom w:val="single" w:sz="4" w:space="0" w:color="auto"/>
              <w:right w:val="nil"/>
            </w:tcBorders>
          </w:tcPr>
          <w:p w14:paraId="6A1350E0" w14:textId="77777777" w:rsidR="00472206" w:rsidRPr="007D68B3" w:rsidRDefault="00472206" w:rsidP="005B6926">
            <w:pPr>
              <w:tabs>
                <w:tab w:val="left" w:pos="360"/>
                <w:tab w:val="left" w:pos="720"/>
              </w:tabs>
              <w:rPr>
                <w:rFonts w:ascii="Times New Roman" w:hAnsi="Times New Roman" w:cs="Times New Roman"/>
                <w:bCs/>
                <w:sz w:val="24"/>
                <w:szCs w:val="24"/>
              </w:rPr>
            </w:pPr>
          </w:p>
        </w:tc>
        <w:tc>
          <w:tcPr>
            <w:tcW w:w="1260" w:type="dxa"/>
            <w:tcBorders>
              <w:top w:val="nil"/>
              <w:left w:val="nil"/>
              <w:bottom w:val="single" w:sz="4" w:space="0" w:color="auto"/>
              <w:right w:val="nil"/>
            </w:tcBorders>
            <w:vAlign w:val="bottom"/>
          </w:tcPr>
          <w:p w14:paraId="021298E4" w14:textId="4879801F" w:rsidR="00472206" w:rsidRPr="007D68B3" w:rsidRDefault="00472206" w:rsidP="005B6926">
            <w:pPr>
              <w:tabs>
                <w:tab w:val="left" w:pos="360"/>
                <w:tab w:val="left" w:pos="720"/>
              </w:tabs>
              <w:jc w:val="center"/>
              <w:rPr>
                <w:rFonts w:ascii="Times New Roman" w:hAnsi="Times New Roman" w:cs="Times New Roman"/>
                <w:bCs/>
                <w:sz w:val="24"/>
                <w:szCs w:val="24"/>
              </w:rPr>
            </w:pPr>
            <w:r w:rsidRPr="007D68B3">
              <w:rPr>
                <w:rFonts w:ascii="Times New Roman" w:hAnsi="Times New Roman" w:cs="Times New Roman"/>
                <w:bCs/>
                <w:sz w:val="24"/>
                <w:szCs w:val="24"/>
              </w:rPr>
              <w:t>Mail 1</w:t>
            </w:r>
          </w:p>
        </w:tc>
        <w:tc>
          <w:tcPr>
            <w:tcW w:w="1254" w:type="dxa"/>
            <w:tcBorders>
              <w:top w:val="nil"/>
              <w:left w:val="nil"/>
              <w:bottom w:val="single" w:sz="4" w:space="0" w:color="auto"/>
              <w:right w:val="nil"/>
            </w:tcBorders>
            <w:vAlign w:val="bottom"/>
          </w:tcPr>
          <w:p w14:paraId="1E800B71" w14:textId="3F005341" w:rsidR="00472206" w:rsidRPr="007D68B3" w:rsidRDefault="00472206" w:rsidP="005B6926">
            <w:pPr>
              <w:tabs>
                <w:tab w:val="left" w:pos="360"/>
                <w:tab w:val="left" w:pos="720"/>
              </w:tabs>
              <w:jc w:val="center"/>
              <w:rPr>
                <w:rFonts w:ascii="Times New Roman" w:hAnsi="Times New Roman" w:cs="Times New Roman"/>
                <w:bCs/>
                <w:sz w:val="24"/>
                <w:szCs w:val="24"/>
              </w:rPr>
            </w:pPr>
            <w:r w:rsidRPr="007D68B3">
              <w:rPr>
                <w:rFonts w:ascii="Times New Roman" w:hAnsi="Times New Roman" w:cs="Times New Roman"/>
                <w:bCs/>
                <w:sz w:val="24"/>
                <w:szCs w:val="24"/>
              </w:rPr>
              <w:t>Mail 2</w:t>
            </w:r>
          </w:p>
        </w:tc>
        <w:tc>
          <w:tcPr>
            <w:tcW w:w="1176" w:type="dxa"/>
            <w:tcBorders>
              <w:top w:val="nil"/>
              <w:left w:val="nil"/>
              <w:bottom w:val="single" w:sz="4" w:space="0" w:color="auto"/>
              <w:right w:val="nil"/>
            </w:tcBorders>
            <w:vAlign w:val="bottom"/>
          </w:tcPr>
          <w:p w14:paraId="3143B2C3" w14:textId="502F16B4" w:rsidR="00472206" w:rsidRPr="007D68B3" w:rsidRDefault="00472206" w:rsidP="005B6926">
            <w:pPr>
              <w:tabs>
                <w:tab w:val="left" w:pos="360"/>
                <w:tab w:val="left" w:pos="720"/>
              </w:tabs>
              <w:jc w:val="center"/>
              <w:rPr>
                <w:rFonts w:ascii="Times New Roman" w:hAnsi="Times New Roman" w:cs="Times New Roman"/>
                <w:bCs/>
                <w:sz w:val="24"/>
                <w:szCs w:val="24"/>
              </w:rPr>
            </w:pPr>
            <w:r w:rsidRPr="007D68B3">
              <w:rPr>
                <w:rFonts w:ascii="Times New Roman" w:hAnsi="Times New Roman" w:cs="Times New Roman"/>
                <w:bCs/>
                <w:sz w:val="24"/>
                <w:szCs w:val="24"/>
              </w:rPr>
              <w:t>Phone</w:t>
            </w:r>
          </w:p>
        </w:tc>
        <w:tc>
          <w:tcPr>
            <w:tcW w:w="1350" w:type="dxa"/>
            <w:tcBorders>
              <w:top w:val="nil"/>
              <w:left w:val="nil"/>
              <w:bottom w:val="single" w:sz="4" w:space="0" w:color="auto"/>
              <w:right w:val="nil"/>
            </w:tcBorders>
            <w:vAlign w:val="bottom"/>
          </w:tcPr>
          <w:p w14:paraId="0D2DC2FA" w14:textId="38AB6AB4" w:rsidR="00472206" w:rsidRPr="007D68B3" w:rsidRDefault="00472206" w:rsidP="005B6926">
            <w:pPr>
              <w:tabs>
                <w:tab w:val="left" w:pos="360"/>
                <w:tab w:val="left" w:pos="720"/>
              </w:tabs>
              <w:jc w:val="center"/>
              <w:rPr>
                <w:rFonts w:ascii="Times New Roman" w:hAnsi="Times New Roman" w:cs="Times New Roman"/>
                <w:bCs/>
                <w:sz w:val="24"/>
                <w:szCs w:val="24"/>
              </w:rPr>
            </w:pPr>
            <w:r w:rsidRPr="007D68B3">
              <w:rPr>
                <w:rFonts w:ascii="Times New Roman" w:hAnsi="Times New Roman" w:cs="Times New Roman"/>
                <w:bCs/>
                <w:sz w:val="24"/>
                <w:szCs w:val="24"/>
              </w:rPr>
              <w:t>Web</w:t>
            </w:r>
          </w:p>
        </w:tc>
        <w:tc>
          <w:tcPr>
            <w:tcW w:w="1350" w:type="dxa"/>
            <w:tcBorders>
              <w:top w:val="nil"/>
              <w:left w:val="nil"/>
              <w:bottom w:val="single" w:sz="4" w:space="0" w:color="auto"/>
              <w:right w:val="nil"/>
            </w:tcBorders>
            <w:vAlign w:val="bottom"/>
          </w:tcPr>
          <w:p w14:paraId="2F9DA605" w14:textId="266661CD" w:rsidR="00472206" w:rsidRPr="007D68B3" w:rsidRDefault="00472206" w:rsidP="005B6926">
            <w:pPr>
              <w:tabs>
                <w:tab w:val="left" w:pos="360"/>
                <w:tab w:val="left" w:pos="720"/>
              </w:tabs>
              <w:jc w:val="center"/>
              <w:rPr>
                <w:rFonts w:ascii="Times New Roman" w:hAnsi="Times New Roman" w:cs="Times New Roman"/>
                <w:bCs/>
                <w:sz w:val="24"/>
                <w:szCs w:val="24"/>
              </w:rPr>
            </w:pPr>
            <w:r w:rsidRPr="007D68B3">
              <w:rPr>
                <w:rFonts w:ascii="Times New Roman" w:hAnsi="Times New Roman" w:cs="Times New Roman"/>
                <w:bCs/>
                <w:sz w:val="24"/>
                <w:szCs w:val="24"/>
              </w:rPr>
              <w:t>Total</w:t>
            </w:r>
          </w:p>
        </w:tc>
      </w:tr>
      <w:tr w:rsidR="00472206" w:rsidRPr="00CE559D" w14:paraId="6593DD92" w14:textId="77777777" w:rsidTr="007D68B3">
        <w:tc>
          <w:tcPr>
            <w:tcW w:w="2160" w:type="dxa"/>
            <w:tcBorders>
              <w:top w:val="single" w:sz="4" w:space="0" w:color="auto"/>
              <w:left w:val="nil"/>
              <w:bottom w:val="nil"/>
              <w:right w:val="nil"/>
            </w:tcBorders>
            <w:shd w:val="clear" w:color="auto" w:fill="auto"/>
            <w:vAlign w:val="bottom"/>
          </w:tcPr>
          <w:p w14:paraId="13EE2C09" w14:textId="5534E169" w:rsidR="00472206" w:rsidRPr="002E7301" w:rsidRDefault="00472206" w:rsidP="005B6926">
            <w:pPr>
              <w:tabs>
                <w:tab w:val="left" w:pos="360"/>
                <w:tab w:val="left" w:pos="720"/>
              </w:tabs>
              <w:rPr>
                <w:rFonts w:ascii="Times New Roman" w:hAnsi="Times New Roman" w:cs="Times New Roman"/>
                <w:bCs/>
                <w:sz w:val="24"/>
                <w:szCs w:val="24"/>
              </w:rPr>
            </w:pPr>
            <w:r w:rsidRPr="007D68B3">
              <w:rPr>
                <w:rFonts w:ascii="Times New Roman" w:eastAsia="Times New Roman" w:hAnsi="Times New Roman" w:cs="Times New Roman"/>
                <w:bCs/>
                <w:color w:val="000000"/>
                <w:sz w:val="24"/>
                <w:szCs w:val="24"/>
              </w:rPr>
              <w:t>Did not Respond</w:t>
            </w:r>
          </w:p>
        </w:tc>
        <w:tc>
          <w:tcPr>
            <w:tcW w:w="1260" w:type="dxa"/>
            <w:tcBorders>
              <w:top w:val="single" w:sz="4" w:space="0" w:color="auto"/>
              <w:left w:val="nil"/>
              <w:bottom w:val="nil"/>
              <w:right w:val="nil"/>
            </w:tcBorders>
            <w:shd w:val="clear" w:color="auto" w:fill="auto"/>
            <w:vAlign w:val="bottom"/>
          </w:tcPr>
          <w:p w14:paraId="331C05C0" w14:textId="468C5621" w:rsidR="00472206" w:rsidRPr="00437F6E" w:rsidRDefault="00963E1C" w:rsidP="005B6926">
            <w:pPr>
              <w:tabs>
                <w:tab w:val="left" w:pos="360"/>
                <w:tab w:val="left" w:pos="720"/>
              </w:tabs>
              <w:rPr>
                <w:rFonts w:ascii="Times New Roman" w:hAnsi="Times New Roman" w:cs="Times New Roman"/>
                <w:bCs/>
                <w:sz w:val="24"/>
                <w:szCs w:val="24"/>
              </w:rPr>
            </w:pPr>
            <w:r w:rsidRPr="003643DE">
              <w:rPr>
                <w:rFonts w:ascii="Times New Roman" w:eastAsia="Times New Roman" w:hAnsi="Times New Roman" w:cs="Times New Roman"/>
                <w:bCs/>
                <w:color w:val="000000"/>
                <w:sz w:val="24"/>
                <w:szCs w:val="24"/>
              </w:rPr>
              <w:t xml:space="preserve"> </w:t>
            </w:r>
            <w:r w:rsidRPr="00994760">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7 </w:t>
            </w:r>
            <w:r w:rsidR="00472206" w:rsidRPr="00437F6E">
              <w:rPr>
                <w:rFonts w:ascii="Times New Roman" w:eastAsia="Times New Roman" w:hAnsi="Times New Roman" w:cs="Times New Roman"/>
                <w:bCs/>
                <w:color w:val="000000"/>
                <w:sz w:val="24"/>
                <w:szCs w:val="24"/>
              </w:rPr>
              <w:t xml:space="preserve">(9.3)  </w:t>
            </w:r>
          </w:p>
        </w:tc>
        <w:tc>
          <w:tcPr>
            <w:tcW w:w="1254" w:type="dxa"/>
            <w:tcBorders>
              <w:top w:val="single" w:sz="4" w:space="0" w:color="auto"/>
              <w:left w:val="nil"/>
              <w:bottom w:val="nil"/>
              <w:right w:val="nil"/>
            </w:tcBorders>
            <w:shd w:val="clear" w:color="auto" w:fill="auto"/>
            <w:vAlign w:val="bottom"/>
          </w:tcPr>
          <w:p w14:paraId="55155E3B" w14:textId="2A1B9F39" w:rsidR="00472206" w:rsidRPr="00B82008" w:rsidRDefault="00963E1C" w:rsidP="005B6926">
            <w:pPr>
              <w:tabs>
                <w:tab w:val="left" w:pos="360"/>
                <w:tab w:val="left" w:pos="720"/>
              </w:tabs>
              <w:rPr>
                <w:rFonts w:ascii="Times New Roman" w:hAnsi="Times New Roman" w:cs="Times New Roman"/>
                <w:bCs/>
                <w:sz w:val="24"/>
                <w:szCs w:val="24"/>
              </w:rPr>
            </w:pPr>
            <w:r w:rsidRPr="00EE1C90">
              <w:rPr>
                <w:rFonts w:ascii="Times New Roman" w:eastAsia="Times New Roman" w:hAnsi="Times New Roman" w:cs="Times New Roman"/>
                <w:bCs/>
                <w:color w:val="000000"/>
                <w:sz w:val="24"/>
                <w:szCs w:val="24"/>
              </w:rPr>
              <w:t xml:space="preserve">    </w:t>
            </w:r>
            <w:r w:rsidR="00472206" w:rsidRPr="00B82008">
              <w:rPr>
                <w:rFonts w:ascii="Times New Roman" w:eastAsia="Times New Roman" w:hAnsi="Times New Roman" w:cs="Times New Roman"/>
                <w:bCs/>
                <w:color w:val="000000"/>
                <w:sz w:val="24"/>
                <w:szCs w:val="24"/>
              </w:rPr>
              <w:t xml:space="preserve">1 (3.9)  </w:t>
            </w:r>
          </w:p>
        </w:tc>
        <w:tc>
          <w:tcPr>
            <w:tcW w:w="1176" w:type="dxa"/>
            <w:tcBorders>
              <w:top w:val="single" w:sz="4" w:space="0" w:color="auto"/>
              <w:left w:val="nil"/>
              <w:bottom w:val="nil"/>
              <w:right w:val="nil"/>
            </w:tcBorders>
            <w:shd w:val="clear" w:color="auto" w:fill="auto"/>
            <w:vAlign w:val="bottom"/>
          </w:tcPr>
          <w:p w14:paraId="2FCCE237" w14:textId="1BAB51A9" w:rsidR="00472206" w:rsidRPr="00437F6E" w:rsidRDefault="00963E1C" w:rsidP="005B6926">
            <w:pPr>
              <w:tabs>
                <w:tab w:val="left" w:pos="360"/>
                <w:tab w:val="left" w:pos="720"/>
              </w:tabs>
              <w:rPr>
                <w:rFonts w:ascii="Times New Roman" w:eastAsia="Times New Roman" w:hAnsi="Times New Roman" w:cs="Times New Roman"/>
                <w:bCs/>
                <w:color w:val="000000"/>
                <w:sz w:val="24"/>
                <w:szCs w:val="24"/>
              </w:rPr>
            </w:pPr>
            <w:r w:rsidRPr="00B82008">
              <w:rPr>
                <w:rFonts w:ascii="Times New Roman" w:eastAsia="Times New Roman" w:hAnsi="Times New Roman" w:cs="Times New Roman"/>
                <w:bCs/>
                <w:color w:val="000000"/>
                <w:sz w:val="24"/>
                <w:szCs w:val="24"/>
              </w:rPr>
              <w:t xml:space="preserve">   </w:t>
            </w:r>
            <w:r w:rsidR="00BA3231" w:rsidRPr="00B82008">
              <w:rPr>
                <w:rFonts w:ascii="Times New Roman" w:eastAsia="Times New Roman" w:hAnsi="Times New Roman" w:cs="Times New Roman"/>
                <w:bCs/>
                <w:color w:val="000000"/>
                <w:sz w:val="24"/>
                <w:szCs w:val="24"/>
              </w:rPr>
              <w:t>0 (</w:t>
            </w:r>
            <w:r w:rsidR="006E5EFD">
              <w:rPr>
                <w:rFonts w:ascii="Times New Roman" w:eastAsia="Times New Roman" w:hAnsi="Times New Roman" w:cs="Times New Roman"/>
                <w:bCs/>
                <w:color w:val="000000"/>
                <w:sz w:val="24"/>
                <w:szCs w:val="24"/>
              </w:rPr>
              <w:t>0</w:t>
            </w:r>
            <w:r w:rsidR="00472206" w:rsidRPr="00437F6E">
              <w:rPr>
                <w:rFonts w:ascii="Times New Roman" w:eastAsia="Times New Roman" w:hAnsi="Times New Roman" w:cs="Times New Roman"/>
                <w:bCs/>
                <w:color w:val="000000"/>
                <w:sz w:val="24"/>
                <w:szCs w:val="24"/>
              </w:rPr>
              <w:t xml:space="preserve">)  </w:t>
            </w:r>
          </w:p>
        </w:tc>
        <w:tc>
          <w:tcPr>
            <w:tcW w:w="1350" w:type="dxa"/>
            <w:tcBorders>
              <w:top w:val="single" w:sz="4" w:space="0" w:color="auto"/>
              <w:left w:val="nil"/>
              <w:bottom w:val="nil"/>
              <w:right w:val="nil"/>
            </w:tcBorders>
            <w:shd w:val="clear" w:color="auto" w:fill="auto"/>
            <w:vAlign w:val="bottom"/>
          </w:tcPr>
          <w:p w14:paraId="620F1738" w14:textId="4EE3BB03" w:rsidR="00472206" w:rsidRPr="00B82008" w:rsidRDefault="00963E1C" w:rsidP="005B6926">
            <w:pPr>
              <w:tabs>
                <w:tab w:val="left" w:pos="360"/>
                <w:tab w:val="left" w:pos="720"/>
              </w:tabs>
              <w:rPr>
                <w:rFonts w:ascii="Times New Roman" w:hAnsi="Times New Roman" w:cs="Times New Roman"/>
                <w:bCs/>
                <w:sz w:val="24"/>
                <w:szCs w:val="24"/>
              </w:rPr>
            </w:pPr>
            <w:r w:rsidRPr="00EE1C90">
              <w:rPr>
                <w:rFonts w:ascii="Times New Roman" w:eastAsia="Times New Roman" w:hAnsi="Times New Roman" w:cs="Times New Roman"/>
                <w:bCs/>
                <w:color w:val="000000"/>
                <w:sz w:val="24"/>
                <w:szCs w:val="24"/>
              </w:rPr>
              <w:t xml:space="preserve">    </w:t>
            </w:r>
            <w:r w:rsidR="00472206" w:rsidRPr="00B82008">
              <w:rPr>
                <w:rFonts w:ascii="Times New Roman" w:eastAsia="Times New Roman" w:hAnsi="Times New Roman" w:cs="Times New Roman"/>
                <w:bCs/>
                <w:color w:val="000000"/>
                <w:sz w:val="24"/>
                <w:szCs w:val="24"/>
              </w:rPr>
              <w:t xml:space="preserve">3 (11.5)  </w:t>
            </w:r>
          </w:p>
        </w:tc>
        <w:tc>
          <w:tcPr>
            <w:tcW w:w="1350" w:type="dxa"/>
            <w:tcBorders>
              <w:top w:val="single" w:sz="4" w:space="0" w:color="auto"/>
              <w:left w:val="nil"/>
              <w:bottom w:val="nil"/>
              <w:right w:val="nil"/>
            </w:tcBorders>
            <w:shd w:val="clear" w:color="auto" w:fill="auto"/>
            <w:vAlign w:val="bottom"/>
          </w:tcPr>
          <w:p w14:paraId="77FAA4DE" w14:textId="29B312F1" w:rsidR="00472206" w:rsidRPr="00B82008" w:rsidRDefault="00963E1C" w:rsidP="005B6926">
            <w:pPr>
              <w:tabs>
                <w:tab w:val="left" w:pos="360"/>
                <w:tab w:val="left" w:pos="720"/>
              </w:tabs>
              <w:rPr>
                <w:rFonts w:ascii="Times New Roman" w:hAnsi="Times New Roman" w:cs="Times New Roman"/>
                <w:bCs/>
                <w:sz w:val="24"/>
                <w:szCs w:val="24"/>
              </w:rPr>
            </w:pPr>
            <w:r w:rsidRPr="00B82008">
              <w:rPr>
                <w:rFonts w:ascii="Times New Roman" w:eastAsia="Times New Roman" w:hAnsi="Times New Roman" w:cs="Times New Roman"/>
                <w:bCs/>
                <w:color w:val="000000"/>
                <w:sz w:val="24"/>
                <w:szCs w:val="24"/>
              </w:rPr>
              <w:t xml:space="preserve">   </w:t>
            </w:r>
            <w:r w:rsidR="00472206" w:rsidRPr="00B82008">
              <w:rPr>
                <w:rFonts w:ascii="Times New Roman" w:eastAsia="Times New Roman" w:hAnsi="Times New Roman" w:cs="Times New Roman"/>
                <w:bCs/>
                <w:color w:val="000000"/>
                <w:sz w:val="24"/>
                <w:szCs w:val="24"/>
              </w:rPr>
              <w:t xml:space="preserve">11 (7.6)  </w:t>
            </w:r>
          </w:p>
        </w:tc>
      </w:tr>
      <w:tr w:rsidR="00472206" w:rsidRPr="00CE559D" w14:paraId="13D5B4BD" w14:textId="77777777" w:rsidTr="007D68B3">
        <w:tc>
          <w:tcPr>
            <w:tcW w:w="2160" w:type="dxa"/>
            <w:tcBorders>
              <w:top w:val="nil"/>
              <w:left w:val="nil"/>
              <w:bottom w:val="nil"/>
              <w:right w:val="nil"/>
            </w:tcBorders>
            <w:shd w:val="clear" w:color="auto" w:fill="auto"/>
            <w:vAlign w:val="bottom"/>
          </w:tcPr>
          <w:p w14:paraId="74A80CDE" w14:textId="68B85EAC" w:rsidR="00472206" w:rsidRPr="002E7301" w:rsidRDefault="00472206" w:rsidP="005B6926">
            <w:pPr>
              <w:tabs>
                <w:tab w:val="left" w:pos="360"/>
                <w:tab w:val="left" w:pos="720"/>
              </w:tabs>
              <w:rPr>
                <w:rFonts w:ascii="Times New Roman" w:hAnsi="Times New Roman" w:cs="Times New Roman"/>
                <w:bCs/>
                <w:sz w:val="24"/>
                <w:szCs w:val="24"/>
              </w:rPr>
            </w:pPr>
            <w:r w:rsidRPr="007D68B3">
              <w:rPr>
                <w:rFonts w:ascii="Times New Roman" w:eastAsia="Times New Roman" w:hAnsi="Times New Roman" w:cs="Times New Roman"/>
                <w:bCs/>
                <w:color w:val="000000"/>
                <w:sz w:val="24"/>
                <w:szCs w:val="24"/>
              </w:rPr>
              <w:t>Nope</w:t>
            </w:r>
          </w:p>
        </w:tc>
        <w:tc>
          <w:tcPr>
            <w:tcW w:w="1260" w:type="dxa"/>
            <w:tcBorders>
              <w:top w:val="nil"/>
              <w:left w:val="nil"/>
              <w:bottom w:val="nil"/>
              <w:right w:val="nil"/>
            </w:tcBorders>
            <w:shd w:val="clear" w:color="auto" w:fill="auto"/>
            <w:vAlign w:val="bottom"/>
          </w:tcPr>
          <w:p w14:paraId="6E0290E3" w14:textId="7558A221" w:rsidR="00472206" w:rsidRPr="00994760" w:rsidRDefault="00963E1C" w:rsidP="005B6926">
            <w:pPr>
              <w:tabs>
                <w:tab w:val="left" w:pos="360"/>
                <w:tab w:val="left" w:pos="720"/>
              </w:tabs>
              <w:rPr>
                <w:rFonts w:ascii="Times New Roman" w:hAnsi="Times New Roman" w:cs="Times New Roman"/>
                <w:bCs/>
                <w:sz w:val="24"/>
                <w:szCs w:val="24"/>
              </w:rPr>
            </w:pPr>
            <w:r w:rsidRPr="003643DE">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9 (12.0)  </w:t>
            </w:r>
          </w:p>
        </w:tc>
        <w:tc>
          <w:tcPr>
            <w:tcW w:w="1254" w:type="dxa"/>
            <w:tcBorders>
              <w:top w:val="nil"/>
              <w:left w:val="nil"/>
              <w:bottom w:val="nil"/>
              <w:right w:val="nil"/>
            </w:tcBorders>
            <w:shd w:val="clear" w:color="auto" w:fill="auto"/>
            <w:vAlign w:val="bottom"/>
          </w:tcPr>
          <w:p w14:paraId="737D5890" w14:textId="02C6B0A0" w:rsidR="00472206" w:rsidRPr="00994760"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6 (23.1)  </w:t>
            </w:r>
          </w:p>
        </w:tc>
        <w:tc>
          <w:tcPr>
            <w:tcW w:w="1176" w:type="dxa"/>
            <w:tcBorders>
              <w:top w:val="nil"/>
              <w:left w:val="nil"/>
              <w:bottom w:val="nil"/>
              <w:right w:val="nil"/>
            </w:tcBorders>
            <w:shd w:val="clear" w:color="auto" w:fill="auto"/>
            <w:vAlign w:val="bottom"/>
          </w:tcPr>
          <w:p w14:paraId="2ABB6F25" w14:textId="30B2A467" w:rsidR="00472206" w:rsidRPr="000606E6"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0606E6">
              <w:rPr>
                <w:rFonts w:ascii="Times New Roman" w:eastAsia="Times New Roman" w:hAnsi="Times New Roman" w:cs="Times New Roman"/>
                <w:bCs/>
                <w:color w:val="000000"/>
                <w:sz w:val="24"/>
                <w:szCs w:val="24"/>
              </w:rPr>
              <w:t xml:space="preserve">4 (22.2)  </w:t>
            </w:r>
          </w:p>
        </w:tc>
        <w:tc>
          <w:tcPr>
            <w:tcW w:w="1350" w:type="dxa"/>
            <w:tcBorders>
              <w:top w:val="nil"/>
              <w:left w:val="nil"/>
              <w:bottom w:val="nil"/>
              <w:right w:val="nil"/>
            </w:tcBorders>
            <w:shd w:val="clear" w:color="auto" w:fill="auto"/>
            <w:vAlign w:val="bottom"/>
          </w:tcPr>
          <w:p w14:paraId="73A3A865" w14:textId="6DAF5AD9" w:rsidR="00472206" w:rsidRPr="00437F6E" w:rsidRDefault="00963E1C" w:rsidP="005B6926">
            <w:pPr>
              <w:tabs>
                <w:tab w:val="left" w:pos="360"/>
                <w:tab w:val="left" w:pos="720"/>
              </w:tabs>
              <w:rPr>
                <w:rFonts w:ascii="Times New Roman" w:hAnsi="Times New Roman" w:cs="Times New Roman"/>
                <w:bCs/>
                <w:sz w:val="24"/>
                <w:szCs w:val="24"/>
              </w:rPr>
            </w:pPr>
            <w:r w:rsidRPr="004A3011">
              <w:rPr>
                <w:rFonts w:ascii="Times New Roman" w:eastAsia="Times New Roman" w:hAnsi="Times New Roman" w:cs="Times New Roman"/>
                <w:bCs/>
                <w:color w:val="000000"/>
                <w:sz w:val="24"/>
                <w:szCs w:val="24"/>
              </w:rPr>
              <w:t xml:space="preserve">    </w:t>
            </w:r>
            <w:r w:rsidR="00472206" w:rsidRPr="00E91661">
              <w:rPr>
                <w:rFonts w:ascii="Times New Roman" w:eastAsia="Times New Roman" w:hAnsi="Times New Roman" w:cs="Times New Roman"/>
                <w:bCs/>
                <w:color w:val="000000"/>
                <w:sz w:val="24"/>
                <w:szCs w:val="24"/>
              </w:rPr>
              <w:t>0 (</w:t>
            </w:r>
            <w:r w:rsidR="006E5EFD">
              <w:rPr>
                <w:rFonts w:ascii="Times New Roman" w:eastAsia="Times New Roman" w:hAnsi="Times New Roman" w:cs="Times New Roman"/>
                <w:bCs/>
                <w:color w:val="000000"/>
                <w:sz w:val="24"/>
                <w:szCs w:val="24"/>
              </w:rPr>
              <w:t>0</w:t>
            </w:r>
            <w:r w:rsidR="00472206" w:rsidRPr="00437F6E">
              <w:rPr>
                <w:rFonts w:ascii="Times New Roman" w:eastAsia="Times New Roman" w:hAnsi="Times New Roman" w:cs="Times New Roman"/>
                <w:bCs/>
                <w:color w:val="000000"/>
                <w:sz w:val="24"/>
                <w:szCs w:val="24"/>
              </w:rPr>
              <w:t xml:space="preserve">)  </w:t>
            </w:r>
          </w:p>
        </w:tc>
        <w:tc>
          <w:tcPr>
            <w:tcW w:w="1350" w:type="dxa"/>
            <w:tcBorders>
              <w:top w:val="nil"/>
              <w:left w:val="nil"/>
              <w:bottom w:val="nil"/>
              <w:right w:val="nil"/>
            </w:tcBorders>
            <w:shd w:val="clear" w:color="auto" w:fill="auto"/>
            <w:vAlign w:val="bottom"/>
          </w:tcPr>
          <w:p w14:paraId="68800F3E" w14:textId="5B85C8C9" w:rsidR="00472206" w:rsidRPr="00B82008" w:rsidRDefault="00963E1C" w:rsidP="005B6926">
            <w:pPr>
              <w:tabs>
                <w:tab w:val="left" w:pos="360"/>
                <w:tab w:val="left" w:pos="720"/>
              </w:tabs>
              <w:rPr>
                <w:rFonts w:ascii="Times New Roman" w:hAnsi="Times New Roman" w:cs="Times New Roman"/>
                <w:bCs/>
                <w:sz w:val="24"/>
                <w:szCs w:val="24"/>
              </w:rPr>
            </w:pPr>
            <w:r w:rsidRPr="00EE1C90">
              <w:rPr>
                <w:rFonts w:ascii="Times New Roman" w:eastAsia="Times New Roman" w:hAnsi="Times New Roman" w:cs="Times New Roman"/>
                <w:bCs/>
                <w:color w:val="000000"/>
                <w:sz w:val="24"/>
                <w:szCs w:val="24"/>
              </w:rPr>
              <w:t xml:space="preserve">   </w:t>
            </w:r>
            <w:r w:rsidR="00472206" w:rsidRPr="00B82008">
              <w:rPr>
                <w:rFonts w:ascii="Times New Roman" w:eastAsia="Times New Roman" w:hAnsi="Times New Roman" w:cs="Times New Roman"/>
                <w:bCs/>
                <w:color w:val="000000"/>
                <w:sz w:val="24"/>
                <w:szCs w:val="24"/>
              </w:rPr>
              <w:t xml:space="preserve">19 (13.1)  </w:t>
            </w:r>
          </w:p>
        </w:tc>
      </w:tr>
      <w:tr w:rsidR="00472206" w:rsidRPr="00CE559D" w14:paraId="67AC14F7" w14:textId="77777777" w:rsidTr="007D68B3">
        <w:tc>
          <w:tcPr>
            <w:tcW w:w="2160" w:type="dxa"/>
            <w:tcBorders>
              <w:top w:val="nil"/>
              <w:left w:val="nil"/>
              <w:bottom w:val="nil"/>
              <w:right w:val="nil"/>
            </w:tcBorders>
            <w:shd w:val="clear" w:color="auto" w:fill="auto"/>
            <w:vAlign w:val="bottom"/>
          </w:tcPr>
          <w:p w14:paraId="088369C4" w14:textId="0414CB0C" w:rsidR="00472206" w:rsidRPr="002E7301" w:rsidRDefault="00472206" w:rsidP="005B6926">
            <w:pPr>
              <w:tabs>
                <w:tab w:val="left" w:pos="360"/>
                <w:tab w:val="left" w:pos="720"/>
              </w:tabs>
              <w:rPr>
                <w:rFonts w:ascii="Times New Roman" w:hAnsi="Times New Roman" w:cs="Times New Roman"/>
                <w:bCs/>
                <w:sz w:val="24"/>
                <w:szCs w:val="24"/>
              </w:rPr>
            </w:pPr>
            <w:r w:rsidRPr="007D68B3">
              <w:rPr>
                <w:rFonts w:ascii="Times New Roman" w:eastAsia="Times New Roman" w:hAnsi="Times New Roman" w:cs="Times New Roman"/>
                <w:bCs/>
                <w:color w:val="000000"/>
                <w:sz w:val="24"/>
                <w:szCs w:val="24"/>
              </w:rPr>
              <w:t>Not Really</w:t>
            </w:r>
          </w:p>
        </w:tc>
        <w:tc>
          <w:tcPr>
            <w:tcW w:w="1260" w:type="dxa"/>
            <w:tcBorders>
              <w:top w:val="nil"/>
              <w:left w:val="nil"/>
              <w:bottom w:val="nil"/>
              <w:right w:val="nil"/>
            </w:tcBorders>
            <w:shd w:val="clear" w:color="auto" w:fill="auto"/>
            <w:vAlign w:val="bottom"/>
          </w:tcPr>
          <w:p w14:paraId="347D3309" w14:textId="73389D14" w:rsidR="00472206" w:rsidRPr="00994760" w:rsidRDefault="00963E1C" w:rsidP="005B6926">
            <w:pPr>
              <w:tabs>
                <w:tab w:val="left" w:pos="360"/>
                <w:tab w:val="left" w:pos="720"/>
              </w:tabs>
              <w:rPr>
                <w:rFonts w:ascii="Times New Roman" w:hAnsi="Times New Roman" w:cs="Times New Roman"/>
                <w:bCs/>
                <w:sz w:val="24"/>
                <w:szCs w:val="24"/>
              </w:rPr>
            </w:pPr>
            <w:r w:rsidRPr="003643DE">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11 (14.7)  </w:t>
            </w:r>
          </w:p>
        </w:tc>
        <w:tc>
          <w:tcPr>
            <w:tcW w:w="1254" w:type="dxa"/>
            <w:tcBorders>
              <w:top w:val="nil"/>
              <w:left w:val="nil"/>
              <w:bottom w:val="nil"/>
              <w:right w:val="nil"/>
            </w:tcBorders>
            <w:shd w:val="clear" w:color="auto" w:fill="auto"/>
            <w:vAlign w:val="bottom"/>
          </w:tcPr>
          <w:p w14:paraId="421BA7E7" w14:textId="5FA3D66D" w:rsidR="00472206" w:rsidRPr="00994760"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3 (11.5)  </w:t>
            </w:r>
          </w:p>
        </w:tc>
        <w:tc>
          <w:tcPr>
            <w:tcW w:w="1176" w:type="dxa"/>
            <w:tcBorders>
              <w:top w:val="nil"/>
              <w:left w:val="nil"/>
              <w:bottom w:val="nil"/>
              <w:right w:val="nil"/>
            </w:tcBorders>
            <w:shd w:val="clear" w:color="auto" w:fill="auto"/>
            <w:vAlign w:val="bottom"/>
          </w:tcPr>
          <w:p w14:paraId="3A051545" w14:textId="0FF8E035" w:rsidR="00472206" w:rsidRPr="00437F6E"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0606E6">
              <w:rPr>
                <w:rFonts w:ascii="Times New Roman" w:eastAsia="Times New Roman" w:hAnsi="Times New Roman" w:cs="Times New Roman"/>
                <w:bCs/>
                <w:color w:val="000000"/>
                <w:sz w:val="24"/>
                <w:szCs w:val="24"/>
              </w:rPr>
              <w:t>1 (</w:t>
            </w:r>
            <w:r w:rsidR="00472206" w:rsidRPr="00437F6E">
              <w:rPr>
                <w:rFonts w:ascii="Times New Roman" w:eastAsia="Times New Roman" w:hAnsi="Times New Roman" w:cs="Times New Roman"/>
                <w:bCs/>
                <w:color w:val="000000"/>
                <w:sz w:val="24"/>
                <w:szCs w:val="24"/>
              </w:rPr>
              <w:t xml:space="preserve">5.6)  </w:t>
            </w:r>
          </w:p>
        </w:tc>
        <w:tc>
          <w:tcPr>
            <w:tcW w:w="1350" w:type="dxa"/>
            <w:tcBorders>
              <w:top w:val="nil"/>
              <w:left w:val="nil"/>
              <w:bottom w:val="nil"/>
              <w:right w:val="nil"/>
            </w:tcBorders>
            <w:shd w:val="clear" w:color="auto" w:fill="auto"/>
            <w:vAlign w:val="bottom"/>
          </w:tcPr>
          <w:p w14:paraId="700DD56D" w14:textId="755F5D05" w:rsidR="00472206" w:rsidRPr="00B82008" w:rsidRDefault="00963E1C" w:rsidP="005B6926">
            <w:pPr>
              <w:tabs>
                <w:tab w:val="left" w:pos="360"/>
                <w:tab w:val="left" w:pos="720"/>
              </w:tabs>
              <w:rPr>
                <w:rFonts w:ascii="Times New Roman" w:hAnsi="Times New Roman" w:cs="Times New Roman"/>
                <w:bCs/>
                <w:sz w:val="24"/>
                <w:szCs w:val="24"/>
              </w:rPr>
            </w:pPr>
            <w:r w:rsidRPr="00EE1C90">
              <w:rPr>
                <w:rFonts w:ascii="Times New Roman" w:eastAsia="Times New Roman" w:hAnsi="Times New Roman" w:cs="Times New Roman"/>
                <w:bCs/>
                <w:color w:val="000000"/>
                <w:sz w:val="24"/>
                <w:szCs w:val="24"/>
              </w:rPr>
              <w:t xml:space="preserve">    </w:t>
            </w:r>
            <w:r w:rsidR="00472206" w:rsidRPr="00B82008">
              <w:rPr>
                <w:rFonts w:ascii="Times New Roman" w:eastAsia="Times New Roman" w:hAnsi="Times New Roman" w:cs="Times New Roman"/>
                <w:bCs/>
                <w:color w:val="000000"/>
                <w:sz w:val="24"/>
                <w:szCs w:val="24"/>
              </w:rPr>
              <w:t xml:space="preserve">2 (7.7)  </w:t>
            </w:r>
          </w:p>
        </w:tc>
        <w:tc>
          <w:tcPr>
            <w:tcW w:w="1350" w:type="dxa"/>
            <w:tcBorders>
              <w:top w:val="nil"/>
              <w:left w:val="nil"/>
              <w:bottom w:val="nil"/>
              <w:right w:val="nil"/>
            </w:tcBorders>
            <w:shd w:val="clear" w:color="auto" w:fill="auto"/>
            <w:vAlign w:val="bottom"/>
          </w:tcPr>
          <w:p w14:paraId="5DC19CE0" w14:textId="67EB77CD" w:rsidR="00472206" w:rsidRPr="00B82008" w:rsidRDefault="00963E1C" w:rsidP="005B6926">
            <w:pPr>
              <w:tabs>
                <w:tab w:val="left" w:pos="360"/>
                <w:tab w:val="left" w:pos="720"/>
              </w:tabs>
              <w:rPr>
                <w:rFonts w:ascii="Times New Roman" w:hAnsi="Times New Roman" w:cs="Times New Roman"/>
                <w:bCs/>
                <w:sz w:val="24"/>
                <w:szCs w:val="24"/>
              </w:rPr>
            </w:pPr>
            <w:r w:rsidRPr="00B82008">
              <w:rPr>
                <w:rFonts w:ascii="Times New Roman" w:eastAsia="Times New Roman" w:hAnsi="Times New Roman" w:cs="Times New Roman"/>
                <w:bCs/>
                <w:color w:val="000000"/>
                <w:sz w:val="24"/>
                <w:szCs w:val="24"/>
              </w:rPr>
              <w:t xml:space="preserve">   </w:t>
            </w:r>
            <w:r w:rsidR="00472206" w:rsidRPr="00B82008">
              <w:rPr>
                <w:rFonts w:ascii="Times New Roman" w:eastAsia="Times New Roman" w:hAnsi="Times New Roman" w:cs="Times New Roman"/>
                <w:bCs/>
                <w:color w:val="000000"/>
                <w:sz w:val="24"/>
                <w:szCs w:val="24"/>
              </w:rPr>
              <w:t xml:space="preserve">17 (11.7)  </w:t>
            </w:r>
          </w:p>
        </w:tc>
      </w:tr>
      <w:tr w:rsidR="00472206" w:rsidRPr="00CE559D" w14:paraId="14E1CA4D" w14:textId="77777777" w:rsidTr="007D68B3">
        <w:tc>
          <w:tcPr>
            <w:tcW w:w="2160" w:type="dxa"/>
            <w:tcBorders>
              <w:top w:val="nil"/>
              <w:left w:val="nil"/>
              <w:bottom w:val="nil"/>
              <w:right w:val="nil"/>
            </w:tcBorders>
            <w:shd w:val="clear" w:color="auto" w:fill="auto"/>
            <w:vAlign w:val="bottom"/>
          </w:tcPr>
          <w:p w14:paraId="4FAD2E88" w14:textId="2CBE47AE" w:rsidR="00472206" w:rsidRPr="002E7301" w:rsidRDefault="00472206" w:rsidP="005B6926">
            <w:pPr>
              <w:tabs>
                <w:tab w:val="left" w:pos="360"/>
                <w:tab w:val="left" w:pos="720"/>
              </w:tabs>
              <w:rPr>
                <w:rFonts w:ascii="Times New Roman" w:hAnsi="Times New Roman" w:cs="Times New Roman"/>
                <w:bCs/>
                <w:sz w:val="24"/>
                <w:szCs w:val="24"/>
              </w:rPr>
            </w:pPr>
            <w:r w:rsidRPr="007D68B3">
              <w:rPr>
                <w:rFonts w:ascii="Times New Roman" w:eastAsia="Times New Roman" w:hAnsi="Times New Roman" w:cs="Times New Roman"/>
                <w:bCs/>
                <w:color w:val="000000"/>
                <w:sz w:val="24"/>
                <w:szCs w:val="24"/>
              </w:rPr>
              <w:t>Sorta</w:t>
            </w:r>
          </w:p>
        </w:tc>
        <w:tc>
          <w:tcPr>
            <w:tcW w:w="1260" w:type="dxa"/>
            <w:tcBorders>
              <w:top w:val="nil"/>
              <w:left w:val="nil"/>
              <w:bottom w:val="nil"/>
              <w:right w:val="nil"/>
            </w:tcBorders>
            <w:shd w:val="clear" w:color="auto" w:fill="auto"/>
            <w:vAlign w:val="bottom"/>
          </w:tcPr>
          <w:p w14:paraId="41DEF956" w14:textId="658466FF" w:rsidR="00472206" w:rsidRPr="00994760" w:rsidRDefault="00963E1C" w:rsidP="005B6926">
            <w:pPr>
              <w:tabs>
                <w:tab w:val="left" w:pos="360"/>
                <w:tab w:val="left" w:pos="720"/>
              </w:tabs>
              <w:rPr>
                <w:rFonts w:ascii="Times New Roman" w:hAnsi="Times New Roman" w:cs="Times New Roman"/>
                <w:bCs/>
                <w:sz w:val="24"/>
                <w:szCs w:val="24"/>
              </w:rPr>
            </w:pPr>
            <w:r w:rsidRPr="003643DE">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24 (32.0)  </w:t>
            </w:r>
          </w:p>
        </w:tc>
        <w:tc>
          <w:tcPr>
            <w:tcW w:w="1254" w:type="dxa"/>
            <w:tcBorders>
              <w:top w:val="nil"/>
              <w:left w:val="nil"/>
              <w:bottom w:val="nil"/>
              <w:right w:val="nil"/>
            </w:tcBorders>
            <w:shd w:val="clear" w:color="auto" w:fill="auto"/>
            <w:vAlign w:val="bottom"/>
          </w:tcPr>
          <w:p w14:paraId="22104198" w14:textId="63B8D73F" w:rsidR="00472206" w:rsidRPr="00994760"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13 (50.0)  </w:t>
            </w:r>
          </w:p>
        </w:tc>
        <w:tc>
          <w:tcPr>
            <w:tcW w:w="1176" w:type="dxa"/>
            <w:tcBorders>
              <w:top w:val="nil"/>
              <w:left w:val="nil"/>
              <w:bottom w:val="nil"/>
              <w:right w:val="nil"/>
            </w:tcBorders>
            <w:shd w:val="clear" w:color="auto" w:fill="auto"/>
            <w:vAlign w:val="bottom"/>
          </w:tcPr>
          <w:p w14:paraId="64B12687" w14:textId="4E73CA96" w:rsidR="00472206" w:rsidRPr="000606E6"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0606E6">
              <w:rPr>
                <w:rFonts w:ascii="Times New Roman" w:eastAsia="Times New Roman" w:hAnsi="Times New Roman" w:cs="Times New Roman"/>
                <w:bCs/>
                <w:color w:val="000000"/>
                <w:sz w:val="24"/>
                <w:szCs w:val="24"/>
              </w:rPr>
              <w:t xml:space="preserve">3 (16.6)  </w:t>
            </w:r>
          </w:p>
        </w:tc>
        <w:tc>
          <w:tcPr>
            <w:tcW w:w="1350" w:type="dxa"/>
            <w:tcBorders>
              <w:top w:val="nil"/>
              <w:left w:val="nil"/>
              <w:bottom w:val="nil"/>
              <w:right w:val="nil"/>
            </w:tcBorders>
            <w:shd w:val="clear" w:color="auto" w:fill="auto"/>
            <w:vAlign w:val="bottom"/>
          </w:tcPr>
          <w:p w14:paraId="7B1FFFBA" w14:textId="277898D7" w:rsidR="00472206" w:rsidRPr="00A0337B" w:rsidRDefault="00963E1C" w:rsidP="005B6926">
            <w:pPr>
              <w:tabs>
                <w:tab w:val="left" w:pos="360"/>
                <w:tab w:val="left" w:pos="720"/>
              </w:tabs>
              <w:rPr>
                <w:rFonts w:ascii="Times New Roman" w:hAnsi="Times New Roman" w:cs="Times New Roman"/>
                <w:bCs/>
                <w:sz w:val="24"/>
                <w:szCs w:val="24"/>
              </w:rPr>
            </w:pPr>
            <w:r w:rsidRPr="004A3011">
              <w:rPr>
                <w:rFonts w:ascii="Times New Roman" w:eastAsia="Times New Roman" w:hAnsi="Times New Roman" w:cs="Times New Roman"/>
                <w:bCs/>
                <w:color w:val="000000"/>
                <w:sz w:val="24"/>
                <w:szCs w:val="24"/>
              </w:rPr>
              <w:t xml:space="preserve">    </w:t>
            </w:r>
            <w:r w:rsidR="00472206" w:rsidRPr="00E91661">
              <w:rPr>
                <w:rFonts w:ascii="Times New Roman" w:eastAsia="Times New Roman" w:hAnsi="Times New Roman" w:cs="Times New Roman"/>
                <w:bCs/>
                <w:color w:val="000000"/>
                <w:sz w:val="24"/>
                <w:szCs w:val="24"/>
              </w:rPr>
              <w:t xml:space="preserve">6 (23.1)  </w:t>
            </w:r>
          </w:p>
        </w:tc>
        <w:tc>
          <w:tcPr>
            <w:tcW w:w="1350" w:type="dxa"/>
            <w:tcBorders>
              <w:top w:val="nil"/>
              <w:left w:val="nil"/>
              <w:bottom w:val="nil"/>
              <w:right w:val="nil"/>
            </w:tcBorders>
            <w:shd w:val="clear" w:color="auto" w:fill="auto"/>
            <w:vAlign w:val="bottom"/>
          </w:tcPr>
          <w:p w14:paraId="15A277FC" w14:textId="0CA2B880" w:rsidR="00472206" w:rsidRPr="00A0337B" w:rsidRDefault="00963E1C" w:rsidP="005B6926">
            <w:pPr>
              <w:tabs>
                <w:tab w:val="left" w:pos="360"/>
                <w:tab w:val="left" w:pos="720"/>
              </w:tabs>
              <w:rPr>
                <w:rFonts w:ascii="Times New Roman" w:hAnsi="Times New Roman" w:cs="Times New Roman"/>
                <w:bCs/>
                <w:sz w:val="24"/>
                <w:szCs w:val="24"/>
              </w:rPr>
            </w:pPr>
            <w:r w:rsidRPr="00A0337B">
              <w:rPr>
                <w:rFonts w:ascii="Times New Roman" w:eastAsia="Times New Roman" w:hAnsi="Times New Roman" w:cs="Times New Roman"/>
                <w:bCs/>
                <w:color w:val="000000"/>
                <w:sz w:val="24"/>
                <w:szCs w:val="24"/>
              </w:rPr>
              <w:t xml:space="preserve">   </w:t>
            </w:r>
            <w:r w:rsidR="00472206" w:rsidRPr="00A0337B">
              <w:rPr>
                <w:rFonts w:ascii="Times New Roman" w:eastAsia="Times New Roman" w:hAnsi="Times New Roman" w:cs="Times New Roman"/>
                <w:bCs/>
                <w:color w:val="000000"/>
                <w:sz w:val="24"/>
                <w:szCs w:val="24"/>
              </w:rPr>
              <w:t xml:space="preserve">46 (31.7)  </w:t>
            </w:r>
          </w:p>
        </w:tc>
      </w:tr>
      <w:tr w:rsidR="00472206" w:rsidRPr="00CE559D" w14:paraId="2F3A7CFC" w14:textId="77777777" w:rsidTr="007D68B3">
        <w:tc>
          <w:tcPr>
            <w:tcW w:w="2160" w:type="dxa"/>
            <w:tcBorders>
              <w:top w:val="nil"/>
              <w:left w:val="nil"/>
              <w:bottom w:val="single" w:sz="4" w:space="0" w:color="auto"/>
              <w:right w:val="nil"/>
            </w:tcBorders>
            <w:shd w:val="clear" w:color="auto" w:fill="auto"/>
            <w:vAlign w:val="bottom"/>
          </w:tcPr>
          <w:p w14:paraId="351AB7F3" w14:textId="1AD09A28" w:rsidR="00472206" w:rsidRPr="002E7301" w:rsidRDefault="00472206" w:rsidP="005B6926">
            <w:pPr>
              <w:tabs>
                <w:tab w:val="left" w:pos="360"/>
                <w:tab w:val="left" w:pos="720"/>
              </w:tabs>
              <w:rPr>
                <w:rFonts w:ascii="Times New Roman" w:hAnsi="Times New Roman" w:cs="Times New Roman"/>
                <w:bCs/>
                <w:sz w:val="24"/>
                <w:szCs w:val="24"/>
              </w:rPr>
            </w:pPr>
            <w:r w:rsidRPr="007D68B3">
              <w:rPr>
                <w:rFonts w:ascii="Times New Roman" w:eastAsia="Times New Roman" w:hAnsi="Times New Roman" w:cs="Times New Roman"/>
                <w:bCs/>
                <w:color w:val="000000"/>
                <w:sz w:val="24"/>
                <w:szCs w:val="24"/>
              </w:rPr>
              <w:t>Very</w:t>
            </w:r>
          </w:p>
        </w:tc>
        <w:tc>
          <w:tcPr>
            <w:tcW w:w="1260" w:type="dxa"/>
            <w:tcBorders>
              <w:top w:val="nil"/>
              <w:left w:val="nil"/>
              <w:bottom w:val="single" w:sz="4" w:space="0" w:color="auto"/>
              <w:right w:val="nil"/>
            </w:tcBorders>
            <w:shd w:val="clear" w:color="auto" w:fill="auto"/>
            <w:vAlign w:val="bottom"/>
          </w:tcPr>
          <w:p w14:paraId="5D0FC628" w14:textId="052FF16D" w:rsidR="00472206" w:rsidRPr="00994760" w:rsidRDefault="00963E1C" w:rsidP="005B6926">
            <w:pPr>
              <w:tabs>
                <w:tab w:val="left" w:pos="360"/>
                <w:tab w:val="left" w:pos="720"/>
              </w:tabs>
              <w:rPr>
                <w:rFonts w:ascii="Times New Roman" w:hAnsi="Times New Roman" w:cs="Times New Roman"/>
                <w:bCs/>
                <w:sz w:val="24"/>
                <w:szCs w:val="24"/>
              </w:rPr>
            </w:pPr>
            <w:r w:rsidRPr="003643DE">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24 (32.0)  </w:t>
            </w:r>
          </w:p>
        </w:tc>
        <w:tc>
          <w:tcPr>
            <w:tcW w:w="1254" w:type="dxa"/>
            <w:tcBorders>
              <w:top w:val="nil"/>
              <w:left w:val="nil"/>
              <w:bottom w:val="single" w:sz="4" w:space="0" w:color="auto"/>
              <w:right w:val="nil"/>
            </w:tcBorders>
            <w:shd w:val="clear" w:color="auto" w:fill="auto"/>
            <w:vAlign w:val="bottom"/>
          </w:tcPr>
          <w:p w14:paraId="4131E76A" w14:textId="19C900F4" w:rsidR="00472206" w:rsidRPr="00994760"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3 (11.5)  </w:t>
            </w:r>
          </w:p>
        </w:tc>
        <w:tc>
          <w:tcPr>
            <w:tcW w:w="1176" w:type="dxa"/>
            <w:tcBorders>
              <w:top w:val="nil"/>
              <w:left w:val="nil"/>
              <w:bottom w:val="single" w:sz="4" w:space="0" w:color="auto"/>
              <w:right w:val="nil"/>
            </w:tcBorders>
            <w:shd w:val="clear" w:color="auto" w:fill="auto"/>
            <w:vAlign w:val="bottom"/>
          </w:tcPr>
          <w:p w14:paraId="3287A327" w14:textId="1FD60DB5" w:rsidR="00472206" w:rsidRPr="000606E6"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0606E6">
              <w:rPr>
                <w:rFonts w:ascii="Times New Roman" w:eastAsia="Times New Roman" w:hAnsi="Times New Roman" w:cs="Times New Roman"/>
                <w:bCs/>
                <w:color w:val="000000"/>
                <w:sz w:val="24"/>
                <w:szCs w:val="24"/>
              </w:rPr>
              <w:t xml:space="preserve">10 (55.6)  </w:t>
            </w:r>
          </w:p>
        </w:tc>
        <w:tc>
          <w:tcPr>
            <w:tcW w:w="1350" w:type="dxa"/>
            <w:tcBorders>
              <w:top w:val="nil"/>
              <w:left w:val="nil"/>
              <w:bottom w:val="single" w:sz="4" w:space="0" w:color="auto"/>
              <w:right w:val="nil"/>
            </w:tcBorders>
            <w:shd w:val="clear" w:color="auto" w:fill="auto"/>
            <w:vAlign w:val="bottom"/>
          </w:tcPr>
          <w:p w14:paraId="188ADA40" w14:textId="46EA9B9C" w:rsidR="00472206" w:rsidRPr="00A0337B" w:rsidRDefault="00963E1C" w:rsidP="005B6926">
            <w:pPr>
              <w:tabs>
                <w:tab w:val="left" w:pos="360"/>
                <w:tab w:val="left" w:pos="720"/>
              </w:tabs>
              <w:rPr>
                <w:rFonts w:ascii="Times New Roman" w:hAnsi="Times New Roman" w:cs="Times New Roman"/>
                <w:bCs/>
                <w:sz w:val="24"/>
                <w:szCs w:val="24"/>
              </w:rPr>
            </w:pPr>
            <w:r w:rsidRPr="004A3011">
              <w:rPr>
                <w:rFonts w:ascii="Times New Roman" w:eastAsia="Times New Roman" w:hAnsi="Times New Roman" w:cs="Times New Roman"/>
                <w:bCs/>
                <w:color w:val="000000"/>
                <w:sz w:val="24"/>
                <w:szCs w:val="24"/>
              </w:rPr>
              <w:t xml:space="preserve">  </w:t>
            </w:r>
            <w:r w:rsidR="00472206" w:rsidRPr="00E91661">
              <w:rPr>
                <w:rFonts w:ascii="Times New Roman" w:eastAsia="Times New Roman" w:hAnsi="Times New Roman" w:cs="Times New Roman"/>
                <w:bCs/>
                <w:color w:val="000000"/>
                <w:sz w:val="24"/>
                <w:szCs w:val="24"/>
              </w:rPr>
              <w:t xml:space="preserve">15 (57.7)  </w:t>
            </w:r>
          </w:p>
        </w:tc>
        <w:tc>
          <w:tcPr>
            <w:tcW w:w="1350" w:type="dxa"/>
            <w:tcBorders>
              <w:top w:val="nil"/>
              <w:left w:val="nil"/>
              <w:bottom w:val="single" w:sz="4" w:space="0" w:color="auto"/>
              <w:right w:val="nil"/>
            </w:tcBorders>
            <w:shd w:val="clear" w:color="auto" w:fill="auto"/>
            <w:vAlign w:val="bottom"/>
          </w:tcPr>
          <w:p w14:paraId="21E37CE1" w14:textId="37E469A9" w:rsidR="00472206" w:rsidRPr="00A0337B" w:rsidRDefault="00963E1C" w:rsidP="005B6926">
            <w:pPr>
              <w:tabs>
                <w:tab w:val="left" w:pos="360"/>
                <w:tab w:val="left" w:pos="720"/>
              </w:tabs>
              <w:rPr>
                <w:rFonts w:ascii="Times New Roman" w:hAnsi="Times New Roman" w:cs="Times New Roman"/>
                <w:bCs/>
                <w:sz w:val="24"/>
                <w:szCs w:val="24"/>
              </w:rPr>
            </w:pPr>
            <w:r w:rsidRPr="00A0337B">
              <w:rPr>
                <w:rFonts w:ascii="Times New Roman" w:eastAsia="Times New Roman" w:hAnsi="Times New Roman" w:cs="Times New Roman"/>
                <w:bCs/>
                <w:color w:val="000000"/>
                <w:sz w:val="24"/>
                <w:szCs w:val="24"/>
              </w:rPr>
              <w:t xml:space="preserve">   </w:t>
            </w:r>
            <w:r w:rsidR="00472206" w:rsidRPr="00A0337B">
              <w:rPr>
                <w:rFonts w:ascii="Times New Roman" w:eastAsia="Times New Roman" w:hAnsi="Times New Roman" w:cs="Times New Roman"/>
                <w:bCs/>
                <w:color w:val="000000"/>
                <w:sz w:val="24"/>
                <w:szCs w:val="24"/>
              </w:rPr>
              <w:t xml:space="preserve">52 (35.9)  </w:t>
            </w:r>
          </w:p>
        </w:tc>
      </w:tr>
      <w:tr w:rsidR="00472206" w:rsidRPr="00CE559D" w14:paraId="4FFE9FBC" w14:textId="77777777" w:rsidTr="007D68B3">
        <w:tc>
          <w:tcPr>
            <w:tcW w:w="2160" w:type="dxa"/>
            <w:tcBorders>
              <w:top w:val="single" w:sz="4" w:space="0" w:color="auto"/>
              <w:left w:val="nil"/>
              <w:bottom w:val="nil"/>
              <w:right w:val="nil"/>
            </w:tcBorders>
          </w:tcPr>
          <w:p w14:paraId="71D9A0B1" w14:textId="78AF7EA0" w:rsidR="00472206" w:rsidRPr="007D68B3" w:rsidRDefault="00472206" w:rsidP="005B6926">
            <w:pPr>
              <w:tabs>
                <w:tab w:val="left" w:pos="360"/>
                <w:tab w:val="left" w:pos="720"/>
              </w:tabs>
              <w:rPr>
                <w:rFonts w:ascii="Times New Roman" w:hAnsi="Times New Roman" w:cs="Times New Roman"/>
                <w:bCs/>
                <w:sz w:val="24"/>
                <w:szCs w:val="24"/>
              </w:rPr>
            </w:pPr>
            <w:r w:rsidRPr="007D68B3">
              <w:rPr>
                <w:rFonts w:ascii="Times New Roman" w:hAnsi="Times New Roman" w:cs="Times New Roman"/>
                <w:bCs/>
                <w:sz w:val="24"/>
                <w:szCs w:val="24"/>
              </w:rPr>
              <w:t>Total</w:t>
            </w:r>
          </w:p>
        </w:tc>
        <w:tc>
          <w:tcPr>
            <w:tcW w:w="1260" w:type="dxa"/>
            <w:tcBorders>
              <w:top w:val="single" w:sz="4" w:space="0" w:color="auto"/>
              <w:left w:val="nil"/>
              <w:bottom w:val="nil"/>
              <w:right w:val="nil"/>
            </w:tcBorders>
            <w:shd w:val="clear" w:color="auto" w:fill="auto"/>
            <w:vAlign w:val="bottom"/>
          </w:tcPr>
          <w:p w14:paraId="44F69BA3" w14:textId="7D1D5F26" w:rsidR="00472206" w:rsidRPr="00994760" w:rsidRDefault="00472206" w:rsidP="005B6926">
            <w:pPr>
              <w:tabs>
                <w:tab w:val="left" w:pos="360"/>
                <w:tab w:val="left" w:pos="720"/>
              </w:tabs>
              <w:rPr>
                <w:rFonts w:ascii="Times New Roman" w:hAnsi="Times New Roman" w:cs="Times New Roman"/>
                <w:bCs/>
                <w:sz w:val="24"/>
                <w:szCs w:val="24"/>
              </w:rPr>
            </w:pPr>
            <w:r w:rsidRPr="002E7301">
              <w:rPr>
                <w:rFonts w:ascii="Times New Roman" w:eastAsia="Times New Roman" w:hAnsi="Times New Roman" w:cs="Times New Roman"/>
                <w:bCs/>
                <w:color w:val="000000"/>
                <w:sz w:val="24"/>
                <w:szCs w:val="24"/>
              </w:rPr>
              <w:t xml:space="preserve">   75 </w:t>
            </w:r>
            <w:r w:rsidR="00963E1C" w:rsidRPr="003643DE">
              <w:rPr>
                <w:rFonts w:ascii="Times New Roman" w:eastAsia="Times New Roman" w:hAnsi="Times New Roman" w:cs="Times New Roman"/>
                <w:bCs/>
                <w:color w:val="000000"/>
                <w:sz w:val="24"/>
                <w:szCs w:val="24"/>
              </w:rPr>
              <w:t xml:space="preserve">   </w:t>
            </w:r>
            <w:r w:rsidRPr="00994760">
              <w:rPr>
                <w:rFonts w:ascii="Times New Roman" w:eastAsia="Times New Roman" w:hAnsi="Times New Roman" w:cs="Times New Roman"/>
                <w:bCs/>
                <w:color w:val="000000"/>
                <w:sz w:val="24"/>
                <w:szCs w:val="24"/>
              </w:rPr>
              <w:t xml:space="preserve">   </w:t>
            </w:r>
            <w:r w:rsidR="00963E1C" w:rsidRPr="00994760">
              <w:rPr>
                <w:rFonts w:ascii="Times New Roman" w:eastAsia="Times New Roman" w:hAnsi="Times New Roman" w:cs="Times New Roman"/>
                <w:bCs/>
                <w:color w:val="000000"/>
                <w:sz w:val="24"/>
                <w:szCs w:val="24"/>
              </w:rPr>
              <w:t xml:space="preserve">  </w:t>
            </w:r>
          </w:p>
        </w:tc>
        <w:tc>
          <w:tcPr>
            <w:tcW w:w="1254" w:type="dxa"/>
            <w:tcBorders>
              <w:top w:val="single" w:sz="4" w:space="0" w:color="auto"/>
              <w:left w:val="nil"/>
              <w:bottom w:val="nil"/>
              <w:right w:val="nil"/>
            </w:tcBorders>
            <w:shd w:val="clear" w:color="auto" w:fill="auto"/>
            <w:vAlign w:val="bottom"/>
          </w:tcPr>
          <w:p w14:paraId="43BDA770" w14:textId="1F63DEF6" w:rsidR="00472206" w:rsidRPr="00994760" w:rsidRDefault="00472206"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26</w:t>
            </w:r>
          </w:p>
        </w:tc>
        <w:tc>
          <w:tcPr>
            <w:tcW w:w="1176" w:type="dxa"/>
            <w:tcBorders>
              <w:top w:val="single" w:sz="4" w:space="0" w:color="auto"/>
              <w:left w:val="nil"/>
              <w:bottom w:val="nil"/>
              <w:right w:val="nil"/>
            </w:tcBorders>
            <w:shd w:val="clear" w:color="auto" w:fill="auto"/>
            <w:vAlign w:val="bottom"/>
          </w:tcPr>
          <w:p w14:paraId="5DCD4AC1" w14:textId="556D5603" w:rsidR="00472206" w:rsidRPr="000606E6" w:rsidRDefault="00472206"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18</w:t>
            </w:r>
          </w:p>
        </w:tc>
        <w:tc>
          <w:tcPr>
            <w:tcW w:w="1350" w:type="dxa"/>
            <w:tcBorders>
              <w:top w:val="single" w:sz="4" w:space="0" w:color="auto"/>
              <w:left w:val="nil"/>
              <w:bottom w:val="nil"/>
              <w:right w:val="nil"/>
            </w:tcBorders>
            <w:shd w:val="clear" w:color="auto" w:fill="auto"/>
            <w:vAlign w:val="bottom"/>
          </w:tcPr>
          <w:p w14:paraId="27B9AA80" w14:textId="5E899857" w:rsidR="00472206" w:rsidRPr="00E91661" w:rsidRDefault="00472206" w:rsidP="005B6926">
            <w:pPr>
              <w:tabs>
                <w:tab w:val="left" w:pos="360"/>
                <w:tab w:val="left" w:pos="720"/>
              </w:tabs>
              <w:rPr>
                <w:rFonts w:ascii="Times New Roman" w:hAnsi="Times New Roman" w:cs="Times New Roman"/>
                <w:bCs/>
                <w:sz w:val="24"/>
                <w:szCs w:val="24"/>
              </w:rPr>
            </w:pPr>
            <w:r w:rsidRPr="004A3011">
              <w:rPr>
                <w:rFonts w:ascii="Times New Roman" w:eastAsia="Times New Roman" w:hAnsi="Times New Roman" w:cs="Times New Roman"/>
                <w:bCs/>
                <w:color w:val="000000"/>
                <w:sz w:val="24"/>
                <w:szCs w:val="24"/>
              </w:rPr>
              <w:t xml:space="preserve">   26</w:t>
            </w:r>
          </w:p>
        </w:tc>
        <w:tc>
          <w:tcPr>
            <w:tcW w:w="1350" w:type="dxa"/>
            <w:tcBorders>
              <w:top w:val="single" w:sz="4" w:space="0" w:color="auto"/>
              <w:left w:val="nil"/>
              <w:bottom w:val="nil"/>
              <w:right w:val="nil"/>
            </w:tcBorders>
            <w:shd w:val="clear" w:color="auto" w:fill="auto"/>
            <w:vAlign w:val="bottom"/>
          </w:tcPr>
          <w:p w14:paraId="18CEC8EB" w14:textId="5FA626FB" w:rsidR="00472206" w:rsidRPr="00A0337B" w:rsidRDefault="00472206" w:rsidP="005B6926">
            <w:pPr>
              <w:tabs>
                <w:tab w:val="left" w:pos="360"/>
                <w:tab w:val="left" w:pos="720"/>
              </w:tabs>
              <w:rPr>
                <w:rFonts w:ascii="Times New Roman" w:hAnsi="Times New Roman" w:cs="Times New Roman"/>
                <w:bCs/>
                <w:sz w:val="24"/>
                <w:szCs w:val="24"/>
              </w:rPr>
            </w:pPr>
            <w:r w:rsidRPr="00A0337B">
              <w:rPr>
                <w:rFonts w:ascii="Times New Roman" w:eastAsia="Times New Roman" w:hAnsi="Times New Roman" w:cs="Times New Roman"/>
                <w:bCs/>
                <w:color w:val="000000"/>
                <w:sz w:val="24"/>
                <w:szCs w:val="24"/>
              </w:rPr>
              <w:t xml:space="preserve">  145</w:t>
            </w:r>
          </w:p>
        </w:tc>
      </w:tr>
    </w:tbl>
    <w:p w14:paraId="3116D0FE" w14:textId="18882ABB" w:rsidR="00601A59" w:rsidRDefault="00601A59" w:rsidP="005B6926">
      <w:pPr>
        <w:tabs>
          <w:tab w:val="left" w:pos="360"/>
          <w:tab w:val="left" w:pos="720"/>
        </w:tabs>
        <w:spacing w:after="0" w:line="480" w:lineRule="auto"/>
        <w:rPr>
          <w:rFonts w:ascii="Times New Roman" w:hAnsi="Times New Roman" w:cs="Times New Roman"/>
          <w:bCs/>
          <w:sz w:val="24"/>
          <w:szCs w:val="24"/>
        </w:rPr>
      </w:pPr>
    </w:p>
    <w:p w14:paraId="3ADC006E" w14:textId="15D599BE"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3E77C612" w14:textId="1482116C"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5CE30EF6" w14:textId="7ABE3BE7"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6F0D13C9" w14:textId="0C79D13C"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385CA7CA" w14:textId="1C415ED9"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12E07D1B" w14:textId="1454B67C"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10E95CEF" w14:textId="2F7B4886"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279A0117" w14:textId="10676BE5"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6AA2DBA6" w14:textId="25205640"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64998A72" w14:textId="0391F729"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11C3952C" w14:textId="00AC111B"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6418F62C" w14:textId="04C34B49"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68B2BE6B" w14:textId="528C932D"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75F6F691" w14:textId="73776AAE" w:rsidR="00DF6997" w:rsidRDefault="00DF6997" w:rsidP="005B6926">
      <w:pPr>
        <w:tabs>
          <w:tab w:val="left" w:pos="360"/>
          <w:tab w:val="left" w:pos="720"/>
        </w:tabs>
        <w:spacing w:after="0" w:line="480" w:lineRule="auto"/>
        <w:rPr>
          <w:rFonts w:ascii="Times New Roman" w:hAnsi="Times New Roman" w:cs="Times New Roman"/>
          <w:bCs/>
          <w:sz w:val="24"/>
          <w:szCs w:val="24"/>
        </w:rPr>
      </w:pPr>
    </w:p>
    <w:p w14:paraId="17B594BA" w14:textId="76A29300" w:rsidR="00CE559D" w:rsidRDefault="003A4696" w:rsidP="005B6926">
      <w:pPr>
        <w:tabs>
          <w:tab w:val="left" w:pos="360"/>
          <w:tab w:val="left" w:pos="720"/>
        </w:tabs>
        <w:spacing w:after="0" w:line="480" w:lineRule="auto"/>
        <w:rPr>
          <w:rFonts w:ascii="Times New Roman" w:hAnsi="Times New Roman" w:cs="Times New Roman"/>
          <w:bCs/>
          <w:sz w:val="24"/>
          <w:szCs w:val="24"/>
        </w:rPr>
      </w:pPr>
      <w:r>
        <w:rPr>
          <w:rFonts w:ascii="Times New Roman" w:hAnsi="Times New Roman" w:cs="Times New Roman"/>
          <w:bCs/>
          <w:sz w:val="24"/>
          <w:szCs w:val="24"/>
        </w:rPr>
        <w:lastRenderedPageBreak/>
        <w:t>Table 2. Reported frequency</w:t>
      </w:r>
      <w:r w:rsidR="00591D99">
        <w:rPr>
          <w:rFonts w:ascii="Times New Roman" w:hAnsi="Times New Roman" w:cs="Times New Roman"/>
          <w:bCs/>
          <w:sz w:val="24"/>
          <w:szCs w:val="24"/>
        </w:rPr>
        <w:t xml:space="preserve"> (%, within column)</w:t>
      </w:r>
      <w:r>
        <w:rPr>
          <w:rFonts w:ascii="Times New Roman" w:hAnsi="Times New Roman" w:cs="Times New Roman"/>
          <w:bCs/>
          <w:sz w:val="24"/>
          <w:szCs w:val="24"/>
        </w:rPr>
        <w:t xml:space="preserve"> of breed in use by respondent dairy farms among housing and bedding styles. Three farms, one from each of bedding styles Freestall Sand, Freestall Wood, and Tiestall Wood did not indicate breed and are not included here (</w:t>
      </w:r>
      <w:r>
        <w:rPr>
          <w:rFonts w:ascii="Times New Roman" w:hAnsi="Times New Roman" w:cs="Times New Roman"/>
          <w:bCs/>
          <w:i/>
          <w:iCs/>
          <w:sz w:val="24"/>
          <w:szCs w:val="24"/>
        </w:rPr>
        <w:t xml:space="preserve">n </w:t>
      </w:r>
      <w:r>
        <w:rPr>
          <w:rFonts w:ascii="Times New Roman" w:hAnsi="Times New Roman" w:cs="Times New Roman"/>
          <w:bCs/>
          <w:sz w:val="24"/>
          <w:szCs w:val="24"/>
        </w:rPr>
        <w:t>= 14</w:t>
      </w:r>
      <w:ins w:id="206" w:author="Tucker Andrews" w:date="2021-01-11T15:39:00Z">
        <w:r w:rsidR="00B16D4F">
          <w:rPr>
            <w:rFonts w:ascii="Times New Roman" w:hAnsi="Times New Roman" w:cs="Times New Roman"/>
            <w:bCs/>
            <w:sz w:val="24"/>
            <w:szCs w:val="24"/>
          </w:rPr>
          <w:t>2</w:t>
        </w:r>
      </w:ins>
      <w:del w:id="207" w:author="Tucker Andrews" w:date="2021-01-11T15:39:00Z">
        <w:r w:rsidDel="00B16D4F">
          <w:rPr>
            <w:rFonts w:ascii="Times New Roman" w:hAnsi="Times New Roman" w:cs="Times New Roman"/>
            <w:bCs/>
            <w:sz w:val="24"/>
            <w:szCs w:val="24"/>
          </w:rPr>
          <w:delText>3</w:delText>
        </w:r>
      </w:del>
      <w:r>
        <w:rPr>
          <w:rFonts w:ascii="Times New Roman" w:hAnsi="Times New Roman" w:cs="Times New Roman"/>
          <w:bCs/>
          <w:sz w:val="24"/>
          <w:szCs w:val="24"/>
        </w:rPr>
        <w:t xml:space="preserve">). </w:t>
      </w:r>
      <w:r w:rsidR="00DF6997" w:rsidRPr="00C2733D">
        <w:rPr>
          <w:rFonts w:ascii="Times New Roman" w:hAnsi="Times New Roman" w:cs="Times New Roman"/>
          <w:bCs/>
          <w:sz w:val="24"/>
          <w:szCs w:val="24"/>
        </w:rPr>
        <w:t xml:space="preserve">Only breeds that were used on more than </w:t>
      </w:r>
      <w:r w:rsidR="005A6F8D">
        <w:rPr>
          <w:rFonts w:ascii="Times New Roman" w:hAnsi="Times New Roman" w:cs="Times New Roman"/>
          <w:bCs/>
          <w:sz w:val="24"/>
          <w:szCs w:val="24"/>
        </w:rPr>
        <w:t>one</w:t>
      </w:r>
      <w:r w:rsidR="00DF6997" w:rsidRPr="00C2733D">
        <w:rPr>
          <w:rFonts w:ascii="Times New Roman" w:hAnsi="Times New Roman" w:cs="Times New Roman"/>
          <w:bCs/>
          <w:sz w:val="24"/>
          <w:szCs w:val="24"/>
        </w:rPr>
        <w:t xml:space="preserve"> farm were </w:t>
      </w:r>
      <w:r w:rsidR="005A6F8D">
        <w:rPr>
          <w:rFonts w:ascii="Times New Roman" w:hAnsi="Times New Roman" w:cs="Times New Roman"/>
          <w:bCs/>
          <w:sz w:val="24"/>
          <w:szCs w:val="24"/>
        </w:rPr>
        <w:t>specified in the table; breeds used on a single farms were included as “other”.</w:t>
      </w:r>
    </w:p>
    <w:tbl>
      <w:tblPr>
        <w:tblW w:w="9392" w:type="dxa"/>
        <w:tblLook w:val="04A0" w:firstRow="1" w:lastRow="0" w:firstColumn="1" w:lastColumn="0" w:noHBand="0" w:noVBand="1"/>
        <w:tblPrChange w:id="208" w:author="Tucker Andrews" w:date="2021-01-11T15:13:00Z">
          <w:tblPr>
            <w:tblW w:w="8340" w:type="dxa"/>
            <w:tblLook w:val="04A0" w:firstRow="1" w:lastRow="0" w:firstColumn="1" w:lastColumn="0" w:noHBand="0" w:noVBand="1"/>
          </w:tblPr>
        </w:tblPrChange>
      </w:tblPr>
      <w:tblGrid>
        <w:gridCol w:w="1573"/>
        <w:gridCol w:w="897"/>
        <w:gridCol w:w="370"/>
        <w:gridCol w:w="559"/>
        <w:gridCol w:w="370"/>
        <w:gridCol w:w="576"/>
        <w:gridCol w:w="353"/>
        <w:gridCol w:w="604"/>
        <w:gridCol w:w="342"/>
        <w:gridCol w:w="622"/>
        <w:gridCol w:w="324"/>
        <w:gridCol w:w="633"/>
        <w:gridCol w:w="305"/>
        <w:gridCol w:w="635"/>
        <w:gridCol w:w="295"/>
        <w:gridCol w:w="641"/>
        <w:gridCol w:w="293"/>
        <w:gridCol w:w="605"/>
        <w:gridCol w:w="260"/>
        <w:gridCol w:w="675"/>
        <w:gridCol w:w="159"/>
        <w:gridCol w:w="189"/>
        <w:tblGridChange w:id="209">
          <w:tblGrid>
            <w:gridCol w:w="1305"/>
            <w:gridCol w:w="744"/>
            <w:gridCol w:w="307"/>
            <w:gridCol w:w="464"/>
            <w:gridCol w:w="20"/>
            <w:gridCol w:w="287"/>
            <w:gridCol w:w="478"/>
            <w:gridCol w:w="164"/>
            <w:gridCol w:w="129"/>
            <w:gridCol w:w="501"/>
            <w:gridCol w:w="284"/>
            <w:gridCol w:w="15"/>
            <w:gridCol w:w="501"/>
            <w:gridCol w:w="269"/>
            <w:gridCol w:w="176"/>
            <w:gridCol w:w="349"/>
            <w:gridCol w:w="253"/>
            <w:gridCol w:w="344"/>
            <w:gridCol w:w="183"/>
            <w:gridCol w:w="245"/>
            <w:gridCol w:w="510"/>
            <w:gridCol w:w="22"/>
            <w:gridCol w:w="240"/>
            <w:gridCol w:w="505"/>
            <w:gridCol w:w="163"/>
            <w:gridCol w:w="53"/>
            <w:gridCol w:w="556"/>
            <w:gridCol w:w="136"/>
            <w:gridCol w:w="157"/>
            <w:gridCol w:w="32"/>
          </w:tblGrid>
        </w:tblGridChange>
      </w:tblGrid>
      <w:tr w:rsidR="00591D99" w:rsidRPr="00591D99" w:rsidDel="00CE4D66" w14:paraId="1A81E8D1" w14:textId="7D5A8234" w:rsidTr="00CE4D66">
        <w:trPr>
          <w:gridAfter w:val="2"/>
          <w:wAfter w:w="348" w:type="dxa"/>
          <w:trHeight w:val="390"/>
          <w:del w:id="210" w:author="Tucker Andrews" w:date="2021-01-11T15:09:00Z"/>
          <w:trPrChange w:id="211" w:author="Tucker Andrews" w:date="2021-01-11T15:13:00Z">
            <w:trPr>
              <w:gridAfter w:val="2"/>
              <w:trHeight w:val="288"/>
            </w:trPr>
          </w:trPrChange>
        </w:trPr>
        <w:tc>
          <w:tcPr>
            <w:tcW w:w="1573" w:type="dxa"/>
            <w:tcBorders>
              <w:top w:val="nil"/>
              <w:left w:val="nil"/>
              <w:bottom w:val="nil"/>
              <w:right w:val="nil"/>
            </w:tcBorders>
            <w:shd w:val="clear" w:color="auto" w:fill="auto"/>
            <w:noWrap/>
            <w:vAlign w:val="bottom"/>
            <w:hideMark/>
            <w:tcPrChange w:id="212" w:author="Tucker Andrews" w:date="2021-01-11T15:13:00Z">
              <w:tcPr>
                <w:tcW w:w="1460" w:type="dxa"/>
                <w:tcBorders>
                  <w:top w:val="nil"/>
                  <w:left w:val="nil"/>
                  <w:bottom w:val="nil"/>
                  <w:right w:val="nil"/>
                </w:tcBorders>
                <w:shd w:val="clear" w:color="auto" w:fill="auto"/>
                <w:noWrap/>
                <w:vAlign w:val="bottom"/>
                <w:hideMark/>
              </w:tcPr>
            </w:tcPrChange>
          </w:tcPr>
          <w:p w14:paraId="121E9AF8" w14:textId="026130C6" w:rsidR="00591D99" w:rsidRPr="00591D99" w:rsidDel="00CE4D66" w:rsidRDefault="00591D99" w:rsidP="005B6926">
            <w:pPr>
              <w:spacing w:after="0" w:line="240" w:lineRule="auto"/>
              <w:rPr>
                <w:del w:id="213" w:author="Tucker Andrews" w:date="2021-01-11T15:09:00Z"/>
                <w:rFonts w:ascii="Times New Roman" w:eastAsia="Times New Roman" w:hAnsi="Times New Roman" w:cs="Times New Roman"/>
                <w:sz w:val="24"/>
                <w:szCs w:val="24"/>
              </w:rPr>
            </w:pPr>
          </w:p>
        </w:tc>
        <w:tc>
          <w:tcPr>
            <w:tcW w:w="9359" w:type="dxa"/>
            <w:gridSpan w:val="19"/>
            <w:tcBorders>
              <w:top w:val="nil"/>
              <w:left w:val="nil"/>
              <w:bottom w:val="single" w:sz="4" w:space="0" w:color="auto"/>
              <w:right w:val="nil"/>
            </w:tcBorders>
            <w:shd w:val="clear" w:color="auto" w:fill="auto"/>
            <w:noWrap/>
            <w:vAlign w:val="bottom"/>
            <w:hideMark/>
            <w:tcPrChange w:id="214" w:author="Tucker Andrews" w:date="2021-01-11T15:13:00Z">
              <w:tcPr>
                <w:tcW w:w="8277" w:type="dxa"/>
                <w:gridSpan w:val="26"/>
                <w:tcBorders>
                  <w:top w:val="nil"/>
                  <w:left w:val="nil"/>
                  <w:bottom w:val="single" w:sz="4" w:space="0" w:color="auto"/>
                  <w:right w:val="nil"/>
                </w:tcBorders>
                <w:shd w:val="clear" w:color="auto" w:fill="auto"/>
                <w:noWrap/>
                <w:vAlign w:val="bottom"/>
                <w:hideMark/>
              </w:tcPr>
            </w:tcPrChange>
          </w:tcPr>
          <w:p w14:paraId="3B2BCDC6" w14:textId="32623A12" w:rsidR="00591D99" w:rsidRPr="00591D99" w:rsidDel="00CE4D66" w:rsidRDefault="00591D99" w:rsidP="005B6926">
            <w:pPr>
              <w:spacing w:after="0" w:line="240" w:lineRule="auto"/>
              <w:jc w:val="center"/>
              <w:rPr>
                <w:del w:id="215" w:author="Tucker Andrews" w:date="2021-01-11T15:09:00Z"/>
                <w:rFonts w:ascii="Times New Roman" w:eastAsia="Times New Roman" w:hAnsi="Times New Roman" w:cs="Times New Roman"/>
                <w:color w:val="000000"/>
                <w:sz w:val="18"/>
                <w:szCs w:val="18"/>
              </w:rPr>
            </w:pPr>
            <w:del w:id="216" w:author="Tucker Andrews" w:date="2021-01-11T15:09:00Z">
              <w:r w:rsidRPr="00591D99" w:rsidDel="00CE4D66">
                <w:rPr>
                  <w:rFonts w:ascii="Times New Roman" w:eastAsia="Times New Roman" w:hAnsi="Times New Roman" w:cs="Times New Roman"/>
                  <w:color w:val="000000"/>
                  <w:sz w:val="18"/>
                  <w:szCs w:val="18"/>
                </w:rPr>
                <w:delText>Housing Bedding Style</w:delText>
              </w:r>
            </w:del>
          </w:p>
        </w:tc>
      </w:tr>
      <w:tr w:rsidR="00591D99" w:rsidRPr="00591D99" w:rsidDel="00CE4D66" w14:paraId="27ABD63F" w14:textId="20C34629" w:rsidTr="00CE4D66">
        <w:trPr>
          <w:gridAfter w:val="1"/>
          <w:wAfter w:w="189" w:type="dxa"/>
          <w:trHeight w:val="992"/>
          <w:del w:id="217" w:author="Tucker Andrews" w:date="2021-01-11T15:09:00Z"/>
          <w:trPrChange w:id="218" w:author="Tucker Andrews" w:date="2021-01-11T15:13:00Z">
            <w:trPr>
              <w:gridAfter w:val="1"/>
              <w:trHeight w:val="732"/>
            </w:trPr>
          </w:trPrChange>
        </w:trPr>
        <w:tc>
          <w:tcPr>
            <w:tcW w:w="1573" w:type="dxa"/>
            <w:tcBorders>
              <w:top w:val="nil"/>
              <w:left w:val="nil"/>
              <w:bottom w:val="nil"/>
              <w:right w:val="nil"/>
            </w:tcBorders>
            <w:shd w:val="clear" w:color="auto" w:fill="auto"/>
            <w:noWrap/>
            <w:vAlign w:val="bottom"/>
            <w:hideMark/>
            <w:tcPrChange w:id="219" w:author="Tucker Andrews" w:date="2021-01-11T15:13:00Z">
              <w:tcPr>
                <w:tcW w:w="1460" w:type="dxa"/>
                <w:tcBorders>
                  <w:top w:val="nil"/>
                  <w:left w:val="nil"/>
                  <w:bottom w:val="nil"/>
                  <w:right w:val="nil"/>
                </w:tcBorders>
                <w:shd w:val="clear" w:color="auto" w:fill="auto"/>
                <w:noWrap/>
                <w:vAlign w:val="bottom"/>
                <w:hideMark/>
              </w:tcPr>
            </w:tcPrChange>
          </w:tcPr>
          <w:p w14:paraId="04CD6322" w14:textId="1441F18A" w:rsidR="00591D99" w:rsidRPr="00591D99" w:rsidDel="00CE4D66" w:rsidRDefault="00591D99" w:rsidP="005B6926">
            <w:pPr>
              <w:spacing w:after="0" w:line="240" w:lineRule="auto"/>
              <w:jc w:val="center"/>
              <w:rPr>
                <w:del w:id="220" w:author="Tucker Andrews" w:date="2021-01-11T15:09:00Z"/>
                <w:rFonts w:ascii="Times New Roman" w:eastAsia="Times New Roman" w:hAnsi="Times New Roman" w:cs="Times New Roman"/>
                <w:color w:val="000000"/>
                <w:sz w:val="18"/>
                <w:szCs w:val="18"/>
              </w:rPr>
            </w:pPr>
          </w:p>
        </w:tc>
        <w:tc>
          <w:tcPr>
            <w:tcW w:w="897" w:type="dxa"/>
            <w:tcBorders>
              <w:top w:val="nil"/>
              <w:left w:val="nil"/>
              <w:bottom w:val="nil"/>
              <w:right w:val="nil"/>
            </w:tcBorders>
            <w:shd w:val="clear" w:color="auto" w:fill="auto"/>
            <w:vAlign w:val="bottom"/>
            <w:hideMark/>
            <w:tcPrChange w:id="221" w:author="Tucker Andrews" w:date="2021-01-11T15:13:00Z">
              <w:tcPr>
                <w:tcW w:w="820" w:type="dxa"/>
                <w:tcBorders>
                  <w:top w:val="nil"/>
                  <w:left w:val="nil"/>
                  <w:bottom w:val="nil"/>
                  <w:right w:val="nil"/>
                </w:tcBorders>
                <w:shd w:val="clear" w:color="auto" w:fill="auto"/>
                <w:vAlign w:val="bottom"/>
                <w:hideMark/>
              </w:tcPr>
            </w:tcPrChange>
          </w:tcPr>
          <w:p w14:paraId="5660D496" w14:textId="52910EFF" w:rsidR="00591D99" w:rsidRPr="00591D99" w:rsidDel="00CE4D66" w:rsidRDefault="00591D99" w:rsidP="005B6926">
            <w:pPr>
              <w:spacing w:after="0" w:line="240" w:lineRule="auto"/>
              <w:jc w:val="center"/>
              <w:rPr>
                <w:del w:id="222" w:author="Tucker Andrews" w:date="2021-01-11T15:09:00Z"/>
                <w:rFonts w:ascii="Times New Roman" w:eastAsia="Times New Roman" w:hAnsi="Times New Roman" w:cs="Times New Roman"/>
                <w:color w:val="000000"/>
                <w:sz w:val="18"/>
                <w:szCs w:val="18"/>
              </w:rPr>
            </w:pPr>
            <w:del w:id="223" w:author="Tucker Andrews" w:date="2021-01-11T15:09:00Z">
              <w:r w:rsidRPr="00591D99" w:rsidDel="00CE4D66">
                <w:rPr>
                  <w:rFonts w:ascii="Times New Roman" w:eastAsia="Times New Roman" w:hAnsi="Times New Roman" w:cs="Times New Roman"/>
                  <w:color w:val="000000"/>
                  <w:sz w:val="18"/>
                  <w:szCs w:val="18"/>
                </w:rPr>
                <w:delText>Bedded Pack</w:delText>
              </w:r>
            </w:del>
          </w:p>
        </w:tc>
        <w:tc>
          <w:tcPr>
            <w:tcW w:w="929" w:type="dxa"/>
            <w:gridSpan w:val="2"/>
            <w:tcBorders>
              <w:top w:val="nil"/>
              <w:left w:val="nil"/>
              <w:bottom w:val="nil"/>
              <w:right w:val="nil"/>
            </w:tcBorders>
            <w:shd w:val="clear" w:color="auto" w:fill="auto"/>
            <w:vAlign w:val="bottom"/>
            <w:hideMark/>
            <w:tcPrChange w:id="224" w:author="Tucker Andrews" w:date="2021-01-11T15:13:00Z">
              <w:tcPr>
                <w:tcW w:w="820" w:type="dxa"/>
                <w:gridSpan w:val="2"/>
                <w:tcBorders>
                  <w:top w:val="nil"/>
                  <w:left w:val="nil"/>
                  <w:bottom w:val="nil"/>
                  <w:right w:val="nil"/>
                </w:tcBorders>
                <w:shd w:val="clear" w:color="auto" w:fill="auto"/>
                <w:vAlign w:val="bottom"/>
                <w:hideMark/>
              </w:tcPr>
            </w:tcPrChange>
          </w:tcPr>
          <w:p w14:paraId="5BC85209" w14:textId="6DE42C63" w:rsidR="00591D99" w:rsidRPr="00591D99" w:rsidDel="00CE4D66" w:rsidRDefault="00591D99" w:rsidP="005B6926">
            <w:pPr>
              <w:spacing w:after="0" w:line="240" w:lineRule="auto"/>
              <w:jc w:val="center"/>
              <w:rPr>
                <w:del w:id="225" w:author="Tucker Andrews" w:date="2021-01-11T15:09:00Z"/>
                <w:rFonts w:ascii="Times New Roman" w:eastAsia="Times New Roman" w:hAnsi="Times New Roman" w:cs="Times New Roman"/>
                <w:color w:val="000000"/>
                <w:sz w:val="18"/>
                <w:szCs w:val="18"/>
              </w:rPr>
            </w:pPr>
            <w:del w:id="226" w:author="Tucker Andrews" w:date="2021-01-11T15:09:00Z">
              <w:r w:rsidRPr="00591D99" w:rsidDel="00CE4D66">
                <w:rPr>
                  <w:rFonts w:ascii="Times New Roman" w:eastAsia="Times New Roman" w:hAnsi="Times New Roman" w:cs="Times New Roman"/>
                  <w:color w:val="000000"/>
                  <w:sz w:val="18"/>
                  <w:szCs w:val="18"/>
                </w:rPr>
                <w:delText>Bedded Pack Plus</w:delText>
              </w:r>
            </w:del>
          </w:p>
        </w:tc>
        <w:tc>
          <w:tcPr>
            <w:tcW w:w="946" w:type="dxa"/>
            <w:gridSpan w:val="2"/>
            <w:tcBorders>
              <w:top w:val="nil"/>
              <w:left w:val="nil"/>
              <w:bottom w:val="nil"/>
              <w:right w:val="nil"/>
            </w:tcBorders>
            <w:shd w:val="clear" w:color="auto" w:fill="auto"/>
            <w:vAlign w:val="bottom"/>
            <w:hideMark/>
            <w:tcPrChange w:id="227" w:author="Tucker Andrews" w:date="2021-01-11T15:13:00Z">
              <w:tcPr>
                <w:tcW w:w="836" w:type="dxa"/>
                <w:gridSpan w:val="3"/>
                <w:tcBorders>
                  <w:top w:val="nil"/>
                  <w:left w:val="nil"/>
                  <w:bottom w:val="nil"/>
                  <w:right w:val="nil"/>
                </w:tcBorders>
                <w:shd w:val="clear" w:color="auto" w:fill="auto"/>
                <w:vAlign w:val="bottom"/>
                <w:hideMark/>
              </w:tcPr>
            </w:tcPrChange>
          </w:tcPr>
          <w:p w14:paraId="2F00116A" w14:textId="2485A52A" w:rsidR="00591D99" w:rsidRPr="00591D99" w:rsidDel="00CE4D66" w:rsidRDefault="00591D99" w:rsidP="005B6926">
            <w:pPr>
              <w:spacing w:after="0" w:line="240" w:lineRule="auto"/>
              <w:jc w:val="center"/>
              <w:rPr>
                <w:del w:id="228" w:author="Tucker Andrews" w:date="2021-01-11T15:09:00Z"/>
                <w:rFonts w:ascii="Times New Roman" w:eastAsia="Times New Roman" w:hAnsi="Times New Roman" w:cs="Times New Roman"/>
                <w:color w:val="000000"/>
                <w:sz w:val="18"/>
                <w:szCs w:val="18"/>
              </w:rPr>
            </w:pPr>
            <w:del w:id="229" w:author="Tucker Andrews" w:date="2021-01-11T15:09:00Z">
              <w:r w:rsidRPr="00591D99" w:rsidDel="00CE4D66">
                <w:rPr>
                  <w:rFonts w:ascii="Times New Roman" w:eastAsia="Times New Roman" w:hAnsi="Times New Roman" w:cs="Times New Roman"/>
                  <w:color w:val="000000"/>
                  <w:sz w:val="18"/>
                  <w:szCs w:val="18"/>
                </w:rPr>
                <w:delText>Freestall    &amp; Tiestall</w:delText>
              </w:r>
            </w:del>
          </w:p>
        </w:tc>
        <w:tc>
          <w:tcPr>
            <w:tcW w:w="957" w:type="dxa"/>
            <w:gridSpan w:val="2"/>
            <w:tcBorders>
              <w:top w:val="nil"/>
              <w:left w:val="nil"/>
              <w:bottom w:val="nil"/>
              <w:right w:val="nil"/>
            </w:tcBorders>
            <w:shd w:val="clear" w:color="auto" w:fill="auto"/>
            <w:vAlign w:val="bottom"/>
            <w:hideMark/>
            <w:tcPrChange w:id="230" w:author="Tucker Andrews" w:date="2021-01-11T15:13:00Z">
              <w:tcPr>
                <w:tcW w:w="836" w:type="dxa"/>
                <w:gridSpan w:val="3"/>
                <w:tcBorders>
                  <w:top w:val="nil"/>
                  <w:left w:val="nil"/>
                  <w:bottom w:val="nil"/>
                  <w:right w:val="nil"/>
                </w:tcBorders>
                <w:shd w:val="clear" w:color="auto" w:fill="auto"/>
                <w:vAlign w:val="bottom"/>
                <w:hideMark/>
              </w:tcPr>
            </w:tcPrChange>
          </w:tcPr>
          <w:p w14:paraId="30A8E9CC" w14:textId="3AE3B306" w:rsidR="00591D99" w:rsidRPr="00591D99" w:rsidDel="00CE4D66" w:rsidRDefault="00591D99" w:rsidP="005B6926">
            <w:pPr>
              <w:spacing w:after="0" w:line="240" w:lineRule="auto"/>
              <w:jc w:val="center"/>
              <w:rPr>
                <w:del w:id="231" w:author="Tucker Andrews" w:date="2021-01-11T15:09:00Z"/>
                <w:rFonts w:ascii="Times New Roman" w:eastAsia="Times New Roman" w:hAnsi="Times New Roman" w:cs="Times New Roman"/>
                <w:color w:val="000000"/>
                <w:sz w:val="18"/>
                <w:szCs w:val="18"/>
              </w:rPr>
            </w:pPr>
            <w:del w:id="232" w:author="Tucker Andrews" w:date="2021-01-11T15:09:00Z">
              <w:r w:rsidRPr="00591D99" w:rsidDel="00CE4D66">
                <w:rPr>
                  <w:rFonts w:ascii="Times New Roman" w:eastAsia="Times New Roman" w:hAnsi="Times New Roman" w:cs="Times New Roman"/>
                  <w:color w:val="000000"/>
                  <w:sz w:val="18"/>
                  <w:szCs w:val="18"/>
                </w:rPr>
                <w:delText>Freestall Sand</w:delText>
              </w:r>
            </w:del>
          </w:p>
        </w:tc>
        <w:tc>
          <w:tcPr>
            <w:tcW w:w="964" w:type="dxa"/>
            <w:gridSpan w:val="2"/>
            <w:tcBorders>
              <w:top w:val="nil"/>
              <w:left w:val="nil"/>
              <w:bottom w:val="nil"/>
              <w:right w:val="nil"/>
            </w:tcBorders>
            <w:shd w:val="clear" w:color="auto" w:fill="auto"/>
            <w:vAlign w:val="bottom"/>
            <w:hideMark/>
            <w:tcPrChange w:id="233" w:author="Tucker Andrews" w:date="2021-01-11T15:13:00Z">
              <w:tcPr>
                <w:tcW w:w="836" w:type="dxa"/>
                <w:gridSpan w:val="3"/>
                <w:tcBorders>
                  <w:top w:val="nil"/>
                  <w:left w:val="nil"/>
                  <w:bottom w:val="nil"/>
                  <w:right w:val="nil"/>
                </w:tcBorders>
                <w:shd w:val="clear" w:color="auto" w:fill="auto"/>
                <w:vAlign w:val="bottom"/>
                <w:hideMark/>
              </w:tcPr>
            </w:tcPrChange>
          </w:tcPr>
          <w:p w14:paraId="5B1E0C3A" w14:textId="5BCBDB65" w:rsidR="00591D99" w:rsidRPr="00591D99" w:rsidDel="00CE4D66" w:rsidRDefault="00591D99" w:rsidP="005B6926">
            <w:pPr>
              <w:spacing w:after="0" w:line="240" w:lineRule="auto"/>
              <w:jc w:val="center"/>
              <w:rPr>
                <w:del w:id="234" w:author="Tucker Andrews" w:date="2021-01-11T15:09:00Z"/>
                <w:rFonts w:ascii="Times New Roman" w:eastAsia="Times New Roman" w:hAnsi="Times New Roman" w:cs="Times New Roman"/>
                <w:color w:val="000000"/>
                <w:sz w:val="18"/>
                <w:szCs w:val="18"/>
              </w:rPr>
            </w:pPr>
            <w:del w:id="235" w:author="Tucker Andrews" w:date="2021-01-11T15:09:00Z">
              <w:r w:rsidRPr="00591D99" w:rsidDel="00CE4D66">
                <w:rPr>
                  <w:rFonts w:ascii="Times New Roman" w:eastAsia="Times New Roman" w:hAnsi="Times New Roman" w:cs="Times New Roman"/>
                  <w:color w:val="000000"/>
                  <w:sz w:val="18"/>
                  <w:szCs w:val="18"/>
                </w:rPr>
                <w:delText>Freestall Sand &amp; Wood</w:delText>
              </w:r>
            </w:del>
          </w:p>
        </w:tc>
        <w:tc>
          <w:tcPr>
            <w:tcW w:w="957" w:type="dxa"/>
            <w:gridSpan w:val="2"/>
            <w:tcBorders>
              <w:top w:val="nil"/>
              <w:left w:val="nil"/>
              <w:bottom w:val="nil"/>
              <w:right w:val="nil"/>
            </w:tcBorders>
            <w:shd w:val="clear" w:color="auto" w:fill="auto"/>
            <w:vAlign w:val="bottom"/>
            <w:hideMark/>
            <w:tcPrChange w:id="236" w:author="Tucker Andrews" w:date="2021-01-11T15:13:00Z">
              <w:tcPr>
                <w:tcW w:w="836" w:type="dxa"/>
                <w:gridSpan w:val="3"/>
                <w:tcBorders>
                  <w:top w:val="nil"/>
                  <w:left w:val="nil"/>
                  <w:bottom w:val="nil"/>
                  <w:right w:val="nil"/>
                </w:tcBorders>
                <w:shd w:val="clear" w:color="auto" w:fill="auto"/>
                <w:vAlign w:val="bottom"/>
                <w:hideMark/>
              </w:tcPr>
            </w:tcPrChange>
          </w:tcPr>
          <w:p w14:paraId="2AC7F419" w14:textId="1840263D" w:rsidR="00591D99" w:rsidRPr="00591D99" w:rsidDel="00CE4D66" w:rsidRDefault="00591D99" w:rsidP="005B6926">
            <w:pPr>
              <w:spacing w:after="0" w:line="240" w:lineRule="auto"/>
              <w:jc w:val="center"/>
              <w:rPr>
                <w:del w:id="237" w:author="Tucker Andrews" w:date="2021-01-11T15:09:00Z"/>
                <w:rFonts w:ascii="Times New Roman" w:eastAsia="Times New Roman" w:hAnsi="Times New Roman" w:cs="Times New Roman"/>
                <w:color w:val="000000"/>
                <w:sz w:val="18"/>
                <w:szCs w:val="18"/>
              </w:rPr>
            </w:pPr>
            <w:del w:id="238" w:author="Tucker Andrews" w:date="2021-01-11T15:09:00Z">
              <w:r w:rsidRPr="00591D99" w:rsidDel="00CE4D66">
                <w:rPr>
                  <w:rFonts w:ascii="Times New Roman" w:eastAsia="Times New Roman" w:hAnsi="Times New Roman" w:cs="Times New Roman"/>
                  <w:color w:val="000000"/>
                  <w:sz w:val="18"/>
                  <w:szCs w:val="18"/>
                </w:rPr>
                <w:delText>Freestall Wood</w:delText>
              </w:r>
            </w:del>
          </w:p>
        </w:tc>
        <w:tc>
          <w:tcPr>
            <w:tcW w:w="940" w:type="dxa"/>
            <w:gridSpan w:val="2"/>
            <w:tcBorders>
              <w:top w:val="nil"/>
              <w:left w:val="nil"/>
              <w:bottom w:val="nil"/>
              <w:right w:val="nil"/>
            </w:tcBorders>
            <w:shd w:val="clear" w:color="auto" w:fill="auto"/>
            <w:vAlign w:val="bottom"/>
            <w:hideMark/>
            <w:tcPrChange w:id="239" w:author="Tucker Andrews" w:date="2021-01-11T15:13:00Z">
              <w:tcPr>
                <w:tcW w:w="827" w:type="dxa"/>
                <w:gridSpan w:val="3"/>
                <w:tcBorders>
                  <w:top w:val="nil"/>
                  <w:left w:val="nil"/>
                  <w:bottom w:val="nil"/>
                  <w:right w:val="nil"/>
                </w:tcBorders>
                <w:shd w:val="clear" w:color="auto" w:fill="auto"/>
                <w:vAlign w:val="bottom"/>
                <w:hideMark/>
              </w:tcPr>
            </w:tcPrChange>
          </w:tcPr>
          <w:p w14:paraId="53EC338E" w14:textId="6B5322E4" w:rsidR="00591D99" w:rsidRPr="00591D99" w:rsidDel="00CE4D66" w:rsidRDefault="006D1FEE" w:rsidP="005B6926">
            <w:pPr>
              <w:spacing w:after="0" w:line="240" w:lineRule="auto"/>
              <w:jc w:val="center"/>
              <w:rPr>
                <w:del w:id="240" w:author="Tucker Andrews" w:date="2021-01-11T15:09:00Z"/>
                <w:rFonts w:ascii="Times New Roman" w:eastAsia="Times New Roman" w:hAnsi="Times New Roman" w:cs="Times New Roman"/>
                <w:color w:val="000000"/>
                <w:sz w:val="18"/>
                <w:szCs w:val="18"/>
              </w:rPr>
            </w:pPr>
            <w:del w:id="241" w:author="Tucker Andrews" w:date="2021-01-11T15:09:00Z">
              <w:r w:rsidDel="00CE4D66">
                <w:rPr>
                  <w:rFonts w:ascii="Times New Roman" w:eastAsia="Times New Roman" w:hAnsi="Times New Roman" w:cs="Times New Roman"/>
                  <w:color w:val="000000"/>
                  <w:sz w:val="18"/>
                  <w:szCs w:val="18"/>
                </w:rPr>
                <w:delText>Loose-housing</w:delText>
              </w:r>
              <w:r w:rsidR="00591D99" w:rsidRPr="00591D99" w:rsidDel="00CE4D66">
                <w:rPr>
                  <w:rFonts w:ascii="Times New Roman" w:eastAsia="Times New Roman" w:hAnsi="Times New Roman" w:cs="Times New Roman"/>
                  <w:color w:val="000000"/>
                  <w:sz w:val="18"/>
                  <w:szCs w:val="18"/>
                </w:rPr>
                <w:delText xml:space="preserve"> Wood</w:delText>
              </w:r>
            </w:del>
          </w:p>
        </w:tc>
        <w:tc>
          <w:tcPr>
            <w:tcW w:w="936" w:type="dxa"/>
            <w:gridSpan w:val="2"/>
            <w:tcBorders>
              <w:top w:val="nil"/>
              <w:left w:val="nil"/>
              <w:bottom w:val="nil"/>
              <w:right w:val="nil"/>
            </w:tcBorders>
            <w:shd w:val="clear" w:color="auto" w:fill="auto"/>
            <w:vAlign w:val="bottom"/>
            <w:hideMark/>
            <w:tcPrChange w:id="242" w:author="Tucker Andrews" w:date="2021-01-11T15:13:00Z">
              <w:tcPr>
                <w:tcW w:w="826" w:type="dxa"/>
                <w:gridSpan w:val="3"/>
                <w:tcBorders>
                  <w:top w:val="nil"/>
                  <w:left w:val="nil"/>
                  <w:bottom w:val="nil"/>
                  <w:right w:val="nil"/>
                </w:tcBorders>
                <w:shd w:val="clear" w:color="auto" w:fill="auto"/>
                <w:vAlign w:val="bottom"/>
                <w:hideMark/>
              </w:tcPr>
            </w:tcPrChange>
          </w:tcPr>
          <w:p w14:paraId="2782AB93" w14:textId="7C76E6B8" w:rsidR="00591D99" w:rsidRPr="00591D99" w:rsidDel="00CE4D66" w:rsidRDefault="00591D99" w:rsidP="005B6926">
            <w:pPr>
              <w:spacing w:after="0" w:line="240" w:lineRule="auto"/>
              <w:jc w:val="center"/>
              <w:rPr>
                <w:del w:id="243" w:author="Tucker Andrews" w:date="2021-01-11T15:09:00Z"/>
                <w:rFonts w:ascii="Times New Roman" w:eastAsia="Times New Roman" w:hAnsi="Times New Roman" w:cs="Times New Roman"/>
                <w:color w:val="000000"/>
                <w:sz w:val="18"/>
                <w:szCs w:val="18"/>
              </w:rPr>
            </w:pPr>
            <w:del w:id="244" w:author="Tucker Andrews" w:date="2021-01-11T15:09:00Z">
              <w:r w:rsidRPr="00591D99" w:rsidDel="00CE4D66">
                <w:rPr>
                  <w:rFonts w:ascii="Times New Roman" w:eastAsia="Times New Roman" w:hAnsi="Times New Roman" w:cs="Times New Roman"/>
                  <w:color w:val="000000"/>
                  <w:sz w:val="18"/>
                  <w:szCs w:val="18"/>
                </w:rPr>
                <w:delText>Tiestall Other Bedding</w:delText>
              </w:r>
            </w:del>
          </w:p>
        </w:tc>
        <w:tc>
          <w:tcPr>
            <w:tcW w:w="1158" w:type="dxa"/>
            <w:gridSpan w:val="3"/>
            <w:tcBorders>
              <w:top w:val="nil"/>
              <w:left w:val="nil"/>
              <w:bottom w:val="nil"/>
              <w:right w:val="nil"/>
            </w:tcBorders>
            <w:shd w:val="clear" w:color="auto" w:fill="auto"/>
            <w:vAlign w:val="bottom"/>
            <w:hideMark/>
            <w:tcPrChange w:id="245" w:author="Tucker Andrews" w:date="2021-01-11T15:13:00Z">
              <w:tcPr>
                <w:tcW w:w="903" w:type="dxa"/>
                <w:gridSpan w:val="4"/>
                <w:tcBorders>
                  <w:top w:val="nil"/>
                  <w:left w:val="nil"/>
                  <w:bottom w:val="nil"/>
                  <w:right w:val="nil"/>
                </w:tcBorders>
                <w:shd w:val="clear" w:color="auto" w:fill="auto"/>
                <w:vAlign w:val="bottom"/>
                <w:hideMark/>
              </w:tcPr>
            </w:tcPrChange>
          </w:tcPr>
          <w:p w14:paraId="5AFCE9D6" w14:textId="1BCC03D4" w:rsidR="00591D99" w:rsidRPr="00591D99" w:rsidDel="00CE4D66" w:rsidRDefault="00591D99" w:rsidP="005B6926">
            <w:pPr>
              <w:spacing w:after="0" w:line="240" w:lineRule="auto"/>
              <w:jc w:val="center"/>
              <w:rPr>
                <w:del w:id="246" w:author="Tucker Andrews" w:date="2021-01-11T15:09:00Z"/>
                <w:rFonts w:ascii="Times New Roman" w:eastAsia="Times New Roman" w:hAnsi="Times New Roman" w:cs="Times New Roman"/>
                <w:color w:val="000000"/>
                <w:sz w:val="18"/>
                <w:szCs w:val="18"/>
              </w:rPr>
            </w:pPr>
            <w:del w:id="247" w:author="Tucker Andrews" w:date="2021-01-11T15:09:00Z">
              <w:r w:rsidRPr="00591D99" w:rsidDel="00CE4D66">
                <w:rPr>
                  <w:rFonts w:ascii="Times New Roman" w:eastAsia="Times New Roman" w:hAnsi="Times New Roman" w:cs="Times New Roman"/>
                  <w:color w:val="000000"/>
                  <w:sz w:val="18"/>
                  <w:szCs w:val="18"/>
                </w:rPr>
                <w:delText>Tiestall Wood</w:delText>
              </w:r>
            </w:del>
          </w:p>
        </w:tc>
        <w:tc>
          <w:tcPr>
            <w:tcW w:w="834" w:type="dxa"/>
            <w:gridSpan w:val="2"/>
            <w:tcBorders>
              <w:top w:val="nil"/>
              <w:left w:val="nil"/>
              <w:bottom w:val="nil"/>
              <w:right w:val="nil"/>
            </w:tcBorders>
            <w:shd w:val="clear" w:color="auto" w:fill="auto"/>
            <w:vAlign w:val="bottom"/>
            <w:hideMark/>
            <w:tcPrChange w:id="248" w:author="Tucker Andrews" w:date="2021-01-11T15:13:00Z">
              <w:tcPr>
                <w:tcW w:w="893" w:type="dxa"/>
                <w:gridSpan w:val="2"/>
                <w:tcBorders>
                  <w:top w:val="nil"/>
                  <w:left w:val="nil"/>
                  <w:bottom w:val="nil"/>
                  <w:right w:val="nil"/>
                </w:tcBorders>
                <w:shd w:val="clear" w:color="auto" w:fill="auto"/>
                <w:vAlign w:val="bottom"/>
                <w:hideMark/>
              </w:tcPr>
            </w:tcPrChange>
          </w:tcPr>
          <w:p w14:paraId="33A3A2DD" w14:textId="474AEF18" w:rsidR="00591D99" w:rsidRPr="00591D99" w:rsidDel="00CE4D66" w:rsidRDefault="00591D99" w:rsidP="009506E3">
            <w:pPr>
              <w:spacing w:after="0" w:line="240" w:lineRule="auto"/>
              <w:jc w:val="center"/>
              <w:rPr>
                <w:del w:id="249" w:author="Tucker Andrews" w:date="2021-01-11T15:09:00Z"/>
                <w:rFonts w:ascii="Times New Roman" w:eastAsia="Times New Roman" w:hAnsi="Times New Roman" w:cs="Times New Roman"/>
                <w:color w:val="000000"/>
                <w:sz w:val="18"/>
                <w:szCs w:val="18"/>
              </w:rPr>
            </w:pPr>
            <w:del w:id="250" w:author="Tucker Andrews" w:date="2021-01-11T15:09:00Z">
              <w:r w:rsidRPr="00591D99" w:rsidDel="00CE4D66">
                <w:rPr>
                  <w:rFonts w:ascii="Times New Roman" w:eastAsia="Times New Roman" w:hAnsi="Times New Roman" w:cs="Times New Roman"/>
                  <w:color w:val="000000"/>
                  <w:sz w:val="18"/>
                  <w:szCs w:val="18"/>
                </w:rPr>
                <w:delText>Total</w:delText>
              </w:r>
            </w:del>
          </w:p>
        </w:tc>
      </w:tr>
      <w:tr w:rsidR="00591D99" w:rsidRPr="00591D99" w:rsidDel="00CE4D66" w14:paraId="2B2BC411" w14:textId="30814F7E" w:rsidTr="00CE4D66">
        <w:trPr>
          <w:trHeight w:val="585"/>
          <w:del w:id="251" w:author="Tucker Andrews" w:date="2021-01-11T15:09:00Z"/>
          <w:trPrChange w:id="252"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253" w:author="Tucker Andrews" w:date="2021-01-11T15:13:00Z">
              <w:tcPr>
                <w:tcW w:w="1460" w:type="dxa"/>
                <w:tcBorders>
                  <w:top w:val="nil"/>
                  <w:left w:val="nil"/>
                  <w:bottom w:val="nil"/>
                  <w:right w:val="nil"/>
                </w:tcBorders>
                <w:shd w:val="clear" w:color="auto" w:fill="auto"/>
                <w:vAlign w:val="center"/>
                <w:hideMark/>
              </w:tcPr>
            </w:tcPrChange>
          </w:tcPr>
          <w:p w14:paraId="06470030" w14:textId="5C650C46" w:rsidR="00591D99" w:rsidRPr="00591D99" w:rsidDel="00CE4D66" w:rsidRDefault="00591D99" w:rsidP="005B6926">
            <w:pPr>
              <w:spacing w:after="0" w:line="240" w:lineRule="auto"/>
              <w:rPr>
                <w:del w:id="254" w:author="Tucker Andrews" w:date="2021-01-11T15:09:00Z"/>
                <w:rFonts w:ascii="Times New Roman" w:eastAsia="Times New Roman" w:hAnsi="Times New Roman" w:cs="Times New Roman"/>
                <w:color w:val="000000"/>
                <w:sz w:val="18"/>
                <w:szCs w:val="18"/>
              </w:rPr>
            </w:pPr>
            <w:del w:id="255" w:author="Tucker Andrews" w:date="2021-01-11T15:09:00Z">
              <w:r w:rsidRPr="00591D99" w:rsidDel="00CE4D66">
                <w:rPr>
                  <w:rFonts w:ascii="Times New Roman" w:eastAsia="Times New Roman" w:hAnsi="Times New Roman" w:cs="Times New Roman"/>
                  <w:color w:val="000000"/>
                  <w:sz w:val="18"/>
                  <w:szCs w:val="18"/>
                </w:rPr>
                <w:delText>Ayrhire, Holstein, Jersey, cross</w:delText>
              </w:r>
            </w:del>
          </w:p>
        </w:tc>
        <w:tc>
          <w:tcPr>
            <w:tcW w:w="897" w:type="dxa"/>
            <w:tcBorders>
              <w:top w:val="nil"/>
              <w:left w:val="nil"/>
              <w:bottom w:val="nil"/>
              <w:right w:val="nil"/>
            </w:tcBorders>
            <w:shd w:val="clear" w:color="auto" w:fill="auto"/>
            <w:noWrap/>
            <w:vAlign w:val="center"/>
            <w:hideMark/>
            <w:tcPrChange w:id="256" w:author="Tucker Andrews" w:date="2021-01-11T15:13:00Z">
              <w:tcPr>
                <w:tcW w:w="820" w:type="dxa"/>
                <w:tcBorders>
                  <w:top w:val="nil"/>
                  <w:left w:val="nil"/>
                  <w:bottom w:val="nil"/>
                  <w:right w:val="nil"/>
                </w:tcBorders>
                <w:shd w:val="clear" w:color="auto" w:fill="auto"/>
                <w:noWrap/>
                <w:vAlign w:val="center"/>
                <w:hideMark/>
              </w:tcPr>
            </w:tcPrChange>
          </w:tcPr>
          <w:p w14:paraId="6CDEE7FC" w14:textId="07263C45" w:rsidR="00591D99" w:rsidRPr="00591D99" w:rsidDel="00CE4D66" w:rsidRDefault="00591D99" w:rsidP="005B6926">
            <w:pPr>
              <w:spacing w:after="0" w:line="240" w:lineRule="auto"/>
              <w:jc w:val="center"/>
              <w:rPr>
                <w:del w:id="257" w:author="Tucker Andrews" w:date="2021-01-11T15:09:00Z"/>
                <w:rFonts w:ascii="Times New Roman" w:eastAsia="Times New Roman" w:hAnsi="Times New Roman" w:cs="Times New Roman"/>
                <w:color w:val="000000"/>
                <w:sz w:val="18"/>
                <w:szCs w:val="18"/>
              </w:rPr>
            </w:pPr>
            <w:del w:id="258" w:author="Tucker Andrews" w:date="2021-01-11T15:09:00Z">
              <w:r w:rsidRPr="00591D99" w:rsidDel="00CE4D66">
                <w:rPr>
                  <w:rFonts w:ascii="Times New Roman" w:eastAsia="Times New Roman" w:hAnsi="Times New Roman" w:cs="Times New Roman"/>
                  <w:color w:val="000000"/>
                  <w:sz w:val="18"/>
                  <w:szCs w:val="18"/>
                </w:rPr>
                <w:delText>1 (11.1)</w:delText>
              </w:r>
            </w:del>
          </w:p>
        </w:tc>
        <w:tc>
          <w:tcPr>
            <w:tcW w:w="929" w:type="dxa"/>
            <w:gridSpan w:val="2"/>
            <w:tcBorders>
              <w:top w:val="nil"/>
              <w:left w:val="nil"/>
              <w:bottom w:val="nil"/>
              <w:right w:val="nil"/>
            </w:tcBorders>
            <w:shd w:val="clear" w:color="auto" w:fill="auto"/>
            <w:noWrap/>
            <w:vAlign w:val="center"/>
            <w:hideMark/>
            <w:tcPrChange w:id="259" w:author="Tucker Andrews" w:date="2021-01-11T15:13:00Z">
              <w:tcPr>
                <w:tcW w:w="820" w:type="dxa"/>
                <w:gridSpan w:val="2"/>
                <w:tcBorders>
                  <w:top w:val="nil"/>
                  <w:left w:val="nil"/>
                  <w:bottom w:val="nil"/>
                  <w:right w:val="nil"/>
                </w:tcBorders>
                <w:shd w:val="clear" w:color="auto" w:fill="auto"/>
                <w:noWrap/>
                <w:vAlign w:val="center"/>
                <w:hideMark/>
              </w:tcPr>
            </w:tcPrChange>
          </w:tcPr>
          <w:p w14:paraId="3E769161" w14:textId="7AA654A5" w:rsidR="00591D99" w:rsidRPr="00591D99" w:rsidDel="00CE4D66" w:rsidRDefault="00591D99" w:rsidP="005B6926">
            <w:pPr>
              <w:spacing w:after="0" w:line="240" w:lineRule="auto"/>
              <w:jc w:val="center"/>
              <w:rPr>
                <w:del w:id="260" w:author="Tucker Andrews" w:date="2021-01-11T15:09:00Z"/>
                <w:rFonts w:ascii="Times New Roman" w:eastAsia="Times New Roman" w:hAnsi="Times New Roman" w:cs="Times New Roman"/>
                <w:color w:val="000000"/>
                <w:sz w:val="18"/>
                <w:szCs w:val="18"/>
              </w:rPr>
            </w:pPr>
            <w:del w:id="261"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6" w:type="dxa"/>
            <w:gridSpan w:val="2"/>
            <w:tcBorders>
              <w:top w:val="nil"/>
              <w:left w:val="nil"/>
              <w:bottom w:val="nil"/>
              <w:right w:val="nil"/>
            </w:tcBorders>
            <w:shd w:val="clear" w:color="auto" w:fill="auto"/>
            <w:noWrap/>
            <w:vAlign w:val="center"/>
            <w:hideMark/>
            <w:tcPrChange w:id="262" w:author="Tucker Andrews" w:date="2021-01-11T15:13:00Z">
              <w:tcPr>
                <w:tcW w:w="836" w:type="dxa"/>
                <w:gridSpan w:val="3"/>
                <w:tcBorders>
                  <w:top w:val="nil"/>
                  <w:left w:val="nil"/>
                  <w:bottom w:val="nil"/>
                  <w:right w:val="nil"/>
                </w:tcBorders>
                <w:shd w:val="clear" w:color="auto" w:fill="auto"/>
                <w:noWrap/>
                <w:vAlign w:val="center"/>
                <w:hideMark/>
              </w:tcPr>
            </w:tcPrChange>
          </w:tcPr>
          <w:p w14:paraId="65B40031" w14:textId="568E9CB9" w:rsidR="00591D99" w:rsidRPr="00591D99" w:rsidDel="00CE4D66" w:rsidRDefault="00591D99" w:rsidP="005B6926">
            <w:pPr>
              <w:spacing w:after="0" w:line="240" w:lineRule="auto"/>
              <w:jc w:val="center"/>
              <w:rPr>
                <w:del w:id="263" w:author="Tucker Andrews" w:date="2021-01-11T15:09:00Z"/>
                <w:rFonts w:ascii="Times New Roman" w:eastAsia="Times New Roman" w:hAnsi="Times New Roman" w:cs="Times New Roman"/>
                <w:color w:val="000000"/>
                <w:sz w:val="18"/>
                <w:szCs w:val="18"/>
              </w:rPr>
            </w:pPr>
            <w:del w:id="264"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265" w:author="Tucker Andrews" w:date="2021-01-11T15:13:00Z">
              <w:tcPr>
                <w:tcW w:w="836" w:type="dxa"/>
                <w:gridSpan w:val="3"/>
                <w:tcBorders>
                  <w:top w:val="nil"/>
                  <w:left w:val="nil"/>
                  <w:bottom w:val="nil"/>
                  <w:right w:val="nil"/>
                </w:tcBorders>
                <w:shd w:val="clear" w:color="auto" w:fill="auto"/>
                <w:noWrap/>
                <w:vAlign w:val="center"/>
                <w:hideMark/>
              </w:tcPr>
            </w:tcPrChange>
          </w:tcPr>
          <w:p w14:paraId="45783C5B" w14:textId="209A6E5B" w:rsidR="00591D99" w:rsidRPr="00591D99" w:rsidDel="00CE4D66" w:rsidRDefault="00591D99" w:rsidP="005B6926">
            <w:pPr>
              <w:spacing w:after="0" w:line="240" w:lineRule="auto"/>
              <w:jc w:val="center"/>
              <w:rPr>
                <w:del w:id="266" w:author="Tucker Andrews" w:date="2021-01-11T15:09:00Z"/>
                <w:rFonts w:ascii="Times New Roman" w:eastAsia="Times New Roman" w:hAnsi="Times New Roman" w:cs="Times New Roman"/>
                <w:color w:val="000000"/>
                <w:sz w:val="18"/>
                <w:szCs w:val="18"/>
              </w:rPr>
            </w:pPr>
            <w:del w:id="267" w:author="Tucker Andrews" w:date="2021-01-11T15:09:00Z">
              <w:r w:rsidRPr="00591D99" w:rsidDel="00CE4D66">
                <w:rPr>
                  <w:rFonts w:ascii="Times New Roman" w:eastAsia="Times New Roman" w:hAnsi="Times New Roman" w:cs="Times New Roman"/>
                  <w:color w:val="000000"/>
                  <w:sz w:val="18"/>
                  <w:szCs w:val="18"/>
                </w:rPr>
                <w:delText>1 (5.9)</w:delText>
              </w:r>
            </w:del>
          </w:p>
        </w:tc>
        <w:tc>
          <w:tcPr>
            <w:tcW w:w="964" w:type="dxa"/>
            <w:gridSpan w:val="2"/>
            <w:tcBorders>
              <w:top w:val="nil"/>
              <w:left w:val="nil"/>
              <w:bottom w:val="nil"/>
              <w:right w:val="nil"/>
            </w:tcBorders>
            <w:shd w:val="clear" w:color="auto" w:fill="auto"/>
            <w:noWrap/>
            <w:vAlign w:val="center"/>
            <w:hideMark/>
            <w:tcPrChange w:id="268" w:author="Tucker Andrews" w:date="2021-01-11T15:13:00Z">
              <w:tcPr>
                <w:tcW w:w="836" w:type="dxa"/>
                <w:gridSpan w:val="3"/>
                <w:tcBorders>
                  <w:top w:val="nil"/>
                  <w:left w:val="nil"/>
                  <w:bottom w:val="nil"/>
                  <w:right w:val="nil"/>
                </w:tcBorders>
                <w:shd w:val="clear" w:color="auto" w:fill="auto"/>
                <w:noWrap/>
                <w:vAlign w:val="center"/>
                <w:hideMark/>
              </w:tcPr>
            </w:tcPrChange>
          </w:tcPr>
          <w:p w14:paraId="30B03FC2" w14:textId="0B3A91F4" w:rsidR="00591D99" w:rsidRPr="00591D99" w:rsidDel="00CE4D66" w:rsidRDefault="00591D99" w:rsidP="005B6926">
            <w:pPr>
              <w:spacing w:after="0" w:line="240" w:lineRule="auto"/>
              <w:jc w:val="center"/>
              <w:rPr>
                <w:del w:id="269" w:author="Tucker Andrews" w:date="2021-01-11T15:09:00Z"/>
                <w:rFonts w:ascii="Times New Roman" w:eastAsia="Times New Roman" w:hAnsi="Times New Roman" w:cs="Times New Roman"/>
                <w:color w:val="000000"/>
                <w:sz w:val="18"/>
                <w:szCs w:val="18"/>
              </w:rPr>
            </w:pPr>
            <w:del w:id="270"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271" w:author="Tucker Andrews" w:date="2021-01-11T15:13:00Z">
              <w:tcPr>
                <w:tcW w:w="836" w:type="dxa"/>
                <w:gridSpan w:val="3"/>
                <w:tcBorders>
                  <w:top w:val="nil"/>
                  <w:left w:val="nil"/>
                  <w:bottom w:val="nil"/>
                  <w:right w:val="nil"/>
                </w:tcBorders>
                <w:shd w:val="clear" w:color="auto" w:fill="auto"/>
                <w:noWrap/>
                <w:vAlign w:val="center"/>
                <w:hideMark/>
              </w:tcPr>
            </w:tcPrChange>
          </w:tcPr>
          <w:p w14:paraId="748AC100" w14:textId="099937C1" w:rsidR="00591D99" w:rsidRPr="00591D99" w:rsidDel="00CE4D66" w:rsidRDefault="00591D99" w:rsidP="005B6926">
            <w:pPr>
              <w:spacing w:after="0" w:line="240" w:lineRule="auto"/>
              <w:jc w:val="center"/>
              <w:rPr>
                <w:del w:id="272" w:author="Tucker Andrews" w:date="2021-01-11T15:09:00Z"/>
                <w:rFonts w:ascii="Times New Roman" w:eastAsia="Times New Roman" w:hAnsi="Times New Roman" w:cs="Times New Roman"/>
                <w:color w:val="000000"/>
                <w:sz w:val="18"/>
                <w:szCs w:val="18"/>
              </w:rPr>
            </w:pPr>
            <w:del w:id="273"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0" w:type="dxa"/>
            <w:gridSpan w:val="2"/>
            <w:tcBorders>
              <w:top w:val="nil"/>
              <w:left w:val="nil"/>
              <w:bottom w:val="nil"/>
              <w:right w:val="nil"/>
            </w:tcBorders>
            <w:shd w:val="clear" w:color="auto" w:fill="auto"/>
            <w:noWrap/>
            <w:vAlign w:val="center"/>
            <w:hideMark/>
            <w:tcPrChange w:id="274" w:author="Tucker Andrews" w:date="2021-01-11T15:13:00Z">
              <w:tcPr>
                <w:tcW w:w="827" w:type="dxa"/>
                <w:gridSpan w:val="3"/>
                <w:tcBorders>
                  <w:top w:val="nil"/>
                  <w:left w:val="nil"/>
                  <w:bottom w:val="nil"/>
                  <w:right w:val="nil"/>
                </w:tcBorders>
                <w:shd w:val="clear" w:color="auto" w:fill="auto"/>
                <w:noWrap/>
                <w:vAlign w:val="center"/>
                <w:hideMark/>
              </w:tcPr>
            </w:tcPrChange>
          </w:tcPr>
          <w:p w14:paraId="0A1B20CD" w14:textId="57A67A4F" w:rsidR="00591D99" w:rsidRPr="00591D99" w:rsidDel="00CE4D66" w:rsidRDefault="00591D99" w:rsidP="005B6926">
            <w:pPr>
              <w:spacing w:after="0" w:line="240" w:lineRule="auto"/>
              <w:jc w:val="center"/>
              <w:rPr>
                <w:del w:id="275" w:author="Tucker Andrews" w:date="2021-01-11T15:09:00Z"/>
                <w:rFonts w:ascii="Times New Roman" w:eastAsia="Times New Roman" w:hAnsi="Times New Roman" w:cs="Times New Roman"/>
                <w:color w:val="000000"/>
                <w:sz w:val="18"/>
                <w:szCs w:val="18"/>
              </w:rPr>
            </w:pPr>
            <w:del w:id="276"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277" w:author="Tucker Andrews" w:date="2021-01-11T15:13:00Z">
              <w:tcPr>
                <w:tcW w:w="826" w:type="dxa"/>
                <w:gridSpan w:val="3"/>
                <w:tcBorders>
                  <w:top w:val="nil"/>
                  <w:left w:val="nil"/>
                  <w:bottom w:val="nil"/>
                  <w:right w:val="nil"/>
                </w:tcBorders>
                <w:shd w:val="clear" w:color="auto" w:fill="auto"/>
                <w:noWrap/>
                <w:vAlign w:val="center"/>
                <w:hideMark/>
              </w:tcPr>
            </w:tcPrChange>
          </w:tcPr>
          <w:p w14:paraId="4DC61F6E" w14:textId="5FE3F891" w:rsidR="00591D99" w:rsidRPr="00591D99" w:rsidDel="00CE4D66" w:rsidRDefault="00591D99" w:rsidP="005B6926">
            <w:pPr>
              <w:spacing w:after="0" w:line="240" w:lineRule="auto"/>
              <w:jc w:val="center"/>
              <w:rPr>
                <w:del w:id="278" w:author="Tucker Andrews" w:date="2021-01-11T15:09:00Z"/>
                <w:rFonts w:ascii="Times New Roman" w:eastAsia="Times New Roman" w:hAnsi="Times New Roman" w:cs="Times New Roman"/>
                <w:color w:val="000000"/>
                <w:sz w:val="18"/>
                <w:szCs w:val="18"/>
              </w:rPr>
            </w:pPr>
            <w:del w:id="279" w:author="Tucker Andrews" w:date="2021-01-11T15:09:00Z">
              <w:r w:rsidRPr="00591D99" w:rsidDel="00CE4D66">
                <w:rPr>
                  <w:rFonts w:ascii="Times New Roman" w:eastAsia="Times New Roman" w:hAnsi="Times New Roman" w:cs="Times New Roman"/>
                  <w:color w:val="000000"/>
                  <w:sz w:val="18"/>
                  <w:szCs w:val="18"/>
                </w:rPr>
                <w:delText>1 (16.7)</w:delText>
              </w:r>
            </w:del>
          </w:p>
        </w:tc>
        <w:tc>
          <w:tcPr>
            <w:tcW w:w="1158" w:type="dxa"/>
            <w:gridSpan w:val="3"/>
            <w:tcBorders>
              <w:top w:val="nil"/>
              <w:left w:val="nil"/>
              <w:bottom w:val="nil"/>
              <w:right w:val="nil"/>
            </w:tcBorders>
            <w:shd w:val="clear" w:color="auto" w:fill="auto"/>
            <w:noWrap/>
            <w:vAlign w:val="center"/>
            <w:hideMark/>
            <w:tcPrChange w:id="280" w:author="Tucker Andrews" w:date="2021-01-11T15:13:00Z">
              <w:tcPr>
                <w:tcW w:w="903" w:type="dxa"/>
                <w:gridSpan w:val="4"/>
                <w:tcBorders>
                  <w:top w:val="nil"/>
                  <w:left w:val="nil"/>
                  <w:bottom w:val="nil"/>
                  <w:right w:val="nil"/>
                </w:tcBorders>
                <w:shd w:val="clear" w:color="auto" w:fill="auto"/>
                <w:noWrap/>
                <w:vAlign w:val="center"/>
                <w:hideMark/>
              </w:tcPr>
            </w:tcPrChange>
          </w:tcPr>
          <w:p w14:paraId="44B09953" w14:textId="3AEE9C68" w:rsidR="00591D99" w:rsidRPr="00591D99" w:rsidDel="00CE4D66" w:rsidRDefault="00591D99" w:rsidP="005B6926">
            <w:pPr>
              <w:spacing w:after="0" w:line="240" w:lineRule="auto"/>
              <w:jc w:val="center"/>
              <w:rPr>
                <w:del w:id="281" w:author="Tucker Andrews" w:date="2021-01-11T15:09:00Z"/>
                <w:rFonts w:ascii="Times New Roman" w:eastAsia="Times New Roman" w:hAnsi="Times New Roman" w:cs="Times New Roman"/>
                <w:color w:val="000000"/>
                <w:sz w:val="18"/>
                <w:szCs w:val="18"/>
              </w:rPr>
            </w:pPr>
            <w:del w:id="282" w:author="Tucker Andrews" w:date="2021-01-11T15:09:00Z">
              <w:r w:rsidRPr="00591D99" w:rsidDel="00CE4D66">
                <w:rPr>
                  <w:rFonts w:ascii="Times New Roman" w:eastAsia="Times New Roman" w:hAnsi="Times New Roman" w:cs="Times New Roman"/>
                  <w:color w:val="000000"/>
                  <w:sz w:val="18"/>
                  <w:szCs w:val="18"/>
                </w:rPr>
                <w:delText>2 (3.2)</w:delText>
              </w:r>
            </w:del>
          </w:p>
        </w:tc>
        <w:tc>
          <w:tcPr>
            <w:tcW w:w="1023" w:type="dxa"/>
            <w:gridSpan w:val="3"/>
            <w:tcBorders>
              <w:top w:val="nil"/>
              <w:left w:val="nil"/>
              <w:bottom w:val="nil"/>
              <w:right w:val="nil"/>
            </w:tcBorders>
            <w:shd w:val="clear" w:color="auto" w:fill="auto"/>
            <w:noWrap/>
            <w:vAlign w:val="center"/>
            <w:hideMark/>
            <w:tcPrChange w:id="283" w:author="Tucker Andrews" w:date="2021-01-11T15:13:00Z">
              <w:tcPr>
                <w:tcW w:w="1073" w:type="dxa"/>
                <w:gridSpan w:val="3"/>
                <w:tcBorders>
                  <w:top w:val="nil"/>
                  <w:left w:val="nil"/>
                  <w:bottom w:val="nil"/>
                  <w:right w:val="nil"/>
                </w:tcBorders>
                <w:shd w:val="clear" w:color="auto" w:fill="auto"/>
                <w:noWrap/>
                <w:vAlign w:val="center"/>
                <w:hideMark/>
              </w:tcPr>
            </w:tcPrChange>
          </w:tcPr>
          <w:p w14:paraId="45F6E13D" w14:textId="7FB3D1B7" w:rsidR="00591D99" w:rsidRPr="00591D99" w:rsidDel="00CE4D66" w:rsidRDefault="00591D99" w:rsidP="005B6926">
            <w:pPr>
              <w:spacing w:after="0" w:line="240" w:lineRule="auto"/>
              <w:jc w:val="center"/>
              <w:rPr>
                <w:del w:id="284" w:author="Tucker Andrews" w:date="2021-01-11T15:09:00Z"/>
                <w:rFonts w:ascii="Times New Roman" w:eastAsia="Times New Roman" w:hAnsi="Times New Roman" w:cs="Times New Roman"/>
                <w:color w:val="000000"/>
                <w:sz w:val="18"/>
                <w:szCs w:val="18"/>
              </w:rPr>
            </w:pPr>
            <w:del w:id="285" w:author="Tucker Andrews" w:date="2021-01-11T15:09:00Z">
              <w:r w:rsidRPr="00591D99" w:rsidDel="00CE4D66">
                <w:rPr>
                  <w:rFonts w:ascii="Times New Roman" w:eastAsia="Times New Roman" w:hAnsi="Times New Roman" w:cs="Times New Roman"/>
                  <w:color w:val="000000"/>
                  <w:sz w:val="18"/>
                  <w:szCs w:val="18"/>
                </w:rPr>
                <w:delText>5 (3.5)</w:delText>
              </w:r>
            </w:del>
          </w:p>
        </w:tc>
      </w:tr>
      <w:tr w:rsidR="00591D99" w:rsidRPr="00591D99" w:rsidDel="00CE4D66" w14:paraId="5943A3E1" w14:textId="1FF5442F" w:rsidTr="00CE4D66">
        <w:trPr>
          <w:trHeight w:val="585"/>
          <w:del w:id="286" w:author="Tucker Andrews" w:date="2021-01-11T15:09:00Z"/>
          <w:trPrChange w:id="287"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288" w:author="Tucker Andrews" w:date="2021-01-11T15:13:00Z">
              <w:tcPr>
                <w:tcW w:w="1460" w:type="dxa"/>
                <w:tcBorders>
                  <w:top w:val="nil"/>
                  <w:left w:val="nil"/>
                  <w:bottom w:val="nil"/>
                  <w:right w:val="nil"/>
                </w:tcBorders>
                <w:shd w:val="clear" w:color="auto" w:fill="auto"/>
                <w:vAlign w:val="center"/>
                <w:hideMark/>
              </w:tcPr>
            </w:tcPrChange>
          </w:tcPr>
          <w:p w14:paraId="490D9106" w14:textId="29C5C905" w:rsidR="00591D99" w:rsidRPr="00591D99" w:rsidDel="00CE4D66" w:rsidRDefault="00591D99" w:rsidP="005B6926">
            <w:pPr>
              <w:spacing w:after="0" w:line="240" w:lineRule="auto"/>
              <w:rPr>
                <w:del w:id="289" w:author="Tucker Andrews" w:date="2021-01-11T15:09:00Z"/>
                <w:rFonts w:ascii="Times New Roman" w:eastAsia="Times New Roman" w:hAnsi="Times New Roman" w:cs="Times New Roman"/>
                <w:color w:val="000000"/>
                <w:sz w:val="18"/>
                <w:szCs w:val="18"/>
              </w:rPr>
            </w:pPr>
            <w:del w:id="290" w:author="Tucker Andrews" w:date="2021-01-11T15:09:00Z">
              <w:r w:rsidRPr="00591D99" w:rsidDel="00CE4D66">
                <w:rPr>
                  <w:rFonts w:ascii="Times New Roman" w:eastAsia="Times New Roman" w:hAnsi="Times New Roman" w:cs="Times New Roman"/>
                  <w:color w:val="000000"/>
                  <w:sz w:val="18"/>
                  <w:szCs w:val="18"/>
                </w:rPr>
                <w:delText>Ayrshire, Jersey</w:delText>
              </w:r>
            </w:del>
          </w:p>
        </w:tc>
        <w:tc>
          <w:tcPr>
            <w:tcW w:w="897" w:type="dxa"/>
            <w:tcBorders>
              <w:top w:val="nil"/>
              <w:left w:val="nil"/>
              <w:bottom w:val="nil"/>
              <w:right w:val="nil"/>
            </w:tcBorders>
            <w:shd w:val="clear" w:color="auto" w:fill="auto"/>
            <w:noWrap/>
            <w:vAlign w:val="center"/>
            <w:hideMark/>
            <w:tcPrChange w:id="291" w:author="Tucker Andrews" w:date="2021-01-11T15:13:00Z">
              <w:tcPr>
                <w:tcW w:w="820" w:type="dxa"/>
                <w:tcBorders>
                  <w:top w:val="nil"/>
                  <w:left w:val="nil"/>
                  <w:bottom w:val="nil"/>
                  <w:right w:val="nil"/>
                </w:tcBorders>
                <w:shd w:val="clear" w:color="auto" w:fill="auto"/>
                <w:noWrap/>
                <w:vAlign w:val="center"/>
                <w:hideMark/>
              </w:tcPr>
            </w:tcPrChange>
          </w:tcPr>
          <w:p w14:paraId="28816CA5" w14:textId="38439555" w:rsidR="00591D99" w:rsidRPr="00591D99" w:rsidDel="00CE4D66" w:rsidRDefault="00591D99" w:rsidP="005B6926">
            <w:pPr>
              <w:spacing w:after="0" w:line="240" w:lineRule="auto"/>
              <w:jc w:val="center"/>
              <w:rPr>
                <w:del w:id="292" w:author="Tucker Andrews" w:date="2021-01-11T15:09:00Z"/>
                <w:rFonts w:ascii="Times New Roman" w:eastAsia="Times New Roman" w:hAnsi="Times New Roman" w:cs="Times New Roman"/>
                <w:color w:val="000000"/>
                <w:sz w:val="18"/>
                <w:szCs w:val="18"/>
              </w:rPr>
            </w:pPr>
            <w:del w:id="293"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29" w:type="dxa"/>
            <w:gridSpan w:val="2"/>
            <w:tcBorders>
              <w:top w:val="nil"/>
              <w:left w:val="nil"/>
              <w:bottom w:val="nil"/>
              <w:right w:val="nil"/>
            </w:tcBorders>
            <w:shd w:val="clear" w:color="auto" w:fill="auto"/>
            <w:noWrap/>
            <w:vAlign w:val="center"/>
            <w:hideMark/>
            <w:tcPrChange w:id="294" w:author="Tucker Andrews" w:date="2021-01-11T15:13:00Z">
              <w:tcPr>
                <w:tcW w:w="820" w:type="dxa"/>
                <w:gridSpan w:val="2"/>
                <w:tcBorders>
                  <w:top w:val="nil"/>
                  <w:left w:val="nil"/>
                  <w:bottom w:val="nil"/>
                  <w:right w:val="nil"/>
                </w:tcBorders>
                <w:shd w:val="clear" w:color="auto" w:fill="auto"/>
                <w:noWrap/>
                <w:vAlign w:val="center"/>
                <w:hideMark/>
              </w:tcPr>
            </w:tcPrChange>
          </w:tcPr>
          <w:p w14:paraId="0831CB23" w14:textId="7936C8A3" w:rsidR="00591D99" w:rsidRPr="00591D99" w:rsidDel="00CE4D66" w:rsidRDefault="00591D99" w:rsidP="005B6926">
            <w:pPr>
              <w:spacing w:after="0" w:line="240" w:lineRule="auto"/>
              <w:jc w:val="center"/>
              <w:rPr>
                <w:del w:id="295" w:author="Tucker Andrews" w:date="2021-01-11T15:09:00Z"/>
                <w:rFonts w:ascii="Times New Roman" w:eastAsia="Times New Roman" w:hAnsi="Times New Roman" w:cs="Times New Roman"/>
                <w:color w:val="000000"/>
                <w:sz w:val="18"/>
                <w:szCs w:val="18"/>
              </w:rPr>
            </w:pPr>
            <w:del w:id="296"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6" w:type="dxa"/>
            <w:gridSpan w:val="2"/>
            <w:tcBorders>
              <w:top w:val="nil"/>
              <w:left w:val="nil"/>
              <w:bottom w:val="nil"/>
              <w:right w:val="nil"/>
            </w:tcBorders>
            <w:shd w:val="clear" w:color="auto" w:fill="auto"/>
            <w:noWrap/>
            <w:vAlign w:val="center"/>
            <w:hideMark/>
            <w:tcPrChange w:id="297" w:author="Tucker Andrews" w:date="2021-01-11T15:13:00Z">
              <w:tcPr>
                <w:tcW w:w="836" w:type="dxa"/>
                <w:gridSpan w:val="3"/>
                <w:tcBorders>
                  <w:top w:val="nil"/>
                  <w:left w:val="nil"/>
                  <w:bottom w:val="nil"/>
                  <w:right w:val="nil"/>
                </w:tcBorders>
                <w:shd w:val="clear" w:color="auto" w:fill="auto"/>
                <w:noWrap/>
                <w:vAlign w:val="center"/>
                <w:hideMark/>
              </w:tcPr>
            </w:tcPrChange>
          </w:tcPr>
          <w:p w14:paraId="794AC558" w14:textId="5C68F1CA" w:rsidR="00591D99" w:rsidRPr="00591D99" w:rsidDel="00CE4D66" w:rsidRDefault="00591D99" w:rsidP="005B6926">
            <w:pPr>
              <w:spacing w:after="0" w:line="240" w:lineRule="auto"/>
              <w:jc w:val="center"/>
              <w:rPr>
                <w:del w:id="298" w:author="Tucker Andrews" w:date="2021-01-11T15:09:00Z"/>
                <w:rFonts w:ascii="Times New Roman" w:eastAsia="Times New Roman" w:hAnsi="Times New Roman" w:cs="Times New Roman"/>
                <w:color w:val="000000"/>
                <w:sz w:val="18"/>
                <w:szCs w:val="18"/>
              </w:rPr>
            </w:pPr>
            <w:del w:id="299"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300" w:author="Tucker Andrews" w:date="2021-01-11T15:13:00Z">
              <w:tcPr>
                <w:tcW w:w="836" w:type="dxa"/>
                <w:gridSpan w:val="3"/>
                <w:tcBorders>
                  <w:top w:val="nil"/>
                  <w:left w:val="nil"/>
                  <w:bottom w:val="nil"/>
                  <w:right w:val="nil"/>
                </w:tcBorders>
                <w:shd w:val="clear" w:color="auto" w:fill="auto"/>
                <w:noWrap/>
                <w:vAlign w:val="center"/>
                <w:hideMark/>
              </w:tcPr>
            </w:tcPrChange>
          </w:tcPr>
          <w:p w14:paraId="4481B3AF" w14:textId="37B477FE" w:rsidR="00591D99" w:rsidRPr="00591D99" w:rsidDel="00CE4D66" w:rsidRDefault="00591D99" w:rsidP="005B6926">
            <w:pPr>
              <w:spacing w:after="0" w:line="240" w:lineRule="auto"/>
              <w:jc w:val="center"/>
              <w:rPr>
                <w:del w:id="301" w:author="Tucker Andrews" w:date="2021-01-11T15:09:00Z"/>
                <w:rFonts w:ascii="Times New Roman" w:eastAsia="Times New Roman" w:hAnsi="Times New Roman" w:cs="Times New Roman"/>
                <w:color w:val="000000"/>
                <w:sz w:val="18"/>
                <w:szCs w:val="18"/>
              </w:rPr>
            </w:pPr>
            <w:del w:id="302"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64" w:type="dxa"/>
            <w:gridSpan w:val="2"/>
            <w:tcBorders>
              <w:top w:val="nil"/>
              <w:left w:val="nil"/>
              <w:bottom w:val="nil"/>
              <w:right w:val="nil"/>
            </w:tcBorders>
            <w:shd w:val="clear" w:color="auto" w:fill="auto"/>
            <w:noWrap/>
            <w:vAlign w:val="center"/>
            <w:hideMark/>
            <w:tcPrChange w:id="303" w:author="Tucker Andrews" w:date="2021-01-11T15:13:00Z">
              <w:tcPr>
                <w:tcW w:w="836" w:type="dxa"/>
                <w:gridSpan w:val="3"/>
                <w:tcBorders>
                  <w:top w:val="nil"/>
                  <w:left w:val="nil"/>
                  <w:bottom w:val="nil"/>
                  <w:right w:val="nil"/>
                </w:tcBorders>
                <w:shd w:val="clear" w:color="auto" w:fill="auto"/>
                <w:noWrap/>
                <w:vAlign w:val="center"/>
                <w:hideMark/>
              </w:tcPr>
            </w:tcPrChange>
          </w:tcPr>
          <w:p w14:paraId="3ED71E03" w14:textId="4AED1152" w:rsidR="00591D99" w:rsidRPr="00591D99" w:rsidDel="00CE4D66" w:rsidRDefault="00591D99" w:rsidP="005B6926">
            <w:pPr>
              <w:spacing w:after="0" w:line="240" w:lineRule="auto"/>
              <w:jc w:val="center"/>
              <w:rPr>
                <w:del w:id="304" w:author="Tucker Andrews" w:date="2021-01-11T15:09:00Z"/>
                <w:rFonts w:ascii="Times New Roman" w:eastAsia="Times New Roman" w:hAnsi="Times New Roman" w:cs="Times New Roman"/>
                <w:color w:val="000000"/>
                <w:sz w:val="18"/>
                <w:szCs w:val="18"/>
              </w:rPr>
            </w:pPr>
            <w:del w:id="305"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306" w:author="Tucker Andrews" w:date="2021-01-11T15:13:00Z">
              <w:tcPr>
                <w:tcW w:w="836" w:type="dxa"/>
                <w:gridSpan w:val="3"/>
                <w:tcBorders>
                  <w:top w:val="nil"/>
                  <w:left w:val="nil"/>
                  <w:bottom w:val="nil"/>
                  <w:right w:val="nil"/>
                </w:tcBorders>
                <w:shd w:val="clear" w:color="auto" w:fill="auto"/>
                <w:noWrap/>
                <w:vAlign w:val="center"/>
                <w:hideMark/>
              </w:tcPr>
            </w:tcPrChange>
          </w:tcPr>
          <w:p w14:paraId="5DA71FF8" w14:textId="39360A7F" w:rsidR="00591D99" w:rsidRPr="00591D99" w:rsidDel="00CE4D66" w:rsidRDefault="00591D99" w:rsidP="005B6926">
            <w:pPr>
              <w:spacing w:after="0" w:line="240" w:lineRule="auto"/>
              <w:jc w:val="center"/>
              <w:rPr>
                <w:del w:id="307" w:author="Tucker Andrews" w:date="2021-01-11T15:09:00Z"/>
                <w:rFonts w:ascii="Times New Roman" w:eastAsia="Times New Roman" w:hAnsi="Times New Roman" w:cs="Times New Roman"/>
                <w:color w:val="000000"/>
                <w:sz w:val="18"/>
                <w:szCs w:val="18"/>
              </w:rPr>
            </w:pPr>
            <w:del w:id="308"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0" w:type="dxa"/>
            <w:gridSpan w:val="2"/>
            <w:tcBorders>
              <w:top w:val="nil"/>
              <w:left w:val="nil"/>
              <w:bottom w:val="nil"/>
              <w:right w:val="nil"/>
            </w:tcBorders>
            <w:shd w:val="clear" w:color="auto" w:fill="auto"/>
            <w:noWrap/>
            <w:vAlign w:val="center"/>
            <w:hideMark/>
            <w:tcPrChange w:id="309" w:author="Tucker Andrews" w:date="2021-01-11T15:13:00Z">
              <w:tcPr>
                <w:tcW w:w="827" w:type="dxa"/>
                <w:gridSpan w:val="3"/>
                <w:tcBorders>
                  <w:top w:val="nil"/>
                  <w:left w:val="nil"/>
                  <w:bottom w:val="nil"/>
                  <w:right w:val="nil"/>
                </w:tcBorders>
                <w:shd w:val="clear" w:color="auto" w:fill="auto"/>
                <w:noWrap/>
                <w:vAlign w:val="center"/>
                <w:hideMark/>
              </w:tcPr>
            </w:tcPrChange>
          </w:tcPr>
          <w:p w14:paraId="6F8266DA" w14:textId="7422EBD9" w:rsidR="00591D99" w:rsidRPr="00591D99" w:rsidDel="00CE4D66" w:rsidRDefault="00591D99" w:rsidP="005B6926">
            <w:pPr>
              <w:spacing w:after="0" w:line="240" w:lineRule="auto"/>
              <w:jc w:val="center"/>
              <w:rPr>
                <w:del w:id="310" w:author="Tucker Andrews" w:date="2021-01-11T15:09:00Z"/>
                <w:rFonts w:ascii="Times New Roman" w:eastAsia="Times New Roman" w:hAnsi="Times New Roman" w:cs="Times New Roman"/>
                <w:color w:val="000000"/>
                <w:sz w:val="18"/>
                <w:szCs w:val="18"/>
              </w:rPr>
            </w:pPr>
            <w:del w:id="311"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312" w:author="Tucker Andrews" w:date="2021-01-11T15:13:00Z">
              <w:tcPr>
                <w:tcW w:w="826" w:type="dxa"/>
                <w:gridSpan w:val="3"/>
                <w:tcBorders>
                  <w:top w:val="nil"/>
                  <w:left w:val="nil"/>
                  <w:bottom w:val="nil"/>
                  <w:right w:val="nil"/>
                </w:tcBorders>
                <w:shd w:val="clear" w:color="auto" w:fill="auto"/>
                <w:noWrap/>
                <w:vAlign w:val="center"/>
                <w:hideMark/>
              </w:tcPr>
            </w:tcPrChange>
          </w:tcPr>
          <w:p w14:paraId="78B09966" w14:textId="074AAA16" w:rsidR="00591D99" w:rsidRPr="00591D99" w:rsidDel="00CE4D66" w:rsidRDefault="00591D99" w:rsidP="005B6926">
            <w:pPr>
              <w:spacing w:after="0" w:line="240" w:lineRule="auto"/>
              <w:jc w:val="center"/>
              <w:rPr>
                <w:del w:id="313" w:author="Tucker Andrews" w:date="2021-01-11T15:09:00Z"/>
                <w:rFonts w:ascii="Times New Roman" w:eastAsia="Times New Roman" w:hAnsi="Times New Roman" w:cs="Times New Roman"/>
                <w:color w:val="000000"/>
                <w:sz w:val="18"/>
                <w:szCs w:val="18"/>
              </w:rPr>
            </w:pPr>
            <w:del w:id="314"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1158" w:type="dxa"/>
            <w:gridSpan w:val="3"/>
            <w:tcBorders>
              <w:top w:val="nil"/>
              <w:left w:val="nil"/>
              <w:bottom w:val="nil"/>
              <w:right w:val="nil"/>
            </w:tcBorders>
            <w:shd w:val="clear" w:color="auto" w:fill="auto"/>
            <w:noWrap/>
            <w:vAlign w:val="center"/>
            <w:hideMark/>
            <w:tcPrChange w:id="315" w:author="Tucker Andrews" w:date="2021-01-11T15:13:00Z">
              <w:tcPr>
                <w:tcW w:w="903" w:type="dxa"/>
                <w:gridSpan w:val="4"/>
                <w:tcBorders>
                  <w:top w:val="nil"/>
                  <w:left w:val="nil"/>
                  <w:bottom w:val="nil"/>
                  <w:right w:val="nil"/>
                </w:tcBorders>
                <w:shd w:val="clear" w:color="auto" w:fill="auto"/>
                <w:noWrap/>
                <w:vAlign w:val="center"/>
                <w:hideMark/>
              </w:tcPr>
            </w:tcPrChange>
          </w:tcPr>
          <w:p w14:paraId="29F9E6F3" w14:textId="01B2CA32" w:rsidR="00591D99" w:rsidRPr="00591D99" w:rsidDel="00CE4D66" w:rsidRDefault="00591D99" w:rsidP="005B6926">
            <w:pPr>
              <w:spacing w:after="0" w:line="240" w:lineRule="auto"/>
              <w:jc w:val="center"/>
              <w:rPr>
                <w:del w:id="316" w:author="Tucker Andrews" w:date="2021-01-11T15:09:00Z"/>
                <w:rFonts w:ascii="Times New Roman" w:eastAsia="Times New Roman" w:hAnsi="Times New Roman" w:cs="Times New Roman"/>
                <w:color w:val="000000"/>
                <w:sz w:val="18"/>
                <w:szCs w:val="18"/>
              </w:rPr>
            </w:pPr>
            <w:del w:id="317" w:author="Tucker Andrews" w:date="2021-01-11T15:09:00Z">
              <w:r w:rsidRPr="00591D99" w:rsidDel="00CE4D66">
                <w:rPr>
                  <w:rFonts w:ascii="Times New Roman" w:eastAsia="Times New Roman" w:hAnsi="Times New Roman" w:cs="Times New Roman"/>
                  <w:color w:val="000000"/>
                  <w:sz w:val="18"/>
                  <w:szCs w:val="18"/>
                </w:rPr>
                <w:delText>3 (4.8)</w:delText>
              </w:r>
            </w:del>
          </w:p>
        </w:tc>
        <w:tc>
          <w:tcPr>
            <w:tcW w:w="1023" w:type="dxa"/>
            <w:gridSpan w:val="3"/>
            <w:tcBorders>
              <w:top w:val="nil"/>
              <w:left w:val="nil"/>
              <w:bottom w:val="nil"/>
              <w:right w:val="nil"/>
            </w:tcBorders>
            <w:shd w:val="clear" w:color="auto" w:fill="auto"/>
            <w:noWrap/>
            <w:vAlign w:val="center"/>
            <w:hideMark/>
            <w:tcPrChange w:id="318" w:author="Tucker Andrews" w:date="2021-01-11T15:13:00Z">
              <w:tcPr>
                <w:tcW w:w="1073" w:type="dxa"/>
                <w:gridSpan w:val="3"/>
                <w:tcBorders>
                  <w:top w:val="nil"/>
                  <w:left w:val="nil"/>
                  <w:bottom w:val="nil"/>
                  <w:right w:val="nil"/>
                </w:tcBorders>
                <w:shd w:val="clear" w:color="auto" w:fill="auto"/>
                <w:noWrap/>
                <w:vAlign w:val="center"/>
                <w:hideMark/>
              </w:tcPr>
            </w:tcPrChange>
          </w:tcPr>
          <w:p w14:paraId="731DCCB8" w14:textId="7D43753B" w:rsidR="00591D99" w:rsidRPr="00591D99" w:rsidDel="00CE4D66" w:rsidRDefault="00591D99" w:rsidP="005B6926">
            <w:pPr>
              <w:spacing w:after="0" w:line="240" w:lineRule="auto"/>
              <w:jc w:val="center"/>
              <w:rPr>
                <w:del w:id="319" w:author="Tucker Andrews" w:date="2021-01-11T15:09:00Z"/>
                <w:rFonts w:ascii="Times New Roman" w:eastAsia="Times New Roman" w:hAnsi="Times New Roman" w:cs="Times New Roman"/>
                <w:color w:val="000000"/>
                <w:sz w:val="18"/>
                <w:szCs w:val="18"/>
              </w:rPr>
            </w:pPr>
            <w:del w:id="320" w:author="Tucker Andrews" w:date="2021-01-11T15:09:00Z">
              <w:r w:rsidRPr="00591D99" w:rsidDel="00CE4D66">
                <w:rPr>
                  <w:rFonts w:ascii="Times New Roman" w:eastAsia="Times New Roman" w:hAnsi="Times New Roman" w:cs="Times New Roman"/>
                  <w:color w:val="000000"/>
                  <w:sz w:val="18"/>
                  <w:szCs w:val="18"/>
                </w:rPr>
                <w:delText>3 (2.1)</w:delText>
              </w:r>
            </w:del>
          </w:p>
        </w:tc>
      </w:tr>
      <w:tr w:rsidR="00591D99" w:rsidRPr="00591D99" w:rsidDel="00CE4D66" w14:paraId="70DF76EB" w14:textId="6F224325" w:rsidTr="00CE4D66">
        <w:trPr>
          <w:trHeight w:val="585"/>
          <w:del w:id="321" w:author="Tucker Andrews" w:date="2021-01-11T15:09:00Z"/>
          <w:trPrChange w:id="322"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323" w:author="Tucker Andrews" w:date="2021-01-11T15:13:00Z">
              <w:tcPr>
                <w:tcW w:w="1460" w:type="dxa"/>
                <w:tcBorders>
                  <w:top w:val="nil"/>
                  <w:left w:val="nil"/>
                  <w:bottom w:val="nil"/>
                  <w:right w:val="nil"/>
                </w:tcBorders>
                <w:shd w:val="clear" w:color="auto" w:fill="auto"/>
                <w:vAlign w:val="center"/>
                <w:hideMark/>
              </w:tcPr>
            </w:tcPrChange>
          </w:tcPr>
          <w:p w14:paraId="12F2E474" w14:textId="47734F72" w:rsidR="00591D99" w:rsidRPr="00591D99" w:rsidDel="00CE4D66" w:rsidRDefault="00591D99" w:rsidP="005B6926">
            <w:pPr>
              <w:spacing w:after="0" w:line="240" w:lineRule="auto"/>
              <w:rPr>
                <w:del w:id="324" w:author="Tucker Andrews" w:date="2021-01-11T15:09:00Z"/>
                <w:rFonts w:ascii="Times New Roman" w:eastAsia="Times New Roman" w:hAnsi="Times New Roman" w:cs="Times New Roman"/>
                <w:color w:val="000000"/>
                <w:sz w:val="18"/>
                <w:szCs w:val="18"/>
              </w:rPr>
            </w:pPr>
            <w:del w:id="325" w:author="Tucker Andrews" w:date="2021-01-11T15:09:00Z">
              <w:r w:rsidRPr="00591D99" w:rsidDel="00CE4D66">
                <w:rPr>
                  <w:rFonts w:ascii="Times New Roman" w:eastAsia="Times New Roman" w:hAnsi="Times New Roman" w:cs="Times New Roman"/>
                  <w:color w:val="000000"/>
                  <w:sz w:val="18"/>
                  <w:szCs w:val="18"/>
                </w:rPr>
                <w:delText>Holstein</w:delText>
              </w:r>
            </w:del>
          </w:p>
        </w:tc>
        <w:tc>
          <w:tcPr>
            <w:tcW w:w="897" w:type="dxa"/>
            <w:tcBorders>
              <w:top w:val="nil"/>
              <w:left w:val="nil"/>
              <w:bottom w:val="nil"/>
              <w:right w:val="nil"/>
            </w:tcBorders>
            <w:shd w:val="clear" w:color="auto" w:fill="auto"/>
            <w:noWrap/>
            <w:vAlign w:val="center"/>
            <w:hideMark/>
            <w:tcPrChange w:id="326" w:author="Tucker Andrews" w:date="2021-01-11T15:13:00Z">
              <w:tcPr>
                <w:tcW w:w="820" w:type="dxa"/>
                <w:tcBorders>
                  <w:top w:val="nil"/>
                  <w:left w:val="nil"/>
                  <w:bottom w:val="nil"/>
                  <w:right w:val="nil"/>
                </w:tcBorders>
                <w:shd w:val="clear" w:color="auto" w:fill="auto"/>
                <w:noWrap/>
                <w:vAlign w:val="center"/>
                <w:hideMark/>
              </w:tcPr>
            </w:tcPrChange>
          </w:tcPr>
          <w:p w14:paraId="0B32F755" w14:textId="113E3572" w:rsidR="00591D99" w:rsidRPr="00591D99" w:rsidDel="00CE4D66" w:rsidRDefault="00591D99" w:rsidP="005B6926">
            <w:pPr>
              <w:spacing w:after="0" w:line="240" w:lineRule="auto"/>
              <w:jc w:val="center"/>
              <w:rPr>
                <w:del w:id="327" w:author="Tucker Andrews" w:date="2021-01-11T15:09:00Z"/>
                <w:rFonts w:ascii="Times New Roman" w:eastAsia="Times New Roman" w:hAnsi="Times New Roman" w:cs="Times New Roman"/>
                <w:color w:val="000000"/>
                <w:sz w:val="18"/>
                <w:szCs w:val="18"/>
              </w:rPr>
            </w:pPr>
            <w:del w:id="328"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29" w:type="dxa"/>
            <w:gridSpan w:val="2"/>
            <w:tcBorders>
              <w:top w:val="nil"/>
              <w:left w:val="nil"/>
              <w:bottom w:val="nil"/>
              <w:right w:val="nil"/>
            </w:tcBorders>
            <w:shd w:val="clear" w:color="auto" w:fill="auto"/>
            <w:noWrap/>
            <w:vAlign w:val="center"/>
            <w:hideMark/>
            <w:tcPrChange w:id="329" w:author="Tucker Andrews" w:date="2021-01-11T15:13:00Z">
              <w:tcPr>
                <w:tcW w:w="820" w:type="dxa"/>
                <w:gridSpan w:val="2"/>
                <w:tcBorders>
                  <w:top w:val="nil"/>
                  <w:left w:val="nil"/>
                  <w:bottom w:val="nil"/>
                  <w:right w:val="nil"/>
                </w:tcBorders>
                <w:shd w:val="clear" w:color="auto" w:fill="auto"/>
                <w:noWrap/>
                <w:vAlign w:val="center"/>
                <w:hideMark/>
              </w:tcPr>
            </w:tcPrChange>
          </w:tcPr>
          <w:p w14:paraId="3D472C67" w14:textId="6327BBCF" w:rsidR="00591D99" w:rsidRPr="00591D99" w:rsidDel="00CE4D66" w:rsidRDefault="00591D99" w:rsidP="005B6926">
            <w:pPr>
              <w:spacing w:after="0" w:line="240" w:lineRule="auto"/>
              <w:jc w:val="center"/>
              <w:rPr>
                <w:del w:id="330" w:author="Tucker Andrews" w:date="2021-01-11T15:09:00Z"/>
                <w:rFonts w:ascii="Times New Roman" w:eastAsia="Times New Roman" w:hAnsi="Times New Roman" w:cs="Times New Roman"/>
                <w:color w:val="000000"/>
                <w:sz w:val="18"/>
                <w:szCs w:val="18"/>
              </w:rPr>
            </w:pPr>
            <w:del w:id="331" w:author="Tucker Andrews" w:date="2021-01-11T15:09:00Z">
              <w:r w:rsidRPr="00591D99" w:rsidDel="00CE4D66">
                <w:rPr>
                  <w:rFonts w:ascii="Times New Roman" w:eastAsia="Times New Roman" w:hAnsi="Times New Roman" w:cs="Times New Roman"/>
                  <w:color w:val="000000"/>
                  <w:sz w:val="18"/>
                  <w:szCs w:val="18"/>
                </w:rPr>
                <w:delText>4 (30.8)</w:delText>
              </w:r>
            </w:del>
          </w:p>
        </w:tc>
        <w:tc>
          <w:tcPr>
            <w:tcW w:w="946" w:type="dxa"/>
            <w:gridSpan w:val="2"/>
            <w:tcBorders>
              <w:top w:val="nil"/>
              <w:left w:val="nil"/>
              <w:bottom w:val="nil"/>
              <w:right w:val="nil"/>
            </w:tcBorders>
            <w:shd w:val="clear" w:color="auto" w:fill="auto"/>
            <w:noWrap/>
            <w:vAlign w:val="center"/>
            <w:hideMark/>
            <w:tcPrChange w:id="332" w:author="Tucker Andrews" w:date="2021-01-11T15:13:00Z">
              <w:tcPr>
                <w:tcW w:w="836" w:type="dxa"/>
                <w:gridSpan w:val="3"/>
                <w:tcBorders>
                  <w:top w:val="nil"/>
                  <w:left w:val="nil"/>
                  <w:bottom w:val="nil"/>
                  <w:right w:val="nil"/>
                </w:tcBorders>
                <w:shd w:val="clear" w:color="auto" w:fill="auto"/>
                <w:noWrap/>
                <w:vAlign w:val="center"/>
                <w:hideMark/>
              </w:tcPr>
            </w:tcPrChange>
          </w:tcPr>
          <w:p w14:paraId="6E7F51EB" w14:textId="32DA55FA" w:rsidR="00591D99" w:rsidRPr="00591D99" w:rsidDel="00CE4D66" w:rsidRDefault="00591D99" w:rsidP="005B6926">
            <w:pPr>
              <w:spacing w:after="0" w:line="240" w:lineRule="auto"/>
              <w:jc w:val="center"/>
              <w:rPr>
                <w:del w:id="333" w:author="Tucker Andrews" w:date="2021-01-11T15:09:00Z"/>
                <w:rFonts w:ascii="Times New Roman" w:eastAsia="Times New Roman" w:hAnsi="Times New Roman" w:cs="Times New Roman"/>
                <w:color w:val="000000"/>
                <w:sz w:val="18"/>
                <w:szCs w:val="18"/>
              </w:rPr>
            </w:pPr>
            <w:del w:id="334" w:author="Tucker Andrews" w:date="2021-01-11T15:09:00Z">
              <w:r w:rsidRPr="00591D99" w:rsidDel="00CE4D66">
                <w:rPr>
                  <w:rFonts w:ascii="Times New Roman" w:eastAsia="Times New Roman" w:hAnsi="Times New Roman" w:cs="Times New Roman"/>
                  <w:color w:val="000000"/>
                  <w:sz w:val="18"/>
                  <w:szCs w:val="18"/>
                </w:rPr>
                <w:delText>3 (33.3)</w:delText>
              </w:r>
            </w:del>
          </w:p>
        </w:tc>
        <w:tc>
          <w:tcPr>
            <w:tcW w:w="957" w:type="dxa"/>
            <w:gridSpan w:val="2"/>
            <w:tcBorders>
              <w:top w:val="nil"/>
              <w:left w:val="nil"/>
              <w:bottom w:val="nil"/>
              <w:right w:val="nil"/>
            </w:tcBorders>
            <w:shd w:val="clear" w:color="auto" w:fill="auto"/>
            <w:noWrap/>
            <w:vAlign w:val="center"/>
            <w:hideMark/>
            <w:tcPrChange w:id="335" w:author="Tucker Andrews" w:date="2021-01-11T15:13:00Z">
              <w:tcPr>
                <w:tcW w:w="836" w:type="dxa"/>
                <w:gridSpan w:val="3"/>
                <w:tcBorders>
                  <w:top w:val="nil"/>
                  <w:left w:val="nil"/>
                  <w:bottom w:val="nil"/>
                  <w:right w:val="nil"/>
                </w:tcBorders>
                <w:shd w:val="clear" w:color="auto" w:fill="auto"/>
                <w:noWrap/>
                <w:vAlign w:val="center"/>
                <w:hideMark/>
              </w:tcPr>
            </w:tcPrChange>
          </w:tcPr>
          <w:p w14:paraId="257690CB" w14:textId="7B250CF6" w:rsidR="00591D99" w:rsidRPr="00591D99" w:rsidDel="00CE4D66" w:rsidRDefault="00591D99" w:rsidP="005B6926">
            <w:pPr>
              <w:spacing w:after="0" w:line="240" w:lineRule="auto"/>
              <w:jc w:val="center"/>
              <w:rPr>
                <w:del w:id="336" w:author="Tucker Andrews" w:date="2021-01-11T15:09:00Z"/>
                <w:rFonts w:ascii="Times New Roman" w:eastAsia="Times New Roman" w:hAnsi="Times New Roman" w:cs="Times New Roman"/>
                <w:color w:val="000000"/>
                <w:sz w:val="18"/>
                <w:szCs w:val="18"/>
              </w:rPr>
            </w:pPr>
            <w:del w:id="337" w:author="Tucker Andrews" w:date="2021-01-11T15:09:00Z">
              <w:r w:rsidRPr="00591D99" w:rsidDel="00CE4D66">
                <w:rPr>
                  <w:rFonts w:ascii="Times New Roman" w:eastAsia="Times New Roman" w:hAnsi="Times New Roman" w:cs="Times New Roman"/>
                  <w:color w:val="000000"/>
                  <w:sz w:val="18"/>
                  <w:szCs w:val="18"/>
                </w:rPr>
                <w:delText>2 (11.8)</w:delText>
              </w:r>
            </w:del>
          </w:p>
        </w:tc>
        <w:tc>
          <w:tcPr>
            <w:tcW w:w="964" w:type="dxa"/>
            <w:gridSpan w:val="2"/>
            <w:tcBorders>
              <w:top w:val="nil"/>
              <w:left w:val="nil"/>
              <w:bottom w:val="nil"/>
              <w:right w:val="nil"/>
            </w:tcBorders>
            <w:shd w:val="clear" w:color="auto" w:fill="auto"/>
            <w:noWrap/>
            <w:vAlign w:val="center"/>
            <w:hideMark/>
            <w:tcPrChange w:id="338" w:author="Tucker Andrews" w:date="2021-01-11T15:13:00Z">
              <w:tcPr>
                <w:tcW w:w="836" w:type="dxa"/>
                <w:gridSpan w:val="3"/>
                <w:tcBorders>
                  <w:top w:val="nil"/>
                  <w:left w:val="nil"/>
                  <w:bottom w:val="nil"/>
                  <w:right w:val="nil"/>
                </w:tcBorders>
                <w:shd w:val="clear" w:color="auto" w:fill="auto"/>
                <w:noWrap/>
                <w:vAlign w:val="center"/>
                <w:hideMark/>
              </w:tcPr>
            </w:tcPrChange>
          </w:tcPr>
          <w:p w14:paraId="509D8F4A" w14:textId="62EED18A" w:rsidR="00591D99" w:rsidRPr="00591D99" w:rsidDel="00CE4D66" w:rsidRDefault="00591D99" w:rsidP="005B6926">
            <w:pPr>
              <w:spacing w:after="0" w:line="240" w:lineRule="auto"/>
              <w:jc w:val="center"/>
              <w:rPr>
                <w:del w:id="339" w:author="Tucker Andrews" w:date="2021-01-11T15:09:00Z"/>
                <w:rFonts w:ascii="Times New Roman" w:eastAsia="Times New Roman" w:hAnsi="Times New Roman" w:cs="Times New Roman"/>
                <w:color w:val="000000"/>
                <w:sz w:val="18"/>
                <w:szCs w:val="18"/>
              </w:rPr>
            </w:pPr>
            <w:del w:id="340" w:author="Tucker Andrews" w:date="2021-01-11T15:09:00Z">
              <w:r w:rsidRPr="00591D99" w:rsidDel="00CE4D66">
                <w:rPr>
                  <w:rFonts w:ascii="Times New Roman" w:eastAsia="Times New Roman" w:hAnsi="Times New Roman" w:cs="Times New Roman"/>
                  <w:color w:val="000000"/>
                  <w:sz w:val="18"/>
                  <w:szCs w:val="18"/>
                </w:rPr>
                <w:delText>3 (75)</w:delText>
              </w:r>
            </w:del>
          </w:p>
        </w:tc>
        <w:tc>
          <w:tcPr>
            <w:tcW w:w="957" w:type="dxa"/>
            <w:gridSpan w:val="2"/>
            <w:tcBorders>
              <w:top w:val="nil"/>
              <w:left w:val="nil"/>
              <w:bottom w:val="nil"/>
              <w:right w:val="nil"/>
            </w:tcBorders>
            <w:shd w:val="clear" w:color="auto" w:fill="auto"/>
            <w:noWrap/>
            <w:vAlign w:val="center"/>
            <w:hideMark/>
            <w:tcPrChange w:id="341" w:author="Tucker Andrews" w:date="2021-01-11T15:13:00Z">
              <w:tcPr>
                <w:tcW w:w="836" w:type="dxa"/>
                <w:gridSpan w:val="3"/>
                <w:tcBorders>
                  <w:top w:val="nil"/>
                  <w:left w:val="nil"/>
                  <w:bottom w:val="nil"/>
                  <w:right w:val="nil"/>
                </w:tcBorders>
                <w:shd w:val="clear" w:color="auto" w:fill="auto"/>
                <w:noWrap/>
                <w:vAlign w:val="center"/>
                <w:hideMark/>
              </w:tcPr>
            </w:tcPrChange>
          </w:tcPr>
          <w:p w14:paraId="478EF807" w14:textId="6135B837" w:rsidR="00591D99" w:rsidRPr="00591D99" w:rsidDel="00CE4D66" w:rsidRDefault="00591D99" w:rsidP="005B6926">
            <w:pPr>
              <w:spacing w:after="0" w:line="240" w:lineRule="auto"/>
              <w:jc w:val="center"/>
              <w:rPr>
                <w:del w:id="342" w:author="Tucker Andrews" w:date="2021-01-11T15:09:00Z"/>
                <w:rFonts w:ascii="Times New Roman" w:eastAsia="Times New Roman" w:hAnsi="Times New Roman" w:cs="Times New Roman"/>
                <w:color w:val="000000"/>
                <w:sz w:val="18"/>
                <w:szCs w:val="18"/>
              </w:rPr>
            </w:pPr>
            <w:del w:id="343" w:author="Tucker Andrews" w:date="2021-01-11T15:09:00Z">
              <w:r w:rsidRPr="00591D99" w:rsidDel="00CE4D66">
                <w:rPr>
                  <w:rFonts w:ascii="Times New Roman" w:eastAsia="Times New Roman" w:hAnsi="Times New Roman" w:cs="Times New Roman"/>
                  <w:color w:val="000000"/>
                  <w:sz w:val="18"/>
                  <w:szCs w:val="18"/>
                </w:rPr>
                <w:delText>8 (40)</w:delText>
              </w:r>
            </w:del>
          </w:p>
        </w:tc>
        <w:tc>
          <w:tcPr>
            <w:tcW w:w="940" w:type="dxa"/>
            <w:gridSpan w:val="2"/>
            <w:tcBorders>
              <w:top w:val="nil"/>
              <w:left w:val="nil"/>
              <w:bottom w:val="nil"/>
              <w:right w:val="nil"/>
            </w:tcBorders>
            <w:shd w:val="clear" w:color="auto" w:fill="auto"/>
            <w:noWrap/>
            <w:vAlign w:val="center"/>
            <w:hideMark/>
            <w:tcPrChange w:id="344" w:author="Tucker Andrews" w:date="2021-01-11T15:13:00Z">
              <w:tcPr>
                <w:tcW w:w="827" w:type="dxa"/>
                <w:gridSpan w:val="3"/>
                <w:tcBorders>
                  <w:top w:val="nil"/>
                  <w:left w:val="nil"/>
                  <w:bottom w:val="nil"/>
                  <w:right w:val="nil"/>
                </w:tcBorders>
                <w:shd w:val="clear" w:color="auto" w:fill="auto"/>
                <w:noWrap/>
                <w:vAlign w:val="center"/>
                <w:hideMark/>
              </w:tcPr>
            </w:tcPrChange>
          </w:tcPr>
          <w:p w14:paraId="52CDFED5" w14:textId="5C302451" w:rsidR="00591D99" w:rsidRPr="00591D99" w:rsidDel="00CE4D66" w:rsidRDefault="00591D99" w:rsidP="005B6926">
            <w:pPr>
              <w:spacing w:after="0" w:line="240" w:lineRule="auto"/>
              <w:jc w:val="center"/>
              <w:rPr>
                <w:del w:id="345" w:author="Tucker Andrews" w:date="2021-01-11T15:09:00Z"/>
                <w:rFonts w:ascii="Times New Roman" w:eastAsia="Times New Roman" w:hAnsi="Times New Roman" w:cs="Times New Roman"/>
                <w:color w:val="000000"/>
                <w:sz w:val="18"/>
                <w:szCs w:val="18"/>
              </w:rPr>
            </w:pPr>
            <w:del w:id="346"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347" w:author="Tucker Andrews" w:date="2021-01-11T15:13:00Z">
              <w:tcPr>
                <w:tcW w:w="826" w:type="dxa"/>
                <w:gridSpan w:val="3"/>
                <w:tcBorders>
                  <w:top w:val="nil"/>
                  <w:left w:val="nil"/>
                  <w:bottom w:val="nil"/>
                  <w:right w:val="nil"/>
                </w:tcBorders>
                <w:shd w:val="clear" w:color="auto" w:fill="auto"/>
                <w:noWrap/>
                <w:vAlign w:val="center"/>
                <w:hideMark/>
              </w:tcPr>
            </w:tcPrChange>
          </w:tcPr>
          <w:p w14:paraId="43B6067F" w14:textId="70BD3383" w:rsidR="00591D99" w:rsidRPr="00591D99" w:rsidDel="00CE4D66" w:rsidRDefault="00591D99" w:rsidP="005B6926">
            <w:pPr>
              <w:spacing w:after="0" w:line="240" w:lineRule="auto"/>
              <w:jc w:val="center"/>
              <w:rPr>
                <w:del w:id="348" w:author="Tucker Andrews" w:date="2021-01-11T15:09:00Z"/>
                <w:rFonts w:ascii="Times New Roman" w:eastAsia="Times New Roman" w:hAnsi="Times New Roman" w:cs="Times New Roman"/>
                <w:color w:val="000000"/>
                <w:sz w:val="18"/>
                <w:szCs w:val="18"/>
              </w:rPr>
            </w:pPr>
            <w:del w:id="349"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1158" w:type="dxa"/>
            <w:gridSpan w:val="3"/>
            <w:tcBorders>
              <w:top w:val="nil"/>
              <w:left w:val="nil"/>
              <w:bottom w:val="nil"/>
              <w:right w:val="nil"/>
            </w:tcBorders>
            <w:shd w:val="clear" w:color="auto" w:fill="auto"/>
            <w:noWrap/>
            <w:vAlign w:val="center"/>
            <w:hideMark/>
            <w:tcPrChange w:id="350" w:author="Tucker Andrews" w:date="2021-01-11T15:13:00Z">
              <w:tcPr>
                <w:tcW w:w="903" w:type="dxa"/>
                <w:gridSpan w:val="4"/>
                <w:tcBorders>
                  <w:top w:val="nil"/>
                  <w:left w:val="nil"/>
                  <w:bottom w:val="nil"/>
                  <w:right w:val="nil"/>
                </w:tcBorders>
                <w:shd w:val="clear" w:color="auto" w:fill="auto"/>
                <w:noWrap/>
                <w:vAlign w:val="center"/>
                <w:hideMark/>
              </w:tcPr>
            </w:tcPrChange>
          </w:tcPr>
          <w:p w14:paraId="39241D2A" w14:textId="0AD2AB85" w:rsidR="00591D99" w:rsidRPr="00591D99" w:rsidDel="00CE4D66" w:rsidRDefault="00591D99" w:rsidP="005B6926">
            <w:pPr>
              <w:spacing w:after="0" w:line="240" w:lineRule="auto"/>
              <w:jc w:val="center"/>
              <w:rPr>
                <w:del w:id="351" w:author="Tucker Andrews" w:date="2021-01-11T15:09:00Z"/>
                <w:rFonts w:ascii="Times New Roman" w:eastAsia="Times New Roman" w:hAnsi="Times New Roman" w:cs="Times New Roman"/>
                <w:color w:val="000000"/>
                <w:sz w:val="18"/>
                <w:szCs w:val="18"/>
              </w:rPr>
            </w:pPr>
            <w:del w:id="352" w:author="Tucker Andrews" w:date="2021-01-11T15:09:00Z">
              <w:r w:rsidRPr="00591D99" w:rsidDel="00CE4D66">
                <w:rPr>
                  <w:rFonts w:ascii="Times New Roman" w:eastAsia="Times New Roman" w:hAnsi="Times New Roman" w:cs="Times New Roman"/>
                  <w:color w:val="000000"/>
                  <w:sz w:val="18"/>
                  <w:szCs w:val="18"/>
                </w:rPr>
                <w:delText>16 (25.8)</w:delText>
              </w:r>
            </w:del>
          </w:p>
        </w:tc>
        <w:tc>
          <w:tcPr>
            <w:tcW w:w="1023" w:type="dxa"/>
            <w:gridSpan w:val="3"/>
            <w:tcBorders>
              <w:top w:val="nil"/>
              <w:left w:val="nil"/>
              <w:bottom w:val="nil"/>
              <w:right w:val="nil"/>
            </w:tcBorders>
            <w:shd w:val="clear" w:color="auto" w:fill="auto"/>
            <w:noWrap/>
            <w:vAlign w:val="center"/>
            <w:hideMark/>
            <w:tcPrChange w:id="353" w:author="Tucker Andrews" w:date="2021-01-11T15:13:00Z">
              <w:tcPr>
                <w:tcW w:w="1073" w:type="dxa"/>
                <w:gridSpan w:val="3"/>
                <w:tcBorders>
                  <w:top w:val="nil"/>
                  <w:left w:val="nil"/>
                  <w:bottom w:val="nil"/>
                  <w:right w:val="nil"/>
                </w:tcBorders>
                <w:shd w:val="clear" w:color="auto" w:fill="auto"/>
                <w:noWrap/>
                <w:vAlign w:val="center"/>
                <w:hideMark/>
              </w:tcPr>
            </w:tcPrChange>
          </w:tcPr>
          <w:p w14:paraId="397FA4BB" w14:textId="6925EDD7" w:rsidR="00591D99" w:rsidRPr="00591D99" w:rsidDel="00CE4D66" w:rsidRDefault="00591D99" w:rsidP="005B6926">
            <w:pPr>
              <w:spacing w:after="0" w:line="240" w:lineRule="auto"/>
              <w:jc w:val="center"/>
              <w:rPr>
                <w:del w:id="354" w:author="Tucker Andrews" w:date="2021-01-11T15:09:00Z"/>
                <w:rFonts w:ascii="Times New Roman" w:eastAsia="Times New Roman" w:hAnsi="Times New Roman" w:cs="Times New Roman"/>
                <w:color w:val="000000"/>
                <w:sz w:val="18"/>
                <w:szCs w:val="18"/>
              </w:rPr>
            </w:pPr>
            <w:del w:id="355" w:author="Tucker Andrews" w:date="2021-01-11T15:09:00Z">
              <w:r w:rsidRPr="00591D99" w:rsidDel="00CE4D66">
                <w:rPr>
                  <w:rFonts w:ascii="Times New Roman" w:eastAsia="Times New Roman" w:hAnsi="Times New Roman" w:cs="Times New Roman"/>
                  <w:color w:val="000000"/>
                  <w:sz w:val="18"/>
                  <w:szCs w:val="18"/>
                </w:rPr>
                <w:delText>36 (25.2)</w:delText>
              </w:r>
            </w:del>
          </w:p>
        </w:tc>
      </w:tr>
      <w:tr w:rsidR="00591D99" w:rsidRPr="00591D99" w:rsidDel="00CE4D66" w14:paraId="28224103" w14:textId="03EDFE17" w:rsidTr="00CE4D66">
        <w:trPr>
          <w:trHeight w:val="585"/>
          <w:del w:id="356" w:author="Tucker Andrews" w:date="2021-01-11T15:09:00Z"/>
          <w:trPrChange w:id="357"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358" w:author="Tucker Andrews" w:date="2021-01-11T15:13:00Z">
              <w:tcPr>
                <w:tcW w:w="1460" w:type="dxa"/>
                <w:tcBorders>
                  <w:top w:val="nil"/>
                  <w:left w:val="nil"/>
                  <w:bottom w:val="nil"/>
                  <w:right w:val="nil"/>
                </w:tcBorders>
                <w:shd w:val="clear" w:color="auto" w:fill="auto"/>
                <w:vAlign w:val="center"/>
                <w:hideMark/>
              </w:tcPr>
            </w:tcPrChange>
          </w:tcPr>
          <w:p w14:paraId="47E1FF2B" w14:textId="38C289A4" w:rsidR="00591D99" w:rsidRPr="00591D99" w:rsidDel="00CE4D66" w:rsidRDefault="00591D99" w:rsidP="005B6926">
            <w:pPr>
              <w:spacing w:after="0" w:line="240" w:lineRule="auto"/>
              <w:rPr>
                <w:del w:id="359" w:author="Tucker Andrews" w:date="2021-01-11T15:09:00Z"/>
                <w:rFonts w:ascii="Times New Roman" w:eastAsia="Times New Roman" w:hAnsi="Times New Roman" w:cs="Times New Roman"/>
                <w:color w:val="000000"/>
                <w:sz w:val="18"/>
                <w:szCs w:val="18"/>
              </w:rPr>
            </w:pPr>
            <w:del w:id="360" w:author="Tucker Andrews" w:date="2021-01-11T15:09:00Z">
              <w:r w:rsidRPr="00591D99" w:rsidDel="00CE4D66">
                <w:rPr>
                  <w:rFonts w:ascii="Times New Roman" w:eastAsia="Times New Roman" w:hAnsi="Times New Roman" w:cs="Times New Roman"/>
                  <w:color w:val="000000"/>
                  <w:sz w:val="18"/>
                  <w:szCs w:val="18"/>
                </w:rPr>
                <w:delText>Holstein cross</w:delText>
              </w:r>
            </w:del>
          </w:p>
        </w:tc>
        <w:tc>
          <w:tcPr>
            <w:tcW w:w="897" w:type="dxa"/>
            <w:tcBorders>
              <w:top w:val="nil"/>
              <w:left w:val="nil"/>
              <w:bottom w:val="nil"/>
              <w:right w:val="nil"/>
            </w:tcBorders>
            <w:shd w:val="clear" w:color="auto" w:fill="auto"/>
            <w:noWrap/>
            <w:vAlign w:val="center"/>
            <w:hideMark/>
            <w:tcPrChange w:id="361" w:author="Tucker Andrews" w:date="2021-01-11T15:13:00Z">
              <w:tcPr>
                <w:tcW w:w="820" w:type="dxa"/>
                <w:tcBorders>
                  <w:top w:val="nil"/>
                  <w:left w:val="nil"/>
                  <w:bottom w:val="nil"/>
                  <w:right w:val="nil"/>
                </w:tcBorders>
                <w:shd w:val="clear" w:color="auto" w:fill="auto"/>
                <w:noWrap/>
                <w:vAlign w:val="center"/>
                <w:hideMark/>
              </w:tcPr>
            </w:tcPrChange>
          </w:tcPr>
          <w:p w14:paraId="440700BE" w14:textId="6CF6E258" w:rsidR="00591D99" w:rsidRPr="00591D99" w:rsidDel="00CE4D66" w:rsidRDefault="00591D99" w:rsidP="005B6926">
            <w:pPr>
              <w:spacing w:after="0" w:line="240" w:lineRule="auto"/>
              <w:jc w:val="center"/>
              <w:rPr>
                <w:del w:id="362" w:author="Tucker Andrews" w:date="2021-01-11T15:09:00Z"/>
                <w:rFonts w:ascii="Times New Roman" w:eastAsia="Times New Roman" w:hAnsi="Times New Roman" w:cs="Times New Roman"/>
                <w:color w:val="000000"/>
                <w:sz w:val="18"/>
                <w:szCs w:val="18"/>
              </w:rPr>
            </w:pPr>
            <w:del w:id="363"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29" w:type="dxa"/>
            <w:gridSpan w:val="2"/>
            <w:tcBorders>
              <w:top w:val="nil"/>
              <w:left w:val="nil"/>
              <w:bottom w:val="nil"/>
              <w:right w:val="nil"/>
            </w:tcBorders>
            <w:shd w:val="clear" w:color="auto" w:fill="auto"/>
            <w:noWrap/>
            <w:vAlign w:val="center"/>
            <w:hideMark/>
            <w:tcPrChange w:id="364" w:author="Tucker Andrews" w:date="2021-01-11T15:13:00Z">
              <w:tcPr>
                <w:tcW w:w="820" w:type="dxa"/>
                <w:gridSpan w:val="2"/>
                <w:tcBorders>
                  <w:top w:val="nil"/>
                  <w:left w:val="nil"/>
                  <w:bottom w:val="nil"/>
                  <w:right w:val="nil"/>
                </w:tcBorders>
                <w:shd w:val="clear" w:color="auto" w:fill="auto"/>
                <w:noWrap/>
                <w:vAlign w:val="center"/>
                <w:hideMark/>
              </w:tcPr>
            </w:tcPrChange>
          </w:tcPr>
          <w:p w14:paraId="5BB456FB" w14:textId="42972349" w:rsidR="00591D99" w:rsidRPr="00591D99" w:rsidDel="00CE4D66" w:rsidRDefault="00591D99" w:rsidP="005B6926">
            <w:pPr>
              <w:spacing w:after="0" w:line="240" w:lineRule="auto"/>
              <w:jc w:val="center"/>
              <w:rPr>
                <w:del w:id="365" w:author="Tucker Andrews" w:date="2021-01-11T15:09:00Z"/>
                <w:rFonts w:ascii="Times New Roman" w:eastAsia="Times New Roman" w:hAnsi="Times New Roman" w:cs="Times New Roman"/>
                <w:color w:val="000000"/>
                <w:sz w:val="18"/>
                <w:szCs w:val="18"/>
              </w:rPr>
            </w:pPr>
            <w:del w:id="366" w:author="Tucker Andrews" w:date="2021-01-11T15:09:00Z">
              <w:r w:rsidRPr="00591D99" w:rsidDel="00CE4D66">
                <w:rPr>
                  <w:rFonts w:ascii="Times New Roman" w:eastAsia="Times New Roman" w:hAnsi="Times New Roman" w:cs="Times New Roman"/>
                  <w:color w:val="000000"/>
                  <w:sz w:val="18"/>
                  <w:szCs w:val="18"/>
                </w:rPr>
                <w:delText>1 (7.7)</w:delText>
              </w:r>
            </w:del>
          </w:p>
        </w:tc>
        <w:tc>
          <w:tcPr>
            <w:tcW w:w="946" w:type="dxa"/>
            <w:gridSpan w:val="2"/>
            <w:tcBorders>
              <w:top w:val="nil"/>
              <w:left w:val="nil"/>
              <w:bottom w:val="nil"/>
              <w:right w:val="nil"/>
            </w:tcBorders>
            <w:shd w:val="clear" w:color="auto" w:fill="auto"/>
            <w:noWrap/>
            <w:vAlign w:val="center"/>
            <w:hideMark/>
            <w:tcPrChange w:id="367" w:author="Tucker Andrews" w:date="2021-01-11T15:13:00Z">
              <w:tcPr>
                <w:tcW w:w="836" w:type="dxa"/>
                <w:gridSpan w:val="3"/>
                <w:tcBorders>
                  <w:top w:val="nil"/>
                  <w:left w:val="nil"/>
                  <w:bottom w:val="nil"/>
                  <w:right w:val="nil"/>
                </w:tcBorders>
                <w:shd w:val="clear" w:color="auto" w:fill="auto"/>
                <w:noWrap/>
                <w:vAlign w:val="center"/>
                <w:hideMark/>
              </w:tcPr>
            </w:tcPrChange>
          </w:tcPr>
          <w:p w14:paraId="3079D2D8" w14:textId="77BD7B40" w:rsidR="00591D99" w:rsidRPr="00591D99" w:rsidDel="00CE4D66" w:rsidRDefault="00591D99" w:rsidP="005B6926">
            <w:pPr>
              <w:spacing w:after="0" w:line="240" w:lineRule="auto"/>
              <w:jc w:val="center"/>
              <w:rPr>
                <w:del w:id="368" w:author="Tucker Andrews" w:date="2021-01-11T15:09:00Z"/>
                <w:rFonts w:ascii="Times New Roman" w:eastAsia="Times New Roman" w:hAnsi="Times New Roman" w:cs="Times New Roman"/>
                <w:color w:val="000000"/>
                <w:sz w:val="18"/>
                <w:szCs w:val="18"/>
              </w:rPr>
            </w:pPr>
            <w:del w:id="369"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370" w:author="Tucker Andrews" w:date="2021-01-11T15:13:00Z">
              <w:tcPr>
                <w:tcW w:w="836" w:type="dxa"/>
                <w:gridSpan w:val="3"/>
                <w:tcBorders>
                  <w:top w:val="nil"/>
                  <w:left w:val="nil"/>
                  <w:bottom w:val="nil"/>
                  <w:right w:val="nil"/>
                </w:tcBorders>
                <w:shd w:val="clear" w:color="auto" w:fill="auto"/>
                <w:noWrap/>
                <w:vAlign w:val="center"/>
                <w:hideMark/>
              </w:tcPr>
            </w:tcPrChange>
          </w:tcPr>
          <w:p w14:paraId="4C9A8561" w14:textId="1E668A18" w:rsidR="00591D99" w:rsidRPr="00591D99" w:rsidDel="00CE4D66" w:rsidRDefault="00591D99" w:rsidP="005B6926">
            <w:pPr>
              <w:spacing w:after="0" w:line="240" w:lineRule="auto"/>
              <w:jc w:val="center"/>
              <w:rPr>
                <w:del w:id="371" w:author="Tucker Andrews" w:date="2021-01-11T15:09:00Z"/>
                <w:rFonts w:ascii="Times New Roman" w:eastAsia="Times New Roman" w:hAnsi="Times New Roman" w:cs="Times New Roman"/>
                <w:color w:val="000000"/>
                <w:sz w:val="18"/>
                <w:szCs w:val="18"/>
              </w:rPr>
            </w:pPr>
            <w:del w:id="372" w:author="Tucker Andrews" w:date="2021-01-11T15:09:00Z">
              <w:r w:rsidRPr="00591D99" w:rsidDel="00CE4D66">
                <w:rPr>
                  <w:rFonts w:ascii="Times New Roman" w:eastAsia="Times New Roman" w:hAnsi="Times New Roman" w:cs="Times New Roman"/>
                  <w:color w:val="000000"/>
                  <w:sz w:val="18"/>
                  <w:szCs w:val="18"/>
                </w:rPr>
                <w:delText>1 (5.9)</w:delText>
              </w:r>
            </w:del>
          </w:p>
        </w:tc>
        <w:tc>
          <w:tcPr>
            <w:tcW w:w="964" w:type="dxa"/>
            <w:gridSpan w:val="2"/>
            <w:tcBorders>
              <w:top w:val="nil"/>
              <w:left w:val="nil"/>
              <w:bottom w:val="nil"/>
              <w:right w:val="nil"/>
            </w:tcBorders>
            <w:shd w:val="clear" w:color="auto" w:fill="auto"/>
            <w:noWrap/>
            <w:vAlign w:val="center"/>
            <w:hideMark/>
            <w:tcPrChange w:id="373" w:author="Tucker Andrews" w:date="2021-01-11T15:13:00Z">
              <w:tcPr>
                <w:tcW w:w="836" w:type="dxa"/>
                <w:gridSpan w:val="3"/>
                <w:tcBorders>
                  <w:top w:val="nil"/>
                  <w:left w:val="nil"/>
                  <w:bottom w:val="nil"/>
                  <w:right w:val="nil"/>
                </w:tcBorders>
                <w:shd w:val="clear" w:color="auto" w:fill="auto"/>
                <w:noWrap/>
                <w:vAlign w:val="center"/>
                <w:hideMark/>
              </w:tcPr>
            </w:tcPrChange>
          </w:tcPr>
          <w:p w14:paraId="5EFBBD11" w14:textId="68A88C6A" w:rsidR="00591D99" w:rsidRPr="00591D99" w:rsidDel="00CE4D66" w:rsidRDefault="00591D99" w:rsidP="005B6926">
            <w:pPr>
              <w:spacing w:after="0" w:line="240" w:lineRule="auto"/>
              <w:jc w:val="center"/>
              <w:rPr>
                <w:del w:id="374" w:author="Tucker Andrews" w:date="2021-01-11T15:09:00Z"/>
                <w:rFonts w:ascii="Times New Roman" w:eastAsia="Times New Roman" w:hAnsi="Times New Roman" w:cs="Times New Roman"/>
                <w:color w:val="000000"/>
                <w:sz w:val="18"/>
                <w:szCs w:val="18"/>
              </w:rPr>
            </w:pPr>
            <w:del w:id="375"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376" w:author="Tucker Andrews" w:date="2021-01-11T15:13:00Z">
              <w:tcPr>
                <w:tcW w:w="836" w:type="dxa"/>
                <w:gridSpan w:val="3"/>
                <w:tcBorders>
                  <w:top w:val="nil"/>
                  <w:left w:val="nil"/>
                  <w:bottom w:val="nil"/>
                  <w:right w:val="nil"/>
                </w:tcBorders>
                <w:shd w:val="clear" w:color="auto" w:fill="auto"/>
                <w:noWrap/>
                <w:vAlign w:val="center"/>
                <w:hideMark/>
              </w:tcPr>
            </w:tcPrChange>
          </w:tcPr>
          <w:p w14:paraId="7A91256A" w14:textId="49D38C9B" w:rsidR="00591D99" w:rsidRPr="00591D99" w:rsidDel="00CE4D66" w:rsidRDefault="00591D99" w:rsidP="005B6926">
            <w:pPr>
              <w:spacing w:after="0" w:line="240" w:lineRule="auto"/>
              <w:jc w:val="center"/>
              <w:rPr>
                <w:del w:id="377" w:author="Tucker Andrews" w:date="2021-01-11T15:09:00Z"/>
                <w:rFonts w:ascii="Times New Roman" w:eastAsia="Times New Roman" w:hAnsi="Times New Roman" w:cs="Times New Roman"/>
                <w:color w:val="000000"/>
                <w:sz w:val="18"/>
                <w:szCs w:val="18"/>
              </w:rPr>
            </w:pPr>
            <w:del w:id="378" w:author="Tucker Andrews" w:date="2021-01-11T15:09:00Z">
              <w:r w:rsidRPr="00591D99" w:rsidDel="00CE4D66">
                <w:rPr>
                  <w:rFonts w:ascii="Times New Roman" w:eastAsia="Times New Roman" w:hAnsi="Times New Roman" w:cs="Times New Roman"/>
                  <w:color w:val="000000"/>
                  <w:sz w:val="18"/>
                  <w:szCs w:val="18"/>
                </w:rPr>
                <w:delText>1 (5)</w:delText>
              </w:r>
            </w:del>
          </w:p>
        </w:tc>
        <w:tc>
          <w:tcPr>
            <w:tcW w:w="940" w:type="dxa"/>
            <w:gridSpan w:val="2"/>
            <w:tcBorders>
              <w:top w:val="nil"/>
              <w:left w:val="nil"/>
              <w:bottom w:val="nil"/>
              <w:right w:val="nil"/>
            </w:tcBorders>
            <w:shd w:val="clear" w:color="auto" w:fill="auto"/>
            <w:noWrap/>
            <w:vAlign w:val="center"/>
            <w:hideMark/>
            <w:tcPrChange w:id="379" w:author="Tucker Andrews" w:date="2021-01-11T15:13:00Z">
              <w:tcPr>
                <w:tcW w:w="827" w:type="dxa"/>
                <w:gridSpan w:val="3"/>
                <w:tcBorders>
                  <w:top w:val="nil"/>
                  <w:left w:val="nil"/>
                  <w:bottom w:val="nil"/>
                  <w:right w:val="nil"/>
                </w:tcBorders>
                <w:shd w:val="clear" w:color="auto" w:fill="auto"/>
                <w:noWrap/>
                <w:vAlign w:val="center"/>
                <w:hideMark/>
              </w:tcPr>
            </w:tcPrChange>
          </w:tcPr>
          <w:p w14:paraId="2D555775" w14:textId="6AE2BBC0" w:rsidR="00591D99" w:rsidRPr="00591D99" w:rsidDel="00CE4D66" w:rsidRDefault="00591D99" w:rsidP="005B6926">
            <w:pPr>
              <w:spacing w:after="0" w:line="240" w:lineRule="auto"/>
              <w:jc w:val="center"/>
              <w:rPr>
                <w:del w:id="380" w:author="Tucker Andrews" w:date="2021-01-11T15:09:00Z"/>
                <w:rFonts w:ascii="Times New Roman" w:eastAsia="Times New Roman" w:hAnsi="Times New Roman" w:cs="Times New Roman"/>
                <w:color w:val="000000"/>
                <w:sz w:val="18"/>
                <w:szCs w:val="18"/>
              </w:rPr>
            </w:pPr>
            <w:del w:id="381"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382" w:author="Tucker Andrews" w:date="2021-01-11T15:13:00Z">
              <w:tcPr>
                <w:tcW w:w="826" w:type="dxa"/>
                <w:gridSpan w:val="3"/>
                <w:tcBorders>
                  <w:top w:val="nil"/>
                  <w:left w:val="nil"/>
                  <w:bottom w:val="nil"/>
                  <w:right w:val="nil"/>
                </w:tcBorders>
                <w:shd w:val="clear" w:color="auto" w:fill="auto"/>
                <w:noWrap/>
                <w:vAlign w:val="center"/>
                <w:hideMark/>
              </w:tcPr>
            </w:tcPrChange>
          </w:tcPr>
          <w:p w14:paraId="3E08F866" w14:textId="7C80E010" w:rsidR="00591D99" w:rsidRPr="00591D99" w:rsidDel="00CE4D66" w:rsidRDefault="00591D99" w:rsidP="005B6926">
            <w:pPr>
              <w:spacing w:after="0" w:line="240" w:lineRule="auto"/>
              <w:jc w:val="center"/>
              <w:rPr>
                <w:del w:id="383" w:author="Tucker Andrews" w:date="2021-01-11T15:09:00Z"/>
                <w:rFonts w:ascii="Times New Roman" w:eastAsia="Times New Roman" w:hAnsi="Times New Roman" w:cs="Times New Roman"/>
                <w:color w:val="000000"/>
                <w:sz w:val="18"/>
                <w:szCs w:val="18"/>
              </w:rPr>
            </w:pPr>
            <w:del w:id="384" w:author="Tucker Andrews" w:date="2021-01-11T15:09:00Z">
              <w:r w:rsidRPr="00591D99" w:rsidDel="00CE4D66">
                <w:rPr>
                  <w:rFonts w:ascii="Times New Roman" w:eastAsia="Times New Roman" w:hAnsi="Times New Roman" w:cs="Times New Roman"/>
                  <w:color w:val="000000"/>
                  <w:sz w:val="18"/>
                  <w:szCs w:val="18"/>
                </w:rPr>
                <w:delText>0 (</w:delText>
              </w:r>
              <w:commentRangeStart w:id="385"/>
              <w:r w:rsidRPr="00591D99" w:rsidDel="00CE4D66">
                <w:rPr>
                  <w:rFonts w:ascii="Times New Roman" w:eastAsia="Times New Roman" w:hAnsi="Times New Roman" w:cs="Times New Roman"/>
                  <w:color w:val="000000"/>
                  <w:sz w:val="18"/>
                  <w:szCs w:val="18"/>
                </w:rPr>
                <w:delText>0</w:delText>
              </w:r>
              <w:commentRangeEnd w:id="385"/>
              <w:r w:rsidR="00501496" w:rsidDel="00CE4D66">
                <w:rPr>
                  <w:rStyle w:val="CommentReference"/>
                </w:rPr>
                <w:commentReference w:id="385"/>
              </w:r>
              <w:r w:rsidRPr="00591D99" w:rsidDel="00CE4D66">
                <w:rPr>
                  <w:rFonts w:ascii="Times New Roman" w:eastAsia="Times New Roman" w:hAnsi="Times New Roman" w:cs="Times New Roman"/>
                  <w:color w:val="000000"/>
                  <w:sz w:val="18"/>
                  <w:szCs w:val="18"/>
                </w:rPr>
                <w:delText>)</w:delText>
              </w:r>
            </w:del>
          </w:p>
        </w:tc>
        <w:tc>
          <w:tcPr>
            <w:tcW w:w="1158" w:type="dxa"/>
            <w:gridSpan w:val="3"/>
            <w:tcBorders>
              <w:top w:val="nil"/>
              <w:left w:val="nil"/>
              <w:bottom w:val="nil"/>
              <w:right w:val="nil"/>
            </w:tcBorders>
            <w:shd w:val="clear" w:color="auto" w:fill="auto"/>
            <w:noWrap/>
            <w:vAlign w:val="center"/>
            <w:hideMark/>
            <w:tcPrChange w:id="386" w:author="Tucker Andrews" w:date="2021-01-11T15:13:00Z">
              <w:tcPr>
                <w:tcW w:w="903" w:type="dxa"/>
                <w:gridSpan w:val="4"/>
                <w:tcBorders>
                  <w:top w:val="nil"/>
                  <w:left w:val="nil"/>
                  <w:bottom w:val="nil"/>
                  <w:right w:val="nil"/>
                </w:tcBorders>
                <w:shd w:val="clear" w:color="auto" w:fill="auto"/>
                <w:noWrap/>
                <w:vAlign w:val="center"/>
                <w:hideMark/>
              </w:tcPr>
            </w:tcPrChange>
          </w:tcPr>
          <w:p w14:paraId="792E332C" w14:textId="3BB77300" w:rsidR="00591D99" w:rsidRPr="00591D99" w:rsidDel="00CE4D66" w:rsidRDefault="00591D99" w:rsidP="005B6926">
            <w:pPr>
              <w:spacing w:after="0" w:line="240" w:lineRule="auto"/>
              <w:jc w:val="center"/>
              <w:rPr>
                <w:del w:id="387" w:author="Tucker Andrews" w:date="2021-01-11T15:09:00Z"/>
                <w:rFonts w:ascii="Times New Roman" w:eastAsia="Times New Roman" w:hAnsi="Times New Roman" w:cs="Times New Roman"/>
                <w:color w:val="000000"/>
                <w:sz w:val="18"/>
                <w:szCs w:val="18"/>
              </w:rPr>
            </w:pPr>
            <w:del w:id="388"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1023" w:type="dxa"/>
            <w:gridSpan w:val="3"/>
            <w:tcBorders>
              <w:top w:val="nil"/>
              <w:left w:val="nil"/>
              <w:bottom w:val="nil"/>
              <w:right w:val="nil"/>
            </w:tcBorders>
            <w:shd w:val="clear" w:color="auto" w:fill="auto"/>
            <w:noWrap/>
            <w:vAlign w:val="center"/>
            <w:hideMark/>
            <w:tcPrChange w:id="389" w:author="Tucker Andrews" w:date="2021-01-11T15:13:00Z">
              <w:tcPr>
                <w:tcW w:w="1073" w:type="dxa"/>
                <w:gridSpan w:val="3"/>
                <w:tcBorders>
                  <w:top w:val="nil"/>
                  <w:left w:val="nil"/>
                  <w:bottom w:val="nil"/>
                  <w:right w:val="nil"/>
                </w:tcBorders>
                <w:shd w:val="clear" w:color="auto" w:fill="auto"/>
                <w:noWrap/>
                <w:vAlign w:val="center"/>
                <w:hideMark/>
              </w:tcPr>
            </w:tcPrChange>
          </w:tcPr>
          <w:p w14:paraId="7C6E222E" w14:textId="7606F4E5" w:rsidR="00591D99" w:rsidRPr="00591D99" w:rsidDel="00CE4D66" w:rsidRDefault="00591D99" w:rsidP="005B6926">
            <w:pPr>
              <w:spacing w:after="0" w:line="240" w:lineRule="auto"/>
              <w:jc w:val="center"/>
              <w:rPr>
                <w:del w:id="390" w:author="Tucker Andrews" w:date="2021-01-11T15:09:00Z"/>
                <w:rFonts w:ascii="Times New Roman" w:eastAsia="Times New Roman" w:hAnsi="Times New Roman" w:cs="Times New Roman"/>
                <w:color w:val="000000"/>
                <w:sz w:val="18"/>
                <w:szCs w:val="18"/>
              </w:rPr>
            </w:pPr>
            <w:del w:id="391" w:author="Tucker Andrews" w:date="2021-01-11T15:09:00Z">
              <w:r w:rsidRPr="00591D99" w:rsidDel="00CE4D66">
                <w:rPr>
                  <w:rFonts w:ascii="Times New Roman" w:eastAsia="Times New Roman" w:hAnsi="Times New Roman" w:cs="Times New Roman"/>
                  <w:color w:val="000000"/>
                  <w:sz w:val="18"/>
                  <w:szCs w:val="18"/>
                </w:rPr>
                <w:delText>3 (2.1)</w:delText>
              </w:r>
            </w:del>
          </w:p>
        </w:tc>
      </w:tr>
      <w:tr w:rsidR="00591D99" w:rsidRPr="00591D99" w:rsidDel="00CE4D66" w14:paraId="30A61872" w14:textId="219284B5" w:rsidTr="00CE4D66">
        <w:trPr>
          <w:trHeight w:val="585"/>
          <w:del w:id="392" w:author="Tucker Andrews" w:date="2021-01-11T15:09:00Z"/>
          <w:trPrChange w:id="393"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394" w:author="Tucker Andrews" w:date="2021-01-11T15:13:00Z">
              <w:tcPr>
                <w:tcW w:w="1460" w:type="dxa"/>
                <w:tcBorders>
                  <w:top w:val="nil"/>
                  <w:left w:val="nil"/>
                  <w:bottom w:val="nil"/>
                  <w:right w:val="nil"/>
                </w:tcBorders>
                <w:shd w:val="clear" w:color="auto" w:fill="auto"/>
                <w:vAlign w:val="center"/>
                <w:hideMark/>
              </w:tcPr>
            </w:tcPrChange>
          </w:tcPr>
          <w:p w14:paraId="4524E522" w14:textId="211BA55D" w:rsidR="00591D99" w:rsidRPr="00591D99" w:rsidDel="00CE4D66" w:rsidRDefault="00591D99" w:rsidP="005B6926">
            <w:pPr>
              <w:spacing w:after="0" w:line="240" w:lineRule="auto"/>
              <w:rPr>
                <w:del w:id="395" w:author="Tucker Andrews" w:date="2021-01-11T15:09:00Z"/>
                <w:rFonts w:ascii="Times New Roman" w:eastAsia="Times New Roman" w:hAnsi="Times New Roman" w:cs="Times New Roman"/>
                <w:color w:val="000000"/>
                <w:sz w:val="18"/>
                <w:szCs w:val="18"/>
              </w:rPr>
            </w:pPr>
            <w:del w:id="396" w:author="Tucker Andrews" w:date="2021-01-11T15:09:00Z">
              <w:r w:rsidRPr="00591D99" w:rsidDel="00CE4D66">
                <w:rPr>
                  <w:rFonts w:ascii="Times New Roman" w:eastAsia="Times New Roman" w:hAnsi="Times New Roman" w:cs="Times New Roman"/>
                  <w:color w:val="000000"/>
                  <w:sz w:val="18"/>
                  <w:szCs w:val="18"/>
                </w:rPr>
                <w:delText>Holstein, Jersey</w:delText>
              </w:r>
            </w:del>
          </w:p>
        </w:tc>
        <w:tc>
          <w:tcPr>
            <w:tcW w:w="897" w:type="dxa"/>
            <w:tcBorders>
              <w:top w:val="nil"/>
              <w:left w:val="nil"/>
              <w:bottom w:val="nil"/>
              <w:right w:val="nil"/>
            </w:tcBorders>
            <w:shd w:val="clear" w:color="auto" w:fill="auto"/>
            <w:noWrap/>
            <w:vAlign w:val="center"/>
            <w:hideMark/>
            <w:tcPrChange w:id="397" w:author="Tucker Andrews" w:date="2021-01-11T15:13:00Z">
              <w:tcPr>
                <w:tcW w:w="820" w:type="dxa"/>
                <w:tcBorders>
                  <w:top w:val="nil"/>
                  <w:left w:val="nil"/>
                  <w:bottom w:val="nil"/>
                  <w:right w:val="nil"/>
                </w:tcBorders>
                <w:shd w:val="clear" w:color="auto" w:fill="auto"/>
                <w:noWrap/>
                <w:vAlign w:val="center"/>
                <w:hideMark/>
              </w:tcPr>
            </w:tcPrChange>
          </w:tcPr>
          <w:p w14:paraId="33772969" w14:textId="6EA33029" w:rsidR="00591D99" w:rsidRPr="00591D99" w:rsidDel="00CE4D66" w:rsidRDefault="00591D99" w:rsidP="005B6926">
            <w:pPr>
              <w:spacing w:after="0" w:line="240" w:lineRule="auto"/>
              <w:jc w:val="center"/>
              <w:rPr>
                <w:del w:id="398" w:author="Tucker Andrews" w:date="2021-01-11T15:09:00Z"/>
                <w:rFonts w:ascii="Times New Roman" w:eastAsia="Times New Roman" w:hAnsi="Times New Roman" w:cs="Times New Roman"/>
                <w:color w:val="000000"/>
                <w:sz w:val="18"/>
                <w:szCs w:val="18"/>
              </w:rPr>
            </w:pPr>
            <w:del w:id="399" w:author="Tucker Andrews" w:date="2021-01-11T15:09:00Z">
              <w:r w:rsidRPr="00591D99" w:rsidDel="00CE4D66">
                <w:rPr>
                  <w:rFonts w:ascii="Times New Roman" w:eastAsia="Times New Roman" w:hAnsi="Times New Roman" w:cs="Times New Roman"/>
                  <w:color w:val="000000"/>
                  <w:sz w:val="18"/>
                  <w:szCs w:val="18"/>
                </w:rPr>
                <w:delText>1 (11.1)</w:delText>
              </w:r>
            </w:del>
          </w:p>
        </w:tc>
        <w:tc>
          <w:tcPr>
            <w:tcW w:w="929" w:type="dxa"/>
            <w:gridSpan w:val="2"/>
            <w:tcBorders>
              <w:top w:val="nil"/>
              <w:left w:val="nil"/>
              <w:bottom w:val="nil"/>
              <w:right w:val="nil"/>
            </w:tcBorders>
            <w:shd w:val="clear" w:color="auto" w:fill="auto"/>
            <w:noWrap/>
            <w:vAlign w:val="center"/>
            <w:hideMark/>
            <w:tcPrChange w:id="400" w:author="Tucker Andrews" w:date="2021-01-11T15:13:00Z">
              <w:tcPr>
                <w:tcW w:w="820" w:type="dxa"/>
                <w:gridSpan w:val="2"/>
                <w:tcBorders>
                  <w:top w:val="nil"/>
                  <w:left w:val="nil"/>
                  <w:bottom w:val="nil"/>
                  <w:right w:val="nil"/>
                </w:tcBorders>
                <w:shd w:val="clear" w:color="auto" w:fill="auto"/>
                <w:noWrap/>
                <w:vAlign w:val="center"/>
                <w:hideMark/>
              </w:tcPr>
            </w:tcPrChange>
          </w:tcPr>
          <w:p w14:paraId="7D7C75BC" w14:textId="6CB86401" w:rsidR="00591D99" w:rsidRPr="00591D99" w:rsidDel="00CE4D66" w:rsidRDefault="00591D99" w:rsidP="005B6926">
            <w:pPr>
              <w:spacing w:after="0" w:line="240" w:lineRule="auto"/>
              <w:jc w:val="center"/>
              <w:rPr>
                <w:del w:id="401" w:author="Tucker Andrews" w:date="2021-01-11T15:09:00Z"/>
                <w:rFonts w:ascii="Times New Roman" w:eastAsia="Times New Roman" w:hAnsi="Times New Roman" w:cs="Times New Roman"/>
                <w:color w:val="000000"/>
                <w:sz w:val="18"/>
                <w:szCs w:val="18"/>
              </w:rPr>
            </w:pPr>
            <w:del w:id="402" w:author="Tucker Andrews" w:date="2021-01-11T15:09:00Z">
              <w:r w:rsidRPr="00591D99" w:rsidDel="00CE4D66">
                <w:rPr>
                  <w:rFonts w:ascii="Times New Roman" w:eastAsia="Times New Roman" w:hAnsi="Times New Roman" w:cs="Times New Roman"/>
                  <w:color w:val="000000"/>
                  <w:sz w:val="18"/>
                  <w:szCs w:val="18"/>
                </w:rPr>
                <w:delText>1 (7.7)</w:delText>
              </w:r>
            </w:del>
          </w:p>
        </w:tc>
        <w:tc>
          <w:tcPr>
            <w:tcW w:w="946" w:type="dxa"/>
            <w:gridSpan w:val="2"/>
            <w:tcBorders>
              <w:top w:val="nil"/>
              <w:left w:val="nil"/>
              <w:bottom w:val="nil"/>
              <w:right w:val="nil"/>
            </w:tcBorders>
            <w:shd w:val="clear" w:color="auto" w:fill="auto"/>
            <w:noWrap/>
            <w:vAlign w:val="center"/>
            <w:hideMark/>
            <w:tcPrChange w:id="403" w:author="Tucker Andrews" w:date="2021-01-11T15:13:00Z">
              <w:tcPr>
                <w:tcW w:w="836" w:type="dxa"/>
                <w:gridSpan w:val="3"/>
                <w:tcBorders>
                  <w:top w:val="nil"/>
                  <w:left w:val="nil"/>
                  <w:bottom w:val="nil"/>
                  <w:right w:val="nil"/>
                </w:tcBorders>
                <w:shd w:val="clear" w:color="auto" w:fill="auto"/>
                <w:noWrap/>
                <w:vAlign w:val="center"/>
                <w:hideMark/>
              </w:tcPr>
            </w:tcPrChange>
          </w:tcPr>
          <w:p w14:paraId="2ABDB046" w14:textId="7C4A8874" w:rsidR="00591D99" w:rsidRPr="00591D99" w:rsidDel="00CE4D66" w:rsidRDefault="00591D99" w:rsidP="005B6926">
            <w:pPr>
              <w:spacing w:after="0" w:line="240" w:lineRule="auto"/>
              <w:jc w:val="center"/>
              <w:rPr>
                <w:del w:id="404" w:author="Tucker Andrews" w:date="2021-01-11T15:09:00Z"/>
                <w:rFonts w:ascii="Times New Roman" w:eastAsia="Times New Roman" w:hAnsi="Times New Roman" w:cs="Times New Roman"/>
                <w:color w:val="000000"/>
                <w:sz w:val="18"/>
                <w:szCs w:val="18"/>
              </w:rPr>
            </w:pPr>
            <w:del w:id="405"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406" w:author="Tucker Andrews" w:date="2021-01-11T15:13:00Z">
              <w:tcPr>
                <w:tcW w:w="836" w:type="dxa"/>
                <w:gridSpan w:val="3"/>
                <w:tcBorders>
                  <w:top w:val="nil"/>
                  <w:left w:val="nil"/>
                  <w:bottom w:val="nil"/>
                  <w:right w:val="nil"/>
                </w:tcBorders>
                <w:shd w:val="clear" w:color="auto" w:fill="auto"/>
                <w:noWrap/>
                <w:vAlign w:val="center"/>
                <w:hideMark/>
              </w:tcPr>
            </w:tcPrChange>
          </w:tcPr>
          <w:p w14:paraId="4A203463" w14:textId="0A747C8D" w:rsidR="00591D99" w:rsidRPr="00591D99" w:rsidDel="00CE4D66" w:rsidRDefault="00591D99" w:rsidP="005B6926">
            <w:pPr>
              <w:spacing w:after="0" w:line="240" w:lineRule="auto"/>
              <w:jc w:val="center"/>
              <w:rPr>
                <w:del w:id="407" w:author="Tucker Andrews" w:date="2021-01-11T15:09:00Z"/>
                <w:rFonts w:ascii="Times New Roman" w:eastAsia="Times New Roman" w:hAnsi="Times New Roman" w:cs="Times New Roman"/>
                <w:color w:val="000000"/>
                <w:sz w:val="18"/>
                <w:szCs w:val="18"/>
              </w:rPr>
            </w:pPr>
            <w:del w:id="408"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64" w:type="dxa"/>
            <w:gridSpan w:val="2"/>
            <w:tcBorders>
              <w:top w:val="nil"/>
              <w:left w:val="nil"/>
              <w:bottom w:val="nil"/>
              <w:right w:val="nil"/>
            </w:tcBorders>
            <w:shd w:val="clear" w:color="auto" w:fill="auto"/>
            <w:noWrap/>
            <w:vAlign w:val="center"/>
            <w:hideMark/>
            <w:tcPrChange w:id="409" w:author="Tucker Andrews" w:date="2021-01-11T15:13:00Z">
              <w:tcPr>
                <w:tcW w:w="836" w:type="dxa"/>
                <w:gridSpan w:val="3"/>
                <w:tcBorders>
                  <w:top w:val="nil"/>
                  <w:left w:val="nil"/>
                  <w:bottom w:val="nil"/>
                  <w:right w:val="nil"/>
                </w:tcBorders>
                <w:shd w:val="clear" w:color="auto" w:fill="auto"/>
                <w:noWrap/>
                <w:vAlign w:val="center"/>
                <w:hideMark/>
              </w:tcPr>
            </w:tcPrChange>
          </w:tcPr>
          <w:p w14:paraId="50869454" w14:textId="33BD3248" w:rsidR="00591D99" w:rsidRPr="00591D99" w:rsidDel="00CE4D66" w:rsidRDefault="00591D99" w:rsidP="005B6926">
            <w:pPr>
              <w:spacing w:after="0" w:line="240" w:lineRule="auto"/>
              <w:jc w:val="center"/>
              <w:rPr>
                <w:del w:id="410" w:author="Tucker Andrews" w:date="2021-01-11T15:09:00Z"/>
                <w:rFonts w:ascii="Times New Roman" w:eastAsia="Times New Roman" w:hAnsi="Times New Roman" w:cs="Times New Roman"/>
                <w:color w:val="000000"/>
                <w:sz w:val="18"/>
                <w:szCs w:val="18"/>
              </w:rPr>
            </w:pPr>
            <w:del w:id="411"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412" w:author="Tucker Andrews" w:date="2021-01-11T15:13:00Z">
              <w:tcPr>
                <w:tcW w:w="836" w:type="dxa"/>
                <w:gridSpan w:val="3"/>
                <w:tcBorders>
                  <w:top w:val="nil"/>
                  <w:left w:val="nil"/>
                  <w:bottom w:val="nil"/>
                  <w:right w:val="nil"/>
                </w:tcBorders>
                <w:shd w:val="clear" w:color="auto" w:fill="auto"/>
                <w:noWrap/>
                <w:vAlign w:val="center"/>
                <w:hideMark/>
              </w:tcPr>
            </w:tcPrChange>
          </w:tcPr>
          <w:p w14:paraId="55F5369A" w14:textId="0C3B91CF" w:rsidR="00591D99" w:rsidRPr="00591D99" w:rsidDel="00CE4D66" w:rsidRDefault="00591D99" w:rsidP="005B6926">
            <w:pPr>
              <w:spacing w:after="0" w:line="240" w:lineRule="auto"/>
              <w:jc w:val="center"/>
              <w:rPr>
                <w:del w:id="413" w:author="Tucker Andrews" w:date="2021-01-11T15:09:00Z"/>
                <w:rFonts w:ascii="Times New Roman" w:eastAsia="Times New Roman" w:hAnsi="Times New Roman" w:cs="Times New Roman"/>
                <w:color w:val="000000"/>
                <w:sz w:val="18"/>
                <w:szCs w:val="18"/>
              </w:rPr>
            </w:pPr>
            <w:del w:id="414"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0" w:type="dxa"/>
            <w:gridSpan w:val="2"/>
            <w:tcBorders>
              <w:top w:val="nil"/>
              <w:left w:val="nil"/>
              <w:bottom w:val="nil"/>
              <w:right w:val="nil"/>
            </w:tcBorders>
            <w:shd w:val="clear" w:color="auto" w:fill="auto"/>
            <w:noWrap/>
            <w:vAlign w:val="center"/>
            <w:hideMark/>
            <w:tcPrChange w:id="415" w:author="Tucker Andrews" w:date="2021-01-11T15:13:00Z">
              <w:tcPr>
                <w:tcW w:w="827" w:type="dxa"/>
                <w:gridSpan w:val="3"/>
                <w:tcBorders>
                  <w:top w:val="nil"/>
                  <w:left w:val="nil"/>
                  <w:bottom w:val="nil"/>
                  <w:right w:val="nil"/>
                </w:tcBorders>
                <w:shd w:val="clear" w:color="auto" w:fill="auto"/>
                <w:noWrap/>
                <w:vAlign w:val="center"/>
                <w:hideMark/>
              </w:tcPr>
            </w:tcPrChange>
          </w:tcPr>
          <w:p w14:paraId="3B3C94DA" w14:textId="3CBCDD6A" w:rsidR="00591D99" w:rsidRPr="00591D99" w:rsidDel="00CE4D66" w:rsidRDefault="00591D99" w:rsidP="005B6926">
            <w:pPr>
              <w:spacing w:after="0" w:line="240" w:lineRule="auto"/>
              <w:jc w:val="center"/>
              <w:rPr>
                <w:del w:id="416" w:author="Tucker Andrews" w:date="2021-01-11T15:09:00Z"/>
                <w:rFonts w:ascii="Times New Roman" w:eastAsia="Times New Roman" w:hAnsi="Times New Roman" w:cs="Times New Roman"/>
                <w:color w:val="000000"/>
                <w:sz w:val="18"/>
                <w:szCs w:val="18"/>
              </w:rPr>
            </w:pPr>
            <w:del w:id="417"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418" w:author="Tucker Andrews" w:date="2021-01-11T15:13:00Z">
              <w:tcPr>
                <w:tcW w:w="826" w:type="dxa"/>
                <w:gridSpan w:val="3"/>
                <w:tcBorders>
                  <w:top w:val="nil"/>
                  <w:left w:val="nil"/>
                  <w:bottom w:val="nil"/>
                  <w:right w:val="nil"/>
                </w:tcBorders>
                <w:shd w:val="clear" w:color="auto" w:fill="auto"/>
                <w:noWrap/>
                <w:vAlign w:val="center"/>
                <w:hideMark/>
              </w:tcPr>
            </w:tcPrChange>
          </w:tcPr>
          <w:p w14:paraId="1E27400C" w14:textId="3A9A3C5E" w:rsidR="00591D99" w:rsidRPr="00591D99" w:rsidDel="00CE4D66" w:rsidRDefault="00591D99" w:rsidP="005B6926">
            <w:pPr>
              <w:spacing w:after="0" w:line="240" w:lineRule="auto"/>
              <w:jc w:val="center"/>
              <w:rPr>
                <w:del w:id="419" w:author="Tucker Andrews" w:date="2021-01-11T15:09:00Z"/>
                <w:rFonts w:ascii="Times New Roman" w:eastAsia="Times New Roman" w:hAnsi="Times New Roman" w:cs="Times New Roman"/>
                <w:color w:val="000000"/>
                <w:sz w:val="18"/>
                <w:szCs w:val="18"/>
              </w:rPr>
            </w:pPr>
            <w:del w:id="420"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1158" w:type="dxa"/>
            <w:gridSpan w:val="3"/>
            <w:tcBorders>
              <w:top w:val="nil"/>
              <w:left w:val="nil"/>
              <w:bottom w:val="nil"/>
              <w:right w:val="nil"/>
            </w:tcBorders>
            <w:shd w:val="clear" w:color="auto" w:fill="auto"/>
            <w:noWrap/>
            <w:vAlign w:val="center"/>
            <w:hideMark/>
            <w:tcPrChange w:id="421" w:author="Tucker Andrews" w:date="2021-01-11T15:13:00Z">
              <w:tcPr>
                <w:tcW w:w="903" w:type="dxa"/>
                <w:gridSpan w:val="4"/>
                <w:tcBorders>
                  <w:top w:val="nil"/>
                  <w:left w:val="nil"/>
                  <w:bottom w:val="nil"/>
                  <w:right w:val="nil"/>
                </w:tcBorders>
                <w:shd w:val="clear" w:color="auto" w:fill="auto"/>
                <w:noWrap/>
                <w:vAlign w:val="center"/>
                <w:hideMark/>
              </w:tcPr>
            </w:tcPrChange>
          </w:tcPr>
          <w:p w14:paraId="62D0BF75" w14:textId="1798B912" w:rsidR="00591D99" w:rsidRPr="00591D99" w:rsidDel="00CE4D66" w:rsidRDefault="00591D99" w:rsidP="005B6926">
            <w:pPr>
              <w:spacing w:after="0" w:line="240" w:lineRule="auto"/>
              <w:jc w:val="center"/>
              <w:rPr>
                <w:del w:id="422" w:author="Tucker Andrews" w:date="2021-01-11T15:09:00Z"/>
                <w:rFonts w:ascii="Times New Roman" w:eastAsia="Times New Roman" w:hAnsi="Times New Roman" w:cs="Times New Roman"/>
                <w:color w:val="000000"/>
                <w:sz w:val="18"/>
                <w:szCs w:val="18"/>
              </w:rPr>
            </w:pPr>
            <w:del w:id="423" w:author="Tucker Andrews" w:date="2021-01-11T15:09:00Z">
              <w:r w:rsidRPr="00591D99" w:rsidDel="00CE4D66">
                <w:rPr>
                  <w:rFonts w:ascii="Times New Roman" w:eastAsia="Times New Roman" w:hAnsi="Times New Roman" w:cs="Times New Roman"/>
                  <w:color w:val="000000"/>
                  <w:sz w:val="18"/>
                  <w:szCs w:val="18"/>
                </w:rPr>
                <w:delText>2 (3.2)</w:delText>
              </w:r>
            </w:del>
          </w:p>
        </w:tc>
        <w:tc>
          <w:tcPr>
            <w:tcW w:w="1023" w:type="dxa"/>
            <w:gridSpan w:val="3"/>
            <w:tcBorders>
              <w:top w:val="nil"/>
              <w:left w:val="nil"/>
              <w:bottom w:val="nil"/>
              <w:right w:val="nil"/>
            </w:tcBorders>
            <w:shd w:val="clear" w:color="auto" w:fill="auto"/>
            <w:noWrap/>
            <w:vAlign w:val="center"/>
            <w:hideMark/>
            <w:tcPrChange w:id="424" w:author="Tucker Andrews" w:date="2021-01-11T15:13:00Z">
              <w:tcPr>
                <w:tcW w:w="1073" w:type="dxa"/>
                <w:gridSpan w:val="3"/>
                <w:tcBorders>
                  <w:top w:val="nil"/>
                  <w:left w:val="nil"/>
                  <w:bottom w:val="nil"/>
                  <w:right w:val="nil"/>
                </w:tcBorders>
                <w:shd w:val="clear" w:color="auto" w:fill="auto"/>
                <w:noWrap/>
                <w:vAlign w:val="center"/>
                <w:hideMark/>
              </w:tcPr>
            </w:tcPrChange>
          </w:tcPr>
          <w:p w14:paraId="7D4DE70F" w14:textId="347C59EC" w:rsidR="00591D99" w:rsidRPr="00591D99" w:rsidDel="00CE4D66" w:rsidRDefault="00591D99" w:rsidP="005B6926">
            <w:pPr>
              <w:spacing w:after="0" w:line="240" w:lineRule="auto"/>
              <w:jc w:val="center"/>
              <w:rPr>
                <w:del w:id="425" w:author="Tucker Andrews" w:date="2021-01-11T15:09:00Z"/>
                <w:rFonts w:ascii="Times New Roman" w:eastAsia="Times New Roman" w:hAnsi="Times New Roman" w:cs="Times New Roman"/>
                <w:color w:val="000000"/>
                <w:sz w:val="18"/>
                <w:szCs w:val="18"/>
              </w:rPr>
            </w:pPr>
            <w:del w:id="426" w:author="Tucker Andrews" w:date="2021-01-11T15:09:00Z">
              <w:r w:rsidRPr="00591D99" w:rsidDel="00CE4D66">
                <w:rPr>
                  <w:rFonts w:ascii="Times New Roman" w:eastAsia="Times New Roman" w:hAnsi="Times New Roman" w:cs="Times New Roman"/>
                  <w:color w:val="000000"/>
                  <w:sz w:val="18"/>
                  <w:szCs w:val="18"/>
                </w:rPr>
                <w:delText>4 (2.8)</w:delText>
              </w:r>
            </w:del>
          </w:p>
        </w:tc>
      </w:tr>
      <w:tr w:rsidR="00591D99" w:rsidRPr="00591D99" w:rsidDel="00CE4D66" w14:paraId="6D280E3F" w14:textId="7F515F31" w:rsidTr="00CE4D66">
        <w:trPr>
          <w:trHeight w:val="585"/>
          <w:del w:id="427" w:author="Tucker Andrews" w:date="2021-01-11T15:09:00Z"/>
          <w:trPrChange w:id="428"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429" w:author="Tucker Andrews" w:date="2021-01-11T15:13:00Z">
              <w:tcPr>
                <w:tcW w:w="1460" w:type="dxa"/>
                <w:tcBorders>
                  <w:top w:val="nil"/>
                  <w:left w:val="nil"/>
                  <w:bottom w:val="nil"/>
                  <w:right w:val="nil"/>
                </w:tcBorders>
                <w:shd w:val="clear" w:color="auto" w:fill="auto"/>
                <w:vAlign w:val="center"/>
                <w:hideMark/>
              </w:tcPr>
            </w:tcPrChange>
          </w:tcPr>
          <w:p w14:paraId="6F0499C3" w14:textId="697904C5" w:rsidR="00591D99" w:rsidRPr="00591D99" w:rsidDel="00CE4D66" w:rsidRDefault="00591D99" w:rsidP="005B6926">
            <w:pPr>
              <w:spacing w:after="0" w:line="240" w:lineRule="auto"/>
              <w:rPr>
                <w:del w:id="430" w:author="Tucker Andrews" w:date="2021-01-11T15:09:00Z"/>
                <w:rFonts w:ascii="Times New Roman" w:eastAsia="Times New Roman" w:hAnsi="Times New Roman" w:cs="Times New Roman"/>
                <w:color w:val="000000"/>
                <w:sz w:val="18"/>
                <w:szCs w:val="18"/>
              </w:rPr>
            </w:pPr>
            <w:del w:id="431" w:author="Tucker Andrews" w:date="2021-01-11T15:09:00Z">
              <w:r w:rsidRPr="00591D99" w:rsidDel="00CE4D66">
                <w:rPr>
                  <w:rFonts w:ascii="Times New Roman" w:eastAsia="Times New Roman" w:hAnsi="Times New Roman" w:cs="Times New Roman"/>
                  <w:color w:val="000000"/>
                  <w:sz w:val="18"/>
                  <w:szCs w:val="18"/>
                </w:rPr>
                <w:delText>Holstein, Jersey, cross</w:delText>
              </w:r>
            </w:del>
          </w:p>
        </w:tc>
        <w:tc>
          <w:tcPr>
            <w:tcW w:w="897" w:type="dxa"/>
            <w:tcBorders>
              <w:top w:val="nil"/>
              <w:left w:val="nil"/>
              <w:bottom w:val="nil"/>
              <w:right w:val="nil"/>
            </w:tcBorders>
            <w:shd w:val="clear" w:color="auto" w:fill="auto"/>
            <w:noWrap/>
            <w:vAlign w:val="center"/>
            <w:hideMark/>
            <w:tcPrChange w:id="432" w:author="Tucker Andrews" w:date="2021-01-11T15:13:00Z">
              <w:tcPr>
                <w:tcW w:w="820" w:type="dxa"/>
                <w:tcBorders>
                  <w:top w:val="nil"/>
                  <w:left w:val="nil"/>
                  <w:bottom w:val="nil"/>
                  <w:right w:val="nil"/>
                </w:tcBorders>
                <w:shd w:val="clear" w:color="auto" w:fill="auto"/>
                <w:noWrap/>
                <w:vAlign w:val="center"/>
                <w:hideMark/>
              </w:tcPr>
            </w:tcPrChange>
          </w:tcPr>
          <w:p w14:paraId="1E8BD191" w14:textId="6B6FE1F6" w:rsidR="00591D99" w:rsidRPr="00591D99" w:rsidDel="00CE4D66" w:rsidRDefault="00591D99" w:rsidP="005B6926">
            <w:pPr>
              <w:spacing w:after="0" w:line="240" w:lineRule="auto"/>
              <w:jc w:val="center"/>
              <w:rPr>
                <w:del w:id="433" w:author="Tucker Andrews" w:date="2021-01-11T15:09:00Z"/>
                <w:rFonts w:ascii="Times New Roman" w:eastAsia="Times New Roman" w:hAnsi="Times New Roman" w:cs="Times New Roman"/>
                <w:color w:val="000000"/>
                <w:sz w:val="18"/>
                <w:szCs w:val="18"/>
              </w:rPr>
            </w:pPr>
            <w:del w:id="434" w:author="Tucker Andrews" w:date="2021-01-11T15:09:00Z">
              <w:r w:rsidRPr="00591D99" w:rsidDel="00CE4D66">
                <w:rPr>
                  <w:rFonts w:ascii="Times New Roman" w:eastAsia="Times New Roman" w:hAnsi="Times New Roman" w:cs="Times New Roman"/>
                  <w:color w:val="000000"/>
                  <w:sz w:val="18"/>
                  <w:szCs w:val="18"/>
                </w:rPr>
                <w:delText>1 (11.1)</w:delText>
              </w:r>
            </w:del>
          </w:p>
        </w:tc>
        <w:tc>
          <w:tcPr>
            <w:tcW w:w="929" w:type="dxa"/>
            <w:gridSpan w:val="2"/>
            <w:tcBorders>
              <w:top w:val="nil"/>
              <w:left w:val="nil"/>
              <w:bottom w:val="nil"/>
              <w:right w:val="nil"/>
            </w:tcBorders>
            <w:shd w:val="clear" w:color="auto" w:fill="auto"/>
            <w:noWrap/>
            <w:vAlign w:val="center"/>
            <w:hideMark/>
            <w:tcPrChange w:id="435" w:author="Tucker Andrews" w:date="2021-01-11T15:13:00Z">
              <w:tcPr>
                <w:tcW w:w="820" w:type="dxa"/>
                <w:gridSpan w:val="2"/>
                <w:tcBorders>
                  <w:top w:val="nil"/>
                  <w:left w:val="nil"/>
                  <w:bottom w:val="nil"/>
                  <w:right w:val="nil"/>
                </w:tcBorders>
                <w:shd w:val="clear" w:color="auto" w:fill="auto"/>
                <w:noWrap/>
                <w:vAlign w:val="center"/>
                <w:hideMark/>
              </w:tcPr>
            </w:tcPrChange>
          </w:tcPr>
          <w:p w14:paraId="74F367BD" w14:textId="36366275" w:rsidR="00591D99" w:rsidRPr="00591D99" w:rsidDel="00CE4D66" w:rsidRDefault="00591D99" w:rsidP="005B6926">
            <w:pPr>
              <w:spacing w:after="0" w:line="240" w:lineRule="auto"/>
              <w:jc w:val="center"/>
              <w:rPr>
                <w:del w:id="436" w:author="Tucker Andrews" w:date="2021-01-11T15:09:00Z"/>
                <w:rFonts w:ascii="Times New Roman" w:eastAsia="Times New Roman" w:hAnsi="Times New Roman" w:cs="Times New Roman"/>
                <w:color w:val="000000"/>
                <w:sz w:val="18"/>
                <w:szCs w:val="18"/>
              </w:rPr>
            </w:pPr>
            <w:del w:id="437" w:author="Tucker Andrews" w:date="2021-01-11T15:09:00Z">
              <w:r w:rsidRPr="00591D99" w:rsidDel="00CE4D66">
                <w:rPr>
                  <w:rFonts w:ascii="Times New Roman" w:eastAsia="Times New Roman" w:hAnsi="Times New Roman" w:cs="Times New Roman"/>
                  <w:color w:val="000000"/>
                  <w:sz w:val="18"/>
                  <w:szCs w:val="18"/>
                </w:rPr>
                <w:delText>4 (30.8)</w:delText>
              </w:r>
            </w:del>
          </w:p>
        </w:tc>
        <w:tc>
          <w:tcPr>
            <w:tcW w:w="946" w:type="dxa"/>
            <w:gridSpan w:val="2"/>
            <w:tcBorders>
              <w:top w:val="nil"/>
              <w:left w:val="nil"/>
              <w:bottom w:val="nil"/>
              <w:right w:val="nil"/>
            </w:tcBorders>
            <w:shd w:val="clear" w:color="auto" w:fill="auto"/>
            <w:noWrap/>
            <w:vAlign w:val="center"/>
            <w:hideMark/>
            <w:tcPrChange w:id="438" w:author="Tucker Andrews" w:date="2021-01-11T15:13:00Z">
              <w:tcPr>
                <w:tcW w:w="836" w:type="dxa"/>
                <w:gridSpan w:val="3"/>
                <w:tcBorders>
                  <w:top w:val="nil"/>
                  <w:left w:val="nil"/>
                  <w:bottom w:val="nil"/>
                  <w:right w:val="nil"/>
                </w:tcBorders>
                <w:shd w:val="clear" w:color="auto" w:fill="auto"/>
                <w:noWrap/>
                <w:vAlign w:val="center"/>
                <w:hideMark/>
              </w:tcPr>
            </w:tcPrChange>
          </w:tcPr>
          <w:p w14:paraId="38DFA31D" w14:textId="4E185DFE" w:rsidR="00591D99" w:rsidRPr="00591D99" w:rsidDel="00CE4D66" w:rsidRDefault="00591D99" w:rsidP="005B6926">
            <w:pPr>
              <w:spacing w:after="0" w:line="240" w:lineRule="auto"/>
              <w:jc w:val="center"/>
              <w:rPr>
                <w:del w:id="439" w:author="Tucker Andrews" w:date="2021-01-11T15:09:00Z"/>
                <w:rFonts w:ascii="Times New Roman" w:eastAsia="Times New Roman" w:hAnsi="Times New Roman" w:cs="Times New Roman"/>
                <w:color w:val="000000"/>
                <w:sz w:val="18"/>
                <w:szCs w:val="18"/>
              </w:rPr>
            </w:pPr>
            <w:del w:id="440" w:author="Tucker Andrews" w:date="2021-01-11T15:09:00Z">
              <w:r w:rsidRPr="00591D99" w:rsidDel="00CE4D66">
                <w:rPr>
                  <w:rFonts w:ascii="Times New Roman" w:eastAsia="Times New Roman" w:hAnsi="Times New Roman" w:cs="Times New Roman"/>
                  <w:color w:val="000000"/>
                  <w:sz w:val="18"/>
                  <w:szCs w:val="18"/>
                </w:rPr>
                <w:delText>2 (22.2)</w:delText>
              </w:r>
            </w:del>
          </w:p>
        </w:tc>
        <w:tc>
          <w:tcPr>
            <w:tcW w:w="957" w:type="dxa"/>
            <w:gridSpan w:val="2"/>
            <w:tcBorders>
              <w:top w:val="nil"/>
              <w:left w:val="nil"/>
              <w:bottom w:val="nil"/>
              <w:right w:val="nil"/>
            </w:tcBorders>
            <w:shd w:val="clear" w:color="auto" w:fill="auto"/>
            <w:noWrap/>
            <w:vAlign w:val="center"/>
            <w:hideMark/>
            <w:tcPrChange w:id="441" w:author="Tucker Andrews" w:date="2021-01-11T15:13:00Z">
              <w:tcPr>
                <w:tcW w:w="836" w:type="dxa"/>
                <w:gridSpan w:val="3"/>
                <w:tcBorders>
                  <w:top w:val="nil"/>
                  <w:left w:val="nil"/>
                  <w:bottom w:val="nil"/>
                  <w:right w:val="nil"/>
                </w:tcBorders>
                <w:shd w:val="clear" w:color="auto" w:fill="auto"/>
                <w:noWrap/>
                <w:vAlign w:val="center"/>
                <w:hideMark/>
              </w:tcPr>
            </w:tcPrChange>
          </w:tcPr>
          <w:p w14:paraId="76816746" w14:textId="3C07D1DB" w:rsidR="00591D99" w:rsidRPr="00591D99" w:rsidDel="00CE4D66" w:rsidRDefault="00591D99" w:rsidP="005B6926">
            <w:pPr>
              <w:spacing w:after="0" w:line="240" w:lineRule="auto"/>
              <w:jc w:val="center"/>
              <w:rPr>
                <w:del w:id="442" w:author="Tucker Andrews" w:date="2021-01-11T15:09:00Z"/>
                <w:rFonts w:ascii="Times New Roman" w:eastAsia="Times New Roman" w:hAnsi="Times New Roman" w:cs="Times New Roman"/>
                <w:color w:val="000000"/>
                <w:sz w:val="18"/>
                <w:szCs w:val="18"/>
              </w:rPr>
            </w:pPr>
            <w:del w:id="443" w:author="Tucker Andrews" w:date="2021-01-11T15:09:00Z">
              <w:r w:rsidRPr="00591D99" w:rsidDel="00CE4D66">
                <w:rPr>
                  <w:rFonts w:ascii="Times New Roman" w:eastAsia="Times New Roman" w:hAnsi="Times New Roman" w:cs="Times New Roman"/>
                  <w:color w:val="000000"/>
                  <w:sz w:val="18"/>
                  <w:szCs w:val="18"/>
                </w:rPr>
                <w:delText>7 (41.2)</w:delText>
              </w:r>
            </w:del>
          </w:p>
        </w:tc>
        <w:tc>
          <w:tcPr>
            <w:tcW w:w="964" w:type="dxa"/>
            <w:gridSpan w:val="2"/>
            <w:tcBorders>
              <w:top w:val="nil"/>
              <w:left w:val="nil"/>
              <w:bottom w:val="nil"/>
              <w:right w:val="nil"/>
            </w:tcBorders>
            <w:shd w:val="clear" w:color="auto" w:fill="auto"/>
            <w:noWrap/>
            <w:vAlign w:val="center"/>
            <w:hideMark/>
            <w:tcPrChange w:id="444" w:author="Tucker Andrews" w:date="2021-01-11T15:13:00Z">
              <w:tcPr>
                <w:tcW w:w="836" w:type="dxa"/>
                <w:gridSpan w:val="3"/>
                <w:tcBorders>
                  <w:top w:val="nil"/>
                  <w:left w:val="nil"/>
                  <w:bottom w:val="nil"/>
                  <w:right w:val="nil"/>
                </w:tcBorders>
                <w:shd w:val="clear" w:color="auto" w:fill="auto"/>
                <w:noWrap/>
                <w:vAlign w:val="center"/>
                <w:hideMark/>
              </w:tcPr>
            </w:tcPrChange>
          </w:tcPr>
          <w:p w14:paraId="5D63DD2B" w14:textId="15CAD228" w:rsidR="00591D99" w:rsidRPr="00591D99" w:rsidDel="00CE4D66" w:rsidRDefault="00591D99" w:rsidP="005B6926">
            <w:pPr>
              <w:spacing w:after="0" w:line="240" w:lineRule="auto"/>
              <w:jc w:val="center"/>
              <w:rPr>
                <w:del w:id="445" w:author="Tucker Andrews" w:date="2021-01-11T15:09:00Z"/>
                <w:rFonts w:ascii="Times New Roman" w:eastAsia="Times New Roman" w:hAnsi="Times New Roman" w:cs="Times New Roman"/>
                <w:color w:val="000000"/>
                <w:sz w:val="18"/>
                <w:szCs w:val="18"/>
              </w:rPr>
            </w:pPr>
            <w:del w:id="446" w:author="Tucker Andrews" w:date="2021-01-11T15:09:00Z">
              <w:r w:rsidRPr="00591D99" w:rsidDel="00CE4D66">
                <w:rPr>
                  <w:rFonts w:ascii="Times New Roman" w:eastAsia="Times New Roman" w:hAnsi="Times New Roman" w:cs="Times New Roman"/>
                  <w:color w:val="000000"/>
                  <w:sz w:val="18"/>
                  <w:szCs w:val="18"/>
                </w:rPr>
                <w:delText>1 (25)</w:delText>
              </w:r>
            </w:del>
          </w:p>
        </w:tc>
        <w:tc>
          <w:tcPr>
            <w:tcW w:w="957" w:type="dxa"/>
            <w:gridSpan w:val="2"/>
            <w:tcBorders>
              <w:top w:val="nil"/>
              <w:left w:val="nil"/>
              <w:bottom w:val="nil"/>
              <w:right w:val="nil"/>
            </w:tcBorders>
            <w:shd w:val="clear" w:color="auto" w:fill="auto"/>
            <w:noWrap/>
            <w:vAlign w:val="center"/>
            <w:hideMark/>
            <w:tcPrChange w:id="447" w:author="Tucker Andrews" w:date="2021-01-11T15:13:00Z">
              <w:tcPr>
                <w:tcW w:w="836" w:type="dxa"/>
                <w:gridSpan w:val="3"/>
                <w:tcBorders>
                  <w:top w:val="nil"/>
                  <w:left w:val="nil"/>
                  <w:bottom w:val="nil"/>
                  <w:right w:val="nil"/>
                </w:tcBorders>
                <w:shd w:val="clear" w:color="auto" w:fill="auto"/>
                <w:noWrap/>
                <w:vAlign w:val="center"/>
                <w:hideMark/>
              </w:tcPr>
            </w:tcPrChange>
          </w:tcPr>
          <w:p w14:paraId="5B289475" w14:textId="3F13C452" w:rsidR="00591D99" w:rsidRPr="00591D99" w:rsidDel="00CE4D66" w:rsidRDefault="00591D99" w:rsidP="005B6926">
            <w:pPr>
              <w:spacing w:after="0" w:line="240" w:lineRule="auto"/>
              <w:jc w:val="center"/>
              <w:rPr>
                <w:del w:id="448" w:author="Tucker Andrews" w:date="2021-01-11T15:09:00Z"/>
                <w:rFonts w:ascii="Times New Roman" w:eastAsia="Times New Roman" w:hAnsi="Times New Roman" w:cs="Times New Roman"/>
                <w:color w:val="000000"/>
                <w:sz w:val="18"/>
                <w:szCs w:val="18"/>
              </w:rPr>
            </w:pPr>
            <w:del w:id="449" w:author="Tucker Andrews" w:date="2021-01-11T15:09:00Z">
              <w:r w:rsidRPr="00591D99" w:rsidDel="00CE4D66">
                <w:rPr>
                  <w:rFonts w:ascii="Times New Roman" w:eastAsia="Times New Roman" w:hAnsi="Times New Roman" w:cs="Times New Roman"/>
                  <w:color w:val="000000"/>
                  <w:sz w:val="18"/>
                  <w:szCs w:val="18"/>
                </w:rPr>
                <w:delText>3 (15)</w:delText>
              </w:r>
            </w:del>
          </w:p>
        </w:tc>
        <w:tc>
          <w:tcPr>
            <w:tcW w:w="940" w:type="dxa"/>
            <w:gridSpan w:val="2"/>
            <w:tcBorders>
              <w:top w:val="nil"/>
              <w:left w:val="nil"/>
              <w:bottom w:val="nil"/>
              <w:right w:val="nil"/>
            </w:tcBorders>
            <w:shd w:val="clear" w:color="auto" w:fill="auto"/>
            <w:noWrap/>
            <w:vAlign w:val="center"/>
            <w:hideMark/>
            <w:tcPrChange w:id="450" w:author="Tucker Andrews" w:date="2021-01-11T15:13:00Z">
              <w:tcPr>
                <w:tcW w:w="827" w:type="dxa"/>
                <w:gridSpan w:val="3"/>
                <w:tcBorders>
                  <w:top w:val="nil"/>
                  <w:left w:val="nil"/>
                  <w:bottom w:val="nil"/>
                  <w:right w:val="nil"/>
                </w:tcBorders>
                <w:shd w:val="clear" w:color="auto" w:fill="auto"/>
                <w:noWrap/>
                <w:vAlign w:val="center"/>
                <w:hideMark/>
              </w:tcPr>
            </w:tcPrChange>
          </w:tcPr>
          <w:p w14:paraId="3ED4448A" w14:textId="0858712C" w:rsidR="00591D99" w:rsidRPr="00591D99" w:rsidDel="00CE4D66" w:rsidRDefault="00591D99" w:rsidP="005B6926">
            <w:pPr>
              <w:spacing w:after="0" w:line="240" w:lineRule="auto"/>
              <w:jc w:val="center"/>
              <w:rPr>
                <w:del w:id="451" w:author="Tucker Andrews" w:date="2021-01-11T15:09:00Z"/>
                <w:rFonts w:ascii="Times New Roman" w:eastAsia="Times New Roman" w:hAnsi="Times New Roman" w:cs="Times New Roman"/>
                <w:color w:val="000000"/>
                <w:sz w:val="18"/>
                <w:szCs w:val="18"/>
              </w:rPr>
            </w:pPr>
            <w:del w:id="452"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453" w:author="Tucker Andrews" w:date="2021-01-11T15:13:00Z">
              <w:tcPr>
                <w:tcW w:w="826" w:type="dxa"/>
                <w:gridSpan w:val="3"/>
                <w:tcBorders>
                  <w:top w:val="nil"/>
                  <w:left w:val="nil"/>
                  <w:bottom w:val="nil"/>
                  <w:right w:val="nil"/>
                </w:tcBorders>
                <w:shd w:val="clear" w:color="auto" w:fill="auto"/>
                <w:noWrap/>
                <w:vAlign w:val="center"/>
                <w:hideMark/>
              </w:tcPr>
            </w:tcPrChange>
          </w:tcPr>
          <w:p w14:paraId="70563B85" w14:textId="77F7E354" w:rsidR="00591D99" w:rsidRPr="00591D99" w:rsidDel="00CE4D66" w:rsidRDefault="00591D99" w:rsidP="005B6926">
            <w:pPr>
              <w:spacing w:after="0" w:line="240" w:lineRule="auto"/>
              <w:jc w:val="center"/>
              <w:rPr>
                <w:del w:id="454" w:author="Tucker Andrews" w:date="2021-01-11T15:09:00Z"/>
                <w:rFonts w:ascii="Times New Roman" w:eastAsia="Times New Roman" w:hAnsi="Times New Roman" w:cs="Times New Roman"/>
                <w:color w:val="000000"/>
                <w:sz w:val="18"/>
                <w:szCs w:val="18"/>
              </w:rPr>
            </w:pPr>
            <w:del w:id="455" w:author="Tucker Andrews" w:date="2021-01-11T15:09:00Z">
              <w:r w:rsidRPr="00591D99" w:rsidDel="00CE4D66">
                <w:rPr>
                  <w:rFonts w:ascii="Times New Roman" w:eastAsia="Times New Roman" w:hAnsi="Times New Roman" w:cs="Times New Roman"/>
                  <w:color w:val="000000"/>
                  <w:sz w:val="18"/>
                  <w:szCs w:val="18"/>
                </w:rPr>
                <w:delText>1 (16.7)</w:delText>
              </w:r>
            </w:del>
          </w:p>
        </w:tc>
        <w:tc>
          <w:tcPr>
            <w:tcW w:w="1158" w:type="dxa"/>
            <w:gridSpan w:val="3"/>
            <w:tcBorders>
              <w:top w:val="nil"/>
              <w:left w:val="nil"/>
              <w:bottom w:val="nil"/>
              <w:right w:val="nil"/>
            </w:tcBorders>
            <w:shd w:val="clear" w:color="auto" w:fill="auto"/>
            <w:noWrap/>
            <w:vAlign w:val="center"/>
            <w:hideMark/>
            <w:tcPrChange w:id="456" w:author="Tucker Andrews" w:date="2021-01-11T15:13:00Z">
              <w:tcPr>
                <w:tcW w:w="903" w:type="dxa"/>
                <w:gridSpan w:val="4"/>
                <w:tcBorders>
                  <w:top w:val="nil"/>
                  <w:left w:val="nil"/>
                  <w:bottom w:val="nil"/>
                  <w:right w:val="nil"/>
                </w:tcBorders>
                <w:shd w:val="clear" w:color="auto" w:fill="auto"/>
                <w:noWrap/>
                <w:vAlign w:val="center"/>
                <w:hideMark/>
              </w:tcPr>
            </w:tcPrChange>
          </w:tcPr>
          <w:p w14:paraId="373651E8" w14:textId="4D52873C" w:rsidR="00591D99" w:rsidRPr="00591D99" w:rsidDel="00CE4D66" w:rsidRDefault="00591D99" w:rsidP="005B6926">
            <w:pPr>
              <w:spacing w:after="0" w:line="240" w:lineRule="auto"/>
              <w:jc w:val="center"/>
              <w:rPr>
                <w:del w:id="457" w:author="Tucker Andrews" w:date="2021-01-11T15:09:00Z"/>
                <w:rFonts w:ascii="Times New Roman" w:eastAsia="Times New Roman" w:hAnsi="Times New Roman" w:cs="Times New Roman"/>
                <w:color w:val="000000"/>
                <w:sz w:val="18"/>
                <w:szCs w:val="18"/>
              </w:rPr>
            </w:pPr>
            <w:del w:id="458" w:author="Tucker Andrews" w:date="2021-01-11T15:09:00Z">
              <w:r w:rsidRPr="00591D99" w:rsidDel="00CE4D66">
                <w:rPr>
                  <w:rFonts w:ascii="Times New Roman" w:eastAsia="Times New Roman" w:hAnsi="Times New Roman" w:cs="Times New Roman"/>
                  <w:color w:val="000000"/>
                  <w:sz w:val="18"/>
                  <w:szCs w:val="18"/>
                </w:rPr>
                <w:delText>13 (21)</w:delText>
              </w:r>
            </w:del>
          </w:p>
        </w:tc>
        <w:tc>
          <w:tcPr>
            <w:tcW w:w="1023" w:type="dxa"/>
            <w:gridSpan w:val="3"/>
            <w:tcBorders>
              <w:top w:val="nil"/>
              <w:left w:val="nil"/>
              <w:bottom w:val="nil"/>
              <w:right w:val="nil"/>
            </w:tcBorders>
            <w:shd w:val="clear" w:color="auto" w:fill="auto"/>
            <w:noWrap/>
            <w:vAlign w:val="center"/>
            <w:hideMark/>
            <w:tcPrChange w:id="459" w:author="Tucker Andrews" w:date="2021-01-11T15:13:00Z">
              <w:tcPr>
                <w:tcW w:w="1073" w:type="dxa"/>
                <w:gridSpan w:val="3"/>
                <w:tcBorders>
                  <w:top w:val="nil"/>
                  <w:left w:val="nil"/>
                  <w:bottom w:val="nil"/>
                  <w:right w:val="nil"/>
                </w:tcBorders>
                <w:shd w:val="clear" w:color="auto" w:fill="auto"/>
                <w:noWrap/>
                <w:vAlign w:val="center"/>
                <w:hideMark/>
              </w:tcPr>
            </w:tcPrChange>
          </w:tcPr>
          <w:p w14:paraId="39F0FD09" w14:textId="0B16A8AB" w:rsidR="00591D99" w:rsidRPr="00591D99" w:rsidDel="00CE4D66" w:rsidRDefault="00591D99" w:rsidP="005B6926">
            <w:pPr>
              <w:spacing w:after="0" w:line="240" w:lineRule="auto"/>
              <w:jc w:val="center"/>
              <w:rPr>
                <w:del w:id="460" w:author="Tucker Andrews" w:date="2021-01-11T15:09:00Z"/>
                <w:rFonts w:ascii="Times New Roman" w:eastAsia="Times New Roman" w:hAnsi="Times New Roman" w:cs="Times New Roman"/>
                <w:color w:val="000000"/>
                <w:sz w:val="18"/>
                <w:szCs w:val="18"/>
              </w:rPr>
            </w:pPr>
            <w:del w:id="461" w:author="Tucker Andrews" w:date="2021-01-11T15:09:00Z">
              <w:r w:rsidRPr="00591D99" w:rsidDel="00CE4D66">
                <w:rPr>
                  <w:rFonts w:ascii="Times New Roman" w:eastAsia="Times New Roman" w:hAnsi="Times New Roman" w:cs="Times New Roman"/>
                  <w:color w:val="000000"/>
                  <w:sz w:val="18"/>
                  <w:szCs w:val="18"/>
                </w:rPr>
                <w:delText>32 (22.4)</w:delText>
              </w:r>
            </w:del>
          </w:p>
        </w:tc>
      </w:tr>
      <w:tr w:rsidR="00591D99" w:rsidRPr="00591D99" w:rsidDel="00CE4D66" w14:paraId="3E8D84D8" w14:textId="4A1688E0" w:rsidTr="00CE4D66">
        <w:trPr>
          <w:trHeight w:val="585"/>
          <w:del w:id="462" w:author="Tucker Andrews" w:date="2021-01-11T15:09:00Z"/>
          <w:trPrChange w:id="463"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464" w:author="Tucker Andrews" w:date="2021-01-11T15:13:00Z">
              <w:tcPr>
                <w:tcW w:w="1460" w:type="dxa"/>
                <w:tcBorders>
                  <w:top w:val="nil"/>
                  <w:left w:val="nil"/>
                  <w:bottom w:val="nil"/>
                  <w:right w:val="nil"/>
                </w:tcBorders>
                <w:shd w:val="clear" w:color="auto" w:fill="auto"/>
                <w:vAlign w:val="center"/>
                <w:hideMark/>
              </w:tcPr>
            </w:tcPrChange>
          </w:tcPr>
          <w:p w14:paraId="34B767C5" w14:textId="5EB047E7" w:rsidR="00591D99" w:rsidRPr="00591D99" w:rsidDel="00CE4D66" w:rsidRDefault="00591D99" w:rsidP="005B6926">
            <w:pPr>
              <w:spacing w:after="0" w:line="240" w:lineRule="auto"/>
              <w:rPr>
                <w:del w:id="465" w:author="Tucker Andrews" w:date="2021-01-11T15:09:00Z"/>
                <w:rFonts w:ascii="Times New Roman" w:eastAsia="Times New Roman" w:hAnsi="Times New Roman" w:cs="Times New Roman"/>
                <w:color w:val="000000"/>
                <w:sz w:val="18"/>
                <w:szCs w:val="18"/>
              </w:rPr>
            </w:pPr>
            <w:del w:id="466" w:author="Tucker Andrews" w:date="2021-01-11T15:09:00Z">
              <w:r w:rsidRPr="00591D99" w:rsidDel="00CE4D66">
                <w:rPr>
                  <w:rFonts w:ascii="Times New Roman" w:eastAsia="Times New Roman" w:hAnsi="Times New Roman" w:cs="Times New Roman"/>
                  <w:color w:val="000000"/>
                  <w:sz w:val="18"/>
                  <w:szCs w:val="18"/>
                </w:rPr>
                <w:delText>Jersey</w:delText>
              </w:r>
            </w:del>
          </w:p>
        </w:tc>
        <w:tc>
          <w:tcPr>
            <w:tcW w:w="897" w:type="dxa"/>
            <w:tcBorders>
              <w:top w:val="nil"/>
              <w:left w:val="nil"/>
              <w:bottom w:val="nil"/>
              <w:right w:val="nil"/>
            </w:tcBorders>
            <w:shd w:val="clear" w:color="auto" w:fill="auto"/>
            <w:noWrap/>
            <w:vAlign w:val="center"/>
            <w:hideMark/>
            <w:tcPrChange w:id="467" w:author="Tucker Andrews" w:date="2021-01-11T15:13:00Z">
              <w:tcPr>
                <w:tcW w:w="820" w:type="dxa"/>
                <w:tcBorders>
                  <w:top w:val="nil"/>
                  <w:left w:val="nil"/>
                  <w:bottom w:val="nil"/>
                  <w:right w:val="nil"/>
                </w:tcBorders>
                <w:shd w:val="clear" w:color="auto" w:fill="auto"/>
                <w:noWrap/>
                <w:vAlign w:val="center"/>
                <w:hideMark/>
              </w:tcPr>
            </w:tcPrChange>
          </w:tcPr>
          <w:p w14:paraId="7B14C528" w14:textId="7FF2BAF8" w:rsidR="00591D99" w:rsidRPr="00591D99" w:rsidDel="00CE4D66" w:rsidRDefault="00591D99" w:rsidP="005B6926">
            <w:pPr>
              <w:spacing w:after="0" w:line="240" w:lineRule="auto"/>
              <w:jc w:val="center"/>
              <w:rPr>
                <w:del w:id="468" w:author="Tucker Andrews" w:date="2021-01-11T15:09:00Z"/>
                <w:rFonts w:ascii="Times New Roman" w:eastAsia="Times New Roman" w:hAnsi="Times New Roman" w:cs="Times New Roman"/>
                <w:color w:val="000000"/>
                <w:sz w:val="18"/>
                <w:szCs w:val="18"/>
              </w:rPr>
            </w:pPr>
            <w:del w:id="469" w:author="Tucker Andrews" w:date="2021-01-11T15:09:00Z">
              <w:r w:rsidRPr="00591D99" w:rsidDel="00CE4D66">
                <w:rPr>
                  <w:rFonts w:ascii="Times New Roman" w:eastAsia="Times New Roman" w:hAnsi="Times New Roman" w:cs="Times New Roman"/>
                  <w:color w:val="000000"/>
                  <w:sz w:val="18"/>
                  <w:szCs w:val="18"/>
                </w:rPr>
                <w:delText>4 (44.4)</w:delText>
              </w:r>
            </w:del>
          </w:p>
        </w:tc>
        <w:tc>
          <w:tcPr>
            <w:tcW w:w="929" w:type="dxa"/>
            <w:gridSpan w:val="2"/>
            <w:tcBorders>
              <w:top w:val="nil"/>
              <w:left w:val="nil"/>
              <w:bottom w:val="nil"/>
              <w:right w:val="nil"/>
            </w:tcBorders>
            <w:shd w:val="clear" w:color="auto" w:fill="auto"/>
            <w:noWrap/>
            <w:vAlign w:val="center"/>
            <w:hideMark/>
            <w:tcPrChange w:id="470" w:author="Tucker Andrews" w:date="2021-01-11T15:13:00Z">
              <w:tcPr>
                <w:tcW w:w="820" w:type="dxa"/>
                <w:gridSpan w:val="2"/>
                <w:tcBorders>
                  <w:top w:val="nil"/>
                  <w:left w:val="nil"/>
                  <w:bottom w:val="nil"/>
                  <w:right w:val="nil"/>
                </w:tcBorders>
                <w:shd w:val="clear" w:color="auto" w:fill="auto"/>
                <w:noWrap/>
                <w:vAlign w:val="center"/>
                <w:hideMark/>
              </w:tcPr>
            </w:tcPrChange>
          </w:tcPr>
          <w:p w14:paraId="66DC9281" w14:textId="5EC19151" w:rsidR="00591D99" w:rsidRPr="00591D99" w:rsidDel="00CE4D66" w:rsidRDefault="00591D99" w:rsidP="005B6926">
            <w:pPr>
              <w:spacing w:after="0" w:line="240" w:lineRule="auto"/>
              <w:jc w:val="center"/>
              <w:rPr>
                <w:del w:id="471" w:author="Tucker Andrews" w:date="2021-01-11T15:09:00Z"/>
                <w:rFonts w:ascii="Times New Roman" w:eastAsia="Times New Roman" w:hAnsi="Times New Roman" w:cs="Times New Roman"/>
                <w:color w:val="000000"/>
                <w:sz w:val="18"/>
                <w:szCs w:val="18"/>
              </w:rPr>
            </w:pPr>
            <w:del w:id="472"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6" w:type="dxa"/>
            <w:gridSpan w:val="2"/>
            <w:tcBorders>
              <w:top w:val="nil"/>
              <w:left w:val="nil"/>
              <w:bottom w:val="nil"/>
              <w:right w:val="nil"/>
            </w:tcBorders>
            <w:shd w:val="clear" w:color="auto" w:fill="auto"/>
            <w:noWrap/>
            <w:vAlign w:val="center"/>
            <w:hideMark/>
            <w:tcPrChange w:id="473" w:author="Tucker Andrews" w:date="2021-01-11T15:13:00Z">
              <w:tcPr>
                <w:tcW w:w="836" w:type="dxa"/>
                <w:gridSpan w:val="3"/>
                <w:tcBorders>
                  <w:top w:val="nil"/>
                  <w:left w:val="nil"/>
                  <w:bottom w:val="nil"/>
                  <w:right w:val="nil"/>
                </w:tcBorders>
                <w:shd w:val="clear" w:color="auto" w:fill="auto"/>
                <w:noWrap/>
                <w:vAlign w:val="center"/>
                <w:hideMark/>
              </w:tcPr>
            </w:tcPrChange>
          </w:tcPr>
          <w:p w14:paraId="36ED4C2F" w14:textId="2844A768" w:rsidR="00591D99" w:rsidRPr="00591D99" w:rsidDel="00CE4D66" w:rsidRDefault="00591D99" w:rsidP="005B6926">
            <w:pPr>
              <w:spacing w:after="0" w:line="240" w:lineRule="auto"/>
              <w:jc w:val="center"/>
              <w:rPr>
                <w:del w:id="474" w:author="Tucker Andrews" w:date="2021-01-11T15:09:00Z"/>
                <w:rFonts w:ascii="Times New Roman" w:eastAsia="Times New Roman" w:hAnsi="Times New Roman" w:cs="Times New Roman"/>
                <w:color w:val="000000"/>
                <w:sz w:val="18"/>
                <w:szCs w:val="18"/>
              </w:rPr>
            </w:pPr>
            <w:del w:id="475"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476" w:author="Tucker Andrews" w:date="2021-01-11T15:13:00Z">
              <w:tcPr>
                <w:tcW w:w="836" w:type="dxa"/>
                <w:gridSpan w:val="3"/>
                <w:tcBorders>
                  <w:top w:val="nil"/>
                  <w:left w:val="nil"/>
                  <w:bottom w:val="nil"/>
                  <w:right w:val="nil"/>
                </w:tcBorders>
                <w:shd w:val="clear" w:color="auto" w:fill="auto"/>
                <w:noWrap/>
                <w:vAlign w:val="center"/>
                <w:hideMark/>
              </w:tcPr>
            </w:tcPrChange>
          </w:tcPr>
          <w:p w14:paraId="48908170" w14:textId="12B7DC5A" w:rsidR="00591D99" w:rsidRPr="00591D99" w:rsidDel="00CE4D66" w:rsidRDefault="00591D99" w:rsidP="005B6926">
            <w:pPr>
              <w:spacing w:after="0" w:line="240" w:lineRule="auto"/>
              <w:jc w:val="center"/>
              <w:rPr>
                <w:del w:id="477" w:author="Tucker Andrews" w:date="2021-01-11T15:09:00Z"/>
                <w:rFonts w:ascii="Times New Roman" w:eastAsia="Times New Roman" w:hAnsi="Times New Roman" w:cs="Times New Roman"/>
                <w:color w:val="000000"/>
                <w:sz w:val="18"/>
                <w:szCs w:val="18"/>
              </w:rPr>
            </w:pPr>
            <w:del w:id="478" w:author="Tucker Andrews" w:date="2021-01-11T15:09:00Z">
              <w:r w:rsidRPr="00591D99" w:rsidDel="00CE4D66">
                <w:rPr>
                  <w:rFonts w:ascii="Times New Roman" w:eastAsia="Times New Roman" w:hAnsi="Times New Roman" w:cs="Times New Roman"/>
                  <w:color w:val="000000"/>
                  <w:sz w:val="18"/>
                  <w:szCs w:val="18"/>
                </w:rPr>
                <w:delText>3 (17.6)</w:delText>
              </w:r>
            </w:del>
          </w:p>
        </w:tc>
        <w:tc>
          <w:tcPr>
            <w:tcW w:w="964" w:type="dxa"/>
            <w:gridSpan w:val="2"/>
            <w:tcBorders>
              <w:top w:val="nil"/>
              <w:left w:val="nil"/>
              <w:bottom w:val="nil"/>
              <w:right w:val="nil"/>
            </w:tcBorders>
            <w:shd w:val="clear" w:color="auto" w:fill="auto"/>
            <w:noWrap/>
            <w:vAlign w:val="center"/>
            <w:hideMark/>
            <w:tcPrChange w:id="479" w:author="Tucker Andrews" w:date="2021-01-11T15:13:00Z">
              <w:tcPr>
                <w:tcW w:w="836" w:type="dxa"/>
                <w:gridSpan w:val="3"/>
                <w:tcBorders>
                  <w:top w:val="nil"/>
                  <w:left w:val="nil"/>
                  <w:bottom w:val="nil"/>
                  <w:right w:val="nil"/>
                </w:tcBorders>
                <w:shd w:val="clear" w:color="auto" w:fill="auto"/>
                <w:noWrap/>
                <w:vAlign w:val="center"/>
                <w:hideMark/>
              </w:tcPr>
            </w:tcPrChange>
          </w:tcPr>
          <w:p w14:paraId="6AC281C6" w14:textId="6AE61100" w:rsidR="00591D99" w:rsidRPr="00591D99" w:rsidDel="00CE4D66" w:rsidRDefault="00591D99" w:rsidP="005B6926">
            <w:pPr>
              <w:spacing w:after="0" w:line="240" w:lineRule="auto"/>
              <w:jc w:val="center"/>
              <w:rPr>
                <w:del w:id="480" w:author="Tucker Andrews" w:date="2021-01-11T15:09:00Z"/>
                <w:rFonts w:ascii="Times New Roman" w:eastAsia="Times New Roman" w:hAnsi="Times New Roman" w:cs="Times New Roman"/>
                <w:color w:val="000000"/>
                <w:sz w:val="18"/>
                <w:szCs w:val="18"/>
              </w:rPr>
            </w:pPr>
            <w:del w:id="481"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482" w:author="Tucker Andrews" w:date="2021-01-11T15:13:00Z">
              <w:tcPr>
                <w:tcW w:w="836" w:type="dxa"/>
                <w:gridSpan w:val="3"/>
                <w:tcBorders>
                  <w:top w:val="nil"/>
                  <w:left w:val="nil"/>
                  <w:bottom w:val="nil"/>
                  <w:right w:val="nil"/>
                </w:tcBorders>
                <w:shd w:val="clear" w:color="auto" w:fill="auto"/>
                <w:noWrap/>
                <w:vAlign w:val="center"/>
                <w:hideMark/>
              </w:tcPr>
            </w:tcPrChange>
          </w:tcPr>
          <w:p w14:paraId="42F96BD6" w14:textId="4FF06FD5" w:rsidR="00591D99" w:rsidRPr="00591D99" w:rsidDel="00CE4D66" w:rsidRDefault="00591D99" w:rsidP="005B6926">
            <w:pPr>
              <w:spacing w:after="0" w:line="240" w:lineRule="auto"/>
              <w:jc w:val="center"/>
              <w:rPr>
                <w:del w:id="483" w:author="Tucker Andrews" w:date="2021-01-11T15:09:00Z"/>
                <w:rFonts w:ascii="Times New Roman" w:eastAsia="Times New Roman" w:hAnsi="Times New Roman" w:cs="Times New Roman"/>
                <w:color w:val="000000"/>
                <w:sz w:val="18"/>
                <w:szCs w:val="18"/>
              </w:rPr>
            </w:pPr>
            <w:del w:id="484" w:author="Tucker Andrews" w:date="2021-01-11T15:09:00Z">
              <w:r w:rsidRPr="00591D99" w:rsidDel="00CE4D66">
                <w:rPr>
                  <w:rFonts w:ascii="Times New Roman" w:eastAsia="Times New Roman" w:hAnsi="Times New Roman" w:cs="Times New Roman"/>
                  <w:color w:val="000000"/>
                  <w:sz w:val="18"/>
                  <w:szCs w:val="18"/>
                </w:rPr>
                <w:delText>3 (15)</w:delText>
              </w:r>
            </w:del>
          </w:p>
        </w:tc>
        <w:tc>
          <w:tcPr>
            <w:tcW w:w="940" w:type="dxa"/>
            <w:gridSpan w:val="2"/>
            <w:tcBorders>
              <w:top w:val="nil"/>
              <w:left w:val="nil"/>
              <w:bottom w:val="nil"/>
              <w:right w:val="nil"/>
            </w:tcBorders>
            <w:shd w:val="clear" w:color="auto" w:fill="auto"/>
            <w:noWrap/>
            <w:vAlign w:val="center"/>
            <w:hideMark/>
            <w:tcPrChange w:id="485" w:author="Tucker Andrews" w:date="2021-01-11T15:13:00Z">
              <w:tcPr>
                <w:tcW w:w="827" w:type="dxa"/>
                <w:gridSpan w:val="3"/>
                <w:tcBorders>
                  <w:top w:val="nil"/>
                  <w:left w:val="nil"/>
                  <w:bottom w:val="nil"/>
                  <w:right w:val="nil"/>
                </w:tcBorders>
                <w:shd w:val="clear" w:color="auto" w:fill="auto"/>
                <w:noWrap/>
                <w:vAlign w:val="center"/>
                <w:hideMark/>
              </w:tcPr>
            </w:tcPrChange>
          </w:tcPr>
          <w:p w14:paraId="75AAC196" w14:textId="393F2C43" w:rsidR="00591D99" w:rsidRPr="00591D99" w:rsidDel="00CE4D66" w:rsidRDefault="00591D99" w:rsidP="005B6926">
            <w:pPr>
              <w:spacing w:after="0" w:line="240" w:lineRule="auto"/>
              <w:jc w:val="center"/>
              <w:rPr>
                <w:del w:id="486" w:author="Tucker Andrews" w:date="2021-01-11T15:09:00Z"/>
                <w:rFonts w:ascii="Times New Roman" w:eastAsia="Times New Roman" w:hAnsi="Times New Roman" w:cs="Times New Roman"/>
                <w:color w:val="000000"/>
                <w:sz w:val="18"/>
                <w:szCs w:val="18"/>
              </w:rPr>
            </w:pPr>
            <w:del w:id="487"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488" w:author="Tucker Andrews" w:date="2021-01-11T15:13:00Z">
              <w:tcPr>
                <w:tcW w:w="826" w:type="dxa"/>
                <w:gridSpan w:val="3"/>
                <w:tcBorders>
                  <w:top w:val="nil"/>
                  <w:left w:val="nil"/>
                  <w:bottom w:val="nil"/>
                  <w:right w:val="nil"/>
                </w:tcBorders>
                <w:shd w:val="clear" w:color="auto" w:fill="auto"/>
                <w:noWrap/>
                <w:vAlign w:val="center"/>
                <w:hideMark/>
              </w:tcPr>
            </w:tcPrChange>
          </w:tcPr>
          <w:p w14:paraId="32D19752" w14:textId="420A399E" w:rsidR="00591D99" w:rsidRPr="00591D99" w:rsidDel="00CE4D66" w:rsidRDefault="00591D99" w:rsidP="005B6926">
            <w:pPr>
              <w:spacing w:after="0" w:line="240" w:lineRule="auto"/>
              <w:jc w:val="center"/>
              <w:rPr>
                <w:del w:id="489" w:author="Tucker Andrews" w:date="2021-01-11T15:09:00Z"/>
                <w:rFonts w:ascii="Times New Roman" w:eastAsia="Times New Roman" w:hAnsi="Times New Roman" w:cs="Times New Roman"/>
                <w:color w:val="000000"/>
                <w:sz w:val="18"/>
                <w:szCs w:val="18"/>
              </w:rPr>
            </w:pPr>
            <w:del w:id="490" w:author="Tucker Andrews" w:date="2021-01-11T15:09:00Z">
              <w:r w:rsidRPr="00591D99" w:rsidDel="00CE4D66">
                <w:rPr>
                  <w:rFonts w:ascii="Times New Roman" w:eastAsia="Times New Roman" w:hAnsi="Times New Roman" w:cs="Times New Roman"/>
                  <w:color w:val="000000"/>
                  <w:sz w:val="18"/>
                  <w:szCs w:val="18"/>
                </w:rPr>
                <w:delText>2 (33.3)</w:delText>
              </w:r>
            </w:del>
          </w:p>
        </w:tc>
        <w:tc>
          <w:tcPr>
            <w:tcW w:w="1158" w:type="dxa"/>
            <w:gridSpan w:val="3"/>
            <w:tcBorders>
              <w:top w:val="nil"/>
              <w:left w:val="nil"/>
              <w:bottom w:val="nil"/>
              <w:right w:val="nil"/>
            </w:tcBorders>
            <w:shd w:val="clear" w:color="auto" w:fill="auto"/>
            <w:noWrap/>
            <w:vAlign w:val="center"/>
            <w:hideMark/>
            <w:tcPrChange w:id="491" w:author="Tucker Andrews" w:date="2021-01-11T15:13:00Z">
              <w:tcPr>
                <w:tcW w:w="903" w:type="dxa"/>
                <w:gridSpan w:val="4"/>
                <w:tcBorders>
                  <w:top w:val="nil"/>
                  <w:left w:val="nil"/>
                  <w:bottom w:val="nil"/>
                  <w:right w:val="nil"/>
                </w:tcBorders>
                <w:shd w:val="clear" w:color="auto" w:fill="auto"/>
                <w:noWrap/>
                <w:vAlign w:val="center"/>
                <w:hideMark/>
              </w:tcPr>
            </w:tcPrChange>
          </w:tcPr>
          <w:p w14:paraId="2DA6FA22" w14:textId="4EA0B76E" w:rsidR="00591D99" w:rsidRPr="00591D99" w:rsidDel="00CE4D66" w:rsidRDefault="00591D99" w:rsidP="005B6926">
            <w:pPr>
              <w:spacing w:after="0" w:line="240" w:lineRule="auto"/>
              <w:jc w:val="center"/>
              <w:rPr>
                <w:del w:id="492" w:author="Tucker Andrews" w:date="2021-01-11T15:09:00Z"/>
                <w:rFonts w:ascii="Times New Roman" w:eastAsia="Times New Roman" w:hAnsi="Times New Roman" w:cs="Times New Roman"/>
                <w:color w:val="000000"/>
                <w:sz w:val="18"/>
                <w:szCs w:val="18"/>
              </w:rPr>
            </w:pPr>
            <w:del w:id="493" w:author="Tucker Andrews" w:date="2021-01-11T15:09:00Z">
              <w:r w:rsidRPr="00591D99" w:rsidDel="00CE4D66">
                <w:rPr>
                  <w:rFonts w:ascii="Times New Roman" w:eastAsia="Times New Roman" w:hAnsi="Times New Roman" w:cs="Times New Roman"/>
                  <w:color w:val="000000"/>
                  <w:sz w:val="18"/>
                  <w:szCs w:val="18"/>
                </w:rPr>
                <w:delText>17 (27.4)</w:delText>
              </w:r>
            </w:del>
          </w:p>
        </w:tc>
        <w:tc>
          <w:tcPr>
            <w:tcW w:w="1023" w:type="dxa"/>
            <w:gridSpan w:val="3"/>
            <w:tcBorders>
              <w:top w:val="nil"/>
              <w:left w:val="nil"/>
              <w:bottom w:val="nil"/>
              <w:right w:val="nil"/>
            </w:tcBorders>
            <w:shd w:val="clear" w:color="auto" w:fill="auto"/>
            <w:noWrap/>
            <w:vAlign w:val="center"/>
            <w:hideMark/>
            <w:tcPrChange w:id="494" w:author="Tucker Andrews" w:date="2021-01-11T15:13:00Z">
              <w:tcPr>
                <w:tcW w:w="1073" w:type="dxa"/>
                <w:gridSpan w:val="3"/>
                <w:tcBorders>
                  <w:top w:val="nil"/>
                  <w:left w:val="nil"/>
                  <w:bottom w:val="nil"/>
                  <w:right w:val="nil"/>
                </w:tcBorders>
                <w:shd w:val="clear" w:color="auto" w:fill="auto"/>
                <w:noWrap/>
                <w:vAlign w:val="center"/>
                <w:hideMark/>
              </w:tcPr>
            </w:tcPrChange>
          </w:tcPr>
          <w:p w14:paraId="79D6BFEB" w14:textId="3B51BEEE" w:rsidR="00591D99" w:rsidRPr="00591D99" w:rsidDel="00CE4D66" w:rsidRDefault="00591D99" w:rsidP="005B6926">
            <w:pPr>
              <w:spacing w:after="0" w:line="240" w:lineRule="auto"/>
              <w:jc w:val="center"/>
              <w:rPr>
                <w:del w:id="495" w:author="Tucker Andrews" w:date="2021-01-11T15:09:00Z"/>
                <w:rFonts w:ascii="Times New Roman" w:eastAsia="Times New Roman" w:hAnsi="Times New Roman" w:cs="Times New Roman"/>
                <w:color w:val="000000"/>
                <w:sz w:val="18"/>
                <w:szCs w:val="18"/>
              </w:rPr>
            </w:pPr>
            <w:del w:id="496" w:author="Tucker Andrews" w:date="2021-01-11T15:09:00Z">
              <w:r w:rsidRPr="00591D99" w:rsidDel="00CE4D66">
                <w:rPr>
                  <w:rFonts w:ascii="Times New Roman" w:eastAsia="Times New Roman" w:hAnsi="Times New Roman" w:cs="Times New Roman"/>
                  <w:color w:val="000000"/>
                  <w:sz w:val="18"/>
                  <w:szCs w:val="18"/>
                </w:rPr>
                <w:delText>29 (20.3)</w:delText>
              </w:r>
            </w:del>
          </w:p>
        </w:tc>
      </w:tr>
      <w:tr w:rsidR="00591D99" w:rsidRPr="00591D99" w:rsidDel="00CE4D66" w14:paraId="46AC1E77" w14:textId="73D7CBA8" w:rsidTr="00CE4D66">
        <w:trPr>
          <w:trHeight w:val="585"/>
          <w:del w:id="497" w:author="Tucker Andrews" w:date="2021-01-11T15:09:00Z"/>
          <w:trPrChange w:id="498"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499" w:author="Tucker Andrews" w:date="2021-01-11T15:13:00Z">
              <w:tcPr>
                <w:tcW w:w="1460" w:type="dxa"/>
                <w:tcBorders>
                  <w:top w:val="nil"/>
                  <w:left w:val="nil"/>
                  <w:bottom w:val="nil"/>
                  <w:right w:val="nil"/>
                </w:tcBorders>
                <w:shd w:val="clear" w:color="auto" w:fill="auto"/>
                <w:vAlign w:val="center"/>
                <w:hideMark/>
              </w:tcPr>
            </w:tcPrChange>
          </w:tcPr>
          <w:p w14:paraId="562E30A7" w14:textId="26DB2069" w:rsidR="00591D99" w:rsidRPr="00591D99" w:rsidDel="00CE4D66" w:rsidRDefault="00591D99" w:rsidP="005B6926">
            <w:pPr>
              <w:spacing w:after="0" w:line="240" w:lineRule="auto"/>
              <w:rPr>
                <w:del w:id="500" w:author="Tucker Andrews" w:date="2021-01-11T15:09:00Z"/>
                <w:rFonts w:ascii="Times New Roman" w:eastAsia="Times New Roman" w:hAnsi="Times New Roman" w:cs="Times New Roman"/>
                <w:color w:val="000000"/>
                <w:sz w:val="18"/>
                <w:szCs w:val="18"/>
              </w:rPr>
            </w:pPr>
            <w:del w:id="501" w:author="Tucker Andrews" w:date="2021-01-11T15:09:00Z">
              <w:r w:rsidRPr="00591D99" w:rsidDel="00CE4D66">
                <w:rPr>
                  <w:rFonts w:ascii="Times New Roman" w:eastAsia="Times New Roman" w:hAnsi="Times New Roman" w:cs="Times New Roman"/>
                  <w:color w:val="000000"/>
                  <w:sz w:val="18"/>
                  <w:szCs w:val="18"/>
                </w:rPr>
                <w:delText>Jersey cross</w:delText>
              </w:r>
            </w:del>
          </w:p>
        </w:tc>
        <w:tc>
          <w:tcPr>
            <w:tcW w:w="897" w:type="dxa"/>
            <w:tcBorders>
              <w:top w:val="nil"/>
              <w:left w:val="nil"/>
              <w:bottom w:val="nil"/>
              <w:right w:val="nil"/>
            </w:tcBorders>
            <w:shd w:val="clear" w:color="auto" w:fill="auto"/>
            <w:noWrap/>
            <w:vAlign w:val="center"/>
            <w:hideMark/>
            <w:tcPrChange w:id="502" w:author="Tucker Andrews" w:date="2021-01-11T15:13:00Z">
              <w:tcPr>
                <w:tcW w:w="820" w:type="dxa"/>
                <w:tcBorders>
                  <w:top w:val="nil"/>
                  <w:left w:val="nil"/>
                  <w:bottom w:val="nil"/>
                  <w:right w:val="nil"/>
                </w:tcBorders>
                <w:shd w:val="clear" w:color="auto" w:fill="auto"/>
                <w:noWrap/>
                <w:vAlign w:val="center"/>
                <w:hideMark/>
              </w:tcPr>
            </w:tcPrChange>
          </w:tcPr>
          <w:p w14:paraId="450D5CDF" w14:textId="5890368D" w:rsidR="00591D99" w:rsidRPr="00591D99" w:rsidDel="00CE4D66" w:rsidRDefault="00591D99" w:rsidP="005B6926">
            <w:pPr>
              <w:spacing w:after="0" w:line="240" w:lineRule="auto"/>
              <w:jc w:val="center"/>
              <w:rPr>
                <w:del w:id="503" w:author="Tucker Andrews" w:date="2021-01-11T15:09:00Z"/>
                <w:rFonts w:ascii="Times New Roman" w:eastAsia="Times New Roman" w:hAnsi="Times New Roman" w:cs="Times New Roman"/>
                <w:color w:val="000000"/>
                <w:sz w:val="18"/>
                <w:szCs w:val="18"/>
              </w:rPr>
            </w:pPr>
            <w:del w:id="504" w:author="Tucker Andrews" w:date="2021-01-11T15:09:00Z">
              <w:r w:rsidRPr="00591D99" w:rsidDel="00CE4D66">
                <w:rPr>
                  <w:rFonts w:ascii="Times New Roman" w:eastAsia="Times New Roman" w:hAnsi="Times New Roman" w:cs="Times New Roman"/>
                  <w:color w:val="000000"/>
                  <w:sz w:val="18"/>
                  <w:szCs w:val="18"/>
                </w:rPr>
                <w:delText>1 (11.1)</w:delText>
              </w:r>
            </w:del>
          </w:p>
        </w:tc>
        <w:tc>
          <w:tcPr>
            <w:tcW w:w="929" w:type="dxa"/>
            <w:gridSpan w:val="2"/>
            <w:tcBorders>
              <w:top w:val="nil"/>
              <w:left w:val="nil"/>
              <w:bottom w:val="nil"/>
              <w:right w:val="nil"/>
            </w:tcBorders>
            <w:shd w:val="clear" w:color="auto" w:fill="auto"/>
            <w:noWrap/>
            <w:vAlign w:val="center"/>
            <w:hideMark/>
            <w:tcPrChange w:id="505" w:author="Tucker Andrews" w:date="2021-01-11T15:13:00Z">
              <w:tcPr>
                <w:tcW w:w="820" w:type="dxa"/>
                <w:gridSpan w:val="2"/>
                <w:tcBorders>
                  <w:top w:val="nil"/>
                  <w:left w:val="nil"/>
                  <w:bottom w:val="nil"/>
                  <w:right w:val="nil"/>
                </w:tcBorders>
                <w:shd w:val="clear" w:color="auto" w:fill="auto"/>
                <w:noWrap/>
                <w:vAlign w:val="center"/>
                <w:hideMark/>
              </w:tcPr>
            </w:tcPrChange>
          </w:tcPr>
          <w:p w14:paraId="2CB0A790" w14:textId="4BDBD6D4" w:rsidR="00591D99" w:rsidRPr="00591D99" w:rsidDel="00CE4D66" w:rsidRDefault="00591D99" w:rsidP="005B6926">
            <w:pPr>
              <w:spacing w:after="0" w:line="240" w:lineRule="auto"/>
              <w:jc w:val="center"/>
              <w:rPr>
                <w:del w:id="506" w:author="Tucker Andrews" w:date="2021-01-11T15:09:00Z"/>
                <w:rFonts w:ascii="Times New Roman" w:eastAsia="Times New Roman" w:hAnsi="Times New Roman" w:cs="Times New Roman"/>
                <w:color w:val="000000"/>
                <w:sz w:val="18"/>
                <w:szCs w:val="18"/>
              </w:rPr>
            </w:pPr>
            <w:del w:id="507"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6" w:type="dxa"/>
            <w:gridSpan w:val="2"/>
            <w:tcBorders>
              <w:top w:val="nil"/>
              <w:left w:val="nil"/>
              <w:bottom w:val="nil"/>
              <w:right w:val="nil"/>
            </w:tcBorders>
            <w:shd w:val="clear" w:color="auto" w:fill="auto"/>
            <w:noWrap/>
            <w:vAlign w:val="center"/>
            <w:hideMark/>
            <w:tcPrChange w:id="508" w:author="Tucker Andrews" w:date="2021-01-11T15:13:00Z">
              <w:tcPr>
                <w:tcW w:w="836" w:type="dxa"/>
                <w:gridSpan w:val="3"/>
                <w:tcBorders>
                  <w:top w:val="nil"/>
                  <w:left w:val="nil"/>
                  <w:bottom w:val="nil"/>
                  <w:right w:val="nil"/>
                </w:tcBorders>
                <w:shd w:val="clear" w:color="auto" w:fill="auto"/>
                <w:noWrap/>
                <w:vAlign w:val="center"/>
                <w:hideMark/>
              </w:tcPr>
            </w:tcPrChange>
          </w:tcPr>
          <w:p w14:paraId="1018FCE8" w14:textId="23C8A8B2" w:rsidR="00591D99" w:rsidRPr="00591D99" w:rsidDel="00CE4D66" w:rsidRDefault="00591D99" w:rsidP="005B6926">
            <w:pPr>
              <w:spacing w:after="0" w:line="240" w:lineRule="auto"/>
              <w:jc w:val="center"/>
              <w:rPr>
                <w:del w:id="509" w:author="Tucker Andrews" w:date="2021-01-11T15:09:00Z"/>
                <w:rFonts w:ascii="Times New Roman" w:eastAsia="Times New Roman" w:hAnsi="Times New Roman" w:cs="Times New Roman"/>
                <w:color w:val="000000"/>
                <w:sz w:val="18"/>
                <w:szCs w:val="18"/>
              </w:rPr>
            </w:pPr>
            <w:del w:id="510"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511" w:author="Tucker Andrews" w:date="2021-01-11T15:13:00Z">
              <w:tcPr>
                <w:tcW w:w="836" w:type="dxa"/>
                <w:gridSpan w:val="3"/>
                <w:tcBorders>
                  <w:top w:val="nil"/>
                  <w:left w:val="nil"/>
                  <w:bottom w:val="nil"/>
                  <w:right w:val="nil"/>
                </w:tcBorders>
                <w:shd w:val="clear" w:color="auto" w:fill="auto"/>
                <w:noWrap/>
                <w:vAlign w:val="center"/>
                <w:hideMark/>
              </w:tcPr>
            </w:tcPrChange>
          </w:tcPr>
          <w:p w14:paraId="29AB0F99" w14:textId="6511804D" w:rsidR="00591D99" w:rsidRPr="00591D99" w:rsidDel="00CE4D66" w:rsidRDefault="00591D99" w:rsidP="005B6926">
            <w:pPr>
              <w:spacing w:after="0" w:line="240" w:lineRule="auto"/>
              <w:jc w:val="center"/>
              <w:rPr>
                <w:del w:id="512" w:author="Tucker Andrews" w:date="2021-01-11T15:09:00Z"/>
                <w:rFonts w:ascii="Times New Roman" w:eastAsia="Times New Roman" w:hAnsi="Times New Roman" w:cs="Times New Roman"/>
                <w:color w:val="000000"/>
                <w:sz w:val="18"/>
                <w:szCs w:val="18"/>
              </w:rPr>
            </w:pPr>
            <w:del w:id="513" w:author="Tucker Andrews" w:date="2021-01-11T15:09:00Z">
              <w:r w:rsidRPr="00591D99" w:rsidDel="00CE4D66">
                <w:rPr>
                  <w:rFonts w:ascii="Times New Roman" w:eastAsia="Times New Roman" w:hAnsi="Times New Roman" w:cs="Times New Roman"/>
                  <w:color w:val="000000"/>
                  <w:sz w:val="18"/>
                  <w:szCs w:val="18"/>
                </w:rPr>
                <w:delText>1 (5.9)</w:delText>
              </w:r>
            </w:del>
          </w:p>
        </w:tc>
        <w:tc>
          <w:tcPr>
            <w:tcW w:w="964" w:type="dxa"/>
            <w:gridSpan w:val="2"/>
            <w:tcBorders>
              <w:top w:val="nil"/>
              <w:left w:val="nil"/>
              <w:bottom w:val="nil"/>
              <w:right w:val="nil"/>
            </w:tcBorders>
            <w:shd w:val="clear" w:color="auto" w:fill="auto"/>
            <w:noWrap/>
            <w:vAlign w:val="center"/>
            <w:hideMark/>
            <w:tcPrChange w:id="514" w:author="Tucker Andrews" w:date="2021-01-11T15:13:00Z">
              <w:tcPr>
                <w:tcW w:w="836" w:type="dxa"/>
                <w:gridSpan w:val="3"/>
                <w:tcBorders>
                  <w:top w:val="nil"/>
                  <w:left w:val="nil"/>
                  <w:bottom w:val="nil"/>
                  <w:right w:val="nil"/>
                </w:tcBorders>
                <w:shd w:val="clear" w:color="auto" w:fill="auto"/>
                <w:noWrap/>
                <w:vAlign w:val="center"/>
                <w:hideMark/>
              </w:tcPr>
            </w:tcPrChange>
          </w:tcPr>
          <w:p w14:paraId="228226B8" w14:textId="598FA1DE" w:rsidR="00591D99" w:rsidRPr="00591D99" w:rsidDel="00CE4D66" w:rsidRDefault="00591D99" w:rsidP="005B6926">
            <w:pPr>
              <w:spacing w:after="0" w:line="240" w:lineRule="auto"/>
              <w:jc w:val="center"/>
              <w:rPr>
                <w:del w:id="515" w:author="Tucker Andrews" w:date="2021-01-11T15:09:00Z"/>
                <w:rFonts w:ascii="Times New Roman" w:eastAsia="Times New Roman" w:hAnsi="Times New Roman" w:cs="Times New Roman"/>
                <w:color w:val="000000"/>
                <w:sz w:val="18"/>
                <w:szCs w:val="18"/>
              </w:rPr>
            </w:pPr>
            <w:del w:id="516"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517" w:author="Tucker Andrews" w:date="2021-01-11T15:13:00Z">
              <w:tcPr>
                <w:tcW w:w="836" w:type="dxa"/>
                <w:gridSpan w:val="3"/>
                <w:tcBorders>
                  <w:top w:val="nil"/>
                  <w:left w:val="nil"/>
                  <w:bottom w:val="nil"/>
                  <w:right w:val="nil"/>
                </w:tcBorders>
                <w:shd w:val="clear" w:color="auto" w:fill="auto"/>
                <w:noWrap/>
                <w:vAlign w:val="center"/>
                <w:hideMark/>
              </w:tcPr>
            </w:tcPrChange>
          </w:tcPr>
          <w:p w14:paraId="761414EA" w14:textId="09D17210" w:rsidR="00591D99" w:rsidRPr="00591D99" w:rsidDel="00CE4D66" w:rsidRDefault="00591D99" w:rsidP="005B6926">
            <w:pPr>
              <w:spacing w:after="0" w:line="240" w:lineRule="auto"/>
              <w:jc w:val="center"/>
              <w:rPr>
                <w:del w:id="518" w:author="Tucker Andrews" w:date="2021-01-11T15:09:00Z"/>
                <w:rFonts w:ascii="Times New Roman" w:eastAsia="Times New Roman" w:hAnsi="Times New Roman" w:cs="Times New Roman"/>
                <w:color w:val="000000"/>
                <w:sz w:val="18"/>
                <w:szCs w:val="18"/>
              </w:rPr>
            </w:pPr>
            <w:del w:id="519" w:author="Tucker Andrews" w:date="2021-01-11T15:09:00Z">
              <w:r w:rsidRPr="00591D99" w:rsidDel="00CE4D66">
                <w:rPr>
                  <w:rFonts w:ascii="Times New Roman" w:eastAsia="Times New Roman" w:hAnsi="Times New Roman" w:cs="Times New Roman"/>
                  <w:color w:val="000000"/>
                  <w:sz w:val="18"/>
                  <w:szCs w:val="18"/>
                </w:rPr>
                <w:delText>1 (5)</w:delText>
              </w:r>
            </w:del>
          </w:p>
        </w:tc>
        <w:tc>
          <w:tcPr>
            <w:tcW w:w="940" w:type="dxa"/>
            <w:gridSpan w:val="2"/>
            <w:tcBorders>
              <w:top w:val="nil"/>
              <w:left w:val="nil"/>
              <w:bottom w:val="nil"/>
              <w:right w:val="nil"/>
            </w:tcBorders>
            <w:shd w:val="clear" w:color="auto" w:fill="auto"/>
            <w:noWrap/>
            <w:vAlign w:val="center"/>
            <w:hideMark/>
            <w:tcPrChange w:id="520" w:author="Tucker Andrews" w:date="2021-01-11T15:13:00Z">
              <w:tcPr>
                <w:tcW w:w="827" w:type="dxa"/>
                <w:gridSpan w:val="3"/>
                <w:tcBorders>
                  <w:top w:val="nil"/>
                  <w:left w:val="nil"/>
                  <w:bottom w:val="nil"/>
                  <w:right w:val="nil"/>
                </w:tcBorders>
                <w:shd w:val="clear" w:color="auto" w:fill="auto"/>
                <w:noWrap/>
                <w:vAlign w:val="center"/>
                <w:hideMark/>
              </w:tcPr>
            </w:tcPrChange>
          </w:tcPr>
          <w:p w14:paraId="7B735E6C" w14:textId="105CB147" w:rsidR="00591D99" w:rsidRPr="00591D99" w:rsidDel="00CE4D66" w:rsidRDefault="00591D99" w:rsidP="005B6926">
            <w:pPr>
              <w:spacing w:after="0" w:line="240" w:lineRule="auto"/>
              <w:jc w:val="center"/>
              <w:rPr>
                <w:del w:id="521" w:author="Tucker Andrews" w:date="2021-01-11T15:09:00Z"/>
                <w:rFonts w:ascii="Times New Roman" w:eastAsia="Times New Roman" w:hAnsi="Times New Roman" w:cs="Times New Roman"/>
                <w:color w:val="000000"/>
                <w:sz w:val="18"/>
                <w:szCs w:val="18"/>
              </w:rPr>
            </w:pPr>
            <w:del w:id="522"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523" w:author="Tucker Andrews" w:date="2021-01-11T15:13:00Z">
              <w:tcPr>
                <w:tcW w:w="826" w:type="dxa"/>
                <w:gridSpan w:val="3"/>
                <w:tcBorders>
                  <w:top w:val="nil"/>
                  <w:left w:val="nil"/>
                  <w:bottom w:val="nil"/>
                  <w:right w:val="nil"/>
                </w:tcBorders>
                <w:shd w:val="clear" w:color="auto" w:fill="auto"/>
                <w:noWrap/>
                <w:vAlign w:val="center"/>
                <w:hideMark/>
              </w:tcPr>
            </w:tcPrChange>
          </w:tcPr>
          <w:p w14:paraId="13FA5A89" w14:textId="3E3DB044" w:rsidR="00591D99" w:rsidRPr="00591D99" w:rsidDel="00CE4D66" w:rsidRDefault="00591D99" w:rsidP="005B6926">
            <w:pPr>
              <w:spacing w:after="0" w:line="240" w:lineRule="auto"/>
              <w:jc w:val="center"/>
              <w:rPr>
                <w:del w:id="524" w:author="Tucker Andrews" w:date="2021-01-11T15:09:00Z"/>
                <w:rFonts w:ascii="Times New Roman" w:eastAsia="Times New Roman" w:hAnsi="Times New Roman" w:cs="Times New Roman"/>
                <w:color w:val="000000"/>
                <w:sz w:val="18"/>
                <w:szCs w:val="18"/>
              </w:rPr>
            </w:pPr>
            <w:del w:id="525"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1158" w:type="dxa"/>
            <w:gridSpan w:val="3"/>
            <w:tcBorders>
              <w:top w:val="nil"/>
              <w:left w:val="nil"/>
              <w:bottom w:val="nil"/>
              <w:right w:val="nil"/>
            </w:tcBorders>
            <w:shd w:val="clear" w:color="auto" w:fill="auto"/>
            <w:noWrap/>
            <w:vAlign w:val="center"/>
            <w:hideMark/>
            <w:tcPrChange w:id="526" w:author="Tucker Andrews" w:date="2021-01-11T15:13:00Z">
              <w:tcPr>
                <w:tcW w:w="903" w:type="dxa"/>
                <w:gridSpan w:val="4"/>
                <w:tcBorders>
                  <w:top w:val="nil"/>
                  <w:left w:val="nil"/>
                  <w:bottom w:val="nil"/>
                  <w:right w:val="nil"/>
                </w:tcBorders>
                <w:shd w:val="clear" w:color="auto" w:fill="auto"/>
                <w:noWrap/>
                <w:vAlign w:val="center"/>
                <w:hideMark/>
              </w:tcPr>
            </w:tcPrChange>
          </w:tcPr>
          <w:p w14:paraId="066FF2A5" w14:textId="188F0A55" w:rsidR="00591D99" w:rsidRPr="00591D99" w:rsidDel="00CE4D66" w:rsidRDefault="00591D99" w:rsidP="005B6926">
            <w:pPr>
              <w:spacing w:after="0" w:line="240" w:lineRule="auto"/>
              <w:jc w:val="center"/>
              <w:rPr>
                <w:del w:id="527" w:author="Tucker Andrews" w:date="2021-01-11T15:09:00Z"/>
                <w:rFonts w:ascii="Times New Roman" w:eastAsia="Times New Roman" w:hAnsi="Times New Roman" w:cs="Times New Roman"/>
                <w:color w:val="000000"/>
                <w:sz w:val="18"/>
                <w:szCs w:val="18"/>
              </w:rPr>
            </w:pPr>
            <w:del w:id="528" w:author="Tucker Andrews" w:date="2021-01-11T15:09:00Z">
              <w:r w:rsidRPr="00591D99" w:rsidDel="00CE4D66">
                <w:rPr>
                  <w:rFonts w:ascii="Times New Roman" w:eastAsia="Times New Roman" w:hAnsi="Times New Roman" w:cs="Times New Roman"/>
                  <w:color w:val="000000"/>
                  <w:sz w:val="18"/>
                  <w:szCs w:val="18"/>
                </w:rPr>
                <w:delText>2 (3.2)</w:delText>
              </w:r>
            </w:del>
          </w:p>
        </w:tc>
        <w:tc>
          <w:tcPr>
            <w:tcW w:w="1023" w:type="dxa"/>
            <w:gridSpan w:val="3"/>
            <w:tcBorders>
              <w:top w:val="nil"/>
              <w:left w:val="nil"/>
              <w:bottom w:val="nil"/>
              <w:right w:val="nil"/>
            </w:tcBorders>
            <w:shd w:val="clear" w:color="auto" w:fill="auto"/>
            <w:noWrap/>
            <w:vAlign w:val="center"/>
            <w:hideMark/>
            <w:tcPrChange w:id="529" w:author="Tucker Andrews" w:date="2021-01-11T15:13:00Z">
              <w:tcPr>
                <w:tcW w:w="1073" w:type="dxa"/>
                <w:gridSpan w:val="3"/>
                <w:tcBorders>
                  <w:top w:val="nil"/>
                  <w:left w:val="nil"/>
                  <w:bottom w:val="nil"/>
                  <w:right w:val="nil"/>
                </w:tcBorders>
                <w:shd w:val="clear" w:color="auto" w:fill="auto"/>
                <w:noWrap/>
                <w:vAlign w:val="center"/>
                <w:hideMark/>
              </w:tcPr>
            </w:tcPrChange>
          </w:tcPr>
          <w:p w14:paraId="0FBC5240" w14:textId="15803E04" w:rsidR="00591D99" w:rsidRPr="00591D99" w:rsidDel="00CE4D66" w:rsidRDefault="00591D99" w:rsidP="005B6926">
            <w:pPr>
              <w:spacing w:after="0" w:line="240" w:lineRule="auto"/>
              <w:jc w:val="center"/>
              <w:rPr>
                <w:del w:id="530" w:author="Tucker Andrews" w:date="2021-01-11T15:09:00Z"/>
                <w:rFonts w:ascii="Times New Roman" w:eastAsia="Times New Roman" w:hAnsi="Times New Roman" w:cs="Times New Roman"/>
                <w:color w:val="000000"/>
                <w:sz w:val="18"/>
                <w:szCs w:val="18"/>
              </w:rPr>
            </w:pPr>
            <w:del w:id="531" w:author="Tucker Andrews" w:date="2021-01-11T15:09:00Z">
              <w:r w:rsidRPr="00591D99" w:rsidDel="00CE4D66">
                <w:rPr>
                  <w:rFonts w:ascii="Times New Roman" w:eastAsia="Times New Roman" w:hAnsi="Times New Roman" w:cs="Times New Roman"/>
                  <w:color w:val="000000"/>
                  <w:sz w:val="18"/>
                  <w:szCs w:val="18"/>
                </w:rPr>
                <w:delText>5 (3.5)</w:delText>
              </w:r>
            </w:del>
          </w:p>
        </w:tc>
      </w:tr>
      <w:tr w:rsidR="00591D99" w:rsidRPr="00591D99" w:rsidDel="00CE4D66" w14:paraId="549A9E75" w14:textId="035582E2" w:rsidTr="00CE4D66">
        <w:trPr>
          <w:trHeight w:val="585"/>
          <w:del w:id="532" w:author="Tucker Andrews" w:date="2021-01-11T15:09:00Z"/>
          <w:trPrChange w:id="533"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534" w:author="Tucker Andrews" w:date="2021-01-11T15:13:00Z">
              <w:tcPr>
                <w:tcW w:w="1460" w:type="dxa"/>
                <w:tcBorders>
                  <w:top w:val="nil"/>
                  <w:left w:val="nil"/>
                  <w:bottom w:val="nil"/>
                  <w:right w:val="nil"/>
                </w:tcBorders>
                <w:shd w:val="clear" w:color="auto" w:fill="auto"/>
                <w:vAlign w:val="center"/>
                <w:hideMark/>
              </w:tcPr>
            </w:tcPrChange>
          </w:tcPr>
          <w:p w14:paraId="5419A46E" w14:textId="5DE6C06C" w:rsidR="00591D99" w:rsidRPr="00591D99" w:rsidDel="00CE4D66" w:rsidRDefault="00591D99" w:rsidP="005B6926">
            <w:pPr>
              <w:spacing w:after="0" w:line="240" w:lineRule="auto"/>
              <w:rPr>
                <w:del w:id="535" w:author="Tucker Andrews" w:date="2021-01-11T15:09:00Z"/>
                <w:rFonts w:ascii="Times New Roman" w:eastAsia="Times New Roman" w:hAnsi="Times New Roman" w:cs="Times New Roman"/>
                <w:color w:val="000000"/>
                <w:sz w:val="18"/>
                <w:szCs w:val="18"/>
              </w:rPr>
            </w:pPr>
            <w:del w:id="536" w:author="Tucker Andrews" w:date="2021-01-11T15:09:00Z">
              <w:r w:rsidRPr="00591D99" w:rsidDel="00CE4D66">
                <w:rPr>
                  <w:rFonts w:ascii="Times New Roman" w:eastAsia="Times New Roman" w:hAnsi="Times New Roman" w:cs="Times New Roman"/>
                  <w:color w:val="000000"/>
                  <w:sz w:val="18"/>
                  <w:szCs w:val="18"/>
                </w:rPr>
                <w:delText>Mixed</w:delText>
              </w:r>
            </w:del>
          </w:p>
        </w:tc>
        <w:tc>
          <w:tcPr>
            <w:tcW w:w="897" w:type="dxa"/>
            <w:tcBorders>
              <w:top w:val="nil"/>
              <w:left w:val="nil"/>
              <w:bottom w:val="nil"/>
              <w:right w:val="nil"/>
            </w:tcBorders>
            <w:shd w:val="clear" w:color="auto" w:fill="auto"/>
            <w:noWrap/>
            <w:vAlign w:val="center"/>
            <w:hideMark/>
            <w:tcPrChange w:id="537" w:author="Tucker Andrews" w:date="2021-01-11T15:13:00Z">
              <w:tcPr>
                <w:tcW w:w="820" w:type="dxa"/>
                <w:tcBorders>
                  <w:top w:val="nil"/>
                  <w:left w:val="nil"/>
                  <w:bottom w:val="nil"/>
                  <w:right w:val="nil"/>
                </w:tcBorders>
                <w:shd w:val="clear" w:color="auto" w:fill="auto"/>
                <w:noWrap/>
                <w:vAlign w:val="center"/>
                <w:hideMark/>
              </w:tcPr>
            </w:tcPrChange>
          </w:tcPr>
          <w:p w14:paraId="76C5EAB2" w14:textId="197A141A" w:rsidR="00591D99" w:rsidRPr="00591D99" w:rsidDel="00CE4D66" w:rsidRDefault="00591D99" w:rsidP="005B6926">
            <w:pPr>
              <w:spacing w:after="0" w:line="240" w:lineRule="auto"/>
              <w:jc w:val="center"/>
              <w:rPr>
                <w:del w:id="538" w:author="Tucker Andrews" w:date="2021-01-11T15:09:00Z"/>
                <w:rFonts w:ascii="Times New Roman" w:eastAsia="Times New Roman" w:hAnsi="Times New Roman" w:cs="Times New Roman"/>
                <w:color w:val="000000"/>
                <w:sz w:val="18"/>
                <w:szCs w:val="18"/>
              </w:rPr>
            </w:pPr>
            <w:del w:id="539"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29" w:type="dxa"/>
            <w:gridSpan w:val="2"/>
            <w:tcBorders>
              <w:top w:val="nil"/>
              <w:left w:val="nil"/>
              <w:bottom w:val="nil"/>
              <w:right w:val="nil"/>
            </w:tcBorders>
            <w:shd w:val="clear" w:color="auto" w:fill="auto"/>
            <w:noWrap/>
            <w:vAlign w:val="center"/>
            <w:hideMark/>
            <w:tcPrChange w:id="540" w:author="Tucker Andrews" w:date="2021-01-11T15:13:00Z">
              <w:tcPr>
                <w:tcW w:w="820" w:type="dxa"/>
                <w:gridSpan w:val="2"/>
                <w:tcBorders>
                  <w:top w:val="nil"/>
                  <w:left w:val="nil"/>
                  <w:bottom w:val="nil"/>
                  <w:right w:val="nil"/>
                </w:tcBorders>
                <w:shd w:val="clear" w:color="auto" w:fill="auto"/>
                <w:noWrap/>
                <w:vAlign w:val="center"/>
                <w:hideMark/>
              </w:tcPr>
            </w:tcPrChange>
          </w:tcPr>
          <w:p w14:paraId="21C9AD98" w14:textId="78B4E9BE" w:rsidR="00591D99" w:rsidRPr="00591D99" w:rsidDel="00CE4D66" w:rsidRDefault="00591D99" w:rsidP="005B6926">
            <w:pPr>
              <w:spacing w:after="0" w:line="240" w:lineRule="auto"/>
              <w:jc w:val="center"/>
              <w:rPr>
                <w:del w:id="541" w:author="Tucker Andrews" w:date="2021-01-11T15:09:00Z"/>
                <w:rFonts w:ascii="Times New Roman" w:eastAsia="Times New Roman" w:hAnsi="Times New Roman" w:cs="Times New Roman"/>
                <w:color w:val="000000"/>
                <w:sz w:val="18"/>
                <w:szCs w:val="18"/>
              </w:rPr>
            </w:pPr>
            <w:del w:id="542" w:author="Tucker Andrews" w:date="2021-01-11T15:09:00Z">
              <w:r w:rsidRPr="00591D99" w:rsidDel="00CE4D66">
                <w:rPr>
                  <w:rFonts w:ascii="Times New Roman" w:eastAsia="Times New Roman" w:hAnsi="Times New Roman" w:cs="Times New Roman"/>
                  <w:color w:val="000000"/>
                  <w:sz w:val="18"/>
                  <w:szCs w:val="18"/>
                </w:rPr>
                <w:delText>1 (7.7)</w:delText>
              </w:r>
            </w:del>
          </w:p>
        </w:tc>
        <w:tc>
          <w:tcPr>
            <w:tcW w:w="946" w:type="dxa"/>
            <w:gridSpan w:val="2"/>
            <w:tcBorders>
              <w:top w:val="nil"/>
              <w:left w:val="nil"/>
              <w:bottom w:val="nil"/>
              <w:right w:val="nil"/>
            </w:tcBorders>
            <w:shd w:val="clear" w:color="auto" w:fill="auto"/>
            <w:noWrap/>
            <w:vAlign w:val="center"/>
            <w:hideMark/>
            <w:tcPrChange w:id="543" w:author="Tucker Andrews" w:date="2021-01-11T15:13:00Z">
              <w:tcPr>
                <w:tcW w:w="836" w:type="dxa"/>
                <w:gridSpan w:val="3"/>
                <w:tcBorders>
                  <w:top w:val="nil"/>
                  <w:left w:val="nil"/>
                  <w:bottom w:val="nil"/>
                  <w:right w:val="nil"/>
                </w:tcBorders>
                <w:shd w:val="clear" w:color="auto" w:fill="auto"/>
                <w:noWrap/>
                <w:vAlign w:val="center"/>
                <w:hideMark/>
              </w:tcPr>
            </w:tcPrChange>
          </w:tcPr>
          <w:p w14:paraId="51156EAB" w14:textId="4CB0F9E3" w:rsidR="00591D99" w:rsidRPr="00591D99" w:rsidDel="00CE4D66" w:rsidRDefault="00591D99" w:rsidP="005B6926">
            <w:pPr>
              <w:spacing w:after="0" w:line="240" w:lineRule="auto"/>
              <w:jc w:val="center"/>
              <w:rPr>
                <w:del w:id="544" w:author="Tucker Andrews" w:date="2021-01-11T15:09:00Z"/>
                <w:rFonts w:ascii="Times New Roman" w:eastAsia="Times New Roman" w:hAnsi="Times New Roman" w:cs="Times New Roman"/>
                <w:color w:val="000000"/>
                <w:sz w:val="18"/>
                <w:szCs w:val="18"/>
              </w:rPr>
            </w:pPr>
            <w:del w:id="545" w:author="Tucker Andrews" w:date="2021-01-11T15:09:00Z">
              <w:r w:rsidRPr="00591D99" w:rsidDel="00CE4D66">
                <w:rPr>
                  <w:rFonts w:ascii="Times New Roman" w:eastAsia="Times New Roman" w:hAnsi="Times New Roman" w:cs="Times New Roman"/>
                  <w:color w:val="000000"/>
                  <w:sz w:val="18"/>
                  <w:szCs w:val="18"/>
                </w:rPr>
                <w:delText>2 (22.2)</w:delText>
              </w:r>
            </w:del>
          </w:p>
        </w:tc>
        <w:tc>
          <w:tcPr>
            <w:tcW w:w="957" w:type="dxa"/>
            <w:gridSpan w:val="2"/>
            <w:tcBorders>
              <w:top w:val="nil"/>
              <w:left w:val="nil"/>
              <w:bottom w:val="nil"/>
              <w:right w:val="nil"/>
            </w:tcBorders>
            <w:shd w:val="clear" w:color="auto" w:fill="auto"/>
            <w:noWrap/>
            <w:vAlign w:val="center"/>
            <w:hideMark/>
            <w:tcPrChange w:id="546" w:author="Tucker Andrews" w:date="2021-01-11T15:13:00Z">
              <w:tcPr>
                <w:tcW w:w="836" w:type="dxa"/>
                <w:gridSpan w:val="3"/>
                <w:tcBorders>
                  <w:top w:val="nil"/>
                  <w:left w:val="nil"/>
                  <w:bottom w:val="nil"/>
                  <w:right w:val="nil"/>
                </w:tcBorders>
                <w:shd w:val="clear" w:color="auto" w:fill="auto"/>
                <w:noWrap/>
                <w:vAlign w:val="center"/>
                <w:hideMark/>
              </w:tcPr>
            </w:tcPrChange>
          </w:tcPr>
          <w:p w14:paraId="3E4376C7" w14:textId="17DE31DC" w:rsidR="00591D99" w:rsidRPr="00591D99" w:rsidDel="00CE4D66" w:rsidRDefault="00591D99" w:rsidP="005B6926">
            <w:pPr>
              <w:spacing w:after="0" w:line="240" w:lineRule="auto"/>
              <w:jc w:val="center"/>
              <w:rPr>
                <w:del w:id="547" w:author="Tucker Andrews" w:date="2021-01-11T15:09:00Z"/>
                <w:rFonts w:ascii="Times New Roman" w:eastAsia="Times New Roman" w:hAnsi="Times New Roman" w:cs="Times New Roman"/>
                <w:color w:val="000000"/>
                <w:sz w:val="18"/>
                <w:szCs w:val="18"/>
              </w:rPr>
            </w:pPr>
            <w:del w:id="548" w:author="Tucker Andrews" w:date="2021-01-11T15:09:00Z">
              <w:r w:rsidRPr="00591D99" w:rsidDel="00CE4D66">
                <w:rPr>
                  <w:rFonts w:ascii="Times New Roman" w:eastAsia="Times New Roman" w:hAnsi="Times New Roman" w:cs="Times New Roman"/>
                  <w:color w:val="000000"/>
                  <w:sz w:val="18"/>
                  <w:szCs w:val="18"/>
                </w:rPr>
                <w:delText>1 (5.9)</w:delText>
              </w:r>
            </w:del>
          </w:p>
        </w:tc>
        <w:tc>
          <w:tcPr>
            <w:tcW w:w="964" w:type="dxa"/>
            <w:gridSpan w:val="2"/>
            <w:tcBorders>
              <w:top w:val="nil"/>
              <w:left w:val="nil"/>
              <w:bottom w:val="nil"/>
              <w:right w:val="nil"/>
            </w:tcBorders>
            <w:shd w:val="clear" w:color="auto" w:fill="auto"/>
            <w:noWrap/>
            <w:vAlign w:val="center"/>
            <w:hideMark/>
            <w:tcPrChange w:id="549" w:author="Tucker Andrews" w:date="2021-01-11T15:13:00Z">
              <w:tcPr>
                <w:tcW w:w="836" w:type="dxa"/>
                <w:gridSpan w:val="3"/>
                <w:tcBorders>
                  <w:top w:val="nil"/>
                  <w:left w:val="nil"/>
                  <w:bottom w:val="nil"/>
                  <w:right w:val="nil"/>
                </w:tcBorders>
                <w:shd w:val="clear" w:color="auto" w:fill="auto"/>
                <w:noWrap/>
                <w:vAlign w:val="center"/>
                <w:hideMark/>
              </w:tcPr>
            </w:tcPrChange>
          </w:tcPr>
          <w:p w14:paraId="3D309645" w14:textId="1D14E06C" w:rsidR="00591D99" w:rsidRPr="00591D99" w:rsidDel="00CE4D66" w:rsidRDefault="00591D99" w:rsidP="005B6926">
            <w:pPr>
              <w:spacing w:after="0" w:line="240" w:lineRule="auto"/>
              <w:jc w:val="center"/>
              <w:rPr>
                <w:del w:id="550" w:author="Tucker Andrews" w:date="2021-01-11T15:09:00Z"/>
                <w:rFonts w:ascii="Times New Roman" w:eastAsia="Times New Roman" w:hAnsi="Times New Roman" w:cs="Times New Roman"/>
                <w:color w:val="000000"/>
                <w:sz w:val="18"/>
                <w:szCs w:val="18"/>
              </w:rPr>
            </w:pPr>
            <w:del w:id="551"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552" w:author="Tucker Andrews" w:date="2021-01-11T15:13:00Z">
              <w:tcPr>
                <w:tcW w:w="836" w:type="dxa"/>
                <w:gridSpan w:val="3"/>
                <w:tcBorders>
                  <w:top w:val="nil"/>
                  <w:left w:val="nil"/>
                  <w:bottom w:val="nil"/>
                  <w:right w:val="nil"/>
                </w:tcBorders>
                <w:shd w:val="clear" w:color="auto" w:fill="auto"/>
                <w:noWrap/>
                <w:vAlign w:val="center"/>
                <w:hideMark/>
              </w:tcPr>
            </w:tcPrChange>
          </w:tcPr>
          <w:p w14:paraId="0C01B713" w14:textId="1E1E2479" w:rsidR="00591D99" w:rsidRPr="00591D99" w:rsidDel="00CE4D66" w:rsidRDefault="00591D99" w:rsidP="005B6926">
            <w:pPr>
              <w:spacing w:after="0" w:line="240" w:lineRule="auto"/>
              <w:jc w:val="center"/>
              <w:rPr>
                <w:del w:id="553" w:author="Tucker Andrews" w:date="2021-01-11T15:09:00Z"/>
                <w:rFonts w:ascii="Times New Roman" w:eastAsia="Times New Roman" w:hAnsi="Times New Roman" w:cs="Times New Roman"/>
                <w:color w:val="000000"/>
                <w:sz w:val="18"/>
                <w:szCs w:val="18"/>
              </w:rPr>
            </w:pPr>
            <w:del w:id="554"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0" w:type="dxa"/>
            <w:gridSpan w:val="2"/>
            <w:tcBorders>
              <w:top w:val="nil"/>
              <w:left w:val="nil"/>
              <w:bottom w:val="nil"/>
              <w:right w:val="nil"/>
            </w:tcBorders>
            <w:shd w:val="clear" w:color="auto" w:fill="auto"/>
            <w:noWrap/>
            <w:vAlign w:val="center"/>
            <w:hideMark/>
            <w:tcPrChange w:id="555" w:author="Tucker Andrews" w:date="2021-01-11T15:13:00Z">
              <w:tcPr>
                <w:tcW w:w="827" w:type="dxa"/>
                <w:gridSpan w:val="3"/>
                <w:tcBorders>
                  <w:top w:val="nil"/>
                  <w:left w:val="nil"/>
                  <w:bottom w:val="nil"/>
                  <w:right w:val="nil"/>
                </w:tcBorders>
                <w:shd w:val="clear" w:color="auto" w:fill="auto"/>
                <w:noWrap/>
                <w:vAlign w:val="center"/>
                <w:hideMark/>
              </w:tcPr>
            </w:tcPrChange>
          </w:tcPr>
          <w:p w14:paraId="38D91DDB" w14:textId="4ABCFE0A" w:rsidR="00591D99" w:rsidRPr="00591D99" w:rsidDel="00CE4D66" w:rsidRDefault="00591D99" w:rsidP="005B6926">
            <w:pPr>
              <w:spacing w:after="0" w:line="240" w:lineRule="auto"/>
              <w:jc w:val="center"/>
              <w:rPr>
                <w:del w:id="556" w:author="Tucker Andrews" w:date="2021-01-11T15:09:00Z"/>
                <w:rFonts w:ascii="Times New Roman" w:eastAsia="Times New Roman" w:hAnsi="Times New Roman" w:cs="Times New Roman"/>
                <w:color w:val="000000"/>
                <w:sz w:val="18"/>
                <w:szCs w:val="18"/>
              </w:rPr>
            </w:pPr>
            <w:del w:id="557"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558" w:author="Tucker Andrews" w:date="2021-01-11T15:13:00Z">
              <w:tcPr>
                <w:tcW w:w="826" w:type="dxa"/>
                <w:gridSpan w:val="3"/>
                <w:tcBorders>
                  <w:top w:val="nil"/>
                  <w:left w:val="nil"/>
                  <w:bottom w:val="nil"/>
                  <w:right w:val="nil"/>
                </w:tcBorders>
                <w:shd w:val="clear" w:color="auto" w:fill="auto"/>
                <w:noWrap/>
                <w:vAlign w:val="center"/>
                <w:hideMark/>
              </w:tcPr>
            </w:tcPrChange>
          </w:tcPr>
          <w:p w14:paraId="7C5B3F1C" w14:textId="497A4ADC" w:rsidR="00591D99" w:rsidRPr="00591D99" w:rsidDel="00CE4D66" w:rsidRDefault="00591D99" w:rsidP="005B6926">
            <w:pPr>
              <w:spacing w:after="0" w:line="240" w:lineRule="auto"/>
              <w:jc w:val="center"/>
              <w:rPr>
                <w:del w:id="559" w:author="Tucker Andrews" w:date="2021-01-11T15:09:00Z"/>
                <w:rFonts w:ascii="Times New Roman" w:eastAsia="Times New Roman" w:hAnsi="Times New Roman" w:cs="Times New Roman"/>
                <w:color w:val="000000"/>
                <w:sz w:val="18"/>
                <w:szCs w:val="18"/>
              </w:rPr>
            </w:pPr>
            <w:del w:id="560" w:author="Tucker Andrews" w:date="2021-01-11T15:09:00Z">
              <w:r w:rsidRPr="00591D99" w:rsidDel="00CE4D66">
                <w:rPr>
                  <w:rFonts w:ascii="Times New Roman" w:eastAsia="Times New Roman" w:hAnsi="Times New Roman" w:cs="Times New Roman"/>
                  <w:color w:val="000000"/>
                  <w:sz w:val="18"/>
                  <w:szCs w:val="18"/>
                </w:rPr>
                <w:delText>1 (16.7)</w:delText>
              </w:r>
            </w:del>
          </w:p>
        </w:tc>
        <w:tc>
          <w:tcPr>
            <w:tcW w:w="1158" w:type="dxa"/>
            <w:gridSpan w:val="3"/>
            <w:tcBorders>
              <w:top w:val="nil"/>
              <w:left w:val="nil"/>
              <w:bottom w:val="nil"/>
              <w:right w:val="nil"/>
            </w:tcBorders>
            <w:shd w:val="clear" w:color="auto" w:fill="auto"/>
            <w:noWrap/>
            <w:vAlign w:val="center"/>
            <w:hideMark/>
            <w:tcPrChange w:id="561" w:author="Tucker Andrews" w:date="2021-01-11T15:13:00Z">
              <w:tcPr>
                <w:tcW w:w="903" w:type="dxa"/>
                <w:gridSpan w:val="4"/>
                <w:tcBorders>
                  <w:top w:val="nil"/>
                  <w:left w:val="nil"/>
                  <w:bottom w:val="nil"/>
                  <w:right w:val="nil"/>
                </w:tcBorders>
                <w:shd w:val="clear" w:color="auto" w:fill="auto"/>
                <w:noWrap/>
                <w:vAlign w:val="center"/>
                <w:hideMark/>
              </w:tcPr>
            </w:tcPrChange>
          </w:tcPr>
          <w:p w14:paraId="53910C3B" w14:textId="78B46369" w:rsidR="00591D99" w:rsidRPr="00591D99" w:rsidDel="00CE4D66" w:rsidRDefault="00591D99" w:rsidP="005B6926">
            <w:pPr>
              <w:spacing w:after="0" w:line="240" w:lineRule="auto"/>
              <w:jc w:val="center"/>
              <w:rPr>
                <w:del w:id="562" w:author="Tucker Andrews" w:date="2021-01-11T15:09:00Z"/>
                <w:rFonts w:ascii="Times New Roman" w:eastAsia="Times New Roman" w:hAnsi="Times New Roman" w:cs="Times New Roman"/>
                <w:color w:val="000000"/>
                <w:sz w:val="18"/>
                <w:szCs w:val="18"/>
              </w:rPr>
            </w:pPr>
            <w:del w:id="563" w:author="Tucker Andrews" w:date="2021-01-11T15:09:00Z">
              <w:r w:rsidRPr="00591D99" w:rsidDel="00CE4D66">
                <w:rPr>
                  <w:rFonts w:ascii="Times New Roman" w:eastAsia="Times New Roman" w:hAnsi="Times New Roman" w:cs="Times New Roman"/>
                  <w:color w:val="000000"/>
                  <w:sz w:val="18"/>
                  <w:szCs w:val="18"/>
                </w:rPr>
                <w:delText>5 (8.1)</w:delText>
              </w:r>
            </w:del>
          </w:p>
        </w:tc>
        <w:tc>
          <w:tcPr>
            <w:tcW w:w="1023" w:type="dxa"/>
            <w:gridSpan w:val="3"/>
            <w:tcBorders>
              <w:top w:val="nil"/>
              <w:left w:val="nil"/>
              <w:bottom w:val="nil"/>
              <w:right w:val="nil"/>
            </w:tcBorders>
            <w:shd w:val="clear" w:color="auto" w:fill="auto"/>
            <w:noWrap/>
            <w:vAlign w:val="center"/>
            <w:hideMark/>
            <w:tcPrChange w:id="564" w:author="Tucker Andrews" w:date="2021-01-11T15:13:00Z">
              <w:tcPr>
                <w:tcW w:w="1073" w:type="dxa"/>
                <w:gridSpan w:val="3"/>
                <w:tcBorders>
                  <w:top w:val="nil"/>
                  <w:left w:val="nil"/>
                  <w:bottom w:val="nil"/>
                  <w:right w:val="nil"/>
                </w:tcBorders>
                <w:shd w:val="clear" w:color="auto" w:fill="auto"/>
                <w:noWrap/>
                <w:vAlign w:val="center"/>
                <w:hideMark/>
              </w:tcPr>
            </w:tcPrChange>
          </w:tcPr>
          <w:p w14:paraId="7E8F2565" w14:textId="09C91C76" w:rsidR="00591D99" w:rsidRPr="00591D99" w:rsidDel="00CE4D66" w:rsidRDefault="00591D99" w:rsidP="005B6926">
            <w:pPr>
              <w:spacing w:after="0" w:line="240" w:lineRule="auto"/>
              <w:jc w:val="center"/>
              <w:rPr>
                <w:del w:id="565" w:author="Tucker Andrews" w:date="2021-01-11T15:09:00Z"/>
                <w:rFonts w:ascii="Times New Roman" w:eastAsia="Times New Roman" w:hAnsi="Times New Roman" w:cs="Times New Roman"/>
                <w:color w:val="000000"/>
                <w:sz w:val="18"/>
                <w:szCs w:val="18"/>
              </w:rPr>
            </w:pPr>
            <w:del w:id="566" w:author="Tucker Andrews" w:date="2021-01-11T15:09:00Z">
              <w:r w:rsidRPr="00591D99" w:rsidDel="00CE4D66">
                <w:rPr>
                  <w:rFonts w:ascii="Times New Roman" w:eastAsia="Times New Roman" w:hAnsi="Times New Roman" w:cs="Times New Roman"/>
                  <w:color w:val="000000"/>
                  <w:sz w:val="18"/>
                  <w:szCs w:val="18"/>
                </w:rPr>
                <w:delText>10 (7)</w:delText>
              </w:r>
            </w:del>
          </w:p>
        </w:tc>
      </w:tr>
      <w:tr w:rsidR="00591D99" w:rsidRPr="00591D99" w:rsidDel="00CE4D66" w14:paraId="7FAAD2CA" w14:textId="564FD6ED" w:rsidTr="00CE4D66">
        <w:trPr>
          <w:trHeight w:val="585"/>
          <w:del w:id="567" w:author="Tucker Andrews" w:date="2021-01-11T15:09:00Z"/>
          <w:trPrChange w:id="568"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569" w:author="Tucker Andrews" w:date="2021-01-11T15:13:00Z">
              <w:tcPr>
                <w:tcW w:w="1460" w:type="dxa"/>
                <w:tcBorders>
                  <w:top w:val="nil"/>
                  <w:left w:val="nil"/>
                  <w:bottom w:val="nil"/>
                  <w:right w:val="nil"/>
                </w:tcBorders>
                <w:shd w:val="clear" w:color="auto" w:fill="auto"/>
                <w:vAlign w:val="center"/>
                <w:hideMark/>
              </w:tcPr>
            </w:tcPrChange>
          </w:tcPr>
          <w:p w14:paraId="4ABDD7A1" w14:textId="21AAFEB3" w:rsidR="00591D99" w:rsidRPr="00591D99" w:rsidDel="00CE4D66" w:rsidRDefault="00591D99" w:rsidP="005B6926">
            <w:pPr>
              <w:spacing w:after="0" w:line="240" w:lineRule="auto"/>
              <w:rPr>
                <w:del w:id="570" w:author="Tucker Andrews" w:date="2021-01-11T15:09:00Z"/>
                <w:rFonts w:ascii="Times New Roman" w:eastAsia="Times New Roman" w:hAnsi="Times New Roman" w:cs="Times New Roman"/>
                <w:color w:val="000000"/>
                <w:sz w:val="18"/>
                <w:szCs w:val="18"/>
              </w:rPr>
            </w:pPr>
            <w:del w:id="571" w:author="Tucker Andrews" w:date="2021-01-11T15:09:00Z">
              <w:r w:rsidRPr="00591D99" w:rsidDel="00CE4D66">
                <w:rPr>
                  <w:rFonts w:ascii="Times New Roman" w:eastAsia="Times New Roman" w:hAnsi="Times New Roman" w:cs="Times New Roman"/>
                  <w:color w:val="000000"/>
                  <w:sz w:val="18"/>
                  <w:szCs w:val="18"/>
                </w:rPr>
                <w:delText>Other</w:delText>
              </w:r>
            </w:del>
          </w:p>
        </w:tc>
        <w:tc>
          <w:tcPr>
            <w:tcW w:w="897" w:type="dxa"/>
            <w:tcBorders>
              <w:top w:val="nil"/>
              <w:left w:val="nil"/>
              <w:bottom w:val="nil"/>
              <w:right w:val="nil"/>
            </w:tcBorders>
            <w:shd w:val="clear" w:color="auto" w:fill="auto"/>
            <w:noWrap/>
            <w:vAlign w:val="center"/>
            <w:hideMark/>
            <w:tcPrChange w:id="572" w:author="Tucker Andrews" w:date="2021-01-11T15:13:00Z">
              <w:tcPr>
                <w:tcW w:w="820" w:type="dxa"/>
                <w:tcBorders>
                  <w:top w:val="nil"/>
                  <w:left w:val="nil"/>
                  <w:bottom w:val="nil"/>
                  <w:right w:val="nil"/>
                </w:tcBorders>
                <w:shd w:val="clear" w:color="auto" w:fill="auto"/>
                <w:noWrap/>
                <w:vAlign w:val="center"/>
                <w:hideMark/>
              </w:tcPr>
            </w:tcPrChange>
          </w:tcPr>
          <w:p w14:paraId="70060F41" w14:textId="06524C18" w:rsidR="00591D99" w:rsidRPr="00591D99" w:rsidDel="00CE4D66" w:rsidRDefault="00591D99" w:rsidP="005B6926">
            <w:pPr>
              <w:spacing w:after="0" w:line="240" w:lineRule="auto"/>
              <w:jc w:val="center"/>
              <w:rPr>
                <w:del w:id="573" w:author="Tucker Andrews" w:date="2021-01-11T15:09:00Z"/>
                <w:rFonts w:ascii="Times New Roman" w:eastAsia="Times New Roman" w:hAnsi="Times New Roman" w:cs="Times New Roman"/>
                <w:color w:val="000000"/>
                <w:sz w:val="18"/>
                <w:szCs w:val="18"/>
              </w:rPr>
            </w:pPr>
            <w:del w:id="574" w:author="Tucker Andrews" w:date="2021-01-11T15:09:00Z">
              <w:r w:rsidRPr="00591D99" w:rsidDel="00CE4D66">
                <w:rPr>
                  <w:rFonts w:ascii="Times New Roman" w:eastAsia="Times New Roman" w:hAnsi="Times New Roman" w:cs="Times New Roman"/>
                  <w:color w:val="000000"/>
                  <w:sz w:val="18"/>
                  <w:szCs w:val="18"/>
                </w:rPr>
                <w:delText>1 (11.1)</w:delText>
              </w:r>
            </w:del>
          </w:p>
        </w:tc>
        <w:tc>
          <w:tcPr>
            <w:tcW w:w="929" w:type="dxa"/>
            <w:gridSpan w:val="2"/>
            <w:tcBorders>
              <w:top w:val="nil"/>
              <w:left w:val="nil"/>
              <w:bottom w:val="nil"/>
              <w:right w:val="nil"/>
            </w:tcBorders>
            <w:shd w:val="clear" w:color="auto" w:fill="auto"/>
            <w:noWrap/>
            <w:vAlign w:val="center"/>
            <w:hideMark/>
            <w:tcPrChange w:id="575" w:author="Tucker Andrews" w:date="2021-01-11T15:13:00Z">
              <w:tcPr>
                <w:tcW w:w="820" w:type="dxa"/>
                <w:gridSpan w:val="2"/>
                <w:tcBorders>
                  <w:top w:val="nil"/>
                  <w:left w:val="nil"/>
                  <w:bottom w:val="nil"/>
                  <w:right w:val="nil"/>
                </w:tcBorders>
                <w:shd w:val="clear" w:color="auto" w:fill="auto"/>
                <w:noWrap/>
                <w:vAlign w:val="center"/>
                <w:hideMark/>
              </w:tcPr>
            </w:tcPrChange>
          </w:tcPr>
          <w:p w14:paraId="338433AA" w14:textId="459793A4" w:rsidR="00591D99" w:rsidRPr="00591D99" w:rsidDel="00CE4D66" w:rsidRDefault="00591D99" w:rsidP="005B6926">
            <w:pPr>
              <w:spacing w:after="0" w:line="240" w:lineRule="auto"/>
              <w:jc w:val="center"/>
              <w:rPr>
                <w:del w:id="576" w:author="Tucker Andrews" w:date="2021-01-11T15:09:00Z"/>
                <w:rFonts w:ascii="Times New Roman" w:eastAsia="Times New Roman" w:hAnsi="Times New Roman" w:cs="Times New Roman"/>
                <w:color w:val="000000"/>
                <w:sz w:val="18"/>
                <w:szCs w:val="18"/>
              </w:rPr>
            </w:pPr>
            <w:del w:id="577" w:author="Tucker Andrews" w:date="2021-01-11T15:09:00Z">
              <w:r w:rsidRPr="00591D99" w:rsidDel="00CE4D66">
                <w:rPr>
                  <w:rFonts w:ascii="Times New Roman" w:eastAsia="Times New Roman" w:hAnsi="Times New Roman" w:cs="Times New Roman"/>
                  <w:color w:val="000000"/>
                  <w:sz w:val="18"/>
                  <w:szCs w:val="18"/>
                </w:rPr>
                <w:delText>2 (15.4)</w:delText>
              </w:r>
            </w:del>
          </w:p>
        </w:tc>
        <w:tc>
          <w:tcPr>
            <w:tcW w:w="946" w:type="dxa"/>
            <w:gridSpan w:val="2"/>
            <w:tcBorders>
              <w:top w:val="nil"/>
              <w:left w:val="nil"/>
              <w:bottom w:val="nil"/>
              <w:right w:val="nil"/>
            </w:tcBorders>
            <w:shd w:val="clear" w:color="auto" w:fill="auto"/>
            <w:noWrap/>
            <w:vAlign w:val="center"/>
            <w:hideMark/>
            <w:tcPrChange w:id="578" w:author="Tucker Andrews" w:date="2021-01-11T15:13:00Z">
              <w:tcPr>
                <w:tcW w:w="836" w:type="dxa"/>
                <w:gridSpan w:val="3"/>
                <w:tcBorders>
                  <w:top w:val="nil"/>
                  <w:left w:val="nil"/>
                  <w:bottom w:val="nil"/>
                  <w:right w:val="nil"/>
                </w:tcBorders>
                <w:shd w:val="clear" w:color="auto" w:fill="auto"/>
                <w:noWrap/>
                <w:vAlign w:val="center"/>
                <w:hideMark/>
              </w:tcPr>
            </w:tcPrChange>
          </w:tcPr>
          <w:p w14:paraId="71BECEC1" w14:textId="77761D2E" w:rsidR="00591D99" w:rsidRPr="00591D99" w:rsidDel="00CE4D66" w:rsidRDefault="00591D99" w:rsidP="005B6926">
            <w:pPr>
              <w:spacing w:after="0" w:line="240" w:lineRule="auto"/>
              <w:jc w:val="center"/>
              <w:rPr>
                <w:del w:id="579" w:author="Tucker Andrews" w:date="2021-01-11T15:09:00Z"/>
                <w:rFonts w:ascii="Times New Roman" w:eastAsia="Times New Roman" w:hAnsi="Times New Roman" w:cs="Times New Roman"/>
                <w:color w:val="000000"/>
                <w:sz w:val="18"/>
                <w:szCs w:val="18"/>
              </w:rPr>
            </w:pPr>
            <w:del w:id="580" w:author="Tucker Andrews" w:date="2021-01-11T15:09:00Z">
              <w:r w:rsidRPr="00591D99" w:rsidDel="00CE4D66">
                <w:rPr>
                  <w:rFonts w:ascii="Times New Roman" w:eastAsia="Times New Roman" w:hAnsi="Times New Roman" w:cs="Times New Roman"/>
                  <w:color w:val="000000"/>
                  <w:sz w:val="18"/>
                  <w:szCs w:val="18"/>
                </w:rPr>
                <w:delText>2 (22.2)</w:delText>
              </w:r>
            </w:del>
          </w:p>
        </w:tc>
        <w:tc>
          <w:tcPr>
            <w:tcW w:w="957" w:type="dxa"/>
            <w:gridSpan w:val="2"/>
            <w:tcBorders>
              <w:top w:val="nil"/>
              <w:left w:val="nil"/>
              <w:bottom w:val="nil"/>
              <w:right w:val="nil"/>
            </w:tcBorders>
            <w:shd w:val="clear" w:color="auto" w:fill="auto"/>
            <w:noWrap/>
            <w:vAlign w:val="center"/>
            <w:hideMark/>
            <w:tcPrChange w:id="581" w:author="Tucker Andrews" w:date="2021-01-11T15:13:00Z">
              <w:tcPr>
                <w:tcW w:w="836" w:type="dxa"/>
                <w:gridSpan w:val="3"/>
                <w:tcBorders>
                  <w:top w:val="nil"/>
                  <w:left w:val="nil"/>
                  <w:bottom w:val="nil"/>
                  <w:right w:val="nil"/>
                </w:tcBorders>
                <w:shd w:val="clear" w:color="auto" w:fill="auto"/>
                <w:noWrap/>
                <w:vAlign w:val="center"/>
                <w:hideMark/>
              </w:tcPr>
            </w:tcPrChange>
          </w:tcPr>
          <w:p w14:paraId="400EC5B0" w14:textId="0813F400" w:rsidR="00591D99" w:rsidRPr="00591D99" w:rsidDel="00CE4D66" w:rsidRDefault="00591D99" w:rsidP="005B6926">
            <w:pPr>
              <w:spacing w:after="0" w:line="240" w:lineRule="auto"/>
              <w:jc w:val="center"/>
              <w:rPr>
                <w:del w:id="582" w:author="Tucker Andrews" w:date="2021-01-11T15:09:00Z"/>
                <w:rFonts w:ascii="Times New Roman" w:eastAsia="Times New Roman" w:hAnsi="Times New Roman" w:cs="Times New Roman"/>
                <w:color w:val="000000"/>
                <w:sz w:val="18"/>
                <w:szCs w:val="18"/>
              </w:rPr>
            </w:pPr>
            <w:del w:id="583" w:author="Tucker Andrews" w:date="2021-01-11T15:09:00Z">
              <w:r w:rsidRPr="00591D99" w:rsidDel="00CE4D66">
                <w:rPr>
                  <w:rFonts w:ascii="Times New Roman" w:eastAsia="Times New Roman" w:hAnsi="Times New Roman" w:cs="Times New Roman"/>
                  <w:color w:val="000000"/>
                  <w:sz w:val="18"/>
                  <w:szCs w:val="18"/>
                </w:rPr>
                <w:delText>1 (5.9)</w:delText>
              </w:r>
            </w:del>
          </w:p>
        </w:tc>
        <w:tc>
          <w:tcPr>
            <w:tcW w:w="964" w:type="dxa"/>
            <w:gridSpan w:val="2"/>
            <w:tcBorders>
              <w:top w:val="nil"/>
              <w:left w:val="nil"/>
              <w:bottom w:val="nil"/>
              <w:right w:val="nil"/>
            </w:tcBorders>
            <w:shd w:val="clear" w:color="auto" w:fill="auto"/>
            <w:noWrap/>
            <w:vAlign w:val="center"/>
            <w:hideMark/>
            <w:tcPrChange w:id="584" w:author="Tucker Andrews" w:date="2021-01-11T15:13:00Z">
              <w:tcPr>
                <w:tcW w:w="836" w:type="dxa"/>
                <w:gridSpan w:val="3"/>
                <w:tcBorders>
                  <w:top w:val="nil"/>
                  <w:left w:val="nil"/>
                  <w:bottom w:val="nil"/>
                  <w:right w:val="nil"/>
                </w:tcBorders>
                <w:shd w:val="clear" w:color="auto" w:fill="auto"/>
                <w:noWrap/>
                <w:vAlign w:val="center"/>
                <w:hideMark/>
              </w:tcPr>
            </w:tcPrChange>
          </w:tcPr>
          <w:p w14:paraId="11C2C948" w14:textId="6E876739" w:rsidR="00591D99" w:rsidRPr="00591D99" w:rsidDel="00CE4D66" w:rsidRDefault="00591D99" w:rsidP="005B6926">
            <w:pPr>
              <w:spacing w:after="0" w:line="240" w:lineRule="auto"/>
              <w:jc w:val="center"/>
              <w:rPr>
                <w:del w:id="585" w:author="Tucker Andrews" w:date="2021-01-11T15:09:00Z"/>
                <w:rFonts w:ascii="Times New Roman" w:eastAsia="Times New Roman" w:hAnsi="Times New Roman" w:cs="Times New Roman"/>
                <w:color w:val="000000"/>
                <w:sz w:val="18"/>
                <w:szCs w:val="18"/>
              </w:rPr>
            </w:pPr>
            <w:del w:id="586"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587" w:author="Tucker Andrews" w:date="2021-01-11T15:13:00Z">
              <w:tcPr>
                <w:tcW w:w="836" w:type="dxa"/>
                <w:gridSpan w:val="3"/>
                <w:tcBorders>
                  <w:top w:val="nil"/>
                  <w:left w:val="nil"/>
                  <w:bottom w:val="nil"/>
                  <w:right w:val="nil"/>
                </w:tcBorders>
                <w:shd w:val="clear" w:color="auto" w:fill="auto"/>
                <w:noWrap/>
                <w:vAlign w:val="center"/>
                <w:hideMark/>
              </w:tcPr>
            </w:tcPrChange>
          </w:tcPr>
          <w:p w14:paraId="78B0888C" w14:textId="3DA01FEF" w:rsidR="00591D99" w:rsidRPr="00591D99" w:rsidDel="00CE4D66" w:rsidRDefault="00591D99" w:rsidP="005B6926">
            <w:pPr>
              <w:spacing w:after="0" w:line="240" w:lineRule="auto"/>
              <w:jc w:val="center"/>
              <w:rPr>
                <w:del w:id="588" w:author="Tucker Andrews" w:date="2021-01-11T15:09:00Z"/>
                <w:rFonts w:ascii="Times New Roman" w:eastAsia="Times New Roman" w:hAnsi="Times New Roman" w:cs="Times New Roman"/>
                <w:color w:val="000000"/>
                <w:sz w:val="18"/>
                <w:szCs w:val="18"/>
              </w:rPr>
            </w:pPr>
            <w:del w:id="589" w:author="Tucker Andrews" w:date="2021-01-11T15:09:00Z">
              <w:r w:rsidRPr="00591D99" w:rsidDel="00CE4D66">
                <w:rPr>
                  <w:rFonts w:ascii="Times New Roman" w:eastAsia="Times New Roman" w:hAnsi="Times New Roman" w:cs="Times New Roman"/>
                  <w:color w:val="000000"/>
                  <w:sz w:val="18"/>
                  <w:szCs w:val="18"/>
                </w:rPr>
                <w:delText>4 (20)</w:delText>
              </w:r>
            </w:del>
          </w:p>
        </w:tc>
        <w:tc>
          <w:tcPr>
            <w:tcW w:w="940" w:type="dxa"/>
            <w:gridSpan w:val="2"/>
            <w:tcBorders>
              <w:top w:val="nil"/>
              <w:left w:val="nil"/>
              <w:bottom w:val="nil"/>
              <w:right w:val="nil"/>
            </w:tcBorders>
            <w:shd w:val="clear" w:color="auto" w:fill="auto"/>
            <w:noWrap/>
            <w:vAlign w:val="center"/>
            <w:hideMark/>
            <w:tcPrChange w:id="590" w:author="Tucker Andrews" w:date="2021-01-11T15:13:00Z">
              <w:tcPr>
                <w:tcW w:w="827" w:type="dxa"/>
                <w:gridSpan w:val="3"/>
                <w:tcBorders>
                  <w:top w:val="nil"/>
                  <w:left w:val="nil"/>
                  <w:bottom w:val="nil"/>
                  <w:right w:val="nil"/>
                </w:tcBorders>
                <w:shd w:val="clear" w:color="auto" w:fill="auto"/>
                <w:noWrap/>
                <w:vAlign w:val="center"/>
                <w:hideMark/>
              </w:tcPr>
            </w:tcPrChange>
          </w:tcPr>
          <w:p w14:paraId="2773684F" w14:textId="6D13624D" w:rsidR="00591D99" w:rsidRPr="00591D99" w:rsidDel="00CE4D66" w:rsidRDefault="00591D99" w:rsidP="005B6926">
            <w:pPr>
              <w:spacing w:after="0" w:line="240" w:lineRule="auto"/>
              <w:jc w:val="center"/>
              <w:rPr>
                <w:del w:id="591" w:author="Tucker Andrews" w:date="2021-01-11T15:09:00Z"/>
                <w:rFonts w:ascii="Times New Roman" w:eastAsia="Times New Roman" w:hAnsi="Times New Roman" w:cs="Times New Roman"/>
                <w:color w:val="000000"/>
                <w:sz w:val="18"/>
                <w:szCs w:val="18"/>
              </w:rPr>
            </w:pPr>
            <w:del w:id="592" w:author="Tucker Andrews" w:date="2021-01-11T15:09:00Z">
              <w:r w:rsidRPr="00591D99" w:rsidDel="00CE4D66">
                <w:rPr>
                  <w:rFonts w:ascii="Times New Roman" w:eastAsia="Times New Roman" w:hAnsi="Times New Roman" w:cs="Times New Roman"/>
                  <w:color w:val="000000"/>
                  <w:sz w:val="18"/>
                  <w:szCs w:val="18"/>
                </w:rPr>
                <w:delText>3 (100)</w:delText>
              </w:r>
            </w:del>
          </w:p>
        </w:tc>
        <w:tc>
          <w:tcPr>
            <w:tcW w:w="936" w:type="dxa"/>
            <w:gridSpan w:val="2"/>
            <w:tcBorders>
              <w:top w:val="nil"/>
              <w:left w:val="nil"/>
              <w:bottom w:val="nil"/>
              <w:right w:val="nil"/>
            </w:tcBorders>
            <w:shd w:val="clear" w:color="auto" w:fill="auto"/>
            <w:noWrap/>
            <w:vAlign w:val="center"/>
            <w:hideMark/>
            <w:tcPrChange w:id="593" w:author="Tucker Andrews" w:date="2021-01-11T15:13:00Z">
              <w:tcPr>
                <w:tcW w:w="826" w:type="dxa"/>
                <w:gridSpan w:val="3"/>
                <w:tcBorders>
                  <w:top w:val="nil"/>
                  <w:left w:val="nil"/>
                  <w:bottom w:val="nil"/>
                  <w:right w:val="nil"/>
                </w:tcBorders>
                <w:shd w:val="clear" w:color="auto" w:fill="auto"/>
                <w:noWrap/>
                <w:vAlign w:val="center"/>
                <w:hideMark/>
              </w:tcPr>
            </w:tcPrChange>
          </w:tcPr>
          <w:p w14:paraId="11756582" w14:textId="27E9513C" w:rsidR="00591D99" w:rsidRPr="00591D99" w:rsidDel="00CE4D66" w:rsidRDefault="00591D99" w:rsidP="005B6926">
            <w:pPr>
              <w:spacing w:after="0" w:line="240" w:lineRule="auto"/>
              <w:jc w:val="center"/>
              <w:rPr>
                <w:del w:id="594" w:author="Tucker Andrews" w:date="2021-01-11T15:09:00Z"/>
                <w:rFonts w:ascii="Times New Roman" w:eastAsia="Times New Roman" w:hAnsi="Times New Roman" w:cs="Times New Roman"/>
                <w:color w:val="000000"/>
                <w:sz w:val="18"/>
                <w:szCs w:val="18"/>
              </w:rPr>
            </w:pPr>
            <w:del w:id="595" w:author="Tucker Andrews" w:date="2021-01-11T15:09:00Z">
              <w:r w:rsidRPr="00591D99" w:rsidDel="00CE4D66">
                <w:rPr>
                  <w:rFonts w:ascii="Times New Roman" w:eastAsia="Times New Roman" w:hAnsi="Times New Roman" w:cs="Times New Roman"/>
                  <w:color w:val="000000"/>
                  <w:sz w:val="18"/>
                  <w:szCs w:val="18"/>
                </w:rPr>
                <w:delText>1 (16.7)</w:delText>
              </w:r>
            </w:del>
          </w:p>
        </w:tc>
        <w:tc>
          <w:tcPr>
            <w:tcW w:w="1158" w:type="dxa"/>
            <w:gridSpan w:val="3"/>
            <w:tcBorders>
              <w:top w:val="nil"/>
              <w:left w:val="nil"/>
              <w:bottom w:val="nil"/>
              <w:right w:val="nil"/>
            </w:tcBorders>
            <w:shd w:val="clear" w:color="auto" w:fill="auto"/>
            <w:noWrap/>
            <w:vAlign w:val="center"/>
            <w:hideMark/>
            <w:tcPrChange w:id="596" w:author="Tucker Andrews" w:date="2021-01-11T15:13:00Z">
              <w:tcPr>
                <w:tcW w:w="903" w:type="dxa"/>
                <w:gridSpan w:val="4"/>
                <w:tcBorders>
                  <w:top w:val="nil"/>
                  <w:left w:val="nil"/>
                  <w:bottom w:val="nil"/>
                  <w:right w:val="nil"/>
                </w:tcBorders>
                <w:shd w:val="clear" w:color="auto" w:fill="auto"/>
                <w:noWrap/>
                <w:vAlign w:val="center"/>
                <w:hideMark/>
              </w:tcPr>
            </w:tcPrChange>
          </w:tcPr>
          <w:p w14:paraId="5FC3F8A7" w14:textId="316447C8" w:rsidR="00591D99" w:rsidRPr="00591D99" w:rsidDel="00CE4D66" w:rsidRDefault="00591D99" w:rsidP="005B6926">
            <w:pPr>
              <w:spacing w:after="0" w:line="240" w:lineRule="auto"/>
              <w:jc w:val="center"/>
              <w:rPr>
                <w:del w:id="597" w:author="Tucker Andrews" w:date="2021-01-11T15:09:00Z"/>
                <w:rFonts w:ascii="Times New Roman" w:eastAsia="Times New Roman" w:hAnsi="Times New Roman" w:cs="Times New Roman"/>
                <w:color w:val="000000"/>
                <w:sz w:val="18"/>
                <w:szCs w:val="18"/>
              </w:rPr>
            </w:pPr>
            <w:del w:id="598" w:author="Tucker Andrews" w:date="2021-01-11T15:09:00Z">
              <w:r w:rsidRPr="00591D99" w:rsidDel="00CE4D66">
                <w:rPr>
                  <w:rFonts w:ascii="Times New Roman" w:eastAsia="Times New Roman" w:hAnsi="Times New Roman" w:cs="Times New Roman"/>
                  <w:color w:val="000000"/>
                  <w:sz w:val="18"/>
                  <w:szCs w:val="18"/>
                </w:rPr>
                <w:delText>2 (3.2)</w:delText>
              </w:r>
            </w:del>
          </w:p>
        </w:tc>
        <w:tc>
          <w:tcPr>
            <w:tcW w:w="1023" w:type="dxa"/>
            <w:gridSpan w:val="3"/>
            <w:tcBorders>
              <w:top w:val="nil"/>
              <w:left w:val="nil"/>
              <w:bottom w:val="nil"/>
              <w:right w:val="nil"/>
            </w:tcBorders>
            <w:shd w:val="clear" w:color="auto" w:fill="auto"/>
            <w:noWrap/>
            <w:vAlign w:val="center"/>
            <w:hideMark/>
            <w:tcPrChange w:id="599" w:author="Tucker Andrews" w:date="2021-01-11T15:13:00Z">
              <w:tcPr>
                <w:tcW w:w="1073" w:type="dxa"/>
                <w:gridSpan w:val="3"/>
                <w:tcBorders>
                  <w:top w:val="nil"/>
                  <w:left w:val="nil"/>
                  <w:bottom w:val="nil"/>
                  <w:right w:val="nil"/>
                </w:tcBorders>
                <w:shd w:val="clear" w:color="auto" w:fill="auto"/>
                <w:noWrap/>
                <w:vAlign w:val="center"/>
                <w:hideMark/>
              </w:tcPr>
            </w:tcPrChange>
          </w:tcPr>
          <w:p w14:paraId="7C2702FE" w14:textId="1D90C7DB" w:rsidR="00591D99" w:rsidRPr="00591D99" w:rsidDel="00CE4D66" w:rsidRDefault="00591D99" w:rsidP="005B6926">
            <w:pPr>
              <w:spacing w:after="0" w:line="240" w:lineRule="auto"/>
              <w:jc w:val="center"/>
              <w:rPr>
                <w:del w:id="600" w:author="Tucker Andrews" w:date="2021-01-11T15:09:00Z"/>
                <w:rFonts w:ascii="Times New Roman" w:eastAsia="Times New Roman" w:hAnsi="Times New Roman" w:cs="Times New Roman"/>
                <w:color w:val="000000"/>
                <w:sz w:val="18"/>
                <w:szCs w:val="18"/>
              </w:rPr>
            </w:pPr>
            <w:del w:id="601" w:author="Tucker Andrews" w:date="2021-01-11T15:09:00Z">
              <w:r w:rsidRPr="00591D99" w:rsidDel="00CE4D66">
                <w:rPr>
                  <w:rFonts w:ascii="Times New Roman" w:eastAsia="Times New Roman" w:hAnsi="Times New Roman" w:cs="Times New Roman"/>
                  <w:color w:val="000000"/>
                  <w:sz w:val="18"/>
                  <w:szCs w:val="18"/>
                </w:rPr>
                <w:delText>16 (11.2)</w:delText>
              </w:r>
            </w:del>
          </w:p>
        </w:tc>
      </w:tr>
      <w:tr w:rsidR="00591D99" w:rsidRPr="00591D99" w:rsidDel="00CE4D66" w14:paraId="0F4ADB05" w14:textId="337FB124" w:rsidTr="00CE4D66">
        <w:trPr>
          <w:gridAfter w:val="2"/>
          <w:wAfter w:w="348" w:type="dxa"/>
          <w:trHeight w:val="390"/>
          <w:del w:id="602" w:author="Tucker Andrews" w:date="2021-01-11T15:09:00Z"/>
          <w:trPrChange w:id="603" w:author="Tucker Andrews" w:date="2021-01-11T15:13:00Z">
            <w:trPr>
              <w:gridAfter w:val="2"/>
              <w:trHeight w:val="288"/>
            </w:trPr>
          </w:trPrChange>
        </w:trPr>
        <w:tc>
          <w:tcPr>
            <w:tcW w:w="1573" w:type="dxa"/>
            <w:tcBorders>
              <w:top w:val="single" w:sz="4" w:space="0" w:color="auto"/>
              <w:left w:val="nil"/>
              <w:bottom w:val="nil"/>
              <w:right w:val="nil"/>
            </w:tcBorders>
            <w:shd w:val="clear" w:color="auto" w:fill="auto"/>
            <w:noWrap/>
            <w:vAlign w:val="bottom"/>
            <w:hideMark/>
            <w:tcPrChange w:id="604" w:author="Tucker Andrews" w:date="2021-01-11T15:13:00Z">
              <w:tcPr>
                <w:tcW w:w="1460" w:type="dxa"/>
                <w:tcBorders>
                  <w:top w:val="single" w:sz="4" w:space="0" w:color="auto"/>
                  <w:left w:val="nil"/>
                  <w:bottom w:val="nil"/>
                  <w:right w:val="nil"/>
                </w:tcBorders>
                <w:shd w:val="clear" w:color="auto" w:fill="auto"/>
                <w:noWrap/>
                <w:vAlign w:val="bottom"/>
                <w:hideMark/>
              </w:tcPr>
            </w:tcPrChange>
          </w:tcPr>
          <w:p w14:paraId="57658DC9" w14:textId="0C1A96E2" w:rsidR="00591D99" w:rsidRPr="00591D99" w:rsidDel="00CE4D66" w:rsidRDefault="00591D99" w:rsidP="005B6926">
            <w:pPr>
              <w:spacing w:after="0" w:line="240" w:lineRule="auto"/>
              <w:rPr>
                <w:del w:id="605" w:author="Tucker Andrews" w:date="2021-01-11T15:09:00Z"/>
                <w:rFonts w:ascii="Times New Roman" w:eastAsia="Times New Roman" w:hAnsi="Times New Roman" w:cs="Times New Roman"/>
                <w:color w:val="000000"/>
                <w:sz w:val="18"/>
                <w:szCs w:val="18"/>
              </w:rPr>
            </w:pPr>
            <w:del w:id="606" w:author="Tucker Andrews" w:date="2021-01-11T15:09:00Z">
              <w:r w:rsidRPr="00591D99" w:rsidDel="00CE4D66">
                <w:rPr>
                  <w:rFonts w:ascii="Times New Roman" w:eastAsia="Times New Roman" w:hAnsi="Times New Roman" w:cs="Times New Roman"/>
                  <w:color w:val="000000"/>
                  <w:sz w:val="18"/>
                  <w:szCs w:val="18"/>
                </w:rPr>
                <w:delText>Total</w:delText>
              </w:r>
            </w:del>
          </w:p>
        </w:tc>
        <w:tc>
          <w:tcPr>
            <w:tcW w:w="897" w:type="dxa"/>
            <w:tcBorders>
              <w:top w:val="single" w:sz="4" w:space="0" w:color="auto"/>
              <w:left w:val="nil"/>
              <w:bottom w:val="nil"/>
              <w:right w:val="nil"/>
            </w:tcBorders>
            <w:shd w:val="clear" w:color="auto" w:fill="auto"/>
            <w:noWrap/>
            <w:vAlign w:val="bottom"/>
            <w:hideMark/>
            <w:tcPrChange w:id="607" w:author="Tucker Andrews" w:date="2021-01-11T15:13:00Z">
              <w:tcPr>
                <w:tcW w:w="820" w:type="dxa"/>
                <w:tcBorders>
                  <w:top w:val="single" w:sz="4" w:space="0" w:color="auto"/>
                  <w:left w:val="nil"/>
                  <w:bottom w:val="nil"/>
                  <w:right w:val="nil"/>
                </w:tcBorders>
                <w:shd w:val="clear" w:color="auto" w:fill="auto"/>
                <w:noWrap/>
                <w:vAlign w:val="bottom"/>
                <w:hideMark/>
              </w:tcPr>
            </w:tcPrChange>
          </w:tcPr>
          <w:p w14:paraId="6DFD4257" w14:textId="739E2AFE" w:rsidR="00591D99" w:rsidRPr="00591D99" w:rsidDel="00CE4D66" w:rsidRDefault="00591D99" w:rsidP="005B6926">
            <w:pPr>
              <w:spacing w:after="0" w:line="240" w:lineRule="auto"/>
              <w:jc w:val="center"/>
              <w:rPr>
                <w:del w:id="608" w:author="Tucker Andrews" w:date="2021-01-11T15:09:00Z"/>
                <w:rFonts w:ascii="Times New Roman" w:eastAsia="Times New Roman" w:hAnsi="Times New Roman" w:cs="Times New Roman"/>
                <w:color w:val="000000"/>
                <w:sz w:val="18"/>
                <w:szCs w:val="18"/>
              </w:rPr>
            </w:pPr>
            <w:del w:id="609" w:author="Tucker Andrews" w:date="2021-01-11T15:09:00Z">
              <w:r w:rsidRPr="00591D99" w:rsidDel="00CE4D66">
                <w:rPr>
                  <w:rFonts w:ascii="Times New Roman" w:eastAsia="Times New Roman" w:hAnsi="Times New Roman" w:cs="Times New Roman"/>
                  <w:color w:val="000000"/>
                  <w:sz w:val="18"/>
                  <w:szCs w:val="18"/>
                </w:rPr>
                <w:delText>9</w:delText>
              </w:r>
            </w:del>
          </w:p>
        </w:tc>
        <w:tc>
          <w:tcPr>
            <w:tcW w:w="929" w:type="dxa"/>
            <w:gridSpan w:val="2"/>
            <w:tcBorders>
              <w:top w:val="single" w:sz="4" w:space="0" w:color="auto"/>
              <w:left w:val="nil"/>
              <w:bottom w:val="nil"/>
              <w:right w:val="nil"/>
            </w:tcBorders>
            <w:shd w:val="clear" w:color="auto" w:fill="auto"/>
            <w:noWrap/>
            <w:vAlign w:val="bottom"/>
            <w:hideMark/>
            <w:tcPrChange w:id="610" w:author="Tucker Andrews" w:date="2021-01-11T15:13:00Z">
              <w:tcPr>
                <w:tcW w:w="820" w:type="dxa"/>
                <w:gridSpan w:val="2"/>
                <w:tcBorders>
                  <w:top w:val="single" w:sz="4" w:space="0" w:color="auto"/>
                  <w:left w:val="nil"/>
                  <w:bottom w:val="nil"/>
                  <w:right w:val="nil"/>
                </w:tcBorders>
                <w:shd w:val="clear" w:color="auto" w:fill="auto"/>
                <w:noWrap/>
                <w:vAlign w:val="bottom"/>
                <w:hideMark/>
              </w:tcPr>
            </w:tcPrChange>
          </w:tcPr>
          <w:p w14:paraId="27E6FA25" w14:textId="6ECA9747" w:rsidR="00591D99" w:rsidRPr="00591D99" w:rsidDel="00CE4D66" w:rsidRDefault="00591D99" w:rsidP="005B6926">
            <w:pPr>
              <w:spacing w:after="0" w:line="240" w:lineRule="auto"/>
              <w:jc w:val="center"/>
              <w:rPr>
                <w:del w:id="611" w:author="Tucker Andrews" w:date="2021-01-11T15:09:00Z"/>
                <w:rFonts w:ascii="Times New Roman" w:eastAsia="Times New Roman" w:hAnsi="Times New Roman" w:cs="Times New Roman"/>
                <w:color w:val="000000"/>
                <w:sz w:val="18"/>
                <w:szCs w:val="18"/>
              </w:rPr>
            </w:pPr>
            <w:del w:id="612" w:author="Tucker Andrews" w:date="2021-01-11T15:09:00Z">
              <w:r w:rsidRPr="00591D99" w:rsidDel="00CE4D66">
                <w:rPr>
                  <w:rFonts w:ascii="Times New Roman" w:eastAsia="Times New Roman" w:hAnsi="Times New Roman" w:cs="Times New Roman"/>
                  <w:color w:val="000000"/>
                  <w:sz w:val="18"/>
                  <w:szCs w:val="18"/>
                </w:rPr>
                <w:delText>13</w:delText>
              </w:r>
            </w:del>
          </w:p>
        </w:tc>
        <w:tc>
          <w:tcPr>
            <w:tcW w:w="946" w:type="dxa"/>
            <w:gridSpan w:val="2"/>
            <w:tcBorders>
              <w:top w:val="single" w:sz="4" w:space="0" w:color="auto"/>
              <w:left w:val="nil"/>
              <w:bottom w:val="nil"/>
              <w:right w:val="nil"/>
            </w:tcBorders>
            <w:shd w:val="clear" w:color="auto" w:fill="auto"/>
            <w:noWrap/>
            <w:vAlign w:val="bottom"/>
            <w:hideMark/>
            <w:tcPrChange w:id="613" w:author="Tucker Andrews" w:date="2021-01-11T15:13:00Z">
              <w:tcPr>
                <w:tcW w:w="836" w:type="dxa"/>
                <w:gridSpan w:val="3"/>
                <w:tcBorders>
                  <w:top w:val="single" w:sz="4" w:space="0" w:color="auto"/>
                  <w:left w:val="nil"/>
                  <w:bottom w:val="nil"/>
                  <w:right w:val="nil"/>
                </w:tcBorders>
                <w:shd w:val="clear" w:color="auto" w:fill="auto"/>
                <w:noWrap/>
                <w:vAlign w:val="bottom"/>
                <w:hideMark/>
              </w:tcPr>
            </w:tcPrChange>
          </w:tcPr>
          <w:p w14:paraId="63171EB4" w14:textId="2ADA81BB" w:rsidR="00591D99" w:rsidRPr="00591D99" w:rsidDel="00CE4D66" w:rsidRDefault="00591D99" w:rsidP="005B6926">
            <w:pPr>
              <w:spacing w:after="0" w:line="240" w:lineRule="auto"/>
              <w:jc w:val="center"/>
              <w:rPr>
                <w:del w:id="614" w:author="Tucker Andrews" w:date="2021-01-11T15:09:00Z"/>
                <w:rFonts w:ascii="Times New Roman" w:eastAsia="Times New Roman" w:hAnsi="Times New Roman" w:cs="Times New Roman"/>
                <w:color w:val="000000"/>
                <w:sz w:val="18"/>
                <w:szCs w:val="18"/>
              </w:rPr>
            </w:pPr>
            <w:del w:id="615" w:author="Tucker Andrews" w:date="2021-01-11T15:09:00Z">
              <w:r w:rsidRPr="00591D99" w:rsidDel="00CE4D66">
                <w:rPr>
                  <w:rFonts w:ascii="Times New Roman" w:eastAsia="Times New Roman" w:hAnsi="Times New Roman" w:cs="Times New Roman"/>
                  <w:color w:val="000000"/>
                  <w:sz w:val="18"/>
                  <w:szCs w:val="18"/>
                </w:rPr>
                <w:delText>9</w:delText>
              </w:r>
            </w:del>
          </w:p>
        </w:tc>
        <w:tc>
          <w:tcPr>
            <w:tcW w:w="957" w:type="dxa"/>
            <w:gridSpan w:val="2"/>
            <w:tcBorders>
              <w:top w:val="single" w:sz="4" w:space="0" w:color="auto"/>
              <w:left w:val="nil"/>
              <w:bottom w:val="nil"/>
              <w:right w:val="nil"/>
            </w:tcBorders>
            <w:shd w:val="clear" w:color="auto" w:fill="auto"/>
            <w:noWrap/>
            <w:vAlign w:val="bottom"/>
            <w:hideMark/>
            <w:tcPrChange w:id="616" w:author="Tucker Andrews" w:date="2021-01-11T15:13:00Z">
              <w:tcPr>
                <w:tcW w:w="836" w:type="dxa"/>
                <w:gridSpan w:val="3"/>
                <w:tcBorders>
                  <w:top w:val="single" w:sz="4" w:space="0" w:color="auto"/>
                  <w:left w:val="nil"/>
                  <w:bottom w:val="nil"/>
                  <w:right w:val="nil"/>
                </w:tcBorders>
                <w:shd w:val="clear" w:color="auto" w:fill="auto"/>
                <w:noWrap/>
                <w:vAlign w:val="bottom"/>
                <w:hideMark/>
              </w:tcPr>
            </w:tcPrChange>
          </w:tcPr>
          <w:p w14:paraId="0901C140" w14:textId="3C3AF405" w:rsidR="00591D99" w:rsidRPr="00591D99" w:rsidDel="00CE4D66" w:rsidRDefault="00591D99" w:rsidP="005B6926">
            <w:pPr>
              <w:spacing w:after="0" w:line="240" w:lineRule="auto"/>
              <w:jc w:val="center"/>
              <w:rPr>
                <w:del w:id="617" w:author="Tucker Andrews" w:date="2021-01-11T15:09:00Z"/>
                <w:rFonts w:ascii="Times New Roman" w:eastAsia="Times New Roman" w:hAnsi="Times New Roman" w:cs="Times New Roman"/>
                <w:color w:val="000000"/>
                <w:sz w:val="18"/>
                <w:szCs w:val="18"/>
              </w:rPr>
            </w:pPr>
            <w:del w:id="618" w:author="Tucker Andrews" w:date="2021-01-11T15:09:00Z">
              <w:r w:rsidRPr="00591D99" w:rsidDel="00CE4D66">
                <w:rPr>
                  <w:rFonts w:ascii="Times New Roman" w:eastAsia="Times New Roman" w:hAnsi="Times New Roman" w:cs="Times New Roman"/>
                  <w:color w:val="000000"/>
                  <w:sz w:val="18"/>
                  <w:szCs w:val="18"/>
                </w:rPr>
                <w:delText>17</w:delText>
              </w:r>
            </w:del>
          </w:p>
        </w:tc>
        <w:tc>
          <w:tcPr>
            <w:tcW w:w="964" w:type="dxa"/>
            <w:gridSpan w:val="2"/>
            <w:tcBorders>
              <w:top w:val="single" w:sz="4" w:space="0" w:color="auto"/>
              <w:left w:val="nil"/>
              <w:bottom w:val="nil"/>
              <w:right w:val="nil"/>
            </w:tcBorders>
            <w:shd w:val="clear" w:color="auto" w:fill="auto"/>
            <w:noWrap/>
            <w:vAlign w:val="bottom"/>
            <w:hideMark/>
            <w:tcPrChange w:id="619" w:author="Tucker Andrews" w:date="2021-01-11T15:13:00Z">
              <w:tcPr>
                <w:tcW w:w="836" w:type="dxa"/>
                <w:gridSpan w:val="3"/>
                <w:tcBorders>
                  <w:top w:val="single" w:sz="4" w:space="0" w:color="auto"/>
                  <w:left w:val="nil"/>
                  <w:bottom w:val="nil"/>
                  <w:right w:val="nil"/>
                </w:tcBorders>
                <w:shd w:val="clear" w:color="auto" w:fill="auto"/>
                <w:noWrap/>
                <w:vAlign w:val="bottom"/>
                <w:hideMark/>
              </w:tcPr>
            </w:tcPrChange>
          </w:tcPr>
          <w:p w14:paraId="235F7045" w14:textId="5181D8F6" w:rsidR="00591D99" w:rsidRPr="00591D99" w:rsidDel="00CE4D66" w:rsidRDefault="00591D99" w:rsidP="005B6926">
            <w:pPr>
              <w:spacing w:after="0" w:line="240" w:lineRule="auto"/>
              <w:jc w:val="center"/>
              <w:rPr>
                <w:del w:id="620" w:author="Tucker Andrews" w:date="2021-01-11T15:09:00Z"/>
                <w:rFonts w:ascii="Times New Roman" w:eastAsia="Times New Roman" w:hAnsi="Times New Roman" w:cs="Times New Roman"/>
                <w:color w:val="000000"/>
                <w:sz w:val="18"/>
                <w:szCs w:val="18"/>
              </w:rPr>
            </w:pPr>
            <w:del w:id="621" w:author="Tucker Andrews" w:date="2021-01-11T15:09:00Z">
              <w:r w:rsidRPr="00591D99" w:rsidDel="00CE4D66">
                <w:rPr>
                  <w:rFonts w:ascii="Times New Roman" w:eastAsia="Times New Roman" w:hAnsi="Times New Roman" w:cs="Times New Roman"/>
                  <w:color w:val="000000"/>
                  <w:sz w:val="18"/>
                  <w:szCs w:val="18"/>
                </w:rPr>
                <w:delText>4</w:delText>
              </w:r>
            </w:del>
          </w:p>
        </w:tc>
        <w:tc>
          <w:tcPr>
            <w:tcW w:w="957" w:type="dxa"/>
            <w:gridSpan w:val="2"/>
            <w:tcBorders>
              <w:top w:val="single" w:sz="4" w:space="0" w:color="auto"/>
              <w:left w:val="nil"/>
              <w:bottom w:val="nil"/>
              <w:right w:val="nil"/>
            </w:tcBorders>
            <w:shd w:val="clear" w:color="auto" w:fill="auto"/>
            <w:noWrap/>
            <w:vAlign w:val="bottom"/>
            <w:hideMark/>
            <w:tcPrChange w:id="622" w:author="Tucker Andrews" w:date="2021-01-11T15:13:00Z">
              <w:tcPr>
                <w:tcW w:w="836" w:type="dxa"/>
                <w:gridSpan w:val="3"/>
                <w:tcBorders>
                  <w:top w:val="single" w:sz="4" w:space="0" w:color="auto"/>
                  <w:left w:val="nil"/>
                  <w:bottom w:val="nil"/>
                  <w:right w:val="nil"/>
                </w:tcBorders>
                <w:shd w:val="clear" w:color="auto" w:fill="auto"/>
                <w:noWrap/>
                <w:vAlign w:val="bottom"/>
                <w:hideMark/>
              </w:tcPr>
            </w:tcPrChange>
          </w:tcPr>
          <w:p w14:paraId="1F62CD80" w14:textId="5F3D66FF" w:rsidR="00591D99" w:rsidRPr="00591D99" w:rsidDel="00CE4D66" w:rsidRDefault="00591D99" w:rsidP="005B6926">
            <w:pPr>
              <w:spacing w:after="0" w:line="240" w:lineRule="auto"/>
              <w:jc w:val="center"/>
              <w:rPr>
                <w:del w:id="623" w:author="Tucker Andrews" w:date="2021-01-11T15:09:00Z"/>
                <w:rFonts w:ascii="Times New Roman" w:eastAsia="Times New Roman" w:hAnsi="Times New Roman" w:cs="Times New Roman"/>
                <w:color w:val="000000"/>
                <w:sz w:val="18"/>
                <w:szCs w:val="18"/>
              </w:rPr>
            </w:pPr>
            <w:del w:id="624" w:author="Tucker Andrews" w:date="2021-01-11T15:09:00Z">
              <w:r w:rsidRPr="00591D99" w:rsidDel="00CE4D66">
                <w:rPr>
                  <w:rFonts w:ascii="Times New Roman" w:eastAsia="Times New Roman" w:hAnsi="Times New Roman" w:cs="Times New Roman"/>
                  <w:color w:val="000000"/>
                  <w:sz w:val="18"/>
                  <w:szCs w:val="18"/>
                </w:rPr>
                <w:delText>20</w:delText>
              </w:r>
            </w:del>
          </w:p>
        </w:tc>
        <w:tc>
          <w:tcPr>
            <w:tcW w:w="940" w:type="dxa"/>
            <w:gridSpan w:val="2"/>
            <w:tcBorders>
              <w:top w:val="single" w:sz="4" w:space="0" w:color="auto"/>
              <w:left w:val="nil"/>
              <w:bottom w:val="nil"/>
              <w:right w:val="nil"/>
            </w:tcBorders>
            <w:shd w:val="clear" w:color="auto" w:fill="auto"/>
            <w:noWrap/>
            <w:vAlign w:val="bottom"/>
            <w:hideMark/>
            <w:tcPrChange w:id="625" w:author="Tucker Andrews" w:date="2021-01-11T15:13:00Z">
              <w:tcPr>
                <w:tcW w:w="827" w:type="dxa"/>
                <w:gridSpan w:val="3"/>
                <w:tcBorders>
                  <w:top w:val="single" w:sz="4" w:space="0" w:color="auto"/>
                  <w:left w:val="nil"/>
                  <w:bottom w:val="nil"/>
                  <w:right w:val="nil"/>
                </w:tcBorders>
                <w:shd w:val="clear" w:color="auto" w:fill="auto"/>
                <w:noWrap/>
                <w:vAlign w:val="bottom"/>
                <w:hideMark/>
              </w:tcPr>
            </w:tcPrChange>
          </w:tcPr>
          <w:p w14:paraId="2C727773" w14:textId="478BF49D" w:rsidR="00591D99" w:rsidRPr="00591D99" w:rsidDel="00CE4D66" w:rsidRDefault="00591D99" w:rsidP="005B6926">
            <w:pPr>
              <w:spacing w:after="0" w:line="240" w:lineRule="auto"/>
              <w:jc w:val="center"/>
              <w:rPr>
                <w:del w:id="626" w:author="Tucker Andrews" w:date="2021-01-11T15:09:00Z"/>
                <w:rFonts w:ascii="Times New Roman" w:eastAsia="Times New Roman" w:hAnsi="Times New Roman" w:cs="Times New Roman"/>
                <w:color w:val="000000"/>
                <w:sz w:val="18"/>
                <w:szCs w:val="18"/>
              </w:rPr>
            </w:pPr>
            <w:del w:id="627" w:author="Tucker Andrews" w:date="2021-01-11T15:09:00Z">
              <w:r w:rsidRPr="00591D99" w:rsidDel="00CE4D66">
                <w:rPr>
                  <w:rFonts w:ascii="Times New Roman" w:eastAsia="Times New Roman" w:hAnsi="Times New Roman" w:cs="Times New Roman"/>
                  <w:color w:val="000000"/>
                  <w:sz w:val="18"/>
                  <w:szCs w:val="18"/>
                </w:rPr>
                <w:delText>3</w:delText>
              </w:r>
            </w:del>
          </w:p>
        </w:tc>
        <w:tc>
          <w:tcPr>
            <w:tcW w:w="936" w:type="dxa"/>
            <w:gridSpan w:val="2"/>
            <w:tcBorders>
              <w:top w:val="single" w:sz="4" w:space="0" w:color="auto"/>
              <w:left w:val="nil"/>
              <w:bottom w:val="nil"/>
              <w:right w:val="nil"/>
            </w:tcBorders>
            <w:shd w:val="clear" w:color="auto" w:fill="auto"/>
            <w:noWrap/>
            <w:vAlign w:val="bottom"/>
            <w:hideMark/>
            <w:tcPrChange w:id="628" w:author="Tucker Andrews" w:date="2021-01-11T15:13:00Z">
              <w:tcPr>
                <w:tcW w:w="826" w:type="dxa"/>
                <w:gridSpan w:val="3"/>
                <w:tcBorders>
                  <w:top w:val="single" w:sz="4" w:space="0" w:color="auto"/>
                  <w:left w:val="nil"/>
                  <w:bottom w:val="nil"/>
                  <w:right w:val="nil"/>
                </w:tcBorders>
                <w:shd w:val="clear" w:color="auto" w:fill="auto"/>
                <w:noWrap/>
                <w:vAlign w:val="bottom"/>
                <w:hideMark/>
              </w:tcPr>
            </w:tcPrChange>
          </w:tcPr>
          <w:p w14:paraId="3E5D4959" w14:textId="66FFB5D3" w:rsidR="00591D99" w:rsidRPr="00591D99" w:rsidDel="00CE4D66" w:rsidRDefault="00591D99" w:rsidP="005B6926">
            <w:pPr>
              <w:spacing w:after="0" w:line="240" w:lineRule="auto"/>
              <w:jc w:val="center"/>
              <w:rPr>
                <w:del w:id="629" w:author="Tucker Andrews" w:date="2021-01-11T15:09:00Z"/>
                <w:rFonts w:ascii="Times New Roman" w:eastAsia="Times New Roman" w:hAnsi="Times New Roman" w:cs="Times New Roman"/>
                <w:color w:val="000000"/>
                <w:sz w:val="18"/>
                <w:szCs w:val="18"/>
              </w:rPr>
            </w:pPr>
            <w:del w:id="630" w:author="Tucker Andrews" w:date="2021-01-11T15:09:00Z">
              <w:r w:rsidRPr="00591D99" w:rsidDel="00CE4D66">
                <w:rPr>
                  <w:rFonts w:ascii="Times New Roman" w:eastAsia="Times New Roman" w:hAnsi="Times New Roman" w:cs="Times New Roman"/>
                  <w:color w:val="000000"/>
                  <w:sz w:val="18"/>
                  <w:szCs w:val="18"/>
                </w:rPr>
                <w:delText>6</w:delText>
              </w:r>
            </w:del>
          </w:p>
        </w:tc>
        <w:tc>
          <w:tcPr>
            <w:tcW w:w="898" w:type="dxa"/>
            <w:gridSpan w:val="2"/>
            <w:tcBorders>
              <w:top w:val="single" w:sz="4" w:space="0" w:color="auto"/>
              <w:left w:val="nil"/>
              <w:bottom w:val="nil"/>
              <w:right w:val="nil"/>
            </w:tcBorders>
            <w:shd w:val="clear" w:color="auto" w:fill="auto"/>
            <w:noWrap/>
            <w:vAlign w:val="bottom"/>
            <w:hideMark/>
            <w:tcPrChange w:id="631" w:author="Tucker Andrews" w:date="2021-01-11T15:13:00Z">
              <w:tcPr>
                <w:tcW w:w="820" w:type="dxa"/>
                <w:gridSpan w:val="2"/>
                <w:tcBorders>
                  <w:top w:val="single" w:sz="4" w:space="0" w:color="auto"/>
                  <w:left w:val="nil"/>
                  <w:bottom w:val="nil"/>
                  <w:right w:val="nil"/>
                </w:tcBorders>
                <w:shd w:val="clear" w:color="auto" w:fill="auto"/>
                <w:noWrap/>
                <w:vAlign w:val="bottom"/>
                <w:hideMark/>
              </w:tcPr>
            </w:tcPrChange>
          </w:tcPr>
          <w:p w14:paraId="1BD3BB9E" w14:textId="49ADC3B7" w:rsidR="00591D99" w:rsidRPr="00591D99" w:rsidDel="00CE4D66" w:rsidRDefault="00591D99" w:rsidP="005B6926">
            <w:pPr>
              <w:spacing w:after="0" w:line="240" w:lineRule="auto"/>
              <w:jc w:val="center"/>
              <w:rPr>
                <w:del w:id="632" w:author="Tucker Andrews" w:date="2021-01-11T15:09:00Z"/>
                <w:rFonts w:ascii="Times New Roman" w:eastAsia="Times New Roman" w:hAnsi="Times New Roman" w:cs="Times New Roman"/>
                <w:color w:val="000000"/>
                <w:sz w:val="18"/>
                <w:szCs w:val="18"/>
              </w:rPr>
            </w:pPr>
            <w:del w:id="633" w:author="Tucker Andrews" w:date="2021-01-11T15:09:00Z">
              <w:r w:rsidRPr="00591D99" w:rsidDel="00CE4D66">
                <w:rPr>
                  <w:rFonts w:ascii="Times New Roman" w:eastAsia="Times New Roman" w:hAnsi="Times New Roman" w:cs="Times New Roman"/>
                  <w:color w:val="000000"/>
                  <w:sz w:val="18"/>
                  <w:szCs w:val="18"/>
                </w:rPr>
                <w:delText>62</w:delText>
              </w:r>
            </w:del>
          </w:p>
        </w:tc>
        <w:tc>
          <w:tcPr>
            <w:tcW w:w="930" w:type="dxa"/>
            <w:gridSpan w:val="2"/>
            <w:tcBorders>
              <w:top w:val="single" w:sz="4" w:space="0" w:color="auto"/>
              <w:left w:val="nil"/>
              <w:bottom w:val="nil"/>
              <w:right w:val="nil"/>
            </w:tcBorders>
            <w:shd w:val="clear" w:color="auto" w:fill="auto"/>
            <w:noWrap/>
            <w:vAlign w:val="bottom"/>
            <w:hideMark/>
            <w:tcPrChange w:id="634" w:author="Tucker Andrews" w:date="2021-01-11T15:13:00Z">
              <w:tcPr>
                <w:tcW w:w="820" w:type="dxa"/>
                <w:gridSpan w:val="3"/>
                <w:tcBorders>
                  <w:top w:val="single" w:sz="4" w:space="0" w:color="auto"/>
                  <w:left w:val="nil"/>
                  <w:bottom w:val="nil"/>
                  <w:right w:val="nil"/>
                </w:tcBorders>
                <w:shd w:val="clear" w:color="auto" w:fill="auto"/>
                <w:noWrap/>
                <w:vAlign w:val="bottom"/>
                <w:hideMark/>
              </w:tcPr>
            </w:tcPrChange>
          </w:tcPr>
          <w:p w14:paraId="24D15F89" w14:textId="154C8464" w:rsidR="00591D99" w:rsidRPr="00591D99" w:rsidDel="00CE4D66" w:rsidRDefault="00591D99" w:rsidP="005B6926">
            <w:pPr>
              <w:spacing w:after="0" w:line="240" w:lineRule="auto"/>
              <w:jc w:val="center"/>
              <w:rPr>
                <w:del w:id="635" w:author="Tucker Andrews" w:date="2021-01-11T15:09:00Z"/>
                <w:rFonts w:ascii="Times New Roman" w:eastAsia="Times New Roman" w:hAnsi="Times New Roman" w:cs="Times New Roman"/>
                <w:color w:val="000000"/>
                <w:sz w:val="18"/>
                <w:szCs w:val="18"/>
              </w:rPr>
            </w:pPr>
            <w:del w:id="636" w:author="Tucker Andrews" w:date="2021-01-11T15:09:00Z">
              <w:r w:rsidRPr="00591D99" w:rsidDel="00CE4D66">
                <w:rPr>
                  <w:rFonts w:ascii="Times New Roman" w:eastAsia="Times New Roman" w:hAnsi="Times New Roman" w:cs="Times New Roman"/>
                  <w:color w:val="000000"/>
                  <w:sz w:val="18"/>
                  <w:szCs w:val="18"/>
                </w:rPr>
                <w:delText>143</w:delText>
              </w:r>
            </w:del>
          </w:p>
        </w:tc>
      </w:tr>
      <w:tr w:rsidR="00CE4D66" w:rsidRPr="00CE4D66" w14:paraId="67FBA615" w14:textId="77777777" w:rsidTr="00CE4D66">
        <w:trPr>
          <w:gridAfter w:val="5"/>
          <w:wAfter w:w="1888" w:type="dxa"/>
          <w:trHeight w:val="390"/>
          <w:ins w:id="637" w:author="Tucker Andrews" w:date="2021-01-11T15:13:00Z"/>
          <w:trPrChange w:id="638" w:author="Tucker Andrews" w:date="2021-01-11T15:13:00Z">
            <w:trPr>
              <w:gridAfter w:val="5"/>
              <w:wAfter w:w="1733" w:type="dxa"/>
              <w:trHeight w:val="288"/>
            </w:trPr>
          </w:trPrChange>
        </w:trPr>
        <w:tc>
          <w:tcPr>
            <w:tcW w:w="2840" w:type="dxa"/>
            <w:gridSpan w:val="3"/>
            <w:tcBorders>
              <w:top w:val="nil"/>
              <w:left w:val="nil"/>
              <w:bottom w:val="nil"/>
              <w:right w:val="nil"/>
            </w:tcBorders>
            <w:shd w:val="clear" w:color="auto" w:fill="auto"/>
            <w:noWrap/>
            <w:vAlign w:val="bottom"/>
            <w:hideMark/>
            <w:tcPrChange w:id="639" w:author="Tucker Andrews" w:date="2021-01-11T15:13:00Z">
              <w:tcPr>
                <w:tcW w:w="2600" w:type="dxa"/>
                <w:gridSpan w:val="3"/>
                <w:tcBorders>
                  <w:top w:val="nil"/>
                  <w:left w:val="nil"/>
                  <w:bottom w:val="nil"/>
                  <w:right w:val="nil"/>
                </w:tcBorders>
                <w:shd w:val="clear" w:color="auto" w:fill="auto"/>
                <w:noWrap/>
                <w:vAlign w:val="bottom"/>
                <w:hideMark/>
              </w:tcPr>
            </w:tcPrChange>
          </w:tcPr>
          <w:p w14:paraId="237BAB3B" w14:textId="77777777" w:rsidR="00CE4D66" w:rsidRPr="00CE4D66" w:rsidRDefault="00CE4D66" w:rsidP="00CE4D66">
            <w:pPr>
              <w:spacing w:after="0" w:line="240" w:lineRule="auto"/>
              <w:rPr>
                <w:ins w:id="640" w:author="Tucker Andrews" w:date="2021-01-11T15:13:00Z"/>
                <w:rFonts w:ascii="Times New Roman" w:eastAsia="Times New Roman" w:hAnsi="Times New Roman" w:cs="Times New Roman"/>
                <w:sz w:val="24"/>
                <w:szCs w:val="24"/>
              </w:rPr>
            </w:pPr>
          </w:p>
        </w:tc>
        <w:tc>
          <w:tcPr>
            <w:tcW w:w="6552" w:type="dxa"/>
            <w:gridSpan w:val="14"/>
            <w:tcBorders>
              <w:top w:val="nil"/>
              <w:left w:val="nil"/>
              <w:bottom w:val="single" w:sz="4" w:space="0" w:color="auto"/>
              <w:right w:val="nil"/>
            </w:tcBorders>
            <w:shd w:val="clear" w:color="auto" w:fill="auto"/>
            <w:noWrap/>
            <w:vAlign w:val="bottom"/>
            <w:hideMark/>
            <w:tcPrChange w:id="641" w:author="Tucker Andrews" w:date="2021-01-11T15:13:00Z">
              <w:tcPr>
                <w:tcW w:w="5740" w:type="dxa"/>
                <w:gridSpan w:val="20"/>
                <w:tcBorders>
                  <w:top w:val="nil"/>
                  <w:left w:val="nil"/>
                  <w:bottom w:val="single" w:sz="4" w:space="0" w:color="auto"/>
                  <w:right w:val="nil"/>
                </w:tcBorders>
                <w:shd w:val="clear" w:color="auto" w:fill="auto"/>
                <w:noWrap/>
                <w:vAlign w:val="bottom"/>
                <w:hideMark/>
              </w:tcPr>
            </w:tcPrChange>
          </w:tcPr>
          <w:p w14:paraId="5A64CC3A" w14:textId="77777777" w:rsidR="00CE4D66" w:rsidRPr="00CE4D66" w:rsidRDefault="00CE4D66" w:rsidP="00CE4D66">
            <w:pPr>
              <w:spacing w:after="0" w:line="240" w:lineRule="auto"/>
              <w:jc w:val="center"/>
              <w:rPr>
                <w:ins w:id="642" w:author="Tucker Andrews" w:date="2021-01-11T15:13:00Z"/>
                <w:rFonts w:ascii="Times New Roman" w:eastAsia="Times New Roman" w:hAnsi="Times New Roman" w:cs="Times New Roman"/>
                <w:color w:val="000000"/>
                <w:sz w:val="18"/>
                <w:szCs w:val="18"/>
              </w:rPr>
            </w:pPr>
            <w:ins w:id="643" w:author="Tucker Andrews" w:date="2021-01-11T15:13:00Z">
              <w:r w:rsidRPr="00CE4D66">
                <w:rPr>
                  <w:rFonts w:ascii="Times New Roman" w:eastAsia="Times New Roman" w:hAnsi="Times New Roman" w:cs="Times New Roman"/>
                  <w:color w:val="000000"/>
                  <w:sz w:val="18"/>
                  <w:szCs w:val="18"/>
                </w:rPr>
                <w:t>Housing Bedding Style</w:t>
              </w:r>
            </w:ins>
          </w:p>
        </w:tc>
      </w:tr>
      <w:tr w:rsidR="00CE4D66" w:rsidRPr="00CE4D66" w14:paraId="6CF736FF" w14:textId="77777777" w:rsidTr="00CE4D66">
        <w:trPr>
          <w:gridAfter w:val="5"/>
          <w:wAfter w:w="4" w:type="dxa"/>
          <w:trHeight w:val="764"/>
          <w:ins w:id="644" w:author="Tucker Andrews" w:date="2021-01-11T15:13:00Z"/>
        </w:trPr>
        <w:tc>
          <w:tcPr>
            <w:tcW w:w="2840" w:type="dxa"/>
            <w:gridSpan w:val="3"/>
            <w:tcBorders>
              <w:top w:val="nil"/>
              <w:left w:val="nil"/>
              <w:bottom w:val="nil"/>
              <w:right w:val="nil"/>
            </w:tcBorders>
            <w:shd w:val="clear" w:color="auto" w:fill="auto"/>
            <w:noWrap/>
            <w:vAlign w:val="bottom"/>
            <w:hideMark/>
          </w:tcPr>
          <w:p w14:paraId="3C1F6BBD" w14:textId="77777777" w:rsidR="00CE4D66" w:rsidRPr="00CE4D66" w:rsidRDefault="00CE4D66" w:rsidP="00CE4D66">
            <w:pPr>
              <w:spacing w:after="0" w:line="240" w:lineRule="auto"/>
              <w:jc w:val="center"/>
              <w:rPr>
                <w:ins w:id="645" w:author="Tucker Andrews" w:date="2021-01-11T15:13:00Z"/>
                <w:rFonts w:ascii="Times New Roman" w:eastAsia="Times New Roman" w:hAnsi="Times New Roman" w:cs="Times New Roman"/>
                <w:color w:val="000000"/>
                <w:sz w:val="18"/>
                <w:szCs w:val="18"/>
              </w:rPr>
            </w:pPr>
          </w:p>
        </w:tc>
        <w:tc>
          <w:tcPr>
            <w:tcW w:w="929" w:type="dxa"/>
            <w:gridSpan w:val="2"/>
            <w:tcBorders>
              <w:top w:val="nil"/>
              <w:left w:val="nil"/>
              <w:bottom w:val="nil"/>
              <w:right w:val="nil"/>
            </w:tcBorders>
            <w:shd w:val="clear" w:color="auto" w:fill="auto"/>
            <w:vAlign w:val="bottom"/>
            <w:hideMark/>
          </w:tcPr>
          <w:p w14:paraId="1C751205" w14:textId="77777777" w:rsidR="00CE4D66" w:rsidRPr="00CE4D66" w:rsidRDefault="00CE4D66" w:rsidP="00CE4D66">
            <w:pPr>
              <w:spacing w:after="0" w:line="240" w:lineRule="auto"/>
              <w:jc w:val="center"/>
              <w:rPr>
                <w:ins w:id="646" w:author="Tucker Andrews" w:date="2021-01-11T15:13:00Z"/>
                <w:rFonts w:ascii="Times New Roman" w:eastAsia="Times New Roman" w:hAnsi="Times New Roman" w:cs="Times New Roman"/>
                <w:color w:val="000000"/>
                <w:sz w:val="18"/>
                <w:szCs w:val="18"/>
              </w:rPr>
            </w:pPr>
            <w:ins w:id="647" w:author="Tucker Andrews" w:date="2021-01-11T15:13:00Z">
              <w:r w:rsidRPr="00CE4D66">
                <w:rPr>
                  <w:rFonts w:ascii="Times New Roman" w:eastAsia="Times New Roman" w:hAnsi="Times New Roman" w:cs="Times New Roman"/>
                  <w:color w:val="000000"/>
                  <w:sz w:val="18"/>
                  <w:szCs w:val="18"/>
                </w:rPr>
                <w:t>Bedded Pack</w:t>
              </w:r>
            </w:ins>
          </w:p>
        </w:tc>
        <w:tc>
          <w:tcPr>
            <w:tcW w:w="929" w:type="dxa"/>
            <w:gridSpan w:val="2"/>
            <w:tcBorders>
              <w:top w:val="nil"/>
              <w:left w:val="nil"/>
              <w:bottom w:val="nil"/>
              <w:right w:val="nil"/>
            </w:tcBorders>
            <w:shd w:val="clear" w:color="auto" w:fill="auto"/>
            <w:vAlign w:val="bottom"/>
            <w:hideMark/>
          </w:tcPr>
          <w:p w14:paraId="524113EB" w14:textId="77777777" w:rsidR="00CE4D66" w:rsidRPr="00CE4D66" w:rsidRDefault="00CE4D66" w:rsidP="00CE4D66">
            <w:pPr>
              <w:spacing w:after="0" w:line="240" w:lineRule="auto"/>
              <w:jc w:val="center"/>
              <w:rPr>
                <w:ins w:id="648" w:author="Tucker Andrews" w:date="2021-01-11T15:13:00Z"/>
                <w:rFonts w:ascii="Times New Roman" w:eastAsia="Times New Roman" w:hAnsi="Times New Roman" w:cs="Times New Roman"/>
                <w:color w:val="000000"/>
                <w:sz w:val="18"/>
                <w:szCs w:val="18"/>
              </w:rPr>
            </w:pPr>
            <w:ins w:id="649" w:author="Tucker Andrews" w:date="2021-01-11T15:13:00Z">
              <w:r w:rsidRPr="00CE4D66">
                <w:rPr>
                  <w:rFonts w:ascii="Times New Roman" w:eastAsia="Times New Roman" w:hAnsi="Times New Roman" w:cs="Times New Roman"/>
                  <w:color w:val="000000"/>
                  <w:sz w:val="18"/>
                  <w:szCs w:val="18"/>
                </w:rPr>
                <w:t>Bedded Pack Plus</w:t>
              </w:r>
            </w:ins>
          </w:p>
        </w:tc>
        <w:tc>
          <w:tcPr>
            <w:tcW w:w="946" w:type="dxa"/>
            <w:gridSpan w:val="2"/>
            <w:tcBorders>
              <w:top w:val="nil"/>
              <w:left w:val="nil"/>
              <w:bottom w:val="nil"/>
              <w:right w:val="nil"/>
            </w:tcBorders>
            <w:shd w:val="clear" w:color="auto" w:fill="auto"/>
            <w:vAlign w:val="bottom"/>
            <w:hideMark/>
          </w:tcPr>
          <w:p w14:paraId="25A610DD" w14:textId="77777777" w:rsidR="00CE4D66" w:rsidRPr="00CE4D66" w:rsidRDefault="00CE4D66" w:rsidP="00CE4D66">
            <w:pPr>
              <w:spacing w:after="0" w:line="240" w:lineRule="auto"/>
              <w:jc w:val="center"/>
              <w:rPr>
                <w:ins w:id="650" w:author="Tucker Andrews" w:date="2021-01-11T15:13:00Z"/>
                <w:rFonts w:ascii="Times New Roman" w:eastAsia="Times New Roman" w:hAnsi="Times New Roman" w:cs="Times New Roman"/>
                <w:color w:val="000000"/>
                <w:sz w:val="18"/>
                <w:szCs w:val="18"/>
              </w:rPr>
            </w:pPr>
            <w:ins w:id="651" w:author="Tucker Andrews" w:date="2021-01-11T15:13:00Z">
              <w:r w:rsidRPr="00CE4D66">
                <w:rPr>
                  <w:rFonts w:ascii="Times New Roman" w:eastAsia="Times New Roman" w:hAnsi="Times New Roman" w:cs="Times New Roman"/>
                  <w:color w:val="000000"/>
                  <w:sz w:val="18"/>
                  <w:szCs w:val="18"/>
                </w:rPr>
                <w:t>Freestall    &amp; Tiestall</w:t>
              </w:r>
            </w:ins>
          </w:p>
        </w:tc>
        <w:tc>
          <w:tcPr>
            <w:tcW w:w="946" w:type="dxa"/>
            <w:gridSpan w:val="2"/>
            <w:tcBorders>
              <w:top w:val="nil"/>
              <w:left w:val="nil"/>
              <w:bottom w:val="nil"/>
              <w:right w:val="nil"/>
            </w:tcBorders>
            <w:shd w:val="clear" w:color="auto" w:fill="auto"/>
            <w:vAlign w:val="bottom"/>
            <w:hideMark/>
          </w:tcPr>
          <w:p w14:paraId="6EE1B6BD" w14:textId="77777777" w:rsidR="00CE4D66" w:rsidRPr="00CE4D66" w:rsidRDefault="00CE4D66" w:rsidP="00CE4D66">
            <w:pPr>
              <w:spacing w:after="0" w:line="240" w:lineRule="auto"/>
              <w:jc w:val="center"/>
              <w:rPr>
                <w:ins w:id="652" w:author="Tucker Andrews" w:date="2021-01-11T15:13:00Z"/>
                <w:rFonts w:ascii="Times New Roman" w:eastAsia="Times New Roman" w:hAnsi="Times New Roman" w:cs="Times New Roman"/>
                <w:color w:val="000000"/>
                <w:sz w:val="18"/>
                <w:szCs w:val="18"/>
              </w:rPr>
            </w:pPr>
            <w:ins w:id="653" w:author="Tucker Andrews" w:date="2021-01-11T15:13:00Z">
              <w:r w:rsidRPr="00CE4D66">
                <w:rPr>
                  <w:rFonts w:ascii="Times New Roman" w:eastAsia="Times New Roman" w:hAnsi="Times New Roman" w:cs="Times New Roman"/>
                  <w:color w:val="000000"/>
                  <w:sz w:val="18"/>
                  <w:szCs w:val="18"/>
                </w:rPr>
                <w:t>Freestall</w:t>
              </w:r>
            </w:ins>
          </w:p>
        </w:tc>
        <w:tc>
          <w:tcPr>
            <w:tcW w:w="938" w:type="dxa"/>
            <w:gridSpan w:val="2"/>
            <w:tcBorders>
              <w:top w:val="nil"/>
              <w:left w:val="nil"/>
              <w:bottom w:val="nil"/>
              <w:right w:val="nil"/>
            </w:tcBorders>
            <w:shd w:val="clear" w:color="auto" w:fill="auto"/>
            <w:vAlign w:val="bottom"/>
            <w:hideMark/>
          </w:tcPr>
          <w:p w14:paraId="642C634C" w14:textId="77777777" w:rsidR="00CE4D66" w:rsidRPr="00CE4D66" w:rsidRDefault="00CE4D66" w:rsidP="00CE4D66">
            <w:pPr>
              <w:spacing w:after="0" w:line="240" w:lineRule="auto"/>
              <w:jc w:val="center"/>
              <w:rPr>
                <w:ins w:id="654" w:author="Tucker Andrews" w:date="2021-01-11T15:13:00Z"/>
                <w:rFonts w:ascii="Times New Roman" w:eastAsia="Times New Roman" w:hAnsi="Times New Roman" w:cs="Times New Roman"/>
                <w:color w:val="000000"/>
                <w:sz w:val="18"/>
                <w:szCs w:val="18"/>
              </w:rPr>
            </w:pPr>
            <w:ins w:id="655" w:author="Tucker Andrews" w:date="2021-01-11T15:13:00Z">
              <w:r w:rsidRPr="00CE4D66">
                <w:rPr>
                  <w:rFonts w:ascii="Times New Roman" w:eastAsia="Times New Roman" w:hAnsi="Times New Roman" w:cs="Times New Roman"/>
                  <w:color w:val="000000"/>
                  <w:sz w:val="18"/>
                  <w:szCs w:val="18"/>
                </w:rPr>
                <w:t>Loose Housing</w:t>
              </w:r>
            </w:ins>
          </w:p>
        </w:tc>
        <w:tc>
          <w:tcPr>
            <w:tcW w:w="930" w:type="dxa"/>
            <w:gridSpan w:val="2"/>
            <w:tcBorders>
              <w:top w:val="nil"/>
              <w:left w:val="nil"/>
              <w:bottom w:val="nil"/>
              <w:right w:val="nil"/>
            </w:tcBorders>
            <w:shd w:val="clear" w:color="auto" w:fill="auto"/>
            <w:vAlign w:val="bottom"/>
            <w:hideMark/>
          </w:tcPr>
          <w:p w14:paraId="15EA5785" w14:textId="77777777" w:rsidR="00CE4D66" w:rsidRPr="00CE4D66" w:rsidRDefault="00CE4D66" w:rsidP="00CE4D66">
            <w:pPr>
              <w:spacing w:after="0" w:line="240" w:lineRule="auto"/>
              <w:jc w:val="center"/>
              <w:rPr>
                <w:ins w:id="656" w:author="Tucker Andrews" w:date="2021-01-11T15:13:00Z"/>
                <w:rFonts w:ascii="Times New Roman" w:eastAsia="Times New Roman" w:hAnsi="Times New Roman" w:cs="Times New Roman"/>
                <w:color w:val="000000"/>
                <w:sz w:val="18"/>
                <w:szCs w:val="18"/>
              </w:rPr>
            </w:pPr>
            <w:ins w:id="657" w:author="Tucker Andrews" w:date="2021-01-11T15:13:00Z">
              <w:r w:rsidRPr="00CE4D66">
                <w:rPr>
                  <w:rFonts w:ascii="Times New Roman" w:eastAsia="Times New Roman" w:hAnsi="Times New Roman" w:cs="Times New Roman"/>
                  <w:color w:val="000000"/>
                  <w:sz w:val="18"/>
                  <w:szCs w:val="18"/>
                </w:rPr>
                <w:t>Tiestall</w:t>
              </w:r>
            </w:ins>
          </w:p>
        </w:tc>
        <w:tc>
          <w:tcPr>
            <w:tcW w:w="930" w:type="dxa"/>
            <w:gridSpan w:val="2"/>
            <w:tcBorders>
              <w:top w:val="nil"/>
              <w:left w:val="nil"/>
              <w:bottom w:val="nil"/>
              <w:right w:val="nil"/>
            </w:tcBorders>
            <w:shd w:val="clear" w:color="auto" w:fill="auto"/>
            <w:vAlign w:val="bottom"/>
            <w:hideMark/>
          </w:tcPr>
          <w:p w14:paraId="5A2C34EC" w14:textId="77777777" w:rsidR="00CE4D66" w:rsidRPr="00CE4D66" w:rsidRDefault="00CE4D66" w:rsidP="00CE4D66">
            <w:pPr>
              <w:spacing w:after="0" w:line="240" w:lineRule="auto"/>
              <w:jc w:val="center"/>
              <w:rPr>
                <w:ins w:id="658" w:author="Tucker Andrews" w:date="2021-01-11T15:13:00Z"/>
                <w:rFonts w:ascii="Times New Roman" w:eastAsia="Times New Roman" w:hAnsi="Times New Roman" w:cs="Times New Roman"/>
                <w:color w:val="000000"/>
                <w:sz w:val="18"/>
                <w:szCs w:val="18"/>
              </w:rPr>
            </w:pPr>
            <w:ins w:id="659" w:author="Tucker Andrews" w:date="2021-01-11T15:13:00Z">
              <w:r w:rsidRPr="00CE4D66">
                <w:rPr>
                  <w:rFonts w:ascii="Times New Roman" w:eastAsia="Times New Roman" w:hAnsi="Times New Roman" w:cs="Times New Roman"/>
                  <w:color w:val="000000"/>
                  <w:sz w:val="18"/>
                  <w:szCs w:val="18"/>
                </w:rPr>
                <w:t>Total</w:t>
              </w:r>
            </w:ins>
          </w:p>
        </w:tc>
      </w:tr>
      <w:tr w:rsidR="00CE4D66" w:rsidRPr="00CE4D66" w14:paraId="0F5A8FAD" w14:textId="77777777" w:rsidTr="00CE4D66">
        <w:trPr>
          <w:gridAfter w:val="5"/>
          <w:wAfter w:w="4" w:type="dxa"/>
          <w:trHeight w:val="406"/>
          <w:ins w:id="660" w:author="Tucker Andrews" w:date="2021-01-11T15:13:00Z"/>
        </w:trPr>
        <w:tc>
          <w:tcPr>
            <w:tcW w:w="2840" w:type="dxa"/>
            <w:gridSpan w:val="3"/>
            <w:tcBorders>
              <w:top w:val="nil"/>
              <w:left w:val="nil"/>
              <w:bottom w:val="nil"/>
              <w:right w:val="nil"/>
            </w:tcBorders>
            <w:shd w:val="clear" w:color="auto" w:fill="auto"/>
            <w:vAlign w:val="center"/>
            <w:hideMark/>
          </w:tcPr>
          <w:p w14:paraId="6305B8BD" w14:textId="77777777" w:rsidR="00CE4D66" w:rsidRPr="00CE4D66" w:rsidRDefault="00CE4D66" w:rsidP="00CE4D66">
            <w:pPr>
              <w:spacing w:after="0" w:line="240" w:lineRule="auto"/>
              <w:rPr>
                <w:ins w:id="661" w:author="Tucker Andrews" w:date="2021-01-11T15:13:00Z"/>
                <w:rFonts w:ascii="Times New Roman" w:eastAsia="Times New Roman" w:hAnsi="Times New Roman" w:cs="Times New Roman"/>
                <w:color w:val="000000"/>
                <w:sz w:val="18"/>
                <w:szCs w:val="18"/>
              </w:rPr>
            </w:pPr>
            <w:ins w:id="662" w:author="Tucker Andrews" w:date="2021-01-11T15:13:00Z">
              <w:r w:rsidRPr="00CE4D66">
                <w:rPr>
                  <w:rFonts w:ascii="Times New Roman" w:eastAsia="Times New Roman" w:hAnsi="Times New Roman" w:cs="Times New Roman"/>
                  <w:color w:val="000000"/>
                  <w:sz w:val="18"/>
                  <w:szCs w:val="18"/>
                </w:rPr>
                <w:t>Ayrhire, Holstein, Jersey, cross</w:t>
              </w:r>
            </w:ins>
          </w:p>
        </w:tc>
        <w:tc>
          <w:tcPr>
            <w:tcW w:w="929" w:type="dxa"/>
            <w:gridSpan w:val="2"/>
            <w:tcBorders>
              <w:top w:val="nil"/>
              <w:left w:val="nil"/>
              <w:bottom w:val="nil"/>
              <w:right w:val="nil"/>
            </w:tcBorders>
            <w:shd w:val="clear" w:color="auto" w:fill="auto"/>
            <w:noWrap/>
            <w:vAlign w:val="center"/>
            <w:hideMark/>
          </w:tcPr>
          <w:p w14:paraId="6D8D1E46" w14:textId="77777777" w:rsidR="00CE4D66" w:rsidRPr="00CE4D66" w:rsidRDefault="00CE4D66" w:rsidP="00CE4D66">
            <w:pPr>
              <w:spacing w:after="0" w:line="240" w:lineRule="auto"/>
              <w:jc w:val="center"/>
              <w:rPr>
                <w:ins w:id="663" w:author="Tucker Andrews" w:date="2021-01-11T15:13:00Z"/>
                <w:rFonts w:ascii="Times New Roman" w:eastAsia="Times New Roman" w:hAnsi="Times New Roman" w:cs="Times New Roman"/>
                <w:color w:val="000000"/>
                <w:sz w:val="18"/>
                <w:szCs w:val="18"/>
              </w:rPr>
            </w:pPr>
            <w:ins w:id="664" w:author="Tucker Andrews" w:date="2021-01-11T15:13:00Z">
              <w:r w:rsidRPr="00CE4D66">
                <w:rPr>
                  <w:rFonts w:ascii="Times New Roman" w:eastAsia="Times New Roman" w:hAnsi="Times New Roman" w:cs="Times New Roman"/>
                  <w:color w:val="000000"/>
                  <w:sz w:val="18"/>
                  <w:szCs w:val="18"/>
                </w:rPr>
                <w:t>1 (11.1)</w:t>
              </w:r>
            </w:ins>
          </w:p>
        </w:tc>
        <w:tc>
          <w:tcPr>
            <w:tcW w:w="929" w:type="dxa"/>
            <w:gridSpan w:val="2"/>
            <w:tcBorders>
              <w:top w:val="nil"/>
              <w:left w:val="nil"/>
              <w:bottom w:val="nil"/>
              <w:right w:val="nil"/>
            </w:tcBorders>
            <w:shd w:val="clear" w:color="auto" w:fill="auto"/>
            <w:noWrap/>
            <w:vAlign w:val="center"/>
            <w:hideMark/>
          </w:tcPr>
          <w:p w14:paraId="59CF47AF" w14:textId="77777777" w:rsidR="00CE4D66" w:rsidRPr="00CE4D66" w:rsidRDefault="00CE4D66" w:rsidP="00CE4D66">
            <w:pPr>
              <w:spacing w:after="0" w:line="240" w:lineRule="auto"/>
              <w:jc w:val="center"/>
              <w:rPr>
                <w:ins w:id="665" w:author="Tucker Andrews" w:date="2021-01-11T15:13:00Z"/>
                <w:rFonts w:ascii="Times New Roman" w:eastAsia="Times New Roman" w:hAnsi="Times New Roman" w:cs="Times New Roman"/>
                <w:color w:val="000000"/>
                <w:sz w:val="18"/>
                <w:szCs w:val="18"/>
              </w:rPr>
            </w:pPr>
            <w:ins w:id="666"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7FFDDFE9" w14:textId="77777777" w:rsidR="00CE4D66" w:rsidRPr="00CE4D66" w:rsidRDefault="00CE4D66" w:rsidP="00CE4D66">
            <w:pPr>
              <w:spacing w:after="0" w:line="240" w:lineRule="auto"/>
              <w:jc w:val="center"/>
              <w:rPr>
                <w:ins w:id="667" w:author="Tucker Andrews" w:date="2021-01-11T15:13:00Z"/>
                <w:rFonts w:ascii="Times New Roman" w:eastAsia="Times New Roman" w:hAnsi="Times New Roman" w:cs="Times New Roman"/>
                <w:color w:val="000000"/>
                <w:sz w:val="18"/>
                <w:szCs w:val="18"/>
              </w:rPr>
            </w:pPr>
            <w:ins w:id="668"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4983D798" w14:textId="77777777" w:rsidR="00CE4D66" w:rsidRPr="00CE4D66" w:rsidRDefault="00CE4D66" w:rsidP="00CE4D66">
            <w:pPr>
              <w:spacing w:after="0" w:line="240" w:lineRule="auto"/>
              <w:jc w:val="center"/>
              <w:rPr>
                <w:ins w:id="669" w:author="Tucker Andrews" w:date="2021-01-11T15:13:00Z"/>
                <w:rFonts w:ascii="Times New Roman" w:eastAsia="Times New Roman" w:hAnsi="Times New Roman" w:cs="Times New Roman"/>
                <w:color w:val="000000"/>
                <w:sz w:val="18"/>
                <w:szCs w:val="18"/>
              </w:rPr>
            </w:pPr>
            <w:ins w:id="670" w:author="Tucker Andrews" w:date="2021-01-11T15:13:00Z">
              <w:r w:rsidRPr="00CE4D66">
                <w:rPr>
                  <w:rFonts w:ascii="Times New Roman" w:eastAsia="Times New Roman" w:hAnsi="Times New Roman" w:cs="Times New Roman"/>
                  <w:color w:val="000000"/>
                  <w:sz w:val="18"/>
                  <w:szCs w:val="18"/>
                </w:rPr>
                <w:t>1 (2.4)</w:t>
              </w:r>
            </w:ins>
          </w:p>
        </w:tc>
        <w:tc>
          <w:tcPr>
            <w:tcW w:w="938" w:type="dxa"/>
            <w:gridSpan w:val="2"/>
            <w:tcBorders>
              <w:top w:val="nil"/>
              <w:left w:val="nil"/>
              <w:bottom w:val="nil"/>
              <w:right w:val="nil"/>
            </w:tcBorders>
            <w:shd w:val="clear" w:color="auto" w:fill="auto"/>
            <w:noWrap/>
            <w:vAlign w:val="center"/>
            <w:hideMark/>
          </w:tcPr>
          <w:p w14:paraId="61F2B610" w14:textId="77777777" w:rsidR="00CE4D66" w:rsidRPr="00CE4D66" w:rsidRDefault="00CE4D66" w:rsidP="00CE4D66">
            <w:pPr>
              <w:spacing w:after="0" w:line="240" w:lineRule="auto"/>
              <w:jc w:val="center"/>
              <w:rPr>
                <w:ins w:id="671" w:author="Tucker Andrews" w:date="2021-01-11T15:13:00Z"/>
                <w:rFonts w:ascii="Times New Roman" w:eastAsia="Times New Roman" w:hAnsi="Times New Roman" w:cs="Times New Roman"/>
                <w:color w:val="000000"/>
                <w:sz w:val="18"/>
                <w:szCs w:val="18"/>
              </w:rPr>
            </w:pPr>
            <w:ins w:id="672"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373F6778" w14:textId="77777777" w:rsidR="00CE4D66" w:rsidRPr="00CE4D66" w:rsidRDefault="00CE4D66" w:rsidP="00CE4D66">
            <w:pPr>
              <w:spacing w:after="0" w:line="240" w:lineRule="auto"/>
              <w:jc w:val="center"/>
              <w:rPr>
                <w:ins w:id="673" w:author="Tucker Andrews" w:date="2021-01-11T15:13:00Z"/>
                <w:rFonts w:ascii="Times New Roman" w:eastAsia="Times New Roman" w:hAnsi="Times New Roman" w:cs="Times New Roman"/>
                <w:color w:val="000000"/>
                <w:sz w:val="18"/>
                <w:szCs w:val="18"/>
              </w:rPr>
            </w:pPr>
            <w:ins w:id="674" w:author="Tucker Andrews" w:date="2021-01-11T15:13:00Z">
              <w:r w:rsidRPr="00CE4D66">
                <w:rPr>
                  <w:rFonts w:ascii="Times New Roman" w:eastAsia="Times New Roman" w:hAnsi="Times New Roman" w:cs="Times New Roman"/>
                  <w:color w:val="000000"/>
                  <w:sz w:val="18"/>
                  <w:szCs w:val="18"/>
                </w:rPr>
                <w:t>3 (4.4)</w:t>
              </w:r>
            </w:ins>
          </w:p>
        </w:tc>
        <w:tc>
          <w:tcPr>
            <w:tcW w:w="930" w:type="dxa"/>
            <w:gridSpan w:val="2"/>
            <w:tcBorders>
              <w:top w:val="nil"/>
              <w:left w:val="nil"/>
              <w:bottom w:val="nil"/>
              <w:right w:val="nil"/>
            </w:tcBorders>
            <w:shd w:val="clear" w:color="auto" w:fill="auto"/>
            <w:noWrap/>
            <w:vAlign w:val="center"/>
            <w:hideMark/>
          </w:tcPr>
          <w:p w14:paraId="16713067" w14:textId="77777777" w:rsidR="00CE4D66" w:rsidRPr="00CE4D66" w:rsidRDefault="00CE4D66" w:rsidP="00CE4D66">
            <w:pPr>
              <w:spacing w:after="0" w:line="240" w:lineRule="auto"/>
              <w:jc w:val="center"/>
              <w:rPr>
                <w:ins w:id="675" w:author="Tucker Andrews" w:date="2021-01-11T15:13:00Z"/>
                <w:rFonts w:ascii="Times New Roman" w:eastAsia="Times New Roman" w:hAnsi="Times New Roman" w:cs="Times New Roman"/>
                <w:color w:val="000000"/>
                <w:sz w:val="18"/>
                <w:szCs w:val="18"/>
              </w:rPr>
            </w:pPr>
            <w:ins w:id="676" w:author="Tucker Andrews" w:date="2021-01-11T15:13:00Z">
              <w:r w:rsidRPr="00CE4D66">
                <w:rPr>
                  <w:rFonts w:ascii="Times New Roman" w:eastAsia="Times New Roman" w:hAnsi="Times New Roman" w:cs="Times New Roman"/>
                  <w:color w:val="000000"/>
                  <w:sz w:val="18"/>
                  <w:szCs w:val="18"/>
                </w:rPr>
                <w:t>5 (3.5)</w:t>
              </w:r>
            </w:ins>
          </w:p>
        </w:tc>
      </w:tr>
      <w:tr w:rsidR="00CE4D66" w:rsidRPr="00CE4D66" w14:paraId="43C881D5" w14:textId="77777777" w:rsidTr="00CE4D66">
        <w:trPr>
          <w:gridAfter w:val="5"/>
          <w:wAfter w:w="4" w:type="dxa"/>
          <w:trHeight w:val="406"/>
          <w:ins w:id="677" w:author="Tucker Andrews" w:date="2021-01-11T15:13:00Z"/>
        </w:trPr>
        <w:tc>
          <w:tcPr>
            <w:tcW w:w="2840" w:type="dxa"/>
            <w:gridSpan w:val="3"/>
            <w:tcBorders>
              <w:top w:val="nil"/>
              <w:left w:val="nil"/>
              <w:bottom w:val="nil"/>
              <w:right w:val="nil"/>
            </w:tcBorders>
            <w:shd w:val="clear" w:color="auto" w:fill="auto"/>
            <w:vAlign w:val="center"/>
            <w:hideMark/>
          </w:tcPr>
          <w:p w14:paraId="2046926D" w14:textId="77777777" w:rsidR="00CE4D66" w:rsidRPr="00CE4D66" w:rsidRDefault="00CE4D66" w:rsidP="00CE4D66">
            <w:pPr>
              <w:spacing w:after="0" w:line="240" w:lineRule="auto"/>
              <w:rPr>
                <w:ins w:id="678" w:author="Tucker Andrews" w:date="2021-01-11T15:13:00Z"/>
                <w:rFonts w:ascii="Times New Roman" w:eastAsia="Times New Roman" w:hAnsi="Times New Roman" w:cs="Times New Roman"/>
                <w:color w:val="000000"/>
                <w:sz w:val="18"/>
                <w:szCs w:val="18"/>
              </w:rPr>
            </w:pPr>
            <w:ins w:id="679" w:author="Tucker Andrews" w:date="2021-01-11T15:13:00Z">
              <w:r w:rsidRPr="00CE4D66">
                <w:rPr>
                  <w:rFonts w:ascii="Times New Roman" w:eastAsia="Times New Roman" w:hAnsi="Times New Roman" w:cs="Times New Roman"/>
                  <w:color w:val="000000"/>
                  <w:sz w:val="18"/>
                  <w:szCs w:val="18"/>
                </w:rPr>
                <w:t>Ayrshire, Jersey</w:t>
              </w:r>
            </w:ins>
          </w:p>
        </w:tc>
        <w:tc>
          <w:tcPr>
            <w:tcW w:w="929" w:type="dxa"/>
            <w:gridSpan w:val="2"/>
            <w:tcBorders>
              <w:top w:val="nil"/>
              <w:left w:val="nil"/>
              <w:bottom w:val="nil"/>
              <w:right w:val="nil"/>
            </w:tcBorders>
            <w:shd w:val="clear" w:color="auto" w:fill="auto"/>
            <w:noWrap/>
            <w:vAlign w:val="center"/>
            <w:hideMark/>
          </w:tcPr>
          <w:p w14:paraId="4E6C2A60" w14:textId="77777777" w:rsidR="00CE4D66" w:rsidRPr="00CE4D66" w:rsidRDefault="00CE4D66" w:rsidP="00CE4D66">
            <w:pPr>
              <w:spacing w:after="0" w:line="240" w:lineRule="auto"/>
              <w:jc w:val="center"/>
              <w:rPr>
                <w:ins w:id="680" w:author="Tucker Andrews" w:date="2021-01-11T15:13:00Z"/>
                <w:rFonts w:ascii="Times New Roman" w:eastAsia="Times New Roman" w:hAnsi="Times New Roman" w:cs="Times New Roman"/>
                <w:color w:val="000000"/>
                <w:sz w:val="18"/>
                <w:szCs w:val="18"/>
              </w:rPr>
            </w:pPr>
            <w:ins w:id="681" w:author="Tucker Andrews" w:date="2021-01-11T15:13:00Z">
              <w:r w:rsidRPr="00CE4D66">
                <w:rPr>
                  <w:rFonts w:ascii="Times New Roman" w:eastAsia="Times New Roman" w:hAnsi="Times New Roman" w:cs="Times New Roman"/>
                  <w:color w:val="000000"/>
                  <w:sz w:val="18"/>
                  <w:szCs w:val="18"/>
                </w:rPr>
                <w:t>0 (0)</w:t>
              </w:r>
            </w:ins>
          </w:p>
        </w:tc>
        <w:tc>
          <w:tcPr>
            <w:tcW w:w="929" w:type="dxa"/>
            <w:gridSpan w:val="2"/>
            <w:tcBorders>
              <w:top w:val="nil"/>
              <w:left w:val="nil"/>
              <w:bottom w:val="nil"/>
              <w:right w:val="nil"/>
            </w:tcBorders>
            <w:shd w:val="clear" w:color="auto" w:fill="auto"/>
            <w:noWrap/>
            <w:vAlign w:val="center"/>
            <w:hideMark/>
          </w:tcPr>
          <w:p w14:paraId="26A2895B" w14:textId="77777777" w:rsidR="00CE4D66" w:rsidRPr="00CE4D66" w:rsidRDefault="00CE4D66" w:rsidP="00CE4D66">
            <w:pPr>
              <w:spacing w:after="0" w:line="240" w:lineRule="auto"/>
              <w:jc w:val="center"/>
              <w:rPr>
                <w:ins w:id="682" w:author="Tucker Andrews" w:date="2021-01-11T15:13:00Z"/>
                <w:rFonts w:ascii="Times New Roman" w:eastAsia="Times New Roman" w:hAnsi="Times New Roman" w:cs="Times New Roman"/>
                <w:color w:val="000000"/>
                <w:sz w:val="18"/>
                <w:szCs w:val="18"/>
              </w:rPr>
            </w:pPr>
            <w:ins w:id="683"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447C31CA" w14:textId="77777777" w:rsidR="00CE4D66" w:rsidRPr="00CE4D66" w:rsidRDefault="00CE4D66" w:rsidP="00CE4D66">
            <w:pPr>
              <w:spacing w:after="0" w:line="240" w:lineRule="auto"/>
              <w:jc w:val="center"/>
              <w:rPr>
                <w:ins w:id="684" w:author="Tucker Andrews" w:date="2021-01-11T15:13:00Z"/>
                <w:rFonts w:ascii="Times New Roman" w:eastAsia="Times New Roman" w:hAnsi="Times New Roman" w:cs="Times New Roman"/>
                <w:color w:val="000000"/>
                <w:sz w:val="18"/>
                <w:szCs w:val="18"/>
              </w:rPr>
            </w:pPr>
            <w:ins w:id="685"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6B8EE207" w14:textId="77777777" w:rsidR="00CE4D66" w:rsidRPr="00CE4D66" w:rsidRDefault="00CE4D66" w:rsidP="00CE4D66">
            <w:pPr>
              <w:spacing w:after="0" w:line="240" w:lineRule="auto"/>
              <w:jc w:val="center"/>
              <w:rPr>
                <w:ins w:id="686" w:author="Tucker Andrews" w:date="2021-01-11T15:13:00Z"/>
                <w:rFonts w:ascii="Times New Roman" w:eastAsia="Times New Roman" w:hAnsi="Times New Roman" w:cs="Times New Roman"/>
                <w:color w:val="000000"/>
                <w:sz w:val="18"/>
                <w:szCs w:val="18"/>
              </w:rPr>
            </w:pPr>
            <w:ins w:id="687" w:author="Tucker Andrews" w:date="2021-01-11T15:13:00Z">
              <w:r w:rsidRPr="00CE4D66">
                <w:rPr>
                  <w:rFonts w:ascii="Times New Roman" w:eastAsia="Times New Roman" w:hAnsi="Times New Roman" w:cs="Times New Roman"/>
                  <w:color w:val="000000"/>
                  <w:sz w:val="18"/>
                  <w:szCs w:val="18"/>
                </w:rPr>
                <w:t>0 (0)</w:t>
              </w:r>
            </w:ins>
          </w:p>
        </w:tc>
        <w:tc>
          <w:tcPr>
            <w:tcW w:w="938" w:type="dxa"/>
            <w:gridSpan w:val="2"/>
            <w:tcBorders>
              <w:top w:val="nil"/>
              <w:left w:val="nil"/>
              <w:bottom w:val="nil"/>
              <w:right w:val="nil"/>
            </w:tcBorders>
            <w:shd w:val="clear" w:color="auto" w:fill="auto"/>
            <w:noWrap/>
            <w:vAlign w:val="center"/>
            <w:hideMark/>
          </w:tcPr>
          <w:p w14:paraId="638229F7" w14:textId="77777777" w:rsidR="00CE4D66" w:rsidRPr="00CE4D66" w:rsidRDefault="00CE4D66" w:rsidP="00CE4D66">
            <w:pPr>
              <w:spacing w:after="0" w:line="240" w:lineRule="auto"/>
              <w:jc w:val="center"/>
              <w:rPr>
                <w:ins w:id="688" w:author="Tucker Andrews" w:date="2021-01-11T15:13:00Z"/>
                <w:rFonts w:ascii="Times New Roman" w:eastAsia="Times New Roman" w:hAnsi="Times New Roman" w:cs="Times New Roman"/>
                <w:color w:val="000000"/>
                <w:sz w:val="18"/>
                <w:szCs w:val="18"/>
              </w:rPr>
            </w:pPr>
            <w:ins w:id="689"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1390D9A7" w14:textId="77777777" w:rsidR="00CE4D66" w:rsidRPr="00CE4D66" w:rsidRDefault="00CE4D66" w:rsidP="00CE4D66">
            <w:pPr>
              <w:spacing w:after="0" w:line="240" w:lineRule="auto"/>
              <w:jc w:val="center"/>
              <w:rPr>
                <w:ins w:id="690" w:author="Tucker Andrews" w:date="2021-01-11T15:13:00Z"/>
                <w:rFonts w:ascii="Times New Roman" w:eastAsia="Times New Roman" w:hAnsi="Times New Roman" w:cs="Times New Roman"/>
                <w:color w:val="000000"/>
                <w:sz w:val="18"/>
                <w:szCs w:val="18"/>
              </w:rPr>
            </w:pPr>
            <w:ins w:id="691" w:author="Tucker Andrews" w:date="2021-01-11T15:13:00Z">
              <w:r w:rsidRPr="00CE4D66">
                <w:rPr>
                  <w:rFonts w:ascii="Times New Roman" w:eastAsia="Times New Roman" w:hAnsi="Times New Roman" w:cs="Times New Roman"/>
                  <w:color w:val="000000"/>
                  <w:sz w:val="18"/>
                  <w:szCs w:val="18"/>
                </w:rPr>
                <w:t>3 (4.4)</w:t>
              </w:r>
            </w:ins>
          </w:p>
        </w:tc>
        <w:tc>
          <w:tcPr>
            <w:tcW w:w="930" w:type="dxa"/>
            <w:gridSpan w:val="2"/>
            <w:tcBorders>
              <w:top w:val="nil"/>
              <w:left w:val="nil"/>
              <w:bottom w:val="nil"/>
              <w:right w:val="nil"/>
            </w:tcBorders>
            <w:shd w:val="clear" w:color="auto" w:fill="auto"/>
            <w:noWrap/>
            <w:vAlign w:val="center"/>
            <w:hideMark/>
          </w:tcPr>
          <w:p w14:paraId="36FA84E1" w14:textId="77777777" w:rsidR="00CE4D66" w:rsidRPr="00CE4D66" w:rsidRDefault="00CE4D66" w:rsidP="00CE4D66">
            <w:pPr>
              <w:spacing w:after="0" w:line="240" w:lineRule="auto"/>
              <w:jc w:val="center"/>
              <w:rPr>
                <w:ins w:id="692" w:author="Tucker Andrews" w:date="2021-01-11T15:13:00Z"/>
                <w:rFonts w:ascii="Times New Roman" w:eastAsia="Times New Roman" w:hAnsi="Times New Roman" w:cs="Times New Roman"/>
                <w:color w:val="000000"/>
                <w:sz w:val="18"/>
                <w:szCs w:val="18"/>
              </w:rPr>
            </w:pPr>
            <w:ins w:id="693" w:author="Tucker Andrews" w:date="2021-01-11T15:13:00Z">
              <w:r w:rsidRPr="00CE4D66">
                <w:rPr>
                  <w:rFonts w:ascii="Times New Roman" w:eastAsia="Times New Roman" w:hAnsi="Times New Roman" w:cs="Times New Roman"/>
                  <w:color w:val="000000"/>
                  <w:sz w:val="18"/>
                  <w:szCs w:val="18"/>
                </w:rPr>
                <w:t>3 (2.1)</w:t>
              </w:r>
            </w:ins>
          </w:p>
        </w:tc>
      </w:tr>
      <w:tr w:rsidR="00CE4D66" w:rsidRPr="00CE4D66" w14:paraId="30DA3E54" w14:textId="77777777" w:rsidTr="00CE4D66">
        <w:trPr>
          <w:gridAfter w:val="5"/>
          <w:wAfter w:w="4" w:type="dxa"/>
          <w:trHeight w:val="406"/>
          <w:ins w:id="694" w:author="Tucker Andrews" w:date="2021-01-11T15:13:00Z"/>
        </w:trPr>
        <w:tc>
          <w:tcPr>
            <w:tcW w:w="2840" w:type="dxa"/>
            <w:gridSpan w:val="3"/>
            <w:tcBorders>
              <w:top w:val="nil"/>
              <w:left w:val="nil"/>
              <w:bottom w:val="nil"/>
              <w:right w:val="nil"/>
            </w:tcBorders>
            <w:shd w:val="clear" w:color="auto" w:fill="auto"/>
            <w:vAlign w:val="center"/>
            <w:hideMark/>
          </w:tcPr>
          <w:p w14:paraId="7E2996E6" w14:textId="77777777" w:rsidR="00CE4D66" w:rsidRPr="00CE4D66" w:rsidRDefault="00CE4D66" w:rsidP="00CE4D66">
            <w:pPr>
              <w:spacing w:after="0" w:line="240" w:lineRule="auto"/>
              <w:rPr>
                <w:ins w:id="695" w:author="Tucker Andrews" w:date="2021-01-11T15:13:00Z"/>
                <w:rFonts w:ascii="Times New Roman" w:eastAsia="Times New Roman" w:hAnsi="Times New Roman" w:cs="Times New Roman"/>
                <w:color w:val="000000"/>
                <w:sz w:val="18"/>
                <w:szCs w:val="18"/>
              </w:rPr>
            </w:pPr>
            <w:ins w:id="696" w:author="Tucker Andrews" w:date="2021-01-11T15:13:00Z">
              <w:r w:rsidRPr="00CE4D66">
                <w:rPr>
                  <w:rFonts w:ascii="Times New Roman" w:eastAsia="Times New Roman" w:hAnsi="Times New Roman" w:cs="Times New Roman"/>
                  <w:color w:val="000000"/>
                  <w:sz w:val="18"/>
                  <w:szCs w:val="18"/>
                </w:rPr>
                <w:t>Holstein</w:t>
              </w:r>
            </w:ins>
          </w:p>
        </w:tc>
        <w:tc>
          <w:tcPr>
            <w:tcW w:w="929" w:type="dxa"/>
            <w:gridSpan w:val="2"/>
            <w:tcBorders>
              <w:top w:val="nil"/>
              <w:left w:val="nil"/>
              <w:bottom w:val="nil"/>
              <w:right w:val="nil"/>
            </w:tcBorders>
            <w:shd w:val="clear" w:color="auto" w:fill="auto"/>
            <w:noWrap/>
            <w:vAlign w:val="center"/>
            <w:hideMark/>
          </w:tcPr>
          <w:p w14:paraId="1C8F038C" w14:textId="77777777" w:rsidR="00CE4D66" w:rsidRPr="00CE4D66" w:rsidRDefault="00CE4D66" w:rsidP="00CE4D66">
            <w:pPr>
              <w:spacing w:after="0" w:line="240" w:lineRule="auto"/>
              <w:jc w:val="center"/>
              <w:rPr>
                <w:ins w:id="697" w:author="Tucker Andrews" w:date="2021-01-11T15:13:00Z"/>
                <w:rFonts w:ascii="Times New Roman" w:eastAsia="Times New Roman" w:hAnsi="Times New Roman" w:cs="Times New Roman"/>
                <w:color w:val="000000"/>
                <w:sz w:val="18"/>
                <w:szCs w:val="18"/>
              </w:rPr>
            </w:pPr>
            <w:ins w:id="698" w:author="Tucker Andrews" w:date="2021-01-11T15:13:00Z">
              <w:r w:rsidRPr="00CE4D66">
                <w:rPr>
                  <w:rFonts w:ascii="Times New Roman" w:eastAsia="Times New Roman" w:hAnsi="Times New Roman" w:cs="Times New Roman"/>
                  <w:color w:val="000000"/>
                  <w:sz w:val="18"/>
                  <w:szCs w:val="18"/>
                </w:rPr>
                <w:t>0 (0)</w:t>
              </w:r>
            </w:ins>
          </w:p>
        </w:tc>
        <w:tc>
          <w:tcPr>
            <w:tcW w:w="929" w:type="dxa"/>
            <w:gridSpan w:val="2"/>
            <w:tcBorders>
              <w:top w:val="nil"/>
              <w:left w:val="nil"/>
              <w:bottom w:val="nil"/>
              <w:right w:val="nil"/>
            </w:tcBorders>
            <w:shd w:val="clear" w:color="auto" w:fill="auto"/>
            <w:noWrap/>
            <w:vAlign w:val="center"/>
            <w:hideMark/>
          </w:tcPr>
          <w:p w14:paraId="3587CD6E" w14:textId="77777777" w:rsidR="00CE4D66" w:rsidRPr="00CE4D66" w:rsidRDefault="00CE4D66" w:rsidP="00CE4D66">
            <w:pPr>
              <w:spacing w:after="0" w:line="240" w:lineRule="auto"/>
              <w:jc w:val="center"/>
              <w:rPr>
                <w:ins w:id="699" w:author="Tucker Andrews" w:date="2021-01-11T15:13:00Z"/>
                <w:rFonts w:ascii="Times New Roman" w:eastAsia="Times New Roman" w:hAnsi="Times New Roman" w:cs="Times New Roman"/>
                <w:color w:val="000000"/>
                <w:sz w:val="18"/>
                <w:szCs w:val="18"/>
              </w:rPr>
            </w:pPr>
            <w:ins w:id="700" w:author="Tucker Andrews" w:date="2021-01-11T15:13:00Z">
              <w:r w:rsidRPr="00CE4D66">
                <w:rPr>
                  <w:rFonts w:ascii="Times New Roman" w:eastAsia="Times New Roman" w:hAnsi="Times New Roman" w:cs="Times New Roman"/>
                  <w:color w:val="000000"/>
                  <w:sz w:val="18"/>
                  <w:szCs w:val="18"/>
                </w:rPr>
                <w:t>4 (30.8)</w:t>
              </w:r>
            </w:ins>
          </w:p>
        </w:tc>
        <w:tc>
          <w:tcPr>
            <w:tcW w:w="946" w:type="dxa"/>
            <w:gridSpan w:val="2"/>
            <w:tcBorders>
              <w:top w:val="nil"/>
              <w:left w:val="nil"/>
              <w:bottom w:val="nil"/>
              <w:right w:val="nil"/>
            </w:tcBorders>
            <w:shd w:val="clear" w:color="auto" w:fill="auto"/>
            <w:noWrap/>
            <w:vAlign w:val="center"/>
            <w:hideMark/>
          </w:tcPr>
          <w:p w14:paraId="35E0B7F3" w14:textId="77777777" w:rsidR="00CE4D66" w:rsidRPr="00CE4D66" w:rsidRDefault="00CE4D66" w:rsidP="00CE4D66">
            <w:pPr>
              <w:spacing w:after="0" w:line="240" w:lineRule="auto"/>
              <w:jc w:val="center"/>
              <w:rPr>
                <w:ins w:id="701" w:author="Tucker Andrews" w:date="2021-01-11T15:13:00Z"/>
                <w:rFonts w:ascii="Times New Roman" w:eastAsia="Times New Roman" w:hAnsi="Times New Roman" w:cs="Times New Roman"/>
                <w:color w:val="000000"/>
                <w:sz w:val="18"/>
                <w:szCs w:val="18"/>
              </w:rPr>
            </w:pPr>
            <w:ins w:id="702" w:author="Tucker Andrews" w:date="2021-01-11T15:13:00Z">
              <w:r w:rsidRPr="00CE4D66">
                <w:rPr>
                  <w:rFonts w:ascii="Times New Roman" w:eastAsia="Times New Roman" w:hAnsi="Times New Roman" w:cs="Times New Roman"/>
                  <w:color w:val="000000"/>
                  <w:sz w:val="18"/>
                  <w:szCs w:val="18"/>
                </w:rPr>
                <w:t>3 (33.3)</w:t>
              </w:r>
            </w:ins>
          </w:p>
        </w:tc>
        <w:tc>
          <w:tcPr>
            <w:tcW w:w="946" w:type="dxa"/>
            <w:gridSpan w:val="2"/>
            <w:tcBorders>
              <w:top w:val="nil"/>
              <w:left w:val="nil"/>
              <w:bottom w:val="nil"/>
              <w:right w:val="nil"/>
            </w:tcBorders>
            <w:shd w:val="clear" w:color="auto" w:fill="auto"/>
            <w:noWrap/>
            <w:vAlign w:val="center"/>
            <w:hideMark/>
          </w:tcPr>
          <w:p w14:paraId="08FDA798" w14:textId="77777777" w:rsidR="00CE4D66" w:rsidRPr="00CE4D66" w:rsidRDefault="00CE4D66" w:rsidP="00CE4D66">
            <w:pPr>
              <w:spacing w:after="0" w:line="240" w:lineRule="auto"/>
              <w:jc w:val="center"/>
              <w:rPr>
                <w:ins w:id="703" w:author="Tucker Andrews" w:date="2021-01-11T15:13:00Z"/>
                <w:rFonts w:ascii="Times New Roman" w:eastAsia="Times New Roman" w:hAnsi="Times New Roman" w:cs="Times New Roman"/>
                <w:color w:val="000000"/>
                <w:sz w:val="18"/>
                <w:szCs w:val="18"/>
              </w:rPr>
            </w:pPr>
            <w:ins w:id="704" w:author="Tucker Andrews" w:date="2021-01-11T15:13:00Z">
              <w:r w:rsidRPr="00CE4D66">
                <w:rPr>
                  <w:rFonts w:ascii="Times New Roman" w:eastAsia="Times New Roman" w:hAnsi="Times New Roman" w:cs="Times New Roman"/>
                  <w:color w:val="000000"/>
                  <w:sz w:val="18"/>
                  <w:szCs w:val="18"/>
                </w:rPr>
                <w:t>13 (31.7)</w:t>
              </w:r>
            </w:ins>
          </w:p>
        </w:tc>
        <w:tc>
          <w:tcPr>
            <w:tcW w:w="938" w:type="dxa"/>
            <w:gridSpan w:val="2"/>
            <w:tcBorders>
              <w:top w:val="nil"/>
              <w:left w:val="nil"/>
              <w:bottom w:val="nil"/>
              <w:right w:val="nil"/>
            </w:tcBorders>
            <w:shd w:val="clear" w:color="auto" w:fill="auto"/>
            <w:noWrap/>
            <w:vAlign w:val="center"/>
            <w:hideMark/>
          </w:tcPr>
          <w:p w14:paraId="06131C2F" w14:textId="77777777" w:rsidR="00CE4D66" w:rsidRPr="00CE4D66" w:rsidRDefault="00CE4D66" w:rsidP="00CE4D66">
            <w:pPr>
              <w:spacing w:after="0" w:line="240" w:lineRule="auto"/>
              <w:jc w:val="center"/>
              <w:rPr>
                <w:ins w:id="705" w:author="Tucker Andrews" w:date="2021-01-11T15:13:00Z"/>
                <w:rFonts w:ascii="Times New Roman" w:eastAsia="Times New Roman" w:hAnsi="Times New Roman" w:cs="Times New Roman"/>
                <w:color w:val="000000"/>
                <w:sz w:val="18"/>
                <w:szCs w:val="18"/>
              </w:rPr>
            </w:pPr>
            <w:ins w:id="706"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262CDFC3" w14:textId="77777777" w:rsidR="00CE4D66" w:rsidRPr="00CE4D66" w:rsidRDefault="00CE4D66" w:rsidP="00CE4D66">
            <w:pPr>
              <w:spacing w:after="0" w:line="240" w:lineRule="auto"/>
              <w:jc w:val="center"/>
              <w:rPr>
                <w:ins w:id="707" w:author="Tucker Andrews" w:date="2021-01-11T15:13:00Z"/>
                <w:rFonts w:ascii="Times New Roman" w:eastAsia="Times New Roman" w:hAnsi="Times New Roman" w:cs="Times New Roman"/>
                <w:color w:val="000000"/>
                <w:sz w:val="18"/>
                <w:szCs w:val="18"/>
              </w:rPr>
            </w:pPr>
            <w:ins w:id="708" w:author="Tucker Andrews" w:date="2021-01-11T15:13:00Z">
              <w:r w:rsidRPr="00CE4D66">
                <w:rPr>
                  <w:rFonts w:ascii="Times New Roman" w:eastAsia="Times New Roman" w:hAnsi="Times New Roman" w:cs="Times New Roman"/>
                  <w:color w:val="000000"/>
                  <w:sz w:val="18"/>
                  <w:szCs w:val="18"/>
                </w:rPr>
                <w:t>16 (23.5)</w:t>
              </w:r>
            </w:ins>
          </w:p>
        </w:tc>
        <w:tc>
          <w:tcPr>
            <w:tcW w:w="930" w:type="dxa"/>
            <w:gridSpan w:val="2"/>
            <w:tcBorders>
              <w:top w:val="nil"/>
              <w:left w:val="nil"/>
              <w:bottom w:val="nil"/>
              <w:right w:val="nil"/>
            </w:tcBorders>
            <w:shd w:val="clear" w:color="auto" w:fill="auto"/>
            <w:noWrap/>
            <w:vAlign w:val="center"/>
            <w:hideMark/>
          </w:tcPr>
          <w:p w14:paraId="22910785" w14:textId="77777777" w:rsidR="00CE4D66" w:rsidRPr="00CE4D66" w:rsidRDefault="00CE4D66" w:rsidP="00CE4D66">
            <w:pPr>
              <w:spacing w:after="0" w:line="240" w:lineRule="auto"/>
              <w:jc w:val="center"/>
              <w:rPr>
                <w:ins w:id="709" w:author="Tucker Andrews" w:date="2021-01-11T15:13:00Z"/>
                <w:rFonts w:ascii="Times New Roman" w:eastAsia="Times New Roman" w:hAnsi="Times New Roman" w:cs="Times New Roman"/>
                <w:color w:val="000000"/>
                <w:sz w:val="18"/>
                <w:szCs w:val="18"/>
              </w:rPr>
            </w:pPr>
            <w:ins w:id="710" w:author="Tucker Andrews" w:date="2021-01-11T15:13:00Z">
              <w:r w:rsidRPr="00CE4D66">
                <w:rPr>
                  <w:rFonts w:ascii="Times New Roman" w:eastAsia="Times New Roman" w:hAnsi="Times New Roman" w:cs="Times New Roman"/>
                  <w:color w:val="000000"/>
                  <w:sz w:val="18"/>
                  <w:szCs w:val="18"/>
                </w:rPr>
                <w:t>36 (25.2)</w:t>
              </w:r>
            </w:ins>
          </w:p>
        </w:tc>
      </w:tr>
      <w:tr w:rsidR="00CE4D66" w:rsidRPr="00CE4D66" w14:paraId="113392C0" w14:textId="77777777" w:rsidTr="00CE4D66">
        <w:trPr>
          <w:gridAfter w:val="5"/>
          <w:wAfter w:w="4" w:type="dxa"/>
          <w:trHeight w:val="406"/>
          <w:ins w:id="711" w:author="Tucker Andrews" w:date="2021-01-11T15:13:00Z"/>
        </w:trPr>
        <w:tc>
          <w:tcPr>
            <w:tcW w:w="2840" w:type="dxa"/>
            <w:gridSpan w:val="3"/>
            <w:tcBorders>
              <w:top w:val="nil"/>
              <w:left w:val="nil"/>
              <w:bottom w:val="nil"/>
              <w:right w:val="nil"/>
            </w:tcBorders>
            <w:shd w:val="clear" w:color="auto" w:fill="auto"/>
            <w:vAlign w:val="center"/>
            <w:hideMark/>
          </w:tcPr>
          <w:p w14:paraId="3F95DB28" w14:textId="77777777" w:rsidR="00CE4D66" w:rsidRPr="00CE4D66" w:rsidRDefault="00CE4D66" w:rsidP="00CE4D66">
            <w:pPr>
              <w:spacing w:after="0" w:line="240" w:lineRule="auto"/>
              <w:rPr>
                <w:ins w:id="712" w:author="Tucker Andrews" w:date="2021-01-11T15:13:00Z"/>
                <w:rFonts w:ascii="Times New Roman" w:eastAsia="Times New Roman" w:hAnsi="Times New Roman" w:cs="Times New Roman"/>
                <w:color w:val="000000"/>
                <w:sz w:val="18"/>
                <w:szCs w:val="18"/>
              </w:rPr>
            </w:pPr>
            <w:ins w:id="713" w:author="Tucker Andrews" w:date="2021-01-11T15:13:00Z">
              <w:r w:rsidRPr="00CE4D66">
                <w:rPr>
                  <w:rFonts w:ascii="Times New Roman" w:eastAsia="Times New Roman" w:hAnsi="Times New Roman" w:cs="Times New Roman"/>
                  <w:color w:val="000000"/>
                  <w:sz w:val="18"/>
                  <w:szCs w:val="18"/>
                </w:rPr>
                <w:lastRenderedPageBreak/>
                <w:t>Holstein cross</w:t>
              </w:r>
            </w:ins>
          </w:p>
        </w:tc>
        <w:tc>
          <w:tcPr>
            <w:tcW w:w="929" w:type="dxa"/>
            <w:gridSpan w:val="2"/>
            <w:tcBorders>
              <w:top w:val="nil"/>
              <w:left w:val="nil"/>
              <w:bottom w:val="nil"/>
              <w:right w:val="nil"/>
            </w:tcBorders>
            <w:shd w:val="clear" w:color="auto" w:fill="auto"/>
            <w:noWrap/>
            <w:vAlign w:val="center"/>
            <w:hideMark/>
          </w:tcPr>
          <w:p w14:paraId="730561AC" w14:textId="77777777" w:rsidR="00CE4D66" w:rsidRPr="00CE4D66" w:rsidRDefault="00CE4D66" w:rsidP="00CE4D66">
            <w:pPr>
              <w:spacing w:after="0" w:line="240" w:lineRule="auto"/>
              <w:jc w:val="center"/>
              <w:rPr>
                <w:ins w:id="714" w:author="Tucker Andrews" w:date="2021-01-11T15:13:00Z"/>
                <w:rFonts w:ascii="Times New Roman" w:eastAsia="Times New Roman" w:hAnsi="Times New Roman" w:cs="Times New Roman"/>
                <w:color w:val="000000"/>
                <w:sz w:val="18"/>
                <w:szCs w:val="18"/>
              </w:rPr>
            </w:pPr>
            <w:ins w:id="715" w:author="Tucker Andrews" w:date="2021-01-11T15:13:00Z">
              <w:r w:rsidRPr="00CE4D66">
                <w:rPr>
                  <w:rFonts w:ascii="Times New Roman" w:eastAsia="Times New Roman" w:hAnsi="Times New Roman" w:cs="Times New Roman"/>
                  <w:color w:val="000000"/>
                  <w:sz w:val="18"/>
                  <w:szCs w:val="18"/>
                </w:rPr>
                <w:t>0 (0)</w:t>
              </w:r>
            </w:ins>
          </w:p>
        </w:tc>
        <w:tc>
          <w:tcPr>
            <w:tcW w:w="929" w:type="dxa"/>
            <w:gridSpan w:val="2"/>
            <w:tcBorders>
              <w:top w:val="nil"/>
              <w:left w:val="nil"/>
              <w:bottom w:val="nil"/>
              <w:right w:val="nil"/>
            </w:tcBorders>
            <w:shd w:val="clear" w:color="auto" w:fill="auto"/>
            <w:noWrap/>
            <w:vAlign w:val="center"/>
            <w:hideMark/>
          </w:tcPr>
          <w:p w14:paraId="30810303" w14:textId="77777777" w:rsidR="00CE4D66" w:rsidRPr="00CE4D66" w:rsidRDefault="00CE4D66" w:rsidP="00CE4D66">
            <w:pPr>
              <w:spacing w:after="0" w:line="240" w:lineRule="auto"/>
              <w:jc w:val="center"/>
              <w:rPr>
                <w:ins w:id="716" w:author="Tucker Andrews" w:date="2021-01-11T15:13:00Z"/>
                <w:rFonts w:ascii="Times New Roman" w:eastAsia="Times New Roman" w:hAnsi="Times New Roman" w:cs="Times New Roman"/>
                <w:color w:val="000000"/>
                <w:sz w:val="18"/>
                <w:szCs w:val="18"/>
              </w:rPr>
            </w:pPr>
            <w:ins w:id="717" w:author="Tucker Andrews" w:date="2021-01-11T15:13:00Z">
              <w:r w:rsidRPr="00CE4D66">
                <w:rPr>
                  <w:rFonts w:ascii="Times New Roman" w:eastAsia="Times New Roman" w:hAnsi="Times New Roman" w:cs="Times New Roman"/>
                  <w:color w:val="000000"/>
                  <w:sz w:val="18"/>
                  <w:szCs w:val="18"/>
                </w:rPr>
                <w:t>1 (7.7)</w:t>
              </w:r>
            </w:ins>
          </w:p>
        </w:tc>
        <w:tc>
          <w:tcPr>
            <w:tcW w:w="946" w:type="dxa"/>
            <w:gridSpan w:val="2"/>
            <w:tcBorders>
              <w:top w:val="nil"/>
              <w:left w:val="nil"/>
              <w:bottom w:val="nil"/>
              <w:right w:val="nil"/>
            </w:tcBorders>
            <w:shd w:val="clear" w:color="auto" w:fill="auto"/>
            <w:noWrap/>
            <w:vAlign w:val="center"/>
            <w:hideMark/>
          </w:tcPr>
          <w:p w14:paraId="605D69EC" w14:textId="77777777" w:rsidR="00CE4D66" w:rsidRPr="00CE4D66" w:rsidRDefault="00CE4D66" w:rsidP="00CE4D66">
            <w:pPr>
              <w:spacing w:after="0" w:line="240" w:lineRule="auto"/>
              <w:jc w:val="center"/>
              <w:rPr>
                <w:ins w:id="718" w:author="Tucker Andrews" w:date="2021-01-11T15:13:00Z"/>
                <w:rFonts w:ascii="Times New Roman" w:eastAsia="Times New Roman" w:hAnsi="Times New Roman" w:cs="Times New Roman"/>
                <w:color w:val="000000"/>
                <w:sz w:val="18"/>
                <w:szCs w:val="18"/>
              </w:rPr>
            </w:pPr>
            <w:ins w:id="719"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7AB568C9" w14:textId="77777777" w:rsidR="00CE4D66" w:rsidRPr="00CE4D66" w:rsidRDefault="00CE4D66" w:rsidP="00CE4D66">
            <w:pPr>
              <w:spacing w:after="0" w:line="240" w:lineRule="auto"/>
              <w:jc w:val="center"/>
              <w:rPr>
                <w:ins w:id="720" w:author="Tucker Andrews" w:date="2021-01-11T15:13:00Z"/>
                <w:rFonts w:ascii="Times New Roman" w:eastAsia="Times New Roman" w:hAnsi="Times New Roman" w:cs="Times New Roman"/>
                <w:color w:val="000000"/>
                <w:sz w:val="18"/>
                <w:szCs w:val="18"/>
              </w:rPr>
            </w:pPr>
            <w:ins w:id="721" w:author="Tucker Andrews" w:date="2021-01-11T15:13:00Z">
              <w:r w:rsidRPr="00CE4D66">
                <w:rPr>
                  <w:rFonts w:ascii="Times New Roman" w:eastAsia="Times New Roman" w:hAnsi="Times New Roman" w:cs="Times New Roman"/>
                  <w:color w:val="000000"/>
                  <w:sz w:val="18"/>
                  <w:szCs w:val="18"/>
                </w:rPr>
                <w:t>2 (4.9)</w:t>
              </w:r>
            </w:ins>
          </w:p>
        </w:tc>
        <w:tc>
          <w:tcPr>
            <w:tcW w:w="938" w:type="dxa"/>
            <w:gridSpan w:val="2"/>
            <w:tcBorders>
              <w:top w:val="nil"/>
              <w:left w:val="nil"/>
              <w:bottom w:val="nil"/>
              <w:right w:val="nil"/>
            </w:tcBorders>
            <w:shd w:val="clear" w:color="auto" w:fill="auto"/>
            <w:noWrap/>
            <w:vAlign w:val="center"/>
            <w:hideMark/>
          </w:tcPr>
          <w:p w14:paraId="1C81CFFF" w14:textId="77777777" w:rsidR="00CE4D66" w:rsidRPr="00CE4D66" w:rsidRDefault="00CE4D66" w:rsidP="00CE4D66">
            <w:pPr>
              <w:spacing w:after="0" w:line="240" w:lineRule="auto"/>
              <w:jc w:val="center"/>
              <w:rPr>
                <w:ins w:id="722" w:author="Tucker Andrews" w:date="2021-01-11T15:13:00Z"/>
                <w:rFonts w:ascii="Times New Roman" w:eastAsia="Times New Roman" w:hAnsi="Times New Roman" w:cs="Times New Roman"/>
                <w:color w:val="000000"/>
                <w:sz w:val="18"/>
                <w:szCs w:val="18"/>
              </w:rPr>
            </w:pPr>
            <w:ins w:id="723"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3B152F8C" w14:textId="77777777" w:rsidR="00CE4D66" w:rsidRPr="00CE4D66" w:rsidRDefault="00CE4D66" w:rsidP="00CE4D66">
            <w:pPr>
              <w:spacing w:after="0" w:line="240" w:lineRule="auto"/>
              <w:jc w:val="center"/>
              <w:rPr>
                <w:ins w:id="724" w:author="Tucker Andrews" w:date="2021-01-11T15:13:00Z"/>
                <w:rFonts w:ascii="Times New Roman" w:eastAsia="Times New Roman" w:hAnsi="Times New Roman" w:cs="Times New Roman"/>
                <w:color w:val="000000"/>
                <w:sz w:val="18"/>
                <w:szCs w:val="18"/>
              </w:rPr>
            </w:pPr>
            <w:ins w:id="725"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36CDD365" w14:textId="77777777" w:rsidR="00CE4D66" w:rsidRPr="00CE4D66" w:rsidRDefault="00CE4D66" w:rsidP="00CE4D66">
            <w:pPr>
              <w:spacing w:after="0" w:line="240" w:lineRule="auto"/>
              <w:jc w:val="center"/>
              <w:rPr>
                <w:ins w:id="726" w:author="Tucker Andrews" w:date="2021-01-11T15:13:00Z"/>
                <w:rFonts w:ascii="Times New Roman" w:eastAsia="Times New Roman" w:hAnsi="Times New Roman" w:cs="Times New Roman"/>
                <w:color w:val="000000"/>
                <w:sz w:val="18"/>
                <w:szCs w:val="18"/>
              </w:rPr>
            </w:pPr>
            <w:ins w:id="727" w:author="Tucker Andrews" w:date="2021-01-11T15:13:00Z">
              <w:r w:rsidRPr="00CE4D66">
                <w:rPr>
                  <w:rFonts w:ascii="Times New Roman" w:eastAsia="Times New Roman" w:hAnsi="Times New Roman" w:cs="Times New Roman"/>
                  <w:color w:val="000000"/>
                  <w:sz w:val="18"/>
                  <w:szCs w:val="18"/>
                </w:rPr>
                <w:t>3 (2.1)</w:t>
              </w:r>
            </w:ins>
          </w:p>
        </w:tc>
      </w:tr>
      <w:tr w:rsidR="00CE4D66" w:rsidRPr="00CE4D66" w14:paraId="24953FDF" w14:textId="77777777" w:rsidTr="00CE4D66">
        <w:trPr>
          <w:gridAfter w:val="5"/>
          <w:wAfter w:w="4" w:type="dxa"/>
          <w:trHeight w:val="406"/>
          <w:ins w:id="728" w:author="Tucker Andrews" w:date="2021-01-11T15:13:00Z"/>
        </w:trPr>
        <w:tc>
          <w:tcPr>
            <w:tcW w:w="2840" w:type="dxa"/>
            <w:gridSpan w:val="3"/>
            <w:tcBorders>
              <w:top w:val="nil"/>
              <w:left w:val="nil"/>
              <w:bottom w:val="nil"/>
              <w:right w:val="nil"/>
            </w:tcBorders>
            <w:shd w:val="clear" w:color="auto" w:fill="auto"/>
            <w:vAlign w:val="center"/>
            <w:hideMark/>
          </w:tcPr>
          <w:p w14:paraId="0291870D" w14:textId="77777777" w:rsidR="00CE4D66" w:rsidRPr="00CE4D66" w:rsidRDefault="00CE4D66" w:rsidP="00CE4D66">
            <w:pPr>
              <w:spacing w:after="0" w:line="240" w:lineRule="auto"/>
              <w:rPr>
                <w:ins w:id="729" w:author="Tucker Andrews" w:date="2021-01-11T15:13:00Z"/>
                <w:rFonts w:ascii="Times New Roman" w:eastAsia="Times New Roman" w:hAnsi="Times New Roman" w:cs="Times New Roman"/>
                <w:color w:val="000000"/>
                <w:sz w:val="18"/>
                <w:szCs w:val="18"/>
              </w:rPr>
            </w:pPr>
            <w:ins w:id="730" w:author="Tucker Andrews" w:date="2021-01-11T15:13:00Z">
              <w:r w:rsidRPr="00CE4D66">
                <w:rPr>
                  <w:rFonts w:ascii="Times New Roman" w:eastAsia="Times New Roman" w:hAnsi="Times New Roman" w:cs="Times New Roman"/>
                  <w:color w:val="000000"/>
                  <w:sz w:val="18"/>
                  <w:szCs w:val="18"/>
                </w:rPr>
                <w:t>Holstein, Jersey</w:t>
              </w:r>
            </w:ins>
          </w:p>
        </w:tc>
        <w:tc>
          <w:tcPr>
            <w:tcW w:w="929" w:type="dxa"/>
            <w:gridSpan w:val="2"/>
            <w:tcBorders>
              <w:top w:val="nil"/>
              <w:left w:val="nil"/>
              <w:bottom w:val="nil"/>
              <w:right w:val="nil"/>
            </w:tcBorders>
            <w:shd w:val="clear" w:color="auto" w:fill="auto"/>
            <w:noWrap/>
            <w:vAlign w:val="center"/>
            <w:hideMark/>
          </w:tcPr>
          <w:p w14:paraId="23F6B326" w14:textId="77777777" w:rsidR="00CE4D66" w:rsidRPr="00CE4D66" w:rsidRDefault="00CE4D66" w:rsidP="00CE4D66">
            <w:pPr>
              <w:spacing w:after="0" w:line="240" w:lineRule="auto"/>
              <w:jc w:val="center"/>
              <w:rPr>
                <w:ins w:id="731" w:author="Tucker Andrews" w:date="2021-01-11T15:13:00Z"/>
                <w:rFonts w:ascii="Times New Roman" w:eastAsia="Times New Roman" w:hAnsi="Times New Roman" w:cs="Times New Roman"/>
                <w:color w:val="000000"/>
                <w:sz w:val="18"/>
                <w:szCs w:val="18"/>
              </w:rPr>
            </w:pPr>
            <w:ins w:id="732" w:author="Tucker Andrews" w:date="2021-01-11T15:13:00Z">
              <w:r w:rsidRPr="00CE4D66">
                <w:rPr>
                  <w:rFonts w:ascii="Times New Roman" w:eastAsia="Times New Roman" w:hAnsi="Times New Roman" w:cs="Times New Roman"/>
                  <w:color w:val="000000"/>
                  <w:sz w:val="18"/>
                  <w:szCs w:val="18"/>
                </w:rPr>
                <w:t>1 (11.1)</w:t>
              </w:r>
            </w:ins>
          </w:p>
        </w:tc>
        <w:tc>
          <w:tcPr>
            <w:tcW w:w="929" w:type="dxa"/>
            <w:gridSpan w:val="2"/>
            <w:tcBorders>
              <w:top w:val="nil"/>
              <w:left w:val="nil"/>
              <w:bottom w:val="nil"/>
              <w:right w:val="nil"/>
            </w:tcBorders>
            <w:shd w:val="clear" w:color="auto" w:fill="auto"/>
            <w:noWrap/>
            <w:vAlign w:val="center"/>
            <w:hideMark/>
          </w:tcPr>
          <w:p w14:paraId="4A437FD7" w14:textId="77777777" w:rsidR="00CE4D66" w:rsidRPr="00CE4D66" w:rsidRDefault="00CE4D66" w:rsidP="00CE4D66">
            <w:pPr>
              <w:spacing w:after="0" w:line="240" w:lineRule="auto"/>
              <w:jc w:val="center"/>
              <w:rPr>
                <w:ins w:id="733" w:author="Tucker Andrews" w:date="2021-01-11T15:13:00Z"/>
                <w:rFonts w:ascii="Times New Roman" w:eastAsia="Times New Roman" w:hAnsi="Times New Roman" w:cs="Times New Roman"/>
                <w:color w:val="000000"/>
                <w:sz w:val="18"/>
                <w:szCs w:val="18"/>
              </w:rPr>
            </w:pPr>
            <w:ins w:id="734" w:author="Tucker Andrews" w:date="2021-01-11T15:13:00Z">
              <w:r w:rsidRPr="00CE4D66">
                <w:rPr>
                  <w:rFonts w:ascii="Times New Roman" w:eastAsia="Times New Roman" w:hAnsi="Times New Roman" w:cs="Times New Roman"/>
                  <w:color w:val="000000"/>
                  <w:sz w:val="18"/>
                  <w:szCs w:val="18"/>
                </w:rPr>
                <w:t>1 (7.7)</w:t>
              </w:r>
            </w:ins>
          </w:p>
        </w:tc>
        <w:tc>
          <w:tcPr>
            <w:tcW w:w="946" w:type="dxa"/>
            <w:gridSpan w:val="2"/>
            <w:tcBorders>
              <w:top w:val="nil"/>
              <w:left w:val="nil"/>
              <w:bottom w:val="nil"/>
              <w:right w:val="nil"/>
            </w:tcBorders>
            <w:shd w:val="clear" w:color="auto" w:fill="auto"/>
            <w:noWrap/>
            <w:vAlign w:val="center"/>
            <w:hideMark/>
          </w:tcPr>
          <w:p w14:paraId="1A8C2D14" w14:textId="77777777" w:rsidR="00CE4D66" w:rsidRPr="00CE4D66" w:rsidRDefault="00CE4D66" w:rsidP="00CE4D66">
            <w:pPr>
              <w:spacing w:after="0" w:line="240" w:lineRule="auto"/>
              <w:jc w:val="center"/>
              <w:rPr>
                <w:ins w:id="735" w:author="Tucker Andrews" w:date="2021-01-11T15:13:00Z"/>
                <w:rFonts w:ascii="Times New Roman" w:eastAsia="Times New Roman" w:hAnsi="Times New Roman" w:cs="Times New Roman"/>
                <w:color w:val="000000"/>
                <w:sz w:val="18"/>
                <w:szCs w:val="18"/>
              </w:rPr>
            </w:pPr>
            <w:ins w:id="736"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0EAA272B" w14:textId="77777777" w:rsidR="00CE4D66" w:rsidRPr="00CE4D66" w:rsidRDefault="00CE4D66" w:rsidP="00CE4D66">
            <w:pPr>
              <w:spacing w:after="0" w:line="240" w:lineRule="auto"/>
              <w:jc w:val="center"/>
              <w:rPr>
                <w:ins w:id="737" w:author="Tucker Andrews" w:date="2021-01-11T15:13:00Z"/>
                <w:rFonts w:ascii="Times New Roman" w:eastAsia="Times New Roman" w:hAnsi="Times New Roman" w:cs="Times New Roman"/>
                <w:color w:val="000000"/>
                <w:sz w:val="18"/>
                <w:szCs w:val="18"/>
              </w:rPr>
            </w:pPr>
            <w:ins w:id="738" w:author="Tucker Andrews" w:date="2021-01-11T15:13:00Z">
              <w:r w:rsidRPr="00CE4D66">
                <w:rPr>
                  <w:rFonts w:ascii="Times New Roman" w:eastAsia="Times New Roman" w:hAnsi="Times New Roman" w:cs="Times New Roman"/>
                  <w:color w:val="000000"/>
                  <w:sz w:val="18"/>
                  <w:szCs w:val="18"/>
                </w:rPr>
                <w:t>0 (0)</w:t>
              </w:r>
            </w:ins>
          </w:p>
        </w:tc>
        <w:tc>
          <w:tcPr>
            <w:tcW w:w="938" w:type="dxa"/>
            <w:gridSpan w:val="2"/>
            <w:tcBorders>
              <w:top w:val="nil"/>
              <w:left w:val="nil"/>
              <w:bottom w:val="nil"/>
              <w:right w:val="nil"/>
            </w:tcBorders>
            <w:shd w:val="clear" w:color="auto" w:fill="auto"/>
            <w:noWrap/>
            <w:vAlign w:val="center"/>
            <w:hideMark/>
          </w:tcPr>
          <w:p w14:paraId="30AD5A5D" w14:textId="77777777" w:rsidR="00CE4D66" w:rsidRPr="00CE4D66" w:rsidRDefault="00CE4D66" w:rsidP="00CE4D66">
            <w:pPr>
              <w:spacing w:after="0" w:line="240" w:lineRule="auto"/>
              <w:jc w:val="center"/>
              <w:rPr>
                <w:ins w:id="739" w:author="Tucker Andrews" w:date="2021-01-11T15:13:00Z"/>
                <w:rFonts w:ascii="Times New Roman" w:eastAsia="Times New Roman" w:hAnsi="Times New Roman" w:cs="Times New Roman"/>
                <w:color w:val="000000"/>
                <w:sz w:val="18"/>
                <w:szCs w:val="18"/>
              </w:rPr>
            </w:pPr>
            <w:ins w:id="740"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05706F0A" w14:textId="77777777" w:rsidR="00CE4D66" w:rsidRPr="00CE4D66" w:rsidRDefault="00CE4D66" w:rsidP="00CE4D66">
            <w:pPr>
              <w:spacing w:after="0" w:line="240" w:lineRule="auto"/>
              <w:jc w:val="center"/>
              <w:rPr>
                <w:ins w:id="741" w:author="Tucker Andrews" w:date="2021-01-11T15:13:00Z"/>
                <w:rFonts w:ascii="Times New Roman" w:eastAsia="Times New Roman" w:hAnsi="Times New Roman" w:cs="Times New Roman"/>
                <w:color w:val="000000"/>
                <w:sz w:val="18"/>
                <w:szCs w:val="18"/>
              </w:rPr>
            </w:pPr>
            <w:ins w:id="742" w:author="Tucker Andrews" w:date="2021-01-11T15:13:00Z">
              <w:r w:rsidRPr="00CE4D66">
                <w:rPr>
                  <w:rFonts w:ascii="Times New Roman" w:eastAsia="Times New Roman" w:hAnsi="Times New Roman" w:cs="Times New Roman"/>
                  <w:color w:val="000000"/>
                  <w:sz w:val="18"/>
                  <w:szCs w:val="18"/>
                </w:rPr>
                <w:t>2 (2.9)</w:t>
              </w:r>
            </w:ins>
          </w:p>
        </w:tc>
        <w:tc>
          <w:tcPr>
            <w:tcW w:w="930" w:type="dxa"/>
            <w:gridSpan w:val="2"/>
            <w:tcBorders>
              <w:top w:val="nil"/>
              <w:left w:val="nil"/>
              <w:bottom w:val="nil"/>
              <w:right w:val="nil"/>
            </w:tcBorders>
            <w:shd w:val="clear" w:color="auto" w:fill="auto"/>
            <w:noWrap/>
            <w:vAlign w:val="center"/>
            <w:hideMark/>
          </w:tcPr>
          <w:p w14:paraId="45609086" w14:textId="77777777" w:rsidR="00CE4D66" w:rsidRPr="00CE4D66" w:rsidRDefault="00CE4D66" w:rsidP="00CE4D66">
            <w:pPr>
              <w:spacing w:after="0" w:line="240" w:lineRule="auto"/>
              <w:jc w:val="center"/>
              <w:rPr>
                <w:ins w:id="743" w:author="Tucker Andrews" w:date="2021-01-11T15:13:00Z"/>
                <w:rFonts w:ascii="Times New Roman" w:eastAsia="Times New Roman" w:hAnsi="Times New Roman" w:cs="Times New Roman"/>
                <w:color w:val="000000"/>
                <w:sz w:val="18"/>
                <w:szCs w:val="18"/>
              </w:rPr>
            </w:pPr>
            <w:ins w:id="744" w:author="Tucker Andrews" w:date="2021-01-11T15:13:00Z">
              <w:r w:rsidRPr="00CE4D66">
                <w:rPr>
                  <w:rFonts w:ascii="Times New Roman" w:eastAsia="Times New Roman" w:hAnsi="Times New Roman" w:cs="Times New Roman"/>
                  <w:color w:val="000000"/>
                  <w:sz w:val="18"/>
                  <w:szCs w:val="18"/>
                </w:rPr>
                <w:t>4 (2.8)</w:t>
              </w:r>
            </w:ins>
          </w:p>
        </w:tc>
      </w:tr>
      <w:tr w:rsidR="00CE4D66" w:rsidRPr="00CE4D66" w14:paraId="5E08342C" w14:textId="77777777" w:rsidTr="00CE4D66">
        <w:trPr>
          <w:gridAfter w:val="5"/>
          <w:wAfter w:w="4" w:type="dxa"/>
          <w:trHeight w:val="406"/>
          <w:ins w:id="745" w:author="Tucker Andrews" w:date="2021-01-11T15:13:00Z"/>
        </w:trPr>
        <w:tc>
          <w:tcPr>
            <w:tcW w:w="2840" w:type="dxa"/>
            <w:gridSpan w:val="3"/>
            <w:tcBorders>
              <w:top w:val="nil"/>
              <w:left w:val="nil"/>
              <w:bottom w:val="nil"/>
              <w:right w:val="nil"/>
            </w:tcBorders>
            <w:shd w:val="clear" w:color="auto" w:fill="auto"/>
            <w:vAlign w:val="center"/>
            <w:hideMark/>
          </w:tcPr>
          <w:p w14:paraId="0CC003AA" w14:textId="77777777" w:rsidR="00CE4D66" w:rsidRPr="00CE4D66" w:rsidRDefault="00CE4D66" w:rsidP="00CE4D66">
            <w:pPr>
              <w:spacing w:after="0" w:line="240" w:lineRule="auto"/>
              <w:rPr>
                <w:ins w:id="746" w:author="Tucker Andrews" w:date="2021-01-11T15:13:00Z"/>
                <w:rFonts w:ascii="Times New Roman" w:eastAsia="Times New Roman" w:hAnsi="Times New Roman" w:cs="Times New Roman"/>
                <w:color w:val="000000"/>
                <w:sz w:val="18"/>
                <w:szCs w:val="18"/>
              </w:rPr>
            </w:pPr>
            <w:ins w:id="747" w:author="Tucker Andrews" w:date="2021-01-11T15:13:00Z">
              <w:r w:rsidRPr="00CE4D66">
                <w:rPr>
                  <w:rFonts w:ascii="Times New Roman" w:eastAsia="Times New Roman" w:hAnsi="Times New Roman" w:cs="Times New Roman"/>
                  <w:color w:val="000000"/>
                  <w:sz w:val="18"/>
                  <w:szCs w:val="18"/>
                </w:rPr>
                <w:t>Holstein, Jersey, cross</w:t>
              </w:r>
            </w:ins>
          </w:p>
        </w:tc>
        <w:tc>
          <w:tcPr>
            <w:tcW w:w="929" w:type="dxa"/>
            <w:gridSpan w:val="2"/>
            <w:tcBorders>
              <w:top w:val="nil"/>
              <w:left w:val="nil"/>
              <w:bottom w:val="nil"/>
              <w:right w:val="nil"/>
            </w:tcBorders>
            <w:shd w:val="clear" w:color="auto" w:fill="auto"/>
            <w:noWrap/>
            <w:vAlign w:val="center"/>
            <w:hideMark/>
          </w:tcPr>
          <w:p w14:paraId="3D594655" w14:textId="77777777" w:rsidR="00CE4D66" w:rsidRPr="00CE4D66" w:rsidRDefault="00CE4D66" w:rsidP="00CE4D66">
            <w:pPr>
              <w:spacing w:after="0" w:line="240" w:lineRule="auto"/>
              <w:jc w:val="center"/>
              <w:rPr>
                <w:ins w:id="748" w:author="Tucker Andrews" w:date="2021-01-11T15:13:00Z"/>
                <w:rFonts w:ascii="Times New Roman" w:eastAsia="Times New Roman" w:hAnsi="Times New Roman" w:cs="Times New Roman"/>
                <w:color w:val="000000"/>
                <w:sz w:val="18"/>
                <w:szCs w:val="18"/>
              </w:rPr>
            </w:pPr>
            <w:ins w:id="749" w:author="Tucker Andrews" w:date="2021-01-11T15:13:00Z">
              <w:r w:rsidRPr="00CE4D66">
                <w:rPr>
                  <w:rFonts w:ascii="Times New Roman" w:eastAsia="Times New Roman" w:hAnsi="Times New Roman" w:cs="Times New Roman"/>
                  <w:color w:val="000000"/>
                  <w:sz w:val="18"/>
                  <w:szCs w:val="18"/>
                </w:rPr>
                <w:t>1 (11.1)</w:t>
              </w:r>
            </w:ins>
          </w:p>
        </w:tc>
        <w:tc>
          <w:tcPr>
            <w:tcW w:w="929" w:type="dxa"/>
            <w:gridSpan w:val="2"/>
            <w:tcBorders>
              <w:top w:val="nil"/>
              <w:left w:val="nil"/>
              <w:bottom w:val="nil"/>
              <w:right w:val="nil"/>
            </w:tcBorders>
            <w:shd w:val="clear" w:color="auto" w:fill="auto"/>
            <w:noWrap/>
            <w:vAlign w:val="center"/>
            <w:hideMark/>
          </w:tcPr>
          <w:p w14:paraId="24EBFFD9" w14:textId="77777777" w:rsidR="00CE4D66" w:rsidRPr="00CE4D66" w:rsidRDefault="00CE4D66" w:rsidP="00CE4D66">
            <w:pPr>
              <w:spacing w:after="0" w:line="240" w:lineRule="auto"/>
              <w:jc w:val="center"/>
              <w:rPr>
                <w:ins w:id="750" w:author="Tucker Andrews" w:date="2021-01-11T15:13:00Z"/>
                <w:rFonts w:ascii="Times New Roman" w:eastAsia="Times New Roman" w:hAnsi="Times New Roman" w:cs="Times New Roman"/>
                <w:color w:val="000000"/>
                <w:sz w:val="18"/>
                <w:szCs w:val="18"/>
              </w:rPr>
            </w:pPr>
            <w:ins w:id="751" w:author="Tucker Andrews" w:date="2021-01-11T15:13:00Z">
              <w:r w:rsidRPr="00CE4D66">
                <w:rPr>
                  <w:rFonts w:ascii="Times New Roman" w:eastAsia="Times New Roman" w:hAnsi="Times New Roman" w:cs="Times New Roman"/>
                  <w:color w:val="000000"/>
                  <w:sz w:val="18"/>
                  <w:szCs w:val="18"/>
                </w:rPr>
                <w:t>4 (30.8)</w:t>
              </w:r>
            </w:ins>
          </w:p>
        </w:tc>
        <w:tc>
          <w:tcPr>
            <w:tcW w:w="946" w:type="dxa"/>
            <w:gridSpan w:val="2"/>
            <w:tcBorders>
              <w:top w:val="nil"/>
              <w:left w:val="nil"/>
              <w:bottom w:val="nil"/>
              <w:right w:val="nil"/>
            </w:tcBorders>
            <w:shd w:val="clear" w:color="auto" w:fill="auto"/>
            <w:noWrap/>
            <w:vAlign w:val="center"/>
            <w:hideMark/>
          </w:tcPr>
          <w:p w14:paraId="0CC300ED" w14:textId="77777777" w:rsidR="00CE4D66" w:rsidRPr="00CE4D66" w:rsidRDefault="00CE4D66" w:rsidP="00CE4D66">
            <w:pPr>
              <w:spacing w:after="0" w:line="240" w:lineRule="auto"/>
              <w:jc w:val="center"/>
              <w:rPr>
                <w:ins w:id="752" w:author="Tucker Andrews" w:date="2021-01-11T15:13:00Z"/>
                <w:rFonts w:ascii="Times New Roman" w:eastAsia="Times New Roman" w:hAnsi="Times New Roman" w:cs="Times New Roman"/>
                <w:color w:val="000000"/>
                <w:sz w:val="18"/>
                <w:szCs w:val="18"/>
              </w:rPr>
            </w:pPr>
            <w:ins w:id="753" w:author="Tucker Andrews" w:date="2021-01-11T15:13:00Z">
              <w:r w:rsidRPr="00CE4D66">
                <w:rPr>
                  <w:rFonts w:ascii="Times New Roman" w:eastAsia="Times New Roman" w:hAnsi="Times New Roman" w:cs="Times New Roman"/>
                  <w:color w:val="000000"/>
                  <w:sz w:val="18"/>
                  <w:szCs w:val="18"/>
                </w:rPr>
                <w:t>2 (22.2)</w:t>
              </w:r>
            </w:ins>
          </w:p>
        </w:tc>
        <w:tc>
          <w:tcPr>
            <w:tcW w:w="946" w:type="dxa"/>
            <w:gridSpan w:val="2"/>
            <w:tcBorders>
              <w:top w:val="nil"/>
              <w:left w:val="nil"/>
              <w:bottom w:val="nil"/>
              <w:right w:val="nil"/>
            </w:tcBorders>
            <w:shd w:val="clear" w:color="auto" w:fill="auto"/>
            <w:noWrap/>
            <w:vAlign w:val="center"/>
            <w:hideMark/>
          </w:tcPr>
          <w:p w14:paraId="30073673" w14:textId="77777777" w:rsidR="00CE4D66" w:rsidRPr="00CE4D66" w:rsidRDefault="00CE4D66" w:rsidP="00CE4D66">
            <w:pPr>
              <w:spacing w:after="0" w:line="240" w:lineRule="auto"/>
              <w:jc w:val="center"/>
              <w:rPr>
                <w:ins w:id="754" w:author="Tucker Andrews" w:date="2021-01-11T15:13:00Z"/>
                <w:rFonts w:ascii="Times New Roman" w:eastAsia="Times New Roman" w:hAnsi="Times New Roman" w:cs="Times New Roman"/>
                <w:color w:val="000000"/>
                <w:sz w:val="18"/>
                <w:szCs w:val="18"/>
              </w:rPr>
            </w:pPr>
            <w:ins w:id="755" w:author="Tucker Andrews" w:date="2021-01-11T15:13:00Z">
              <w:r w:rsidRPr="00CE4D66">
                <w:rPr>
                  <w:rFonts w:ascii="Times New Roman" w:eastAsia="Times New Roman" w:hAnsi="Times New Roman" w:cs="Times New Roman"/>
                  <w:color w:val="000000"/>
                  <w:sz w:val="18"/>
                  <w:szCs w:val="18"/>
                </w:rPr>
                <w:t>11 (26.8)</w:t>
              </w:r>
            </w:ins>
          </w:p>
        </w:tc>
        <w:tc>
          <w:tcPr>
            <w:tcW w:w="938" w:type="dxa"/>
            <w:gridSpan w:val="2"/>
            <w:tcBorders>
              <w:top w:val="nil"/>
              <w:left w:val="nil"/>
              <w:bottom w:val="nil"/>
              <w:right w:val="nil"/>
            </w:tcBorders>
            <w:shd w:val="clear" w:color="auto" w:fill="auto"/>
            <w:noWrap/>
            <w:vAlign w:val="center"/>
            <w:hideMark/>
          </w:tcPr>
          <w:p w14:paraId="1FC0B604" w14:textId="77777777" w:rsidR="00CE4D66" w:rsidRPr="00CE4D66" w:rsidRDefault="00CE4D66" w:rsidP="00CE4D66">
            <w:pPr>
              <w:spacing w:after="0" w:line="240" w:lineRule="auto"/>
              <w:jc w:val="center"/>
              <w:rPr>
                <w:ins w:id="756" w:author="Tucker Andrews" w:date="2021-01-11T15:13:00Z"/>
                <w:rFonts w:ascii="Times New Roman" w:eastAsia="Times New Roman" w:hAnsi="Times New Roman" w:cs="Times New Roman"/>
                <w:color w:val="000000"/>
                <w:sz w:val="18"/>
                <w:szCs w:val="18"/>
              </w:rPr>
            </w:pPr>
            <w:ins w:id="757"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3F1381EF" w14:textId="77777777" w:rsidR="00CE4D66" w:rsidRPr="00CE4D66" w:rsidRDefault="00CE4D66" w:rsidP="00CE4D66">
            <w:pPr>
              <w:spacing w:after="0" w:line="240" w:lineRule="auto"/>
              <w:jc w:val="center"/>
              <w:rPr>
                <w:ins w:id="758" w:author="Tucker Andrews" w:date="2021-01-11T15:13:00Z"/>
                <w:rFonts w:ascii="Times New Roman" w:eastAsia="Times New Roman" w:hAnsi="Times New Roman" w:cs="Times New Roman"/>
                <w:color w:val="000000"/>
                <w:sz w:val="18"/>
                <w:szCs w:val="18"/>
              </w:rPr>
            </w:pPr>
            <w:ins w:id="759" w:author="Tucker Andrews" w:date="2021-01-11T15:13:00Z">
              <w:r w:rsidRPr="00CE4D66">
                <w:rPr>
                  <w:rFonts w:ascii="Times New Roman" w:eastAsia="Times New Roman" w:hAnsi="Times New Roman" w:cs="Times New Roman"/>
                  <w:color w:val="000000"/>
                  <w:sz w:val="18"/>
                  <w:szCs w:val="18"/>
                </w:rPr>
                <w:t>14 (20.6)</w:t>
              </w:r>
            </w:ins>
          </w:p>
        </w:tc>
        <w:tc>
          <w:tcPr>
            <w:tcW w:w="930" w:type="dxa"/>
            <w:gridSpan w:val="2"/>
            <w:tcBorders>
              <w:top w:val="nil"/>
              <w:left w:val="nil"/>
              <w:bottom w:val="nil"/>
              <w:right w:val="nil"/>
            </w:tcBorders>
            <w:shd w:val="clear" w:color="auto" w:fill="auto"/>
            <w:noWrap/>
            <w:vAlign w:val="center"/>
            <w:hideMark/>
          </w:tcPr>
          <w:p w14:paraId="6A6C766D" w14:textId="77777777" w:rsidR="00CE4D66" w:rsidRPr="00CE4D66" w:rsidRDefault="00CE4D66" w:rsidP="00CE4D66">
            <w:pPr>
              <w:spacing w:after="0" w:line="240" w:lineRule="auto"/>
              <w:jc w:val="center"/>
              <w:rPr>
                <w:ins w:id="760" w:author="Tucker Andrews" w:date="2021-01-11T15:13:00Z"/>
                <w:rFonts w:ascii="Times New Roman" w:eastAsia="Times New Roman" w:hAnsi="Times New Roman" w:cs="Times New Roman"/>
                <w:color w:val="000000"/>
                <w:sz w:val="18"/>
                <w:szCs w:val="18"/>
              </w:rPr>
            </w:pPr>
            <w:ins w:id="761" w:author="Tucker Andrews" w:date="2021-01-11T15:13:00Z">
              <w:r w:rsidRPr="00CE4D66">
                <w:rPr>
                  <w:rFonts w:ascii="Times New Roman" w:eastAsia="Times New Roman" w:hAnsi="Times New Roman" w:cs="Times New Roman"/>
                  <w:color w:val="000000"/>
                  <w:sz w:val="18"/>
                  <w:szCs w:val="18"/>
                </w:rPr>
                <w:t>32 (22.4)</w:t>
              </w:r>
            </w:ins>
          </w:p>
        </w:tc>
      </w:tr>
      <w:tr w:rsidR="00CE4D66" w:rsidRPr="00CE4D66" w14:paraId="57B93F4A" w14:textId="77777777" w:rsidTr="00CE4D66">
        <w:trPr>
          <w:gridAfter w:val="5"/>
          <w:wAfter w:w="4" w:type="dxa"/>
          <w:trHeight w:val="406"/>
          <w:ins w:id="762" w:author="Tucker Andrews" w:date="2021-01-11T15:13:00Z"/>
        </w:trPr>
        <w:tc>
          <w:tcPr>
            <w:tcW w:w="2840" w:type="dxa"/>
            <w:gridSpan w:val="3"/>
            <w:tcBorders>
              <w:top w:val="nil"/>
              <w:left w:val="nil"/>
              <w:bottom w:val="nil"/>
              <w:right w:val="nil"/>
            </w:tcBorders>
            <w:shd w:val="clear" w:color="auto" w:fill="auto"/>
            <w:vAlign w:val="center"/>
            <w:hideMark/>
          </w:tcPr>
          <w:p w14:paraId="7BC6707F" w14:textId="77777777" w:rsidR="00CE4D66" w:rsidRPr="00CE4D66" w:rsidRDefault="00CE4D66" w:rsidP="00CE4D66">
            <w:pPr>
              <w:spacing w:after="0" w:line="240" w:lineRule="auto"/>
              <w:rPr>
                <w:ins w:id="763" w:author="Tucker Andrews" w:date="2021-01-11T15:13:00Z"/>
                <w:rFonts w:ascii="Times New Roman" w:eastAsia="Times New Roman" w:hAnsi="Times New Roman" w:cs="Times New Roman"/>
                <w:color w:val="000000"/>
                <w:sz w:val="18"/>
                <w:szCs w:val="18"/>
              </w:rPr>
            </w:pPr>
            <w:ins w:id="764" w:author="Tucker Andrews" w:date="2021-01-11T15:13:00Z">
              <w:r w:rsidRPr="00CE4D66">
                <w:rPr>
                  <w:rFonts w:ascii="Times New Roman" w:eastAsia="Times New Roman" w:hAnsi="Times New Roman" w:cs="Times New Roman"/>
                  <w:color w:val="000000"/>
                  <w:sz w:val="18"/>
                  <w:szCs w:val="18"/>
                </w:rPr>
                <w:t>Jersey</w:t>
              </w:r>
            </w:ins>
          </w:p>
        </w:tc>
        <w:tc>
          <w:tcPr>
            <w:tcW w:w="929" w:type="dxa"/>
            <w:gridSpan w:val="2"/>
            <w:tcBorders>
              <w:top w:val="nil"/>
              <w:left w:val="nil"/>
              <w:bottom w:val="nil"/>
              <w:right w:val="nil"/>
            </w:tcBorders>
            <w:shd w:val="clear" w:color="auto" w:fill="auto"/>
            <w:noWrap/>
            <w:vAlign w:val="center"/>
            <w:hideMark/>
          </w:tcPr>
          <w:p w14:paraId="06D6A34A" w14:textId="77777777" w:rsidR="00CE4D66" w:rsidRPr="00CE4D66" w:rsidRDefault="00CE4D66" w:rsidP="00CE4D66">
            <w:pPr>
              <w:spacing w:after="0" w:line="240" w:lineRule="auto"/>
              <w:jc w:val="center"/>
              <w:rPr>
                <w:ins w:id="765" w:author="Tucker Andrews" w:date="2021-01-11T15:13:00Z"/>
                <w:rFonts w:ascii="Times New Roman" w:eastAsia="Times New Roman" w:hAnsi="Times New Roman" w:cs="Times New Roman"/>
                <w:color w:val="000000"/>
                <w:sz w:val="18"/>
                <w:szCs w:val="18"/>
              </w:rPr>
            </w:pPr>
            <w:ins w:id="766" w:author="Tucker Andrews" w:date="2021-01-11T15:13:00Z">
              <w:r w:rsidRPr="00CE4D66">
                <w:rPr>
                  <w:rFonts w:ascii="Times New Roman" w:eastAsia="Times New Roman" w:hAnsi="Times New Roman" w:cs="Times New Roman"/>
                  <w:color w:val="000000"/>
                  <w:sz w:val="18"/>
                  <w:szCs w:val="18"/>
                </w:rPr>
                <w:t>4 (44.4)</w:t>
              </w:r>
            </w:ins>
          </w:p>
        </w:tc>
        <w:tc>
          <w:tcPr>
            <w:tcW w:w="929" w:type="dxa"/>
            <w:gridSpan w:val="2"/>
            <w:tcBorders>
              <w:top w:val="nil"/>
              <w:left w:val="nil"/>
              <w:bottom w:val="nil"/>
              <w:right w:val="nil"/>
            </w:tcBorders>
            <w:shd w:val="clear" w:color="auto" w:fill="auto"/>
            <w:noWrap/>
            <w:vAlign w:val="center"/>
            <w:hideMark/>
          </w:tcPr>
          <w:p w14:paraId="7342F7C4" w14:textId="77777777" w:rsidR="00CE4D66" w:rsidRPr="00CE4D66" w:rsidRDefault="00CE4D66" w:rsidP="00CE4D66">
            <w:pPr>
              <w:spacing w:after="0" w:line="240" w:lineRule="auto"/>
              <w:jc w:val="center"/>
              <w:rPr>
                <w:ins w:id="767" w:author="Tucker Andrews" w:date="2021-01-11T15:13:00Z"/>
                <w:rFonts w:ascii="Times New Roman" w:eastAsia="Times New Roman" w:hAnsi="Times New Roman" w:cs="Times New Roman"/>
                <w:color w:val="000000"/>
                <w:sz w:val="18"/>
                <w:szCs w:val="18"/>
              </w:rPr>
            </w:pPr>
            <w:ins w:id="768"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6B2808A5" w14:textId="77777777" w:rsidR="00CE4D66" w:rsidRPr="00CE4D66" w:rsidRDefault="00CE4D66" w:rsidP="00CE4D66">
            <w:pPr>
              <w:spacing w:after="0" w:line="240" w:lineRule="auto"/>
              <w:jc w:val="center"/>
              <w:rPr>
                <w:ins w:id="769" w:author="Tucker Andrews" w:date="2021-01-11T15:13:00Z"/>
                <w:rFonts w:ascii="Times New Roman" w:eastAsia="Times New Roman" w:hAnsi="Times New Roman" w:cs="Times New Roman"/>
                <w:color w:val="000000"/>
                <w:sz w:val="18"/>
                <w:szCs w:val="18"/>
              </w:rPr>
            </w:pPr>
            <w:ins w:id="770"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79E09840" w14:textId="77777777" w:rsidR="00CE4D66" w:rsidRPr="00CE4D66" w:rsidRDefault="00CE4D66" w:rsidP="00CE4D66">
            <w:pPr>
              <w:spacing w:after="0" w:line="240" w:lineRule="auto"/>
              <w:jc w:val="center"/>
              <w:rPr>
                <w:ins w:id="771" w:author="Tucker Andrews" w:date="2021-01-11T15:13:00Z"/>
                <w:rFonts w:ascii="Times New Roman" w:eastAsia="Times New Roman" w:hAnsi="Times New Roman" w:cs="Times New Roman"/>
                <w:color w:val="000000"/>
                <w:sz w:val="18"/>
                <w:szCs w:val="18"/>
              </w:rPr>
            </w:pPr>
            <w:ins w:id="772" w:author="Tucker Andrews" w:date="2021-01-11T15:13:00Z">
              <w:r w:rsidRPr="00CE4D66">
                <w:rPr>
                  <w:rFonts w:ascii="Times New Roman" w:eastAsia="Times New Roman" w:hAnsi="Times New Roman" w:cs="Times New Roman"/>
                  <w:color w:val="000000"/>
                  <w:sz w:val="18"/>
                  <w:szCs w:val="18"/>
                </w:rPr>
                <w:t>6 (14.6)</w:t>
              </w:r>
            </w:ins>
          </w:p>
        </w:tc>
        <w:tc>
          <w:tcPr>
            <w:tcW w:w="938" w:type="dxa"/>
            <w:gridSpan w:val="2"/>
            <w:tcBorders>
              <w:top w:val="nil"/>
              <w:left w:val="nil"/>
              <w:bottom w:val="nil"/>
              <w:right w:val="nil"/>
            </w:tcBorders>
            <w:shd w:val="clear" w:color="auto" w:fill="auto"/>
            <w:noWrap/>
            <w:vAlign w:val="center"/>
            <w:hideMark/>
          </w:tcPr>
          <w:p w14:paraId="383DC843" w14:textId="77777777" w:rsidR="00CE4D66" w:rsidRPr="00CE4D66" w:rsidRDefault="00CE4D66" w:rsidP="00CE4D66">
            <w:pPr>
              <w:spacing w:after="0" w:line="240" w:lineRule="auto"/>
              <w:jc w:val="center"/>
              <w:rPr>
                <w:ins w:id="773" w:author="Tucker Andrews" w:date="2021-01-11T15:13:00Z"/>
                <w:rFonts w:ascii="Times New Roman" w:eastAsia="Times New Roman" w:hAnsi="Times New Roman" w:cs="Times New Roman"/>
                <w:color w:val="000000"/>
                <w:sz w:val="18"/>
                <w:szCs w:val="18"/>
              </w:rPr>
            </w:pPr>
            <w:ins w:id="774"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3538734E" w14:textId="77777777" w:rsidR="00CE4D66" w:rsidRPr="00CE4D66" w:rsidRDefault="00CE4D66" w:rsidP="00CE4D66">
            <w:pPr>
              <w:spacing w:after="0" w:line="240" w:lineRule="auto"/>
              <w:jc w:val="center"/>
              <w:rPr>
                <w:ins w:id="775" w:author="Tucker Andrews" w:date="2021-01-11T15:13:00Z"/>
                <w:rFonts w:ascii="Times New Roman" w:eastAsia="Times New Roman" w:hAnsi="Times New Roman" w:cs="Times New Roman"/>
                <w:color w:val="000000"/>
                <w:sz w:val="18"/>
                <w:szCs w:val="18"/>
              </w:rPr>
            </w:pPr>
            <w:ins w:id="776" w:author="Tucker Andrews" w:date="2021-01-11T15:13:00Z">
              <w:r w:rsidRPr="00CE4D66">
                <w:rPr>
                  <w:rFonts w:ascii="Times New Roman" w:eastAsia="Times New Roman" w:hAnsi="Times New Roman" w:cs="Times New Roman"/>
                  <w:color w:val="000000"/>
                  <w:sz w:val="18"/>
                  <w:szCs w:val="18"/>
                </w:rPr>
                <w:t>19 (27.9)</w:t>
              </w:r>
            </w:ins>
          </w:p>
        </w:tc>
        <w:tc>
          <w:tcPr>
            <w:tcW w:w="930" w:type="dxa"/>
            <w:gridSpan w:val="2"/>
            <w:tcBorders>
              <w:top w:val="nil"/>
              <w:left w:val="nil"/>
              <w:bottom w:val="nil"/>
              <w:right w:val="nil"/>
            </w:tcBorders>
            <w:shd w:val="clear" w:color="auto" w:fill="auto"/>
            <w:noWrap/>
            <w:vAlign w:val="center"/>
            <w:hideMark/>
          </w:tcPr>
          <w:p w14:paraId="51AC3D51" w14:textId="77777777" w:rsidR="00CE4D66" w:rsidRPr="00CE4D66" w:rsidRDefault="00CE4D66" w:rsidP="00CE4D66">
            <w:pPr>
              <w:spacing w:after="0" w:line="240" w:lineRule="auto"/>
              <w:jc w:val="center"/>
              <w:rPr>
                <w:ins w:id="777" w:author="Tucker Andrews" w:date="2021-01-11T15:13:00Z"/>
                <w:rFonts w:ascii="Times New Roman" w:eastAsia="Times New Roman" w:hAnsi="Times New Roman" w:cs="Times New Roman"/>
                <w:color w:val="000000"/>
                <w:sz w:val="18"/>
                <w:szCs w:val="18"/>
              </w:rPr>
            </w:pPr>
            <w:ins w:id="778" w:author="Tucker Andrews" w:date="2021-01-11T15:13:00Z">
              <w:r w:rsidRPr="00CE4D66">
                <w:rPr>
                  <w:rFonts w:ascii="Times New Roman" w:eastAsia="Times New Roman" w:hAnsi="Times New Roman" w:cs="Times New Roman"/>
                  <w:color w:val="000000"/>
                  <w:sz w:val="18"/>
                  <w:szCs w:val="18"/>
                </w:rPr>
                <w:t>29 (20.3)</w:t>
              </w:r>
            </w:ins>
          </w:p>
        </w:tc>
      </w:tr>
      <w:tr w:rsidR="00CE4D66" w:rsidRPr="00CE4D66" w14:paraId="3203EAD2" w14:textId="77777777" w:rsidTr="00CE4D66">
        <w:trPr>
          <w:gridAfter w:val="5"/>
          <w:wAfter w:w="4" w:type="dxa"/>
          <w:trHeight w:val="406"/>
          <w:ins w:id="779" w:author="Tucker Andrews" w:date="2021-01-11T15:13:00Z"/>
        </w:trPr>
        <w:tc>
          <w:tcPr>
            <w:tcW w:w="2840" w:type="dxa"/>
            <w:gridSpan w:val="3"/>
            <w:tcBorders>
              <w:top w:val="nil"/>
              <w:left w:val="nil"/>
              <w:bottom w:val="nil"/>
              <w:right w:val="nil"/>
            </w:tcBorders>
            <w:shd w:val="clear" w:color="auto" w:fill="auto"/>
            <w:vAlign w:val="center"/>
            <w:hideMark/>
          </w:tcPr>
          <w:p w14:paraId="78BDE52D" w14:textId="77777777" w:rsidR="00CE4D66" w:rsidRPr="00CE4D66" w:rsidRDefault="00CE4D66" w:rsidP="00CE4D66">
            <w:pPr>
              <w:spacing w:after="0" w:line="240" w:lineRule="auto"/>
              <w:rPr>
                <w:ins w:id="780" w:author="Tucker Andrews" w:date="2021-01-11T15:13:00Z"/>
                <w:rFonts w:ascii="Times New Roman" w:eastAsia="Times New Roman" w:hAnsi="Times New Roman" w:cs="Times New Roman"/>
                <w:color w:val="000000"/>
                <w:sz w:val="18"/>
                <w:szCs w:val="18"/>
              </w:rPr>
            </w:pPr>
            <w:ins w:id="781" w:author="Tucker Andrews" w:date="2021-01-11T15:13:00Z">
              <w:r w:rsidRPr="00CE4D66">
                <w:rPr>
                  <w:rFonts w:ascii="Times New Roman" w:eastAsia="Times New Roman" w:hAnsi="Times New Roman" w:cs="Times New Roman"/>
                  <w:color w:val="000000"/>
                  <w:sz w:val="18"/>
                  <w:szCs w:val="18"/>
                </w:rPr>
                <w:t>Jersey cross</w:t>
              </w:r>
            </w:ins>
          </w:p>
        </w:tc>
        <w:tc>
          <w:tcPr>
            <w:tcW w:w="929" w:type="dxa"/>
            <w:gridSpan w:val="2"/>
            <w:tcBorders>
              <w:top w:val="nil"/>
              <w:left w:val="nil"/>
              <w:bottom w:val="nil"/>
              <w:right w:val="nil"/>
            </w:tcBorders>
            <w:shd w:val="clear" w:color="auto" w:fill="auto"/>
            <w:noWrap/>
            <w:vAlign w:val="center"/>
            <w:hideMark/>
          </w:tcPr>
          <w:p w14:paraId="280DF3BF" w14:textId="77777777" w:rsidR="00CE4D66" w:rsidRPr="00CE4D66" w:rsidRDefault="00CE4D66" w:rsidP="00CE4D66">
            <w:pPr>
              <w:spacing w:after="0" w:line="240" w:lineRule="auto"/>
              <w:jc w:val="center"/>
              <w:rPr>
                <w:ins w:id="782" w:author="Tucker Andrews" w:date="2021-01-11T15:13:00Z"/>
                <w:rFonts w:ascii="Times New Roman" w:eastAsia="Times New Roman" w:hAnsi="Times New Roman" w:cs="Times New Roman"/>
                <w:color w:val="000000"/>
                <w:sz w:val="18"/>
                <w:szCs w:val="18"/>
              </w:rPr>
            </w:pPr>
            <w:ins w:id="783" w:author="Tucker Andrews" w:date="2021-01-11T15:13:00Z">
              <w:r w:rsidRPr="00CE4D66">
                <w:rPr>
                  <w:rFonts w:ascii="Times New Roman" w:eastAsia="Times New Roman" w:hAnsi="Times New Roman" w:cs="Times New Roman"/>
                  <w:color w:val="000000"/>
                  <w:sz w:val="18"/>
                  <w:szCs w:val="18"/>
                </w:rPr>
                <w:t>1 (11.1)</w:t>
              </w:r>
            </w:ins>
          </w:p>
        </w:tc>
        <w:tc>
          <w:tcPr>
            <w:tcW w:w="929" w:type="dxa"/>
            <w:gridSpan w:val="2"/>
            <w:tcBorders>
              <w:top w:val="nil"/>
              <w:left w:val="nil"/>
              <w:bottom w:val="nil"/>
              <w:right w:val="nil"/>
            </w:tcBorders>
            <w:shd w:val="clear" w:color="auto" w:fill="auto"/>
            <w:noWrap/>
            <w:vAlign w:val="center"/>
            <w:hideMark/>
          </w:tcPr>
          <w:p w14:paraId="3A4CBEBA" w14:textId="77777777" w:rsidR="00CE4D66" w:rsidRPr="00CE4D66" w:rsidRDefault="00CE4D66" w:rsidP="00CE4D66">
            <w:pPr>
              <w:spacing w:after="0" w:line="240" w:lineRule="auto"/>
              <w:jc w:val="center"/>
              <w:rPr>
                <w:ins w:id="784" w:author="Tucker Andrews" w:date="2021-01-11T15:13:00Z"/>
                <w:rFonts w:ascii="Times New Roman" w:eastAsia="Times New Roman" w:hAnsi="Times New Roman" w:cs="Times New Roman"/>
                <w:color w:val="000000"/>
                <w:sz w:val="18"/>
                <w:szCs w:val="18"/>
              </w:rPr>
            </w:pPr>
            <w:ins w:id="785"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2D3DC555" w14:textId="77777777" w:rsidR="00CE4D66" w:rsidRPr="00CE4D66" w:rsidRDefault="00CE4D66" w:rsidP="00CE4D66">
            <w:pPr>
              <w:spacing w:after="0" w:line="240" w:lineRule="auto"/>
              <w:jc w:val="center"/>
              <w:rPr>
                <w:ins w:id="786" w:author="Tucker Andrews" w:date="2021-01-11T15:13:00Z"/>
                <w:rFonts w:ascii="Times New Roman" w:eastAsia="Times New Roman" w:hAnsi="Times New Roman" w:cs="Times New Roman"/>
                <w:color w:val="000000"/>
                <w:sz w:val="18"/>
                <w:szCs w:val="18"/>
              </w:rPr>
            </w:pPr>
            <w:ins w:id="787"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35C8069A" w14:textId="77777777" w:rsidR="00CE4D66" w:rsidRPr="00CE4D66" w:rsidRDefault="00CE4D66" w:rsidP="00CE4D66">
            <w:pPr>
              <w:spacing w:after="0" w:line="240" w:lineRule="auto"/>
              <w:jc w:val="center"/>
              <w:rPr>
                <w:ins w:id="788" w:author="Tucker Andrews" w:date="2021-01-11T15:13:00Z"/>
                <w:rFonts w:ascii="Times New Roman" w:eastAsia="Times New Roman" w:hAnsi="Times New Roman" w:cs="Times New Roman"/>
                <w:color w:val="000000"/>
                <w:sz w:val="18"/>
                <w:szCs w:val="18"/>
              </w:rPr>
            </w:pPr>
            <w:ins w:id="789" w:author="Tucker Andrews" w:date="2021-01-11T15:13:00Z">
              <w:r w:rsidRPr="00CE4D66">
                <w:rPr>
                  <w:rFonts w:ascii="Times New Roman" w:eastAsia="Times New Roman" w:hAnsi="Times New Roman" w:cs="Times New Roman"/>
                  <w:color w:val="000000"/>
                  <w:sz w:val="18"/>
                  <w:szCs w:val="18"/>
                </w:rPr>
                <w:t>2 (4.9)</w:t>
              </w:r>
            </w:ins>
          </w:p>
        </w:tc>
        <w:tc>
          <w:tcPr>
            <w:tcW w:w="938" w:type="dxa"/>
            <w:gridSpan w:val="2"/>
            <w:tcBorders>
              <w:top w:val="nil"/>
              <w:left w:val="nil"/>
              <w:bottom w:val="nil"/>
              <w:right w:val="nil"/>
            </w:tcBorders>
            <w:shd w:val="clear" w:color="auto" w:fill="auto"/>
            <w:noWrap/>
            <w:vAlign w:val="center"/>
            <w:hideMark/>
          </w:tcPr>
          <w:p w14:paraId="55B208AD" w14:textId="77777777" w:rsidR="00CE4D66" w:rsidRPr="00CE4D66" w:rsidRDefault="00CE4D66" w:rsidP="00CE4D66">
            <w:pPr>
              <w:spacing w:after="0" w:line="240" w:lineRule="auto"/>
              <w:jc w:val="center"/>
              <w:rPr>
                <w:ins w:id="790" w:author="Tucker Andrews" w:date="2021-01-11T15:13:00Z"/>
                <w:rFonts w:ascii="Times New Roman" w:eastAsia="Times New Roman" w:hAnsi="Times New Roman" w:cs="Times New Roman"/>
                <w:color w:val="000000"/>
                <w:sz w:val="18"/>
                <w:szCs w:val="18"/>
              </w:rPr>
            </w:pPr>
            <w:ins w:id="791"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2A03C0AC" w14:textId="77777777" w:rsidR="00CE4D66" w:rsidRPr="00CE4D66" w:rsidRDefault="00CE4D66" w:rsidP="00CE4D66">
            <w:pPr>
              <w:spacing w:after="0" w:line="240" w:lineRule="auto"/>
              <w:jc w:val="center"/>
              <w:rPr>
                <w:ins w:id="792" w:author="Tucker Andrews" w:date="2021-01-11T15:13:00Z"/>
                <w:rFonts w:ascii="Times New Roman" w:eastAsia="Times New Roman" w:hAnsi="Times New Roman" w:cs="Times New Roman"/>
                <w:color w:val="000000"/>
                <w:sz w:val="18"/>
                <w:szCs w:val="18"/>
              </w:rPr>
            </w:pPr>
            <w:ins w:id="793" w:author="Tucker Andrews" w:date="2021-01-11T15:13:00Z">
              <w:r w:rsidRPr="00CE4D66">
                <w:rPr>
                  <w:rFonts w:ascii="Times New Roman" w:eastAsia="Times New Roman" w:hAnsi="Times New Roman" w:cs="Times New Roman"/>
                  <w:color w:val="000000"/>
                  <w:sz w:val="18"/>
                  <w:szCs w:val="18"/>
                </w:rPr>
                <w:t>2 (2.9)</w:t>
              </w:r>
            </w:ins>
          </w:p>
        </w:tc>
        <w:tc>
          <w:tcPr>
            <w:tcW w:w="930" w:type="dxa"/>
            <w:gridSpan w:val="2"/>
            <w:tcBorders>
              <w:top w:val="nil"/>
              <w:left w:val="nil"/>
              <w:bottom w:val="nil"/>
              <w:right w:val="nil"/>
            </w:tcBorders>
            <w:shd w:val="clear" w:color="auto" w:fill="auto"/>
            <w:noWrap/>
            <w:vAlign w:val="center"/>
            <w:hideMark/>
          </w:tcPr>
          <w:p w14:paraId="6D034892" w14:textId="77777777" w:rsidR="00CE4D66" w:rsidRPr="00CE4D66" w:rsidRDefault="00CE4D66" w:rsidP="00CE4D66">
            <w:pPr>
              <w:spacing w:after="0" w:line="240" w:lineRule="auto"/>
              <w:jc w:val="center"/>
              <w:rPr>
                <w:ins w:id="794" w:author="Tucker Andrews" w:date="2021-01-11T15:13:00Z"/>
                <w:rFonts w:ascii="Times New Roman" w:eastAsia="Times New Roman" w:hAnsi="Times New Roman" w:cs="Times New Roman"/>
                <w:color w:val="000000"/>
                <w:sz w:val="18"/>
                <w:szCs w:val="18"/>
              </w:rPr>
            </w:pPr>
            <w:ins w:id="795" w:author="Tucker Andrews" w:date="2021-01-11T15:13:00Z">
              <w:r w:rsidRPr="00CE4D66">
                <w:rPr>
                  <w:rFonts w:ascii="Times New Roman" w:eastAsia="Times New Roman" w:hAnsi="Times New Roman" w:cs="Times New Roman"/>
                  <w:color w:val="000000"/>
                  <w:sz w:val="18"/>
                  <w:szCs w:val="18"/>
                </w:rPr>
                <w:t>5 (3.5)</w:t>
              </w:r>
            </w:ins>
          </w:p>
        </w:tc>
      </w:tr>
      <w:tr w:rsidR="00CE4D66" w:rsidRPr="00CE4D66" w14:paraId="5B8444BB" w14:textId="77777777" w:rsidTr="00CE4D66">
        <w:trPr>
          <w:gridAfter w:val="5"/>
          <w:wAfter w:w="4" w:type="dxa"/>
          <w:trHeight w:val="406"/>
          <w:ins w:id="796" w:author="Tucker Andrews" w:date="2021-01-11T15:13:00Z"/>
        </w:trPr>
        <w:tc>
          <w:tcPr>
            <w:tcW w:w="2840" w:type="dxa"/>
            <w:gridSpan w:val="3"/>
            <w:tcBorders>
              <w:top w:val="nil"/>
              <w:left w:val="nil"/>
              <w:bottom w:val="nil"/>
              <w:right w:val="nil"/>
            </w:tcBorders>
            <w:shd w:val="clear" w:color="auto" w:fill="auto"/>
            <w:vAlign w:val="center"/>
            <w:hideMark/>
          </w:tcPr>
          <w:p w14:paraId="5B5455C6" w14:textId="77777777" w:rsidR="00CE4D66" w:rsidRPr="00CE4D66" w:rsidRDefault="00CE4D66" w:rsidP="00CE4D66">
            <w:pPr>
              <w:spacing w:after="0" w:line="240" w:lineRule="auto"/>
              <w:rPr>
                <w:ins w:id="797" w:author="Tucker Andrews" w:date="2021-01-11T15:13:00Z"/>
                <w:rFonts w:ascii="Times New Roman" w:eastAsia="Times New Roman" w:hAnsi="Times New Roman" w:cs="Times New Roman"/>
                <w:color w:val="000000"/>
                <w:sz w:val="18"/>
                <w:szCs w:val="18"/>
              </w:rPr>
            </w:pPr>
            <w:ins w:id="798" w:author="Tucker Andrews" w:date="2021-01-11T15:13:00Z">
              <w:r w:rsidRPr="00CE4D66">
                <w:rPr>
                  <w:rFonts w:ascii="Times New Roman" w:eastAsia="Times New Roman" w:hAnsi="Times New Roman" w:cs="Times New Roman"/>
                  <w:color w:val="000000"/>
                  <w:sz w:val="18"/>
                  <w:szCs w:val="18"/>
                </w:rPr>
                <w:t>Mixed</w:t>
              </w:r>
            </w:ins>
          </w:p>
        </w:tc>
        <w:tc>
          <w:tcPr>
            <w:tcW w:w="929" w:type="dxa"/>
            <w:gridSpan w:val="2"/>
            <w:tcBorders>
              <w:top w:val="nil"/>
              <w:left w:val="nil"/>
              <w:bottom w:val="nil"/>
              <w:right w:val="nil"/>
            </w:tcBorders>
            <w:shd w:val="clear" w:color="auto" w:fill="auto"/>
            <w:noWrap/>
            <w:vAlign w:val="center"/>
            <w:hideMark/>
          </w:tcPr>
          <w:p w14:paraId="4D6B84D1" w14:textId="77777777" w:rsidR="00CE4D66" w:rsidRPr="00CE4D66" w:rsidRDefault="00CE4D66" w:rsidP="00CE4D66">
            <w:pPr>
              <w:spacing w:after="0" w:line="240" w:lineRule="auto"/>
              <w:jc w:val="center"/>
              <w:rPr>
                <w:ins w:id="799" w:author="Tucker Andrews" w:date="2021-01-11T15:13:00Z"/>
                <w:rFonts w:ascii="Times New Roman" w:eastAsia="Times New Roman" w:hAnsi="Times New Roman" w:cs="Times New Roman"/>
                <w:color w:val="000000"/>
                <w:sz w:val="18"/>
                <w:szCs w:val="18"/>
              </w:rPr>
            </w:pPr>
            <w:ins w:id="800" w:author="Tucker Andrews" w:date="2021-01-11T15:13:00Z">
              <w:r w:rsidRPr="00CE4D66">
                <w:rPr>
                  <w:rFonts w:ascii="Times New Roman" w:eastAsia="Times New Roman" w:hAnsi="Times New Roman" w:cs="Times New Roman"/>
                  <w:color w:val="000000"/>
                  <w:sz w:val="18"/>
                  <w:szCs w:val="18"/>
                </w:rPr>
                <w:t>0 (0)</w:t>
              </w:r>
            </w:ins>
          </w:p>
        </w:tc>
        <w:tc>
          <w:tcPr>
            <w:tcW w:w="929" w:type="dxa"/>
            <w:gridSpan w:val="2"/>
            <w:tcBorders>
              <w:top w:val="nil"/>
              <w:left w:val="nil"/>
              <w:bottom w:val="nil"/>
              <w:right w:val="nil"/>
            </w:tcBorders>
            <w:shd w:val="clear" w:color="auto" w:fill="auto"/>
            <w:noWrap/>
            <w:vAlign w:val="center"/>
            <w:hideMark/>
          </w:tcPr>
          <w:p w14:paraId="30D31161" w14:textId="77777777" w:rsidR="00CE4D66" w:rsidRPr="00CE4D66" w:rsidRDefault="00CE4D66" w:rsidP="00CE4D66">
            <w:pPr>
              <w:spacing w:after="0" w:line="240" w:lineRule="auto"/>
              <w:jc w:val="center"/>
              <w:rPr>
                <w:ins w:id="801" w:author="Tucker Andrews" w:date="2021-01-11T15:13:00Z"/>
                <w:rFonts w:ascii="Times New Roman" w:eastAsia="Times New Roman" w:hAnsi="Times New Roman" w:cs="Times New Roman"/>
                <w:color w:val="000000"/>
                <w:sz w:val="18"/>
                <w:szCs w:val="18"/>
              </w:rPr>
            </w:pPr>
            <w:ins w:id="802" w:author="Tucker Andrews" w:date="2021-01-11T15:13:00Z">
              <w:r w:rsidRPr="00CE4D66">
                <w:rPr>
                  <w:rFonts w:ascii="Times New Roman" w:eastAsia="Times New Roman" w:hAnsi="Times New Roman" w:cs="Times New Roman"/>
                  <w:color w:val="000000"/>
                  <w:sz w:val="18"/>
                  <w:szCs w:val="18"/>
                </w:rPr>
                <w:t>1 (7.7)</w:t>
              </w:r>
            </w:ins>
          </w:p>
        </w:tc>
        <w:tc>
          <w:tcPr>
            <w:tcW w:w="946" w:type="dxa"/>
            <w:gridSpan w:val="2"/>
            <w:tcBorders>
              <w:top w:val="nil"/>
              <w:left w:val="nil"/>
              <w:bottom w:val="nil"/>
              <w:right w:val="nil"/>
            </w:tcBorders>
            <w:shd w:val="clear" w:color="auto" w:fill="auto"/>
            <w:noWrap/>
            <w:vAlign w:val="center"/>
            <w:hideMark/>
          </w:tcPr>
          <w:p w14:paraId="2C4E8CB5" w14:textId="77777777" w:rsidR="00CE4D66" w:rsidRPr="00CE4D66" w:rsidRDefault="00CE4D66" w:rsidP="00CE4D66">
            <w:pPr>
              <w:spacing w:after="0" w:line="240" w:lineRule="auto"/>
              <w:jc w:val="center"/>
              <w:rPr>
                <w:ins w:id="803" w:author="Tucker Andrews" w:date="2021-01-11T15:13:00Z"/>
                <w:rFonts w:ascii="Times New Roman" w:eastAsia="Times New Roman" w:hAnsi="Times New Roman" w:cs="Times New Roman"/>
                <w:color w:val="000000"/>
                <w:sz w:val="18"/>
                <w:szCs w:val="18"/>
              </w:rPr>
            </w:pPr>
            <w:ins w:id="804" w:author="Tucker Andrews" w:date="2021-01-11T15:13:00Z">
              <w:r w:rsidRPr="00CE4D66">
                <w:rPr>
                  <w:rFonts w:ascii="Times New Roman" w:eastAsia="Times New Roman" w:hAnsi="Times New Roman" w:cs="Times New Roman"/>
                  <w:color w:val="000000"/>
                  <w:sz w:val="18"/>
                  <w:szCs w:val="18"/>
                </w:rPr>
                <w:t>2 (22.2)</w:t>
              </w:r>
            </w:ins>
          </w:p>
        </w:tc>
        <w:tc>
          <w:tcPr>
            <w:tcW w:w="946" w:type="dxa"/>
            <w:gridSpan w:val="2"/>
            <w:tcBorders>
              <w:top w:val="nil"/>
              <w:left w:val="nil"/>
              <w:bottom w:val="nil"/>
              <w:right w:val="nil"/>
            </w:tcBorders>
            <w:shd w:val="clear" w:color="auto" w:fill="auto"/>
            <w:noWrap/>
            <w:vAlign w:val="center"/>
            <w:hideMark/>
          </w:tcPr>
          <w:p w14:paraId="5C78C6C1" w14:textId="77777777" w:rsidR="00CE4D66" w:rsidRPr="00CE4D66" w:rsidRDefault="00CE4D66" w:rsidP="00CE4D66">
            <w:pPr>
              <w:spacing w:after="0" w:line="240" w:lineRule="auto"/>
              <w:jc w:val="center"/>
              <w:rPr>
                <w:ins w:id="805" w:author="Tucker Andrews" w:date="2021-01-11T15:13:00Z"/>
                <w:rFonts w:ascii="Times New Roman" w:eastAsia="Times New Roman" w:hAnsi="Times New Roman" w:cs="Times New Roman"/>
                <w:color w:val="000000"/>
                <w:sz w:val="18"/>
                <w:szCs w:val="18"/>
              </w:rPr>
            </w:pPr>
            <w:ins w:id="806" w:author="Tucker Andrews" w:date="2021-01-11T15:13:00Z">
              <w:r w:rsidRPr="00CE4D66">
                <w:rPr>
                  <w:rFonts w:ascii="Times New Roman" w:eastAsia="Times New Roman" w:hAnsi="Times New Roman" w:cs="Times New Roman"/>
                  <w:color w:val="000000"/>
                  <w:sz w:val="18"/>
                  <w:szCs w:val="18"/>
                </w:rPr>
                <w:t>1 (2.4)</w:t>
              </w:r>
            </w:ins>
          </w:p>
        </w:tc>
        <w:tc>
          <w:tcPr>
            <w:tcW w:w="938" w:type="dxa"/>
            <w:gridSpan w:val="2"/>
            <w:tcBorders>
              <w:top w:val="nil"/>
              <w:left w:val="nil"/>
              <w:bottom w:val="nil"/>
              <w:right w:val="nil"/>
            </w:tcBorders>
            <w:shd w:val="clear" w:color="auto" w:fill="auto"/>
            <w:noWrap/>
            <w:vAlign w:val="center"/>
            <w:hideMark/>
          </w:tcPr>
          <w:p w14:paraId="206DD380" w14:textId="77777777" w:rsidR="00CE4D66" w:rsidRPr="00CE4D66" w:rsidRDefault="00CE4D66" w:rsidP="00CE4D66">
            <w:pPr>
              <w:spacing w:after="0" w:line="240" w:lineRule="auto"/>
              <w:jc w:val="center"/>
              <w:rPr>
                <w:ins w:id="807" w:author="Tucker Andrews" w:date="2021-01-11T15:13:00Z"/>
                <w:rFonts w:ascii="Times New Roman" w:eastAsia="Times New Roman" w:hAnsi="Times New Roman" w:cs="Times New Roman"/>
                <w:color w:val="000000"/>
                <w:sz w:val="18"/>
                <w:szCs w:val="18"/>
              </w:rPr>
            </w:pPr>
            <w:ins w:id="808"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305792DE" w14:textId="57BDB85A" w:rsidR="00CE4D66" w:rsidRPr="00CE4D66" w:rsidRDefault="0009458E" w:rsidP="00CE4D66">
            <w:pPr>
              <w:spacing w:after="0" w:line="240" w:lineRule="auto"/>
              <w:jc w:val="center"/>
              <w:rPr>
                <w:ins w:id="809" w:author="Tucker Andrews" w:date="2021-01-11T15:13:00Z"/>
                <w:rFonts w:ascii="Times New Roman" w:eastAsia="Times New Roman" w:hAnsi="Times New Roman" w:cs="Times New Roman"/>
                <w:color w:val="000000"/>
                <w:sz w:val="18"/>
                <w:szCs w:val="18"/>
              </w:rPr>
            </w:pPr>
            <w:ins w:id="810" w:author="Tucker Andrews" w:date="2021-01-11T15:39:00Z">
              <w:r>
                <w:rPr>
                  <w:rFonts w:ascii="Times New Roman" w:eastAsia="Times New Roman" w:hAnsi="Times New Roman" w:cs="Times New Roman"/>
                  <w:color w:val="000000"/>
                  <w:sz w:val="18"/>
                  <w:szCs w:val="18"/>
                </w:rPr>
                <w:t>5</w:t>
              </w:r>
            </w:ins>
            <w:ins w:id="811" w:author="Tucker Andrews" w:date="2021-01-11T15:13:00Z">
              <w:r w:rsidR="00CE4D66" w:rsidRPr="00CE4D66">
                <w:rPr>
                  <w:rFonts w:ascii="Times New Roman" w:eastAsia="Times New Roman" w:hAnsi="Times New Roman" w:cs="Times New Roman"/>
                  <w:color w:val="000000"/>
                  <w:sz w:val="18"/>
                  <w:szCs w:val="18"/>
                </w:rPr>
                <w:t xml:space="preserve"> (8.8)</w:t>
              </w:r>
            </w:ins>
          </w:p>
        </w:tc>
        <w:tc>
          <w:tcPr>
            <w:tcW w:w="930" w:type="dxa"/>
            <w:gridSpan w:val="2"/>
            <w:tcBorders>
              <w:top w:val="nil"/>
              <w:left w:val="nil"/>
              <w:bottom w:val="nil"/>
              <w:right w:val="nil"/>
            </w:tcBorders>
            <w:shd w:val="clear" w:color="auto" w:fill="auto"/>
            <w:noWrap/>
            <w:vAlign w:val="center"/>
            <w:hideMark/>
          </w:tcPr>
          <w:p w14:paraId="2AAA1F6C" w14:textId="08A985F1" w:rsidR="00CE4D66" w:rsidRPr="00CE4D66" w:rsidRDefault="0009458E" w:rsidP="00CE4D66">
            <w:pPr>
              <w:spacing w:after="0" w:line="240" w:lineRule="auto"/>
              <w:jc w:val="center"/>
              <w:rPr>
                <w:ins w:id="812" w:author="Tucker Andrews" w:date="2021-01-11T15:13:00Z"/>
                <w:rFonts w:ascii="Times New Roman" w:eastAsia="Times New Roman" w:hAnsi="Times New Roman" w:cs="Times New Roman"/>
                <w:color w:val="000000"/>
                <w:sz w:val="18"/>
                <w:szCs w:val="18"/>
              </w:rPr>
            </w:pPr>
            <w:ins w:id="813" w:author="Tucker Andrews" w:date="2021-01-11T15:39:00Z">
              <w:r>
                <w:rPr>
                  <w:rFonts w:ascii="Times New Roman" w:eastAsia="Times New Roman" w:hAnsi="Times New Roman" w:cs="Times New Roman"/>
                  <w:color w:val="000000"/>
                  <w:sz w:val="18"/>
                  <w:szCs w:val="18"/>
                </w:rPr>
                <w:t>9</w:t>
              </w:r>
            </w:ins>
            <w:ins w:id="814" w:author="Tucker Andrews" w:date="2021-01-11T15:13:00Z">
              <w:r w:rsidR="00CE4D66" w:rsidRPr="00CE4D66">
                <w:rPr>
                  <w:rFonts w:ascii="Times New Roman" w:eastAsia="Times New Roman" w:hAnsi="Times New Roman" w:cs="Times New Roman"/>
                  <w:color w:val="000000"/>
                  <w:sz w:val="18"/>
                  <w:szCs w:val="18"/>
                </w:rPr>
                <w:t xml:space="preserve"> (7)</w:t>
              </w:r>
            </w:ins>
          </w:p>
        </w:tc>
      </w:tr>
      <w:tr w:rsidR="00CE4D66" w:rsidRPr="00CE4D66" w14:paraId="39E43B85" w14:textId="77777777" w:rsidTr="00CE4D66">
        <w:trPr>
          <w:gridAfter w:val="5"/>
          <w:wAfter w:w="4" w:type="dxa"/>
          <w:trHeight w:val="406"/>
          <w:ins w:id="815" w:author="Tucker Andrews" w:date="2021-01-11T15:13:00Z"/>
        </w:trPr>
        <w:tc>
          <w:tcPr>
            <w:tcW w:w="2840" w:type="dxa"/>
            <w:gridSpan w:val="3"/>
            <w:tcBorders>
              <w:top w:val="nil"/>
              <w:left w:val="nil"/>
              <w:bottom w:val="nil"/>
              <w:right w:val="nil"/>
            </w:tcBorders>
            <w:shd w:val="clear" w:color="auto" w:fill="auto"/>
            <w:vAlign w:val="center"/>
            <w:hideMark/>
          </w:tcPr>
          <w:p w14:paraId="7C4D933F" w14:textId="77777777" w:rsidR="00CE4D66" w:rsidRPr="00CE4D66" w:rsidRDefault="00CE4D66" w:rsidP="00CE4D66">
            <w:pPr>
              <w:spacing w:after="0" w:line="240" w:lineRule="auto"/>
              <w:rPr>
                <w:ins w:id="816" w:author="Tucker Andrews" w:date="2021-01-11T15:13:00Z"/>
                <w:rFonts w:ascii="Times New Roman" w:eastAsia="Times New Roman" w:hAnsi="Times New Roman" w:cs="Times New Roman"/>
                <w:color w:val="000000"/>
                <w:sz w:val="18"/>
                <w:szCs w:val="18"/>
              </w:rPr>
            </w:pPr>
            <w:ins w:id="817" w:author="Tucker Andrews" w:date="2021-01-11T15:13:00Z">
              <w:r w:rsidRPr="00CE4D66">
                <w:rPr>
                  <w:rFonts w:ascii="Times New Roman" w:eastAsia="Times New Roman" w:hAnsi="Times New Roman" w:cs="Times New Roman"/>
                  <w:color w:val="000000"/>
                  <w:sz w:val="18"/>
                  <w:szCs w:val="18"/>
                </w:rPr>
                <w:t>Other</w:t>
              </w:r>
            </w:ins>
          </w:p>
        </w:tc>
        <w:tc>
          <w:tcPr>
            <w:tcW w:w="929" w:type="dxa"/>
            <w:gridSpan w:val="2"/>
            <w:tcBorders>
              <w:top w:val="nil"/>
              <w:left w:val="nil"/>
              <w:bottom w:val="nil"/>
              <w:right w:val="nil"/>
            </w:tcBorders>
            <w:shd w:val="clear" w:color="auto" w:fill="auto"/>
            <w:noWrap/>
            <w:vAlign w:val="center"/>
            <w:hideMark/>
          </w:tcPr>
          <w:p w14:paraId="4716C582" w14:textId="77777777" w:rsidR="00CE4D66" w:rsidRPr="00CE4D66" w:rsidRDefault="00CE4D66" w:rsidP="00CE4D66">
            <w:pPr>
              <w:spacing w:after="0" w:line="240" w:lineRule="auto"/>
              <w:jc w:val="center"/>
              <w:rPr>
                <w:ins w:id="818" w:author="Tucker Andrews" w:date="2021-01-11T15:13:00Z"/>
                <w:rFonts w:ascii="Times New Roman" w:eastAsia="Times New Roman" w:hAnsi="Times New Roman" w:cs="Times New Roman"/>
                <w:color w:val="000000"/>
                <w:sz w:val="18"/>
                <w:szCs w:val="18"/>
              </w:rPr>
            </w:pPr>
            <w:ins w:id="819" w:author="Tucker Andrews" w:date="2021-01-11T15:13:00Z">
              <w:r w:rsidRPr="00CE4D66">
                <w:rPr>
                  <w:rFonts w:ascii="Times New Roman" w:eastAsia="Times New Roman" w:hAnsi="Times New Roman" w:cs="Times New Roman"/>
                  <w:color w:val="000000"/>
                  <w:sz w:val="18"/>
                  <w:szCs w:val="18"/>
                </w:rPr>
                <w:t>1 (11.1)</w:t>
              </w:r>
            </w:ins>
          </w:p>
        </w:tc>
        <w:tc>
          <w:tcPr>
            <w:tcW w:w="929" w:type="dxa"/>
            <w:gridSpan w:val="2"/>
            <w:tcBorders>
              <w:top w:val="nil"/>
              <w:left w:val="nil"/>
              <w:bottom w:val="nil"/>
              <w:right w:val="nil"/>
            </w:tcBorders>
            <w:shd w:val="clear" w:color="auto" w:fill="auto"/>
            <w:noWrap/>
            <w:vAlign w:val="center"/>
            <w:hideMark/>
          </w:tcPr>
          <w:p w14:paraId="4FA3DC2D" w14:textId="77777777" w:rsidR="00CE4D66" w:rsidRPr="00CE4D66" w:rsidRDefault="00CE4D66" w:rsidP="00CE4D66">
            <w:pPr>
              <w:spacing w:after="0" w:line="240" w:lineRule="auto"/>
              <w:jc w:val="center"/>
              <w:rPr>
                <w:ins w:id="820" w:author="Tucker Andrews" w:date="2021-01-11T15:13:00Z"/>
                <w:rFonts w:ascii="Times New Roman" w:eastAsia="Times New Roman" w:hAnsi="Times New Roman" w:cs="Times New Roman"/>
                <w:color w:val="000000"/>
                <w:sz w:val="18"/>
                <w:szCs w:val="18"/>
              </w:rPr>
            </w:pPr>
            <w:ins w:id="821" w:author="Tucker Andrews" w:date="2021-01-11T15:13:00Z">
              <w:r w:rsidRPr="00CE4D66">
                <w:rPr>
                  <w:rFonts w:ascii="Times New Roman" w:eastAsia="Times New Roman" w:hAnsi="Times New Roman" w:cs="Times New Roman"/>
                  <w:color w:val="000000"/>
                  <w:sz w:val="18"/>
                  <w:szCs w:val="18"/>
                </w:rPr>
                <w:t>2 (15.4)</w:t>
              </w:r>
            </w:ins>
          </w:p>
        </w:tc>
        <w:tc>
          <w:tcPr>
            <w:tcW w:w="946" w:type="dxa"/>
            <w:gridSpan w:val="2"/>
            <w:tcBorders>
              <w:top w:val="nil"/>
              <w:left w:val="nil"/>
              <w:bottom w:val="nil"/>
              <w:right w:val="nil"/>
            </w:tcBorders>
            <w:shd w:val="clear" w:color="auto" w:fill="auto"/>
            <w:noWrap/>
            <w:vAlign w:val="center"/>
            <w:hideMark/>
          </w:tcPr>
          <w:p w14:paraId="5C427CEB" w14:textId="77777777" w:rsidR="00CE4D66" w:rsidRPr="00CE4D66" w:rsidRDefault="00CE4D66" w:rsidP="00CE4D66">
            <w:pPr>
              <w:spacing w:after="0" w:line="240" w:lineRule="auto"/>
              <w:jc w:val="center"/>
              <w:rPr>
                <w:ins w:id="822" w:author="Tucker Andrews" w:date="2021-01-11T15:13:00Z"/>
                <w:rFonts w:ascii="Times New Roman" w:eastAsia="Times New Roman" w:hAnsi="Times New Roman" w:cs="Times New Roman"/>
                <w:color w:val="000000"/>
                <w:sz w:val="18"/>
                <w:szCs w:val="18"/>
              </w:rPr>
            </w:pPr>
            <w:ins w:id="823" w:author="Tucker Andrews" w:date="2021-01-11T15:13:00Z">
              <w:r w:rsidRPr="00CE4D66">
                <w:rPr>
                  <w:rFonts w:ascii="Times New Roman" w:eastAsia="Times New Roman" w:hAnsi="Times New Roman" w:cs="Times New Roman"/>
                  <w:color w:val="000000"/>
                  <w:sz w:val="18"/>
                  <w:szCs w:val="18"/>
                </w:rPr>
                <w:t>2 (22.2)</w:t>
              </w:r>
            </w:ins>
          </w:p>
        </w:tc>
        <w:tc>
          <w:tcPr>
            <w:tcW w:w="946" w:type="dxa"/>
            <w:gridSpan w:val="2"/>
            <w:tcBorders>
              <w:top w:val="nil"/>
              <w:left w:val="nil"/>
              <w:bottom w:val="nil"/>
              <w:right w:val="nil"/>
            </w:tcBorders>
            <w:shd w:val="clear" w:color="auto" w:fill="auto"/>
            <w:noWrap/>
            <w:vAlign w:val="center"/>
            <w:hideMark/>
          </w:tcPr>
          <w:p w14:paraId="7DBF23A7" w14:textId="77777777" w:rsidR="00CE4D66" w:rsidRPr="00CE4D66" w:rsidRDefault="00CE4D66" w:rsidP="00CE4D66">
            <w:pPr>
              <w:spacing w:after="0" w:line="240" w:lineRule="auto"/>
              <w:jc w:val="center"/>
              <w:rPr>
                <w:ins w:id="824" w:author="Tucker Andrews" w:date="2021-01-11T15:13:00Z"/>
                <w:rFonts w:ascii="Times New Roman" w:eastAsia="Times New Roman" w:hAnsi="Times New Roman" w:cs="Times New Roman"/>
                <w:color w:val="000000"/>
                <w:sz w:val="18"/>
                <w:szCs w:val="18"/>
              </w:rPr>
            </w:pPr>
            <w:ins w:id="825" w:author="Tucker Andrews" w:date="2021-01-11T15:13:00Z">
              <w:r w:rsidRPr="00CE4D66">
                <w:rPr>
                  <w:rFonts w:ascii="Times New Roman" w:eastAsia="Times New Roman" w:hAnsi="Times New Roman" w:cs="Times New Roman"/>
                  <w:color w:val="000000"/>
                  <w:sz w:val="18"/>
                  <w:szCs w:val="18"/>
                </w:rPr>
                <w:t>5 (12.2)</w:t>
              </w:r>
            </w:ins>
          </w:p>
        </w:tc>
        <w:tc>
          <w:tcPr>
            <w:tcW w:w="938" w:type="dxa"/>
            <w:gridSpan w:val="2"/>
            <w:tcBorders>
              <w:top w:val="nil"/>
              <w:left w:val="nil"/>
              <w:bottom w:val="nil"/>
              <w:right w:val="nil"/>
            </w:tcBorders>
            <w:shd w:val="clear" w:color="auto" w:fill="auto"/>
            <w:noWrap/>
            <w:vAlign w:val="center"/>
            <w:hideMark/>
          </w:tcPr>
          <w:p w14:paraId="28C7A72B" w14:textId="77777777" w:rsidR="00CE4D66" w:rsidRPr="00CE4D66" w:rsidRDefault="00CE4D66" w:rsidP="00CE4D66">
            <w:pPr>
              <w:spacing w:after="0" w:line="240" w:lineRule="auto"/>
              <w:jc w:val="center"/>
              <w:rPr>
                <w:ins w:id="826" w:author="Tucker Andrews" w:date="2021-01-11T15:13:00Z"/>
                <w:rFonts w:ascii="Times New Roman" w:eastAsia="Times New Roman" w:hAnsi="Times New Roman" w:cs="Times New Roman"/>
                <w:color w:val="000000"/>
                <w:sz w:val="18"/>
                <w:szCs w:val="18"/>
              </w:rPr>
            </w:pPr>
            <w:ins w:id="827" w:author="Tucker Andrews" w:date="2021-01-11T15:13:00Z">
              <w:r w:rsidRPr="00CE4D66">
                <w:rPr>
                  <w:rFonts w:ascii="Times New Roman" w:eastAsia="Times New Roman" w:hAnsi="Times New Roman" w:cs="Times New Roman"/>
                  <w:color w:val="000000"/>
                  <w:sz w:val="18"/>
                  <w:szCs w:val="18"/>
                </w:rPr>
                <w:t>3 (100)</w:t>
              </w:r>
            </w:ins>
          </w:p>
        </w:tc>
        <w:tc>
          <w:tcPr>
            <w:tcW w:w="930" w:type="dxa"/>
            <w:gridSpan w:val="2"/>
            <w:tcBorders>
              <w:top w:val="nil"/>
              <w:left w:val="nil"/>
              <w:bottom w:val="nil"/>
              <w:right w:val="nil"/>
            </w:tcBorders>
            <w:shd w:val="clear" w:color="auto" w:fill="auto"/>
            <w:noWrap/>
            <w:vAlign w:val="center"/>
            <w:hideMark/>
          </w:tcPr>
          <w:p w14:paraId="0E64ECDF" w14:textId="77777777" w:rsidR="00CE4D66" w:rsidRPr="00CE4D66" w:rsidRDefault="00CE4D66" w:rsidP="00CE4D66">
            <w:pPr>
              <w:spacing w:after="0" w:line="240" w:lineRule="auto"/>
              <w:jc w:val="center"/>
              <w:rPr>
                <w:ins w:id="828" w:author="Tucker Andrews" w:date="2021-01-11T15:13:00Z"/>
                <w:rFonts w:ascii="Times New Roman" w:eastAsia="Times New Roman" w:hAnsi="Times New Roman" w:cs="Times New Roman"/>
                <w:color w:val="000000"/>
                <w:sz w:val="18"/>
                <w:szCs w:val="18"/>
              </w:rPr>
            </w:pPr>
            <w:ins w:id="829" w:author="Tucker Andrews" w:date="2021-01-11T15:13:00Z">
              <w:r w:rsidRPr="00CE4D66">
                <w:rPr>
                  <w:rFonts w:ascii="Times New Roman" w:eastAsia="Times New Roman" w:hAnsi="Times New Roman" w:cs="Times New Roman"/>
                  <w:color w:val="000000"/>
                  <w:sz w:val="18"/>
                  <w:szCs w:val="18"/>
                </w:rPr>
                <w:t>3 (4.4)</w:t>
              </w:r>
            </w:ins>
          </w:p>
        </w:tc>
        <w:tc>
          <w:tcPr>
            <w:tcW w:w="930" w:type="dxa"/>
            <w:gridSpan w:val="2"/>
            <w:tcBorders>
              <w:top w:val="nil"/>
              <w:left w:val="nil"/>
              <w:bottom w:val="nil"/>
              <w:right w:val="nil"/>
            </w:tcBorders>
            <w:shd w:val="clear" w:color="auto" w:fill="auto"/>
            <w:noWrap/>
            <w:vAlign w:val="center"/>
            <w:hideMark/>
          </w:tcPr>
          <w:p w14:paraId="50DFEF18" w14:textId="77777777" w:rsidR="00CE4D66" w:rsidRPr="00CE4D66" w:rsidRDefault="00CE4D66" w:rsidP="00CE4D66">
            <w:pPr>
              <w:spacing w:after="0" w:line="240" w:lineRule="auto"/>
              <w:jc w:val="center"/>
              <w:rPr>
                <w:ins w:id="830" w:author="Tucker Andrews" w:date="2021-01-11T15:13:00Z"/>
                <w:rFonts w:ascii="Times New Roman" w:eastAsia="Times New Roman" w:hAnsi="Times New Roman" w:cs="Times New Roman"/>
                <w:color w:val="000000"/>
                <w:sz w:val="18"/>
                <w:szCs w:val="18"/>
              </w:rPr>
            </w:pPr>
            <w:ins w:id="831" w:author="Tucker Andrews" w:date="2021-01-11T15:13:00Z">
              <w:r w:rsidRPr="00CE4D66">
                <w:rPr>
                  <w:rFonts w:ascii="Times New Roman" w:eastAsia="Times New Roman" w:hAnsi="Times New Roman" w:cs="Times New Roman"/>
                  <w:color w:val="000000"/>
                  <w:sz w:val="18"/>
                  <w:szCs w:val="18"/>
                </w:rPr>
                <w:t>16 (11.2)</w:t>
              </w:r>
            </w:ins>
          </w:p>
        </w:tc>
      </w:tr>
      <w:tr w:rsidR="00CE4D66" w:rsidRPr="00CE4D66" w14:paraId="363EEB9D" w14:textId="77777777" w:rsidTr="00CE4D66">
        <w:trPr>
          <w:gridAfter w:val="5"/>
          <w:wAfter w:w="4" w:type="dxa"/>
          <w:trHeight w:val="390"/>
          <w:ins w:id="832" w:author="Tucker Andrews" w:date="2021-01-11T15:13:00Z"/>
          <w:trPrChange w:id="833" w:author="Tucker Andrews" w:date="2021-01-11T15:13:00Z">
            <w:trPr>
              <w:gridAfter w:val="5"/>
              <w:wAfter w:w="1733" w:type="dxa"/>
              <w:trHeight w:val="288"/>
            </w:trPr>
          </w:trPrChange>
        </w:trPr>
        <w:tc>
          <w:tcPr>
            <w:tcW w:w="2840" w:type="dxa"/>
            <w:gridSpan w:val="3"/>
            <w:tcBorders>
              <w:top w:val="single" w:sz="4" w:space="0" w:color="auto"/>
              <w:left w:val="nil"/>
              <w:bottom w:val="nil"/>
              <w:right w:val="nil"/>
            </w:tcBorders>
            <w:shd w:val="clear" w:color="auto" w:fill="auto"/>
            <w:noWrap/>
            <w:vAlign w:val="bottom"/>
            <w:hideMark/>
            <w:tcPrChange w:id="834" w:author="Tucker Andrews" w:date="2021-01-11T15:13:00Z">
              <w:tcPr>
                <w:tcW w:w="2600" w:type="dxa"/>
                <w:gridSpan w:val="3"/>
                <w:tcBorders>
                  <w:top w:val="single" w:sz="4" w:space="0" w:color="auto"/>
                  <w:left w:val="nil"/>
                  <w:bottom w:val="nil"/>
                  <w:right w:val="nil"/>
                </w:tcBorders>
                <w:shd w:val="clear" w:color="auto" w:fill="auto"/>
                <w:noWrap/>
                <w:vAlign w:val="bottom"/>
                <w:hideMark/>
              </w:tcPr>
            </w:tcPrChange>
          </w:tcPr>
          <w:p w14:paraId="03CC21F4" w14:textId="77777777" w:rsidR="00CE4D66" w:rsidRPr="00CE4D66" w:rsidRDefault="00CE4D66" w:rsidP="00CE4D66">
            <w:pPr>
              <w:spacing w:after="0" w:line="240" w:lineRule="auto"/>
              <w:rPr>
                <w:ins w:id="835" w:author="Tucker Andrews" w:date="2021-01-11T15:13:00Z"/>
                <w:rFonts w:ascii="Times New Roman" w:eastAsia="Times New Roman" w:hAnsi="Times New Roman" w:cs="Times New Roman"/>
                <w:color w:val="000000"/>
                <w:sz w:val="18"/>
                <w:szCs w:val="18"/>
              </w:rPr>
            </w:pPr>
            <w:ins w:id="836" w:author="Tucker Andrews" w:date="2021-01-11T15:13:00Z">
              <w:r w:rsidRPr="00CE4D66">
                <w:rPr>
                  <w:rFonts w:ascii="Times New Roman" w:eastAsia="Times New Roman" w:hAnsi="Times New Roman" w:cs="Times New Roman"/>
                  <w:color w:val="000000"/>
                  <w:sz w:val="18"/>
                  <w:szCs w:val="18"/>
                </w:rPr>
                <w:t>Total</w:t>
              </w:r>
            </w:ins>
          </w:p>
        </w:tc>
        <w:tc>
          <w:tcPr>
            <w:tcW w:w="929" w:type="dxa"/>
            <w:gridSpan w:val="2"/>
            <w:tcBorders>
              <w:top w:val="single" w:sz="4" w:space="0" w:color="auto"/>
              <w:left w:val="nil"/>
              <w:bottom w:val="nil"/>
              <w:right w:val="nil"/>
            </w:tcBorders>
            <w:shd w:val="clear" w:color="auto" w:fill="auto"/>
            <w:noWrap/>
            <w:vAlign w:val="bottom"/>
            <w:hideMark/>
            <w:tcPrChange w:id="837" w:author="Tucker Andrews" w:date="2021-01-11T15:13:00Z">
              <w:tcPr>
                <w:tcW w:w="820" w:type="dxa"/>
                <w:gridSpan w:val="3"/>
                <w:tcBorders>
                  <w:top w:val="single" w:sz="4" w:space="0" w:color="auto"/>
                  <w:left w:val="nil"/>
                  <w:bottom w:val="nil"/>
                  <w:right w:val="nil"/>
                </w:tcBorders>
                <w:shd w:val="clear" w:color="auto" w:fill="auto"/>
                <w:noWrap/>
                <w:vAlign w:val="bottom"/>
                <w:hideMark/>
              </w:tcPr>
            </w:tcPrChange>
          </w:tcPr>
          <w:p w14:paraId="493F4FCD" w14:textId="77777777" w:rsidR="00CE4D66" w:rsidRPr="00CE4D66" w:rsidRDefault="00CE4D66" w:rsidP="00CE4D66">
            <w:pPr>
              <w:spacing w:after="0" w:line="240" w:lineRule="auto"/>
              <w:jc w:val="center"/>
              <w:rPr>
                <w:ins w:id="838" w:author="Tucker Andrews" w:date="2021-01-11T15:13:00Z"/>
                <w:rFonts w:ascii="Times New Roman" w:eastAsia="Times New Roman" w:hAnsi="Times New Roman" w:cs="Times New Roman"/>
                <w:color w:val="000000"/>
                <w:sz w:val="18"/>
                <w:szCs w:val="18"/>
              </w:rPr>
            </w:pPr>
            <w:ins w:id="839" w:author="Tucker Andrews" w:date="2021-01-11T15:13:00Z">
              <w:r w:rsidRPr="00CE4D66">
                <w:rPr>
                  <w:rFonts w:ascii="Times New Roman" w:eastAsia="Times New Roman" w:hAnsi="Times New Roman" w:cs="Times New Roman"/>
                  <w:color w:val="000000"/>
                  <w:sz w:val="18"/>
                  <w:szCs w:val="18"/>
                </w:rPr>
                <w:t>9</w:t>
              </w:r>
            </w:ins>
          </w:p>
        </w:tc>
        <w:tc>
          <w:tcPr>
            <w:tcW w:w="929" w:type="dxa"/>
            <w:gridSpan w:val="2"/>
            <w:tcBorders>
              <w:top w:val="single" w:sz="4" w:space="0" w:color="auto"/>
              <w:left w:val="nil"/>
              <w:bottom w:val="nil"/>
              <w:right w:val="nil"/>
            </w:tcBorders>
            <w:shd w:val="clear" w:color="auto" w:fill="auto"/>
            <w:noWrap/>
            <w:vAlign w:val="bottom"/>
            <w:hideMark/>
            <w:tcPrChange w:id="840" w:author="Tucker Andrews" w:date="2021-01-11T15:13:00Z">
              <w:tcPr>
                <w:tcW w:w="820" w:type="dxa"/>
                <w:gridSpan w:val="3"/>
                <w:tcBorders>
                  <w:top w:val="single" w:sz="4" w:space="0" w:color="auto"/>
                  <w:left w:val="nil"/>
                  <w:bottom w:val="nil"/>
                  <w:right w:val="nil"/>
                </w:tcBorders>
                <w:shd w:val="clear" w:color="auto" w:fill="auto"/>
                <w:noWrap/>
                <w:vAlign w:val="bottom"/>
                <w:hideMark/>
              </w:tcPr>
            </w:tcPrChange>
          </w:tcPr>
          <w:p w14:paraId="1CE5543A" w14:textId="77777777" w:rsidR="00CE4D66" w:rsidRPr="00CE4D66" w:rsidRDefault="00CE4D66" w:rsidP="00CE4D66">
            <w:pPr>
              <w:spacing w:after="0" w:line="240" w:lineRule="auto"/>
              <w:jc w:val="center"/>
              <w:rPr>
                <w:ins w:id="841" w:author="Tucker Andrews" w:date="2021-01-11T15:13:00Z"/>
                <w:rFonts w:ascii="Times New Roman" w:eastAsia="Times New Roman" w:hAnsi="Times New Roman" w:cs="Times New Roman"/>
                <w:color w:val="000000"/>
                <w:sz w:val="18"/>
                <w:szCs w:val="18"/>
              </w:rPr>
            </w:pPr>
            <w:ins w:id="842" w:author="Tucker Andrews" w:date="2021-01-11T15:13:00Z">
              <w:r w:rsidRPr="00CE4D66">
                <w:rPr>
                  <w:rFonts w:ascii="Times New Roman" w:eastAsia="Times New Roman" w:hAnsi="Times New Roman" w:cs="Times New Roman"/>
                  <w:color w:val="000000"/>
                  <w:sz w:val="18"/>
                  <w:szCs w:val="18"/>
                </w:rPr>
                <w:t>13</w:t>
              </w:r>
            </w:ins>
          </w:p>
        </w:tc>
        <w:tc>
          <w:tcPr>
            <w:tcW w:w="946" w:type="dxa"/>
            <w:gridSpan w:val="2"/>
            <w:tcBorders>
              <w:top w:val="single" w:sz="4" w:space="0" w:color="auto"/>
              <w:left w:val="nil"/>
              <w:bottom w:val="nil"/>
              <w:right w:val="nil"/>
            </w:tcBorders>
            <w:shd w:val="clear" w:color="auto" w:fill="auto"/>
            <w:noWrap/>
            <w:vAlign w:val="bottom"/>
            <w:hideMark/>
            <w:tcPrChange w:id="843" w:author="Tucker Andrews" w:date="2021-01-11T15:13:00Z">
              <w:tcPr>
                <w:tcW w:w="820" w:type="dxa"/>
                <w:gridSpan w:val="2"/>
                <w:tcBorders>
                  <w:top w:val="single" w:sz="4" w:space="0" w:color="auto"/>
                  <w:left w:val="nil"/>
                  <w:bottom w:val="nil"/>
                  <w:right w:val="nil"/>
                </w:tcBorders>
                <w:shd w:val="clear" w:color="auto" w:fill="auto"/>
                <w:noWrap/>
                <w:vAlign w:val="bottom"/>
                <w:hideMark/>
              </w:tcPr>
            </w:tcPrChange>
          </w:tcPr>
          <w:p w14:paraId="24DCE600" w14:textId="77777777" w:rsidR="00CE4D66" w:rsidRPr="00CE4D66" w:rsidRDefault="00CE4D66" w:rsidP="00CE4D66">
            <w:pPr>
              <w:spacing w:after="0" w:line="240" w:lineRule="auto"/>
              <w:jc w:val="center"/>
              <w:rPr>
                <w:ins w:id="844" w:author="Tucker Andrews" w:date="2021-01-11T15:13:00Z"/>
                <w:rFonts w:ascii="Times New Roman" w:eastAsia="Times New Roman" w:hAnsi="Times New Roman" w:cs="Times New Roman"/>
                <w:color w:val="000000"/>
                <w:sz w:val="18"/>
                <w:szCs w:val="18"/>
              </w:rPr>
            </w:pPr>
            <w:ins w:id="845" w:author="Tucker Andrews" w:date="2021-01-11T15:13:00Z">
              <w:r w:rsidRPr="00CE4D66">
                <w:rPr>
                  <w:rFonts w:ascii="Times New Roman" w:eastAsia="Times New Roman" w:hAnsi="Times New Roman" w:cs="Times New Roman"/>
                  <w:color w:val="000000"/>
                  <w:sz w:val="18"/>
                  <w:szCs w:val="18"/>
                </w:rPr>
                <w:t>9</w:t>
              </w:r>
            </w:ins>
          </w:p>
        </w:tc>
        <w:tc>
          <w:tcPr>
            <w:tcW w:w="946" w:type="dxa"/>
            <w:gridSpan w:val="2"/>
            <w:tcBorders>
              <w:top w:val="single" w:sz="4" w:space="0" w:color="auto"/>
              <w:left w:val="nil"/>
              <w:bottom w:val="nil"/>
              <w:right w:val="nil"/>
            </w:tcBorders>
            <w:shd w:val="clear" w:color="auto" w:fill="auto"/>
            <w:noWrap/>
            <w:vAlign w:val="bottom"/>
            <w:hideMark/>
            <w:tcPrChange w:id="846" w:author="Tucker Andrews" w:date="2021-01-11T15:13:00Z">
              <w:tcPr>
                <w:tcW w:w="820" w:type="dxa"/>
                <w:gridSpan w:val="3"/>
                <w:tcBorders>
                  <w:top w:val="single" w:sz="4" w:space="0" w:color="auto"/>
                  <w:left w:val="nil"/>
                  <w:bottom w:val="nil"/>
                  <w:right w:val="nil"/>
                </w:tcBorders>
                <w:shd w:val="clear" w:color="auto" w:fill="auto"/>
                <w:noWrap/>
                <w:vAlign w:val="bottom"/>
                <w:hideMark/>
              </w:tcPr>
            </w:tcPrChange>
          </w:tcPr>
          <w:p w14:paraId="497058EE" w14:textId="77777777" w:rsidR="00CE4D66" w:rsidRPr="00CE4D66" w:rsidRDefault="00CE4D66" w:rsidP="00CE4D66">
            <w:pPr>
              <w:spacing w:after="0" w:line="240" w:lineRule="auto"/>
              <w:jc w:val="center"/>
              <w:rPr>
                <w:ins w:id="847" w:author="Tucker Andrews" w:date="2021-01-11T15:13:00Z"/>
                <w:rFonts w:ascii="Times New Roman" w:eastAsia="Times New Roman" w:hAnsi="Times New Roman" w:cs="Times New Roman"/>
                <w:color w:val="000000"/>
                <w:sz w:val="18"/>
                <w:szCs w:val="18"/>
              </w:rPr>
            </w:pPr>
            <w:ins w:id="848" w:author="Tucker Andrews" w:date="2021-01-11T15:13:00Z">
              <w:r w:rsidRPr="00CE4D66">
                <w:rPr>
                  <w:rFonts w:ascii="Times New Roman" w:eastAsia="Times New Roman" w:hAnsi="Times New Roman" w:cs="Times New Roman"/>
                  <w:color w:val="000000"/>
                  <w:sz w:val="18"/>
                  <w:szCs w:val="18"/>
                </w:rPr>
                <w:t>41</w:t>
              </w:r>
            </w:ins>
          </w:p>
        </w:tc>
        <w:tc>
          <w:tcPr>
            <w:tcW w:w="938" w:type="dxa"/>
            <w:gridSpan w:val="2"/>
            <w:tcBorders>
              <w:top w:val="single" w:sz="4" w:space="0" w:color="auto"/>
              <w:left w:val="nil"/>
              <w:bottom w:val="nil"/>
              <w:right w:val="nil"/>
            </w:tcBorders>
            <w:shd w:val="clear" w:color="auto" w:fill="auto"/>
            <w:noWrap/>
            <w:vAlign w:val="bottom"/>
            <w:hideMark/>
            <w:tcPrChange w:id="849" w:author="Tucker Andrews" w:date="2021-01-11T15:13:00Z">
              <w:tcPr>
                <w:tcW w:w="820" w:type="dxa"/>
                <w:gridSpan w:val="3"/>
                <w:tcBorders>
                  <w:top w:val="single" w:sz="4" w:space="0" w:color="auto"/>
                  <w:left w:val="nil"/>
                  <w:bottom w:val="nil"/>
                  <w:right w:val="nil"/>
                </w:tcBorders>
                <w:shd w:val="clear" w:color="auto" w:fill="auto"/>
                <w:noWrap/>
                <w:vAlign w:val="bottom"/>
                <w:hideMark/>
              </w:tcPr>
            </w:tcPrChange>
          </w:tcPr>
          <w:p w14:paraId="76106E83" w14:textId="77777777" w:rsidR="00CE4D66" w:rsidRPr="00CE4D66" w:rsidRDefault="00CE4D66" w:rsidP="00CE4D66">
            <w:pPr>
              <w:spacing w:after="0" w:line="240" w:lineRule="auto"/>
              <w:jc w:val="center"/>
              <w:rPr>
                <w:ins w:id="850" w:author="Tucker Andrews" w:date="2021-01-11T15:13:00Z"/>
                <w:rFonts w:ascii="Times New Roman" w:eastAsia="Times New Roman" w:hAnsi="Times New Roman" w:cs="Times New Roman"/>
                <w:color w:val="000000"/>
                <w:sz w:val="18"/>
                <w:szCs w:val="18"/>
              </w:rPr>
            </w:pPr>
            <w:ins w:id="851" w:author="Tucker Andrews" w:date="2021-01-11T15:13:00Z">
              <w:r w:rsidRPr="00CE4D66">
                <w:rPr>
                  <w:rFonts w:ascii="Times New Roman" w:eastAsia="Times New Roman" w:hAnsi="Times New Roman" w:cs="Times New Roman"/>
                  <w:color w:val="000000"/>
                  <w:sz w:val="18"/>
                  <w:szCs w:val="18"/>
                </w:rPr>
                <w:t>3</w:t>
              </w:r>
            </w:ins>
          </w:p>
        </w:tc>
        <w:tc>
          <w:tcPr>
            <w:tcW w:w="930" w:type="dxa"/>
            <w:gridSpan w:val="2"/>
            <w:tcBorders>
              <w:top w:val="single" w:sz="4" w:space="0" w:color="auto"/>
              <w:left w:val="nil"/>
              <w:bottom w:val="nil"/>
              <w:right w:val="nil"/>
            </w:tcBorders>
            <w:shd w:val="clear" w:color="auto" w:fill="auto"/>
            <w:noWrap/>
            <w:vAlign w:val="bottom"/>
            <w:hideMark/>
            <w:tcPrChange w:id="852" w:author="Tucker Andrews" w:date="2021-01-11T15:13:00Z">
              <w:tcPr>
                <w:tcW w:w="820" w:type="dxa"/>
                <w:gridSpan w:val="3"/>
                <w:tcBorders>
                  <w:top w:val="single" w:sz="4" w:space="0" w:color="auto"/>
                  <w:left w:val="nil"/>
                  <w:bottom w:val="nil"/>
                  <w:right w:val="nil"/>
                </w:tcBorders>
                <w:shd w:val="clear" w:color="auto" w:fill="auto"/>
                <w:noWrap/>
                <w:vAlign w:val="bottom"/>
                <w:hideMark/>
              </w:tcPr>
            </w:tcPrChange>
          </w:tcPr>
          <w:p w14:paraId="6F6C7F70" w14:textId="0F168ED2" w:rsidR="00CE4D66" w:rsidRPr="00CE4D66" w:rsidRDefault="00CE4D66" w:rsidP="00CE4D66">
            <w:pPr>
              <w:spacing w:after="0" w:line="240" w:lineRule="auto"/>
              <w:jc w:val="center"/>
              <w:rPr>
                <w:ins w:id="853" w:author="Tucker Andrews" w:date="2021-01-11T15:13:00Z"/>
                <w:rFonts w:ascii="Times New Roman" w:eastAsia="Times New Roman" w:hAnsi="Times New Roman" w:cs="Times New Roman"/>
                <w:color w:val="000000"/>
                <w:sz w:val="18"/>
                <w:szCs w:val="18"/>
              </w:rPr>
            </w:pPr>
            <w:ins w:id="854" w:author="Tucker Andrews" w:date="2021-01-11T15:13:00Z">
              <w:r w:rsidRPr="00CE4D66">
                <w:rPr>
                  <w:rFonts w:ascii="Times New Roman" w:eastAsia="Times New Roman" w:hAnsi="Times New Roman" w:cs="Times New Roman"/>
                  <w:color w:val="000000"/>
                  <w:sz w:val="18"/>
                  <w:szCs w:val="18"/>
                </w:rPr>
                <w:t>6</w:t>
              </w:r>
            </w:ins>
            <w:ins w:id="855" w:author="Tucker Andrews" w:date="2021-01-11T15:39:00Z">
              <w:r w:rsidR="0009458E">
                <w:rPr>
                  <w:rFonts w:ascii="Times New Roman" w:eastAsia="Times New Roman" w:hAnsi="Times New Roman" w:cs="Times New Roman"/>
                  <w:color w:val="000000"/>
                  <w:sz w:val="18"/>
                  <w:szCs w:val="18"/>
                </w:rPr>
                <w:t>7</w:t>
              </w:r>
            </w:ins>
          </w:p>
        </w:tc>
        <w:tc>
          <w:tcPr>
            <w:tcW w:w="930" w:type="dxa"/>
            <w:gridSpan w:val="2"/>
            <w:tcBorders>
              <w:top w:val="single" w:sz="4" w:space="0" w:color="auto"/>
              <w:left w:val="nil"/>
              <w:bottom w:val="nil"/>
              <w:right w:val="nil"/>
            </w:tcBorders>
            <w:shd w:val="clear" w:color="auto" w:fill="auto"/>
            <w:noWrap/>
            <w:vAlign w:val="bottom"/>
            <w:hideMark/>
            <w:tcPrChange w:id="856" w:author="Tucker Andrews" w:date="2021-01-11T15:13:00Z">
              <w:tcPr>
                <w:tcW w:w="820" w:type="dxa"/>
                <w:gridSpan w:val="3"/>
                <w:tcBorders>
                  <w:top w:val="single" w:sz="4" w:space="0" w:color="auto"/>
                  <w:left w:val="nil"/>
                  <w:bottom w:val="nil"/>
                  <w:right w:val="nil"/>
                </w:tcBorders>
                <w:shd w:val="clear" w:color="auto" w:fill="auto"/>
                <w:noWrap/>
                <w:vAlign w:val="bottom"/>
                <w:hideMark/>
              </w:tcPr>
            </w:tcPrChange>
          </w:tcPr>
          <w:p w14:paraId="3061E29A" w14:textId="0D0AB802" w:rsidR="00CE4D66" w:rsidRPr="00CE4D66" w:rsidRDefault="00CE4D66" w:rsidP="00CE4D66">
            <w:pPr>
              <w:spacing w:after="0" w:line="240" w:lineRule="auto"/>
              <w:jc w:val="center"/>
              <w:rPr>
                <w:ins w:id="857" w:author="Tucker Andrews" w:date="2021-01-11T15:13:00Z"/>
                <w:rFonts w:ascii="Times New Roman" w:eastAsia="Times New Roman" w:hAnsi="Times New Roman" w:cs="Times New Roman"/>
                <w:color w:val="000000"/>
                <w:sz w:val="18"/>
                <w:szCs w:val="18"/>
              </w:rPr>
            </w:pPr>
            <w:ins w:id="858" w:author="Tucker Andrews" w:date="2021-01-11T15:13:00Z">
              <w:r w:rsidRPr="00CE4D66">
                <w:rPr>
                  <w:rFonts w:ascii="Times New Roman" w:eastAsia="Times New Roman" w:hAnsi="Times New Roman" w:cs="Times New Roman"/>
                  <w:color w:val="000000"/>
                  <w:sz w:val="18"/>
                  <w:szCs w:val="18"/>
                </w:rPr>
                <w:t>14</w:t>
              </w:r>
            </w:ins>
            <w:ins w:id="859" w:author="Tucker Andrews" w:date="2021-01-11T15:40:00Z">
              <w:r w:rsidR="0009458E">
                <w:rPr>
                  <w:rFonts w:ascii="Times New Roman" w:eastAsia="Times New Roman" w:hAnsi="Times New Roman" w:cs="Times New Roman"/>
                  <w:color w:val="000000"/>
                  <w:sz w:val="18"/>
                  <w:szCs w:val="18"/>
                </w:rPr>
                <w:t>2</w:t>
              </w:r>
            </w:ins>
          </w:p>
        </w:tc>
      </w:tr>
    </w:tbl>
    <w:p w14:paraId="312ED54C" w14:textId="77777777" w:rsidR="00662AF8" w:rsidRPr="001D66A9" w:rsidRDefault="00662AF8" w:rsidP="005B6926">
      <w:pPr>
        <w:tabs>
          <w:tab w:val="left" w:pos="360"/>
          <w:tab w:val="left" w:pos="720"/>
        </w:tabs>
        <w:spacing w:after="0" w:line="480" w:lineRule="auto"/>
        <w:rPr>
          <w:rFonts w:ascii="Times New Roman" w:hAnsi="Times New Roman" w:cs="Times New Roman"/>
          <w:bCs/>
          <w:sz w:val="18"/>
          <w:szCs w:val="18"/>
          <w:u w:val="single"/>
        </w:rPr>
      </w:pPr>
    </w:p>
    <w:p w14:paraId="30455987" w14:textId="77777777" w:rsidR="00662AF8" w:rsidRDefault="00CE4D66" w:rsidP="005B6926">
      <w:pPr>
        <w:tabs>
          <w:tab w:val="left" w:pos="360"/>
          <w:tab w:val="left" w:pos="720"/>
        </w:tabs>
        <w:spacing w:after="0" w:line="480" w:lineRule="auto"/>
        <w:rPr>
          <w:rFonts w:ascii="Times New Roman" w:hAnsi="Times New Roman" w:cs="Times New Roman"/>
          <w:bCs/>
          <w:sz w:val="24"/>
          <w:szCs w:val="24"/>
          <w:u w:val="single"/>
        </w:rPr>
      </w:pPr>
      <w:commentRangeStart w:id="860"/>
      <w:commentRangeEnd w:id="860"/>
      <w:r>
        <w:rPr>
          <w:rStyle w:val="CommentReference"/>
        </w:rPr>
        <w:commentReference w:id="860"/>
      </w:r>
    </w:p>
    <w:p w14:paraId="4C54A323" w14:textId="5391BFFD" w:rsidR="00662AF8" w:rsidRDefault="00662AF8" w:rsidP="005B6926">
      <w:pPr>
        <w:tabs>
          <w:tab w:val="left" w:pos="360"/>
          <w:tab w:val="left" w:pos="720"/>
        </w:tabs>
        <w:spacing w:after="0" w:line="480" w:lineRule="auto"/>
        <w:rPr>
          <w:rFonts w:ascii="Times New Roman" w:hAnsi="Times New Roman" w:cs="Times New Roman"/>
          <w:bCs/>
          <w:sz w:val="24"/>
          <w:szCs w:val="24"/>
          <w:u w:val="single"/>
        </w:rPr>
      </w:pPr>
    </w:p>
    <w:p w14:paraId="197F2B06" w14:textId="1CD31542" w:rsidR="00591D99" w:rsidRDefault="00591D99" w:rsidP="005B6926">
      <w:pPr>
        <w:tabs>
          <w:tab w:val="left" w:pos="360"/>
          <w:tab w:val="left" w:pos="720"/>
        </w:tabs>
        <w:spacing w:after="0" w:line="480" w:lineRule="auto"/>
        <w:rPr>
          <w:rFonts w:ascii="Times New Roman" w:hAnsi="Times New Roman" w:cs="Times New Roman"/>
          <w:bCs/>
          <w:sz w:val="24"/>
          <w:szCs w:val="24"/>
          <w:u w:val="single"/>
        </w:rPr>
      </w:pPr>
    </w:p>
    <w:p w14:paraId="68E342CA" w14:textId="6E09362F" w:rsidR="00591D99" w:rsidRDefault="00591D99" w:rsidP="005B6926">
      <w:pPr>
        <w:tabs>
          <w:tab w:val="left" w:pos="360"/>
          <w:tab w:val="left" w:pos="720"/>
        </w:tabs>
        <w:spacing w:after="0" w:line="480" w:lineRule="auto"/>
        <w:rPr>
          <w:rFonts w:ascii="Times New Roman" w:hAnsi="Times New Roman" w:cs="Times New Roman"/>
          <w:bCs/>
          <w:sz w:val="24"/>
          <w:szCs w:val="24"/>
          <w:u w:val="single"/>
        </w:rPr>
      </w:pPr>
    </w:p>
    <w:p w14:paraId="727093B2" w14:textId="534BB81E" w:rsidR="00591D99" w:rsidRDefault="00591D99" w:rsidP="005B6926">
      <w:pPr>
        <w:tabs>
          <w:tab w:val="left" w:pos="360"/>
          <w:tab w:val="left" w:pos="720"/>
        </w:tabs>
        <w:spacing w:after="0" w:line="480" w:lineRule="auto"/>
        <w:rPr>
          <w:rFonts w:ascii="Times New Roman" w:hAnsi="Times New Roman" w:cs="Times New Roman"/>
          <w:bCs/>
          <w:sz w:val="24"/>
          <w:szCs w:val="24"/>
          <w:u w:val="single"/>
        </w:rPr>
      </w:pPr>
    </w:p>
    <w:p w14:paraId="1AE333F6" w14:textId="0D9B37F4" w:rsidR="00591D99" w:rsidRDefault="00591D99" w:rsidP="005B6926">
      <w:pPr>
        <w:tabs>
          <w:tab w:val="left" w:pos="360"/>
          <w:tab w:val="left" w:pos="720"/>
        </w:tabs>
        <w:spacing w:after="0" w:line="480" w:lineRule="auto"/>
        <w:rPr>
          <w:ins w:id="861" w:author="Tucker Andrews" w:date="2021-01-11T15:14:00Z"/>
          <w:rFonts w:ascii="Times New Roman" w:hAnsi="Times New Roman" w:cs="Times New Roman"/>
          <w:bCs/>
          <w:sz w:val="24"/>
          <w:szCs w:val="24"/>
          <w:u w:val="single"/>
        </w:rPr>
      </w:pPr>
    </w:p>
    <w:p w14:paraId="16BE4736" w14:textId="77777777" w:rsidR="00CE4D66" w:rsidRDefault="00CE4D66" w:rsidP="005B6926">
      <w:pPr>
        <w:tabs>
          <w:tab w:val="left" w:pos="360"/>
          <w:tab w:val="left" w:pos="720"/>
        </w:tabs>
        <w:spacing w:after="0" w:line="480" w:lineRule="auto"/>
        <w:rPr>
          <w:rFonts w:ascii="Times New Roman" w:hAnsi="Times New Roman" w:cs="Times New Roman"/>
          <w:bCs/>
          <w:sz w:val="24"/>
          <w:szCs w:val="24"/>
          <w:u w:val="single"/>
        </w:rPr>
      </w:pPr>
    </w:p>
    <w:p w14:paraId="020C4004" w14:textId="41C07CF7" w:rsidR="00591D99" w:rsidRDefault="00591D99" w:rsidP="005B6926">
      <w:pPr>
        <w:tabs>
          <w:tab w:val="left" w:pos="360"/>
          <w:tab w:val="left" w:pos="720"/>
        </w:tabs>
        <w:spacing w:after="0" w:line="480" w:lineRule="auto"/>
        <w:rPr>
          <w:rFonts w:ascii="Times New Roman" w:hAnsi="Times New Roman" w:cs="Times New Roman"/>
          <w:bCs/>
          <w:sz w:val="24"/>
          <w:szCs w:val="24"/>
          <w:u w:val="single"/>
        </w:rPr>
      </w:pPr>
    </w:p>
    <w:p w14:paraId="1086ED8B" w14:textId="62E66DF3" w:rsidR="00591D99" w:rsidDel="001A60C6" w:rsidRDefault="00591D99" w:rsidP="00CE117F">
      <w:pPr>
        <w:tabs>
          <w:tab w:val="left" w:pos="360"/>
          <w:tab w:val="left" w:pos="720"/>
        </w:tabs>
        <w:spacing w:after="0" w:line="480" w:lineRule="auto"/>
        <w:outlineLvl w:val="0"/>
        <w:rPr>
          <w:del w:id="862" w:author="Deborah Neher [2]" w:date="2021-01-06T13:07:00Z"/>
          <w:rFonts w:ascii="Times New Roman" w:hAnsi="Times New Roman" w:cs="Times New Roman"/>
          <w:bCs/>
          <w:sz w:val="24"/>
          <w:szCs w:val="24"/>
          <w:u w:val="single"/>
        </w:rPr>
      </w:pPr>
    </w:p>
    <w:p w14:paraId="3ABBD54E" w14:textId="5364CF5C" w:rsidR="00BA3231" w:rsidRPr="007D68B3" w:rsidRDefault="00BA3231" w:rsidP="00CE117F">
      <w:pPr>
        <w:tabs>
          <w:tab w:val="left" w:pos="360"/>
          <w:tab w:val="left" w:pos="720"/>
        </w:tabs>
        <w:spacing w:after="0" w:line="480" w:lineRule="auto"/>
        <w:outlineLvl w:val="0"/>
        <w:rPr>
          <w:rFonts w:ascii="Times New Roman" w:hAnsi="Times New Roman" w:cs="Times New Roman"/>
          <w:bCs/>
          <w:sz w:val="24"/>
          <w:szCs w:val="24"/>
          <w:u w:val="single"/>
        </w:rPr>
      </w:pPr>
      <w:r w:rsidRPr="007D68B3">
        <w:rPr>
          <w:rFonts w:ascii="Times New Roman" w:hAnsi="Times New Roman" w:cs="Times New Roman"/>
          <w:bCs/>
          <w:sz w:val="24"/>
          <w:szCs w:val="24"/>
          <w:u w:val="single"/>
        </w:rPr>
        <w:t>Figure captions</w:t>
      </w:r>
    </w:p>
    <w:p w14:paraId="7B22D031" w14:textId="1E9C3CCD" w:rsidR="00BA3231" w:rsidRPr="00994760" w:rsidRDefault="00BA3231" w:rsidP="005B6926">
      <w:pPr>
        <w:tabs>
          <w:tab w:val="left" w:pos="360"/>
          <w:tab w:val="left" w:pos="720"/>
        </w:tabs>
        <w:spacing w:after="0" w:line="480" w:lineRule="auto"/>
        <w:rPr>
          <w:rFonts w:ascii="Times New Roman" w:hAnsi="Times New Roman" w:cs="Times New Roman"/>
          <w:bCs/>
          <w:sz w:val="24"/>
          <w:szCs w:val="24"/>
        </w:rPr>
      </w:pPr>
    </w:p>
    <w:p w14:paraId="1BEF8582" w14:textId="3F6D9B55" w:rsidR="00BA3231" w:rsidRPr="00B82008" w:rsidRDefault="00BA3231"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 xml:space="preserve">Figure </w:t>
      </w:r>
      <w:r w:rsidR="00C72E5B">
        <w:rPr>
          <w:rFonts w:ascii="Times New Roman" w:hAnsi="Times New Roman" w:cs="Times New Roman"/>
          <w:bCs/>
          <w:sz w:val="24"/>
          <w:szCs w:val="24"/>
        </w:rPr>
        <w:t>1</w:t>
      </w:r>
      <w:r w:rsidRPr="007D68B3">
        <w:rPr>
          <w:rFonts w:ascii="Times New Roman" w:hAnsi="Times New Roman" w:cs="Times New Roman"/>
          <w:bCs/>
          <w:sz w:val="24"/>
          <w:szCs w:val="24"/>
        </w:rPr>
        <w:t>.</w:t>
      </w:r>
      <w:r w:rsidRPr="002E7301">
        <w:rPr>
          <w:rFonts w:ascii="Times New Roman" w:hAnsi="Times New Roman" w:cs="Times New Roman"/>
          <w:bCs/>
          <w:sz w:val="24"/>
          <w:szCs w:val="24"/>
        </w:rPr>
        <w:t xml:space="preserve"> Number of farms with</w:t>
      </w:r>
      <w:r w:rsidRPr="003643DE">
        <w:rPr>
          <w:rFonts w:ascii="Times New Roman" w:hAnsi="Times New Roman" w:cs="Times New Roman"/>
          <w:bCs/>
          <w:sz w:val="24"/>
          <w:szCs w:val="24"/>
        </w:rPr>
        <w:t>in</w:t>
      </w:r>
      <w:r w:rsidRPr="00994760">
        <w:rPr>
          <w:rFonts w:ascii="Times New Roman" w:hAnsi="Times New Roman" w:cs="Times New Roman"/>
          <w:bCs/>
          <w:sz w:val="24"/>
          <w:szCs w:val="24"/>
        </w:rPr>
        <w:t xml:space="preserve"> each housing strategy stratified by type of bedding material used. Each stacked bar represents a different housing strategy and </w:t>
      </w:r>
      <w:r w:rsidR="005A6F8D">
        <w:rPr>
          <w:rFonts w:ascii="Times New Roman" w:hAnsi="Times New Roman" w:cs="Times New Roman"/>
          <w:bCs/>
          <w:sz w:val="24"/>
          <w:szCs w:val="24"/>
        </w:rPr>
        <w:t>pattern</w:t>
      </w:r>
      <w:r w:rsidRPr="00437F6E">
        <w:rPr>
          <w:rFonts w:ascii="Times New Roman" w:hAnsi="Times New Roman" w:cs="Times New Roman"/>
          <w:bCs/>
          <w:sz w:val="24"/>
          <w:szCs w:val="24"/>
        </w:rPr>
        <w:t xml:space="preserve"> within bar represents the frequency of bedding material used within each strategy. Producers that reported using a bedded pack barn in combination with another housing type are gr</w:t>
      </w:r>
      <w:r w:rsidRPr="00EE1C90">
        <w:rPr>
          <w:rFonts w:ascii="Times New Roman" w:hAnsi="Times New Roman" w:cs="Times New Roman"/>
          <w:bCs/>
          <w:sz w:val="24"/>
          <w:szCs w:val="24"/>
        </w:rPr>
        <w:t>ouped together (</w:t>
      </w:r>
      <w:r w:rsidRPr="00B82008">
        <w:rPr>
          <w:rFonts w:ascii="Times New Roman" w:hAnsi="Times New Roman" w:cs="Times New Roman"/>
          <w:bCs/>
          <w:sz w:val="24"/>
          <w:szCs w:val="24"/>
        </w:rPr>
        <w:t xml:space="preserve">“Bedded Pack Plus”). </w:t>
      </w:r>
    </w:p>
    <w:p w14:paraId="124F2986" w14:textId="4B888C28" w:rsidR="00BA3231" w:rsidRPr="002E03A7" w:rsidRDefault="00BA3231" w:rsidP="005B6926">
      <w:pPr>
        <w:tabs>
          <w:tab w:val="left" w:pos="360"/>
          <w:tab w:val="left" w:pos="720"/>
        </w:tabs>
        <w:spacing w:after="0" w:line="480" w:lineRule="auto"/>
        <w:rPr>
          <w:rFonts w:ascii="Times New Roman" w:hAnsi="Times New Roman" w:cs="Times New Roman"/>
          <w:bCs/>
          <w:sz w:val="24"/>
          <w:szCs w:val="24"/>
        </w:rPr>
      </w:pPr>
    </w:p>
    <w:p w14:paraId="116E2B54" w14:textId="233A6907" w:rsidR="00BA3231" w:rsidRPr="00437F6E" w:rsidRDefault="00BA3231"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lastRenderedPageBreak/>
        <w:t xml:space="preserve">Figure </w:t>
      </w:r>
      <w:r w:rsidR="00C72E5B">
        <w:rPr>
          <w:rFonts w:ascii="Times New Roman" w:hAnsi="Times New Roman" w:cs="Times New Roman"/>
          <w:bCs/>
          <w:sz w:val="24"/>
          <w:szCs w:val="24"/>
        </w:rPr>
        <w:t>2</w:t>
      </w:r>
      <w:r w:rsidRPr="007D68B3">
        <w:rPr>
          <w:rFonts w:ascii="Times New Roman" w:hAnsi="Times New Roman" w:cs="Times New Roman"/>
          <w:bCs/>
          <w:sz w:val="24"/>
          <w:szCs w:val="24"/>
        </w:rPr>
        <w:t>.</w:t>
      </w:r>
      <w:r w:rsidRPr="002E7301">
        <w:rPr>
          <w:rFonts w:ascii="Times New Roman" w:hAnsi="Times New Roman" w:cs="Times New Roman"/>
          <w:bCs/>
          <w:sz w:val="24"/>
          <w:szCs w:val="24"/>
        </w:rPr>
        <w:t xml:space="preserve"> Somatic cell counts (SCC) of individual cows in each housing/bedding strategy. Each stacked bar repre</w:t>
      </w:r>
      <w:r w:rsidRPr="003643DE">
        <w:rPr>
          <w:rFonts w:ascii="Times New Roman" w:hAnsi="Times New Roman" w:cs="Times New Roman"/>
          <w:bCs/>
          <w:sz w:val="24"/>
          <w:szCs w:val="24"/>
        </w:rPr>
        <w:t>sents a different combination of housing strategy and bedding material</w:t>
      </w:r>
      <w:r w:rsidRPr="00994760">
        <w:rPr>
          <w:rFonts w:ascii="Times New Roman" w:hAnsi="Times New Roman" w:cs="Times New Roman"/>
          <w:bCs/>
          <w:sz w:val="24"/>
          <w:szCs w:val="24"/>
        </w:rPr>
        <w:t xml:space="preserve">. </w:t>
      </w:r>
      <w:r w:rsidR="005A6F8D">
        <w:rPr>
          <w:rFonts w:ascii="Times New Roman" w:hAnsi="Times New Roman" w:cs="Times New Roman"/>
          <w:bCs/>
          <w:sz w:val="24"/>
          <w:szCs w:val="24"/>
        </w:rPr>
        <w:t>Pattern</w:t>
      </w:r>
      <w:r w:rsidRPr="00437F6E">
        <w:rPr>
          <w:rFonts w:ascii="Times New Roman" w:hAnsi="Times New Roman" w:cs="Times New Roman"/>
          <w:bCs/>
          <w:sz w:val="24"/>
          <w:szCs w:val="24"/>
        </w:rPr>
        <w:t xml:space="preserve"> within bar represents frequency of SCC determinations on individual cows (</w:t>
      </w:r>
      <w:r w:rsidRPr="00437F6E">
        <w:rPr>
          <w:rFonts w:ascii="Times New Roman" w:hAnsi="Times New Roman" w:cs="Times New Roman"/>
          <w:bCs/>
          <w:i/>
          <w:sz w:val="24"/>
          <w:szCs w:val="24"/>
        </w:rPr>
        <w:t>n</w:t>
      </w:r>
      <w:r w:rsidRPr="00437F6E">
        <w:rPr>
          <w:rFonts w:ascii="Times New Roman" w:hAnsi="Times New Roman" w:cs="Times New Roman"/>
          <w:bCs/>
          <w:sz w:val="24"/>
          <w:szCs w:val="24"/>
        </w:rPr>
        <w:t xml:space="preserve"> = 145).</w:t>
      </w:r>
    </w:p>
    <w:p w14:paraId="51CE76C1" w14:textId="5C9812DF" w:rsidR="00BA3231" w:rsidRPr="00EE1C90" w:rsidRDefault="00BA3231" w:rsidP="005B6926">
      <w:pPr>
        <w:tabs>
          <w:tab w:val="left" w:pos="360"/>
          <w:tab w:val="left" w:pos="720"/>
        </w:tabs>
        <w:spacing w:after="0" w:line="480" w:lineRule="auto"/>
        <w:rPr>
          <w:rFonts w:ascii="Times New Roman" w:hAnsi="Times New Roman" w:cs="Times New Roman"/>
          <w:bCs/>
          <w:sz w:val="24"/>
          <w:szCs w:val="24"/>
        </w:rPr>
      </w:pPr>
    </w:p>
    <w:p w14:paraId="3B096F19" w14:textId="6CF39EB0" w:rsidR="00BA3231" w:rsidRPr="00994760" w:rsidRDefault="00BA3231"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 xml:space="preserve">Figure </w:t>
      </w:r>
      <w:r w:rsidR="00C72E5B">
        <w:rPr>
          <w:rFonts w:ascii="Times New Roman" w:hAnsi="Times New Roman" w:cs="Times New Roman"/>
          <w:bCs/>
          <w:sz w:val="24"/>
          <w:szCs w:val="24"/>
        </w:rPr>
        <w:t>3</w:t>
      </w:r>
      <w:r w:rsidRPr="007D68B3">
        <w:rPr>
          <w:rFonts w:ascii="Times New Roman" w:hAnsi="Times New Roman" w:cs="Times New Roman"/>
          <w:bCs/>
          <w:sz w:val="24"/>
          <w:szCs w:val="24"/>
        </w:rPr>
        <w:t>.</w:t>
      </w:r>
      <w:r w:rsidRPr="002E7301">
        <w:rPr>
          <w:rFonts w:ascii="Times New Roman" w:hAnsi="Times New Roman" w:cs="Times New Roman"/>
          <w:bCs/>
          <w:sz w:val="24"/>
          <w:szCs w:val="24"/>
        </w:rPr>
        <w:t xml:space="preserve"> Number of cows varies among housing/bedding types. Illustrated is a box plot with t</w:t>
      </w:r>
      <w:r w:rsidRPr="003643DE">
        <w:rPr>
          <w:rFonts w:ascii="Times New Roman" w:hAnsi="Times New Roman" w:cs="Times New Roman"/>
          <w:bCs/>
          <w:sz w:val="24"/>
          <w:szCs w:val="24"/>
        </w:rPr>
        <w:t>he center line as median (</w:t>
      </w:r>
      <w:r w:rsidRPr="00994760">
        <w:rPr>
          <w:rFonts w:ascii="Times New Roman" w:hAnsi="Times New Roman" w:cs="Times New Roman"/>
          <w:bCs/>
          <w:i/>
          <w:sz w:val="24"/>
          <w:szCs w:val="24"/>
        </w:rPr>
        <w:t>n</w:t>
      </w:r>
      <w:r w:rsidRPr="00994760">
        <w:rPr>
          <w:rFonts w:ascii="Times New Roman" w:hAnsi="Times New Roman" w:cs="Times New Roman"/>
          <w:bCs/>
          <w:sz w:val="24"/>
          <w:szCs w:val="24"/>
        </w:rPr>
        <w:t xml:space="preserve"> =145).  Points represent individual farm herd size.</w:t>
      </w:r>
    </w:p>
    <w:p w14:paraId="5118D212" w14:textId="1D4E3B0B" w:rsidR="00BA3231" w:rsidRPr="00994760" w:rsidRDefault="00BA3231" w:rsidP="005B6926">
      <w:pPr>
        <w:tabs>
          <w:tab w:val="left" w:pos="360"/>
          <w:tab w:val="left" w:pos="720"/>
        </w:tabs>
        <w:spacing w:after="0" w:line="480" w:lineRule="auto"/>
        <w:rPr>
          <w:rFonts w:ascii="Times New Roman" w:hAnsi="Times New Roman" w:cs="Times New Roman"/>
          <w:bCs/>
          <w:sz w:val="24"/>
          <w:szCs w:val="24"/>
        </w:rPr>
      </w:pPr>
    </w:p>
    <w:p w14:paraId="2C2BFB13" w14:textId="340A085D" w:rsidR="00BA3231" w:rsidRPr="00437F6E" w:rsidRDefault="00BA3231"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 xml:space="preserve">Figure </w:t>
      </w:r>
      <w:r w:rsidR="00C72E5B">
        <w:rPr>
          <w:rFonts w:ascii="Times New Roman" w:hAnsi="Times New Roman" w:cs="Times New Roman"/>
          <w:bCs/>
          <w:sz w:val="24"/>
          <w:szCs w:val="24"/>
        </w:rPr>
        <w:t>4</w:t>
      </w:r>
      <w:r w:rsidRPr="007D68B3">
        <w:rPr>
          <w:rFonts w:ascii="Times New Roman" w:hAnsi="Times New Roman" w:cs="Times New Roman"/>
          <w:bCs/>
          <w:sz w:val="24"/>
          <w:szCs w:val="24"/>
        </w:rPr>
        <w:t xml:space="preserve">. </w:t>
      </w:r>
      <w:r w:rsidRPr="002E7301">
        <w:rPr>
          <w:rFonts w:ascii="Times New Roman" w:hAnsi="Times New Roman" w:cs="Times New Roman"/>
          <w:bCs/>
          <w:sz w:val="24"/>
          <w:szCs w:val="24"/>
        </w:rPr>
        <w:t>Distribution of management experience in each housing/bedding strategy. Illustrate</w:t>
      </w:r>
      <w:r w:rsidRPr="003643DE">
        <w:rPr>
          <w:rFonts w:ascii="Times New Roman" w:hAnsi="Times New Roman" w:cs="Times New Roman"/>
          <w:bCs/>
          <w:sz w:val="24"/>
          <w:szCs w:val="24"/>
        </w:rPr>
        <w:t>d</w:t>
      </w:r>
      <w:r w:rsidRPr="00994760">
        <w:rPr>
          <w:rFonts w:ascii="Times New Roman" w:hAnsi="Times New Roman" w:cs="Times New Roman"/>
          <w:bCs/>
          <w:sz w:val="24"/>
          <w:szCs w:val="24"/>
        </w:rPr>
        <w:t xml:space="preserve"> is a box plot with a median center line for years of</w:t>
      </w:r>
      <w:r w:rsidRPr="00437F6E">
        <w:rPr>
          <w:rFonts w:ascii="Times New Roman" w:hAnsi="Times New Roman" w:cs="Times New Roman"/>
          <w:bCs/>
          <w:sz w:val="24"/>
          <w:szCs w:val="24"/>
        </w:rPr>
        <w:t xml:space="preserve"> a) organic dairy experience, and b) total dairy experience (</w:t>
      </w:r>
      <w:r w:rsidRPr="00437F6E">
        <w:rPr>
          <w:rFonts w:ascii="Times New Roman" w:hAnsi="Times New Roman" w:cs="Times New Roman"/>
          <w:bCs/>
          <w:i/>
          <w:sz w:val="24"/>
          <w:szCs w:val="24"/>
        </w:rPr>
        <w:t>n</w:t>
      </w:r>
      <w:r w:rsidRPr="00437F6E">
        <w:rPr>
          <w:rFonts w:ascii="Times New Roman" w:hAnsi="Times New Roman" w:cs="Times New Roman"/>
          <w:bCs/>
          <w:sz w:val="24"/>
          <w:szCs w:val="24"/>
        </w:rPr>
        <w:t xml:space="preserve"> = 145). </w:t>
      </w:r>
    </w:p>
    <w:p w14:paraId="1D997425" w14:textId="00CC6B3A" w:rsidR="00BA3231" w:rsidRPr="00437F6E" w:rsidRDefault="00BA3231" w:rsidP="005B6926">
      <w:pPr>
        <w:tabs>
          <w:tab w:val="left" w:pos="360"/>
          <w:tab w:val="left" w:pos="720"/>
        </w:tabs>
        <w:spacing w:after="0" w:line="480" w:lineRule="auto"/>
        <w:rPr>
          <w:rFonts w:ascii="Times New Roman" w:hAnsi="Times New Roman" w:cs="Times New Roman"/>
          <w:bCs/>
          <w:sz w:val="24"/>
          <w:szCs w:val="24"/>
        </w:rPr>
      </w:pPr>
      <w:r w:rsidRPr="00437F6E">
        <w:rPr>
          <w:rFonts w:ascii="Times New Roman" w:hAnsi="Times New Roman" w:cs="Times New Roman"/>
          <w:bCs/>
          <w:sz w:val="24"/>
          <w:szCs w:val="24"/>
        </w:rPr>
        <w:br w:type="page"/>
      </w:r>
    </w:p>
    <w:p w14:paraId="57429215" w14:textId="77777777" w:rsidR="00B0735E" w:rsidRDefault="00E7709C" w:rsidP="00CE117F">
      <w:pPr>
        <w:tabs>
          <w:tab w:val="left" w:pos="360"/>
          <w:tab w:val="left" w:pos="720"/>
        </w:tabs>
        <w:spacing w:after="0" w:line="480" w:lineRule="auto"/>
        <w:outlineLvl w:val="0"/>
        <w:rPr>
          <w:rFonts w:ascii="Times New Roman" w:hAnsi="Times New Roman" w:cs="Times New Roman"/>
          <w:bCs/>
          <w:sz w:val="24"/>
          <w:szCs w:val="24"/>
        </w:rPr>
      </w:pPr>
      <w:r w:rsidRPr="007D68B3">
        <w:rPr>
          <w:rFonts w:ascii="Times New Roman" w:hAnsi="Times New Roman" w:cs="Times New Roman"/>
          <w:bCs/>
          <w:sz w:val="24"/>
          <w:szCs w:val="24"/>
          <w:u w:val="single"/>
        </w:rPr>
        <w:lastRenderedPageBreak/>
        <w:t>Figures</w:t>
      </w:r>
    </w:p>
    <w:p w14:paraId="4DF22CC2" w14:textId="27DCA8C0" w:rsidR="00E72A31" w:rsidRPr="00B0735E" w:rsidRDefault="00036EB5" w:rsidP="00CE117F">
      <w:pPr>
        <w:tabs>
          <w:tab w:val="left" w:pos="360"/>
          <w:tab w:val="left" w:pos="720"/>
        </w:tabs>
        <w:spacing w:after="0" w:line="480" w:lineRule="auto"/>
        <w:outlineLvl w:val="0"/>
        <w:rPr>
          <w:rFonts w:ascii="Times New Roman" w:hAnsi="Times New Roman" w:cs="Times New Roman"/>
          <w:bCs/>
          <w:sz w:val="24"/>
          <w:szCs w:val="24"/>
          <w:u w:val="single"/>
        </w:rPr>
      </w:pPr>
      <w:r w:rsidRPr="00437F6E">
        <w:rPr>
          <w:rFonts w:ascii="Times New Roman" w:hAnsi="Times New Roman" w:cs="Times New Roman"/>
          <w:bCs/>
          <w:sz w:val="24"/>
          <w:szCs w:val="24"/>
        </w:rPr>
        <w:t xml:space="preserve">Andrews </w:t>
      </w:r>
      <w:r w:rsidR="00B0735E">
        <w:rPr>
          <w:rFonts w:ascii="Times New Roman" w:hAnsi="Times New Roman" w:cs="Times New Roman"/>
          <w:bCs/>
          <w:sz w:val="24"/>
          <w:szCs w:val="24"/>
        </w:rPr>
        <w:t>1</w:t>
      </w:r>
    </w:p>
    <w:p w14:paraId="0ACE0D7A" w14:textId="177AB5E4" w:rsidR="00036EB5" w:rsidRPr="00994760" w:rsidRDefault="002864B6" w:rsidP="005B6926">
      <w:pPr>
        <w:tabs>
          <w:tab w:val="left" w:pos="360"/>
          <w:tab w:val="left" w:pos="720"/>
        </w:tabs>
        <w:spacing w:after="0" w:line="480" w:lineRule="auto"/>
        <w:rPr>
          <w:rFonts w:ascii="Times New Roman" w:hAnsi="Times New Roman" w:cs="Times New Roman"/>
          <w:bCs/>
          <w:sz w:val="24"/>
          <w:szCs w:val="24"/>
        </w:rPr>
      </w:pPr>
      <w:r>
        <w:rPr>
          <w:rFonts w:ascii="Times New Roman" w:hAnsi="Times New Roman" w:cs="Times New Roman"/>
          <w:bCs/>
          <w:noProof/>
          <w:sz w:val="24"/>
          <w:szCs w:val="24"/>
          <w:lang w:bidi="he-IL"/>
        </w:rPr>
        <w:drawing>
          <wp:inline distT="0" distB="0" distL="0" distR="0" wp14:anchorId="701D3B5F" wp14:editId="462F466B">
            <wp:extent cx="5039868" cy="3599688"/>
            <wp:effectExtent l="0" t="0" r="8890" b="127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39868" cy="3599688"/>
                    </a:xfrm>
                    <a:prstGeom prst="rect">
                      <a:avLst/>
                    </a:prstGeom>
                  </pic:spPr>
                </pic:pic>
              </a:graphicData>
            </a:graphic>
          </wp:inline>
        </w:drawing>
      </w:r>
      <w:r w:rsidR="00036EB5" w:rsidRPr="003643DE">
        <w:rPr>
          <w:rFonts w:ascii="Times New Roman" w:hAnsi="Times New Roman" w:cs="Times New Roman"/>
          <w:bCs/>
          <w:sz w:val="24"/>
          <w:szCs w:val="24"/>
        </w:rPr>
        <w:br w:type="page"/>
      </w:r>
    </w:p>
    <w:p w14:paraId="1022F028" w14:textId="211C1797" w:rsidR="00E72A31" w:rsidRPr="00994760" w:rsidRDefault="00036EB5" w:rsidP="00CE117F">
      <w:pPr>
        <w:tabs>
          <w:tab w:val="left" w:pos="1260"/>
        </w:tabs>
        <w:spacing w:after="0" w:line="480" w:lineRule="auto"/>
        <w:outlineLvl w:val="0"/>
        <w:rPr>
          <w:rFonts w:ascii="Times New Roman" w:hAnsi="Times New Roman" w:cs="Times New Roman"/>
          <w:bCs/>
          <w:sz w:val="24"/>
          <w:szCs w:val="24"/>
        </w:rPr>
      </w:pPr>
      <w:r w:rsidRPr="00994760">
        <w:rPr>
          <w:rFonts w:ascii="Times New Roman" w:hAnsi="Times New Roman" w:cs="Times New Roman"/>
          <w:bCs/>
          <w:sz w:val="24"/>
          <w:szCs w:val="24"/>
        </w:rPr>
        <w:lastRenderedPageBreak/>
        <w:t>Andrews</w:t>
      </w:r>
      <w:ins w:id="863" w:author="Deborah Neher [2]" w:date="2021-01-06T13:07:00Z">
        <w:r w:rsidR="001A60C6">
          <w:rPr>
            <w:rFonts w:ascii="Times New Roman" w:hAnsi="Times New Roman" w:cs="Times New Roman"/>
            <w:bCs/>
            <w:sz w:val="24"/>
            <w:szCs w:val="24"/>
          </w:rPr>
          <w:t xml:space="preserve"> </w:t>
        </w:r>
      </w:ins>
      <w:r w:rsidR="00C72E5B">
        <w:rPr>
          <w:rFonts w:ascii="Times New Roman" w:hAnsi="Times New Roman" w:cs="Times New Roman"/>
          <w:bCs/>
          <w:sz w:val="24"/>
          <w:szCs w:val="24"/>
        </w:rPr>
        <w:t>2</w:t>
      </w:r>
    </w:p>
    <w:p w14:paraId="35F6F26D" w14:textId="77777777" w:rsidR="00036EB5" w:rsidRPr="00994760" w:rsidRDefault="00036EB5" w:rsidP="005B6926">
      <w:pPr>
        <w:tabs>
          <w:tab w:val="left" w:pos="360"/>
          <w:tab w:val="left" w:pos="720"/>
        </w:tabs>
        <w:spacing w:after="0" w:line="480" w:lineRule="auto"/>
        <w:rPr>
          <w:rFonts w:ascii="Times New Roman" w:hAnsi="Times New Roman" w:cs="Times New Roman"/>
          <w:bCs/>
          <w:sz w:val="24"/>
          <w:szCs w:val="24"/>
        </w:rPr>
      </w:pPr>
    </w:p>
    <w:p w14:paraId="22FD26D8" w14:textId="2ABD4537" w:rsidR="00036EB5" w:rsidRPr="00994760" w:rsidRDefault="002864B6" w:rsidP="005B6926">
      <w:pPr>
        <w:tabs>
          <w:tab w:val="left" w:pos="360"/>
          <w:tab w:val="left" w:pos="720"/>
        </w:tabs>
        <w:spacing w:after="0" w:line="480" w:lineRule="auto"/>
        <w:rPr>
          <w:rFonts w:ascii="Times New Roman" w:hAnsi="Times New Roman" w:cs="Times New Roman"/>
          <w:bCs/>
          <w:sz w:val="24"/>
          <w:szCs w:val="24"/>
        </w:rPr>
      </w:pPr>
      <w:r>
        <w:rPr>
          <w:rFonts w:ascii="Times New Roman" w:hAnsi="Times New Roman" w:cs="Times New Roman"/>
          <w:bCs/>
          <w:noProof/>
          <w:sz w:val="24"/>
          <w:szCs w:val="24"/>
          <w:lang w:bidi="he-IL"/>
        </w:rPr>
        <w:drawing>
          <wp:inline distT="0" distB="0" distL="0" distR="0" wp14:anchorId="4BB4664A" wp14:editId="2397E683">
            <wp:extent cx="5039868" cy="2519172"/>
            <wp:effectExtent l="0" t="0" r="8890" b="0"/>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39868" cy="2519172"/>
                    </a:xfrm>
                    <a:prstGeom prst="rect">
                      <a:avLst/>
                    </a:prstGeom>
                  </pic:spPr>
                </pic:pic>
              </a:graphicData>
            </a:graphic>
          </wp:inline>
        </w:drawing>
      </w:r>
      <w:bookmarkStart w:id="864" w:name="_Hlk22827096"/>
      <w:r w:rsidR="00036EB5" w:rsidRPr="003643DE">
        <w:rPr>
          <w:rFonts w:ascii="Times New Roman" w:hAnsi="Times New Roman" w:cs="Times New Roman"/>
          <w:bCs/>
          <w:sz w:val="24"/>
          <w:szCs w:val="24"/>
        </w:rPr>
        <w:br w:type="page"/>
      </w:r>
    </w:p>
    <w:p w14:paraId="59C6B060" w14:textId="131A857B" w:rsidR="00E72A31" w:rsidRPr="00994760" w:rsidRDefault="00036EB5" w:rsidP="00CE117F">
      <w:pPr>
        <w:tabs>
          <w:tab w:val="left" w:pos="360"/>
          <w:tab w:val="left" w:pos="720"/>
        </w:tabs>
        <w:spacing w:after="0" w:line="480" w:lineRule="auto"/>
        <w:outlineLvl w:val="0"/>
        <w:rPr>
          <w:rFonts w:ascii="Times New Roman" w:hAnsi="Times New Roman" w:cs="Times New Roman"/>
          <w:bCs/>
          <w:sz w:val="24"/>
          <w:szCs w:val="24"/>
        </w:rPr>
      </w:pPr>
      <w:r w:rsidRPr="00994760">
        <w:rPr>
          <w:rFonts w:ascii="Times New Roman" w:hAnsi="Times New Roman" w:cs="Times New Roman"/>
          <w:bCs/>
          <w:sz w:val="24"/>
          <w:szCs w:val="24"/>
        </w:rPr>
        <w:lastRenderedPageBreak/>
        <w:t xml:space="preserve">Andrews </w:t>
      </w:r>
      <w:r w:rsidR="00C72E5B">
        <w:rPr>
          <w:rFonts w:ascii="Times New Roman" w:hAnsi="Times New Roman" w:cs="Times New Roman"/>
          <w:bCs/>
          <w:sz w:val="24"/>
          <w:szCs w:val="24"/>
        </w:rPr>
        <w:t>3</w:t>
      </w:r>
    </w:p>
    <w:p w14:paraId="7F9E300B" w14:textId="7F1EBC73" w:rsidR="00E72A31" w:rsidRPr="00994760" w:rsidRDefault="00E72A31" w:rsidP="005B6926">
      <w:pPr>
        <w:tabs>
          <w:tab w:val="left" w:pos="360"/>
          <w:tab w:val="left" w:pos="720"/>
        </w:tabs>
        <w:spacing w:after="0" w:line="480" w:lineRule="auto"/>
        <w:rPr>
          <w:rFonts w:ascii="Times New Roman" w:hAnsi="Times New Roman" w:cs="Times New Roman"/>
          <w:bCs/>
          <w:sz w:val="24"/>
          <w:szCs w:val="24"/>
        </w:rPr>
      </w:pPr>
    </w:p>
    <w:p w14:paraId="26533AF4" w14:textId="505A0E9C" w:rsidR="00036EB5" w:rsidRPr="00994760" w:rsidRDefault="00640D52" w:rsidP="005B6926">
      <w:pPr>
        <w:tabs>
          <w:tab w:val="left" w:pos="360"/>
          <w:tab w:val="left" w:pos="720"/>
        </w:tabs>
        <w:spacing w:after="0" w:line="480" w:lineRule="auto"/>
        <w:rPr>
          <w:rFonts w:ascii="Times New Roman" w:hAnsi="Times New Roman" w:cs="Times New Roman"/>
          <w:bCs/>
          <w:sz w:val="24"/>
          <w:szCs w:val="24"/>
        </w:rPr>
      </w:pPr>
      <w:r>
        <w:rPr>
          <w:rFonts w:ascii="Times New Roman" w:hAnsi="Times New Roman" w:cs="Times New Roman"/>
          <w:bCs/>
          <w:noProof/>
          <w:sz w:val="24"/>
          <w:szCs w:val="24"/>
          <w:lang w:bidi="he-IL"/>
        </w:rPr>
        <w:drawing>
          <wp:inline distT="0" distB="0" distL="0" distR="0" wp14:anchorId="75331445" wp14:editId="0C254661">
            <wp:extent cx="5039868" cy="2519172"/>
            <wp:effectExtent l="0" t="0" r="889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039868" cy="2519172"/>
                    </a:xfrm>
                    <a:prstGeom prst="rect">
                      <a:avLst/>
                    </a:prstGeom>
                  </pic:spPr>
                </pic:pic>
              </a:graphicData>
            </a:graphic>
          </wp:inline>
        </w:drawing>
      </w:r>
      <w:bookmarkStart w:id="865" w:name="_Hlk22827155"/>
      <w:bookmarkEnd w:id="864"/>
      <w:r w:rsidR="00036EB5" w:rsidRPr="00994760">
        <w:rPr>
          <w:rFonts w:ascii="Times New Roman" w:hAnsi="Times New Roman" w:cs="Times New Roman"/>
          <w:bCs/>
          <w:sz w:val="24"/>
          <w:szCs w:val="24"/>
        </w:rPr>
        <w:br w:type="page"/>
      </w:r>
    </w:p>
    <w:p w14:paraId="3A9AF29C" w14:textId="77777777" w:rsidR="007A06AB" w:rsidRDefault="007A06AB" w:rsidP="005B6926">
      <w:pPr>
        <w:tabs>
          <w:tab w:val="left" w:pos="360"/>
          <w:tab w:val="left" w:pos="720"/>
        </w:tabs>
        <w:spacing w:after="0" w:line="480" w:lineRule="auto"/>
        <w:rPr>
          <w:rFonts w:ascii="Times New Roman" w:hAnsi="Times New Roman" w:cs="Times New Roman"/>
          <w:bCs/>
          <w:sz w:val="24"/>
          <w:szCs w:val="24"/>
        </w:rPr>
        <w:sectPr w:rsidR="007A06AB" w:rsidSect="005B6926">
          <w:headerReference w:type="even" r:id="rId30"/>
          <w:headerReference w:type="default" r:id="rId31"/>
          <w:pgSz w:w="12240" w:h="15840"/>
          <w:pgMar w:top="1440" w:right="1440" w:bottom="1440" w:left="1440" w:header="720" w:footer="720" w:gutter="0"/>
          <w:lnNumType w:countBy="1" w:restart="continuous"/>
          <w:pgNumType w:start="1"/>
          <w:cols w:space="720"/>
          <w:docGrid w:linePitch="360"/>
        </w:sectPr>
      </w:pPr>
    </w:p>
    <w:p w14:paraId="43E1EDE7" w14:textId="1C1B5BC4" w:rsidR="007A06AB" w:rsidRDefault="007A06AB" w:rsidP="005B6926">
      <w:pPr>
        <w:tabs>
          <w:tab w:val="left" w:pos="360"/>
          <w:tab w:val="left" w:pos="720"/>
        </w:tabs>
        <w:spacing w:after="0" w:line="480" w:lineRule="auto"/>
        <w:rPr>
          <w:rFonts w:ascii="Times New Roman" w:hAnsi="Times New Roman" w:cs="Times New Roman"/>
          <w:bCs/>
          <w:sz w:val="24"/>
          <w:szCs w:val="24"/>
        </w:rPr>
        <w:sectPr w:rsidR="007A06AB" w:rsidSect="007A06AB">
          <w:pgSz w:w="12240" w:h="15840"/>
          <w:pgMar w:top="1440" w:right="1008" w:bottom="1440" w:left="1008" w:header="720" w:footer="720" w:gutter="0"/>
          <w:lnNumType w:countBy="1" w:restart="continuous"/>
          <w:pgNumType w:start="1"/>
          <w:cols w:space="720"/>
          <w:docGrid w:linePitch="360"/>
        </w:sectPr>
      </w:pPr>
      <w:r>
        <w:rPr>
          <w:rFonts w:ascii="Times New Roman" w:hAnsi="Times New Roman" w:cs="Times New Roman"/>
          <w:bCs/>
          <w:sz w:val="24"/>
          <w:szCs w:val="24"/>
        </w:rPr>
        <w:lastRenderedPageBreak/>
        <w:t xml:space="preserve">Andrews </w:t>
      </w:r>
      <w:r w:rsidR="00C72E5B">
        <w:rPr>
          <w:rFonts w:ascii="Times New Roman" w:hAnsi="Times New Roman" w:cs="Times New Roman"/>
          <w:bCs/>
          <w:sz w:val="24"/>
          <w:szCs w:val="24"/>
        </w:rPr>
        <w:t>4</w:t>
      </w:r>
      <w:r>
        <w:rPr>
          <w:rFonts w:ascii="Times New Roman" w:hAnsi="Times New Roman" w:cs="Times New Roman"/>
          <w:bCs/>
          <w:noProof/>
          <w:sz w:val="24"/>
          <w:szCs w:val="24"/>
          <w:lang w:bidi="he-IL"/>
        </w:rPr>
        <w:drawing>
          <wp:inline distT="0" distB="0" distL="0" distR="0" wp14:anchorId="4FBC6C2B" wp14:editId="4281441C">
            <wp:extent cx="6492240" cy="3070589"/>
            <wp:effectExtent l="0" t="0" r="3810" b="0"/>
            <wp:docPr id="19" name="Picture 1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engineering drawing&#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492240" cy="3070589"/>
                    </a:xfrm>
                    <a:prstGeom prst="rect">
                      <a:avLst/>
                    </a:prstGeom>
                  </pic:spPr>
                </pic:pic>
              </a:graphicData>
            </a:graphic>
          </wp:inline>
        </w:drawing>
      </w:r>
    </w:p>
    <w:p w14:paraId="4E96E2AC" w14:textId="3E4FCB44" w:rsidR="0055233A" w:rsidRPr="00994760" w:rsidRDefault="0055233A" w:rsidP="00CE117F">
      <w:pPr>
        <w:tabs>
          <w:tab w:val="left" w:pos="360"/>
          <w:tab w:val="left" w:pos="720"/>
        </w:tabs>
        <w:spacing w:after="0" w:line="480" w:lineRule="auto"/>
        <w:outlineLvl w:val="0"/>
        <w:rPr>
          <w:rFonts w:ascii="Times New Roman" w:hAnsi="Times New Roman" w:cs="Times New Roman"/>
          <w:bCs/>
          <w:sz w:val="24"/>
          <w:szCs w:val="24"/>
          <w:u w:val="single"/>
        </w:rPr>
      </w:pPr>
      <w:bookmarkStart w:id="866" w:name="_Hlk22827201"/>
      <w:bookmarkEnd w:id="865"/>
      <w:r w:rsidRPr="00994760">
        <w:rPr>
          <w:rFonts w:ascii="Times New Roman" w:hAnsi="Times New Roman" w:cs="Times New Roman"/>
          <w:bCs/>
          <w:sz w:val="24"/>
          <w:szCs w:val="24"/>
          <w:u w:val="single"/>
        </w:rPr>
        <w:lastRenderedPageBreak/>
        <w:t>Supplementa</w:t>
      </w:r>
      <w:r w:rsidR="003F7793" w:rsidRPr="00994760">
        <w:rPr>
          <w:rFonts w:ascii="Times New Roman" w:hAnsi="Times New Roman" w:cs="Times New Roman"/>
          <w:bCs/>
          <w:sz w:val="24"/>
          <w:szCs w:val="24"/>
          <w:u w:val="single"/>
        </w:rPr>
        <w:t>l</w:t>
      </w:r>
      <w:r w:rsidRPr="00994760">
        <w:rPr>
          <w:rFonts w:ascii="Times New Roman" w:hAnsi="Times New Roman" w:cs="Times New Roman"/>
          <w:bCs/>
          <w:sz w:val="24"/>
          <w:szCs w:val="24"/>
          <w:u w:val="single"/>
        </w:rPr>
        <w:t xml:space="preserve"> materials</w:t>
      </w:r>
    </w:p>
    <w:p w14:paraId="1F35B444" w14:textId="3ED68E31" w:rsidR="0055233A" w:rsidRPr="00994760" w:rsidRDefault="0055233A" w:rsidP="00CE117F">
      <w:pPr>
        <w:tabs>
          <w:tab w:val="left" w:pos="360"/>
          <w:tab w:val="left" w:pos="720"/>
        </w:tabs>
        <w:spacing w:after="0" w:line="480" w:lineRule="auto"/>
        <w:outlineLvl w:val="0"/>
        <w:rPr>
          <w:rFonts w:ascii="Times New Roman" w:hAnsi="Times New Roman" w:cs="Times New Roman"/>
          <w:bCs/>
          <w:sz w:val="24"/>
          <w:szCs w:val="24"/>
        </w:rPr>
      </w:pPr>
      <w:r w:rsidRPr="002E7301">
        <w:rPr>
          <w:rFonts w:ascii="Times New Roman" w:hAnsi="Times New Roman" w:cs="Times New Roman"/>
          <w:bCs/>
          <w:sz w:val="24"/>
          <w:szCs w:val="24"/>
        </w:rPr>
        <w:t>S</w:t>
      </w:r>
      <w:r w:rsidRPr="003643DE">
        <w:rPr>
          <w:rFonts w:ascii="Times New Roman" w:hAnsi="Times New Roman" w:cs="Times New Roman"/>
          <w:bCs/>
          <w:sz w:val="24"/>
          <w:szCs w:val="24"/>
        </w:rPr>
        <w:t xml:space="preserve">1. </w:t>
      </w:r>
      <w:r w:rsidRPr="00994760">
        <w:rPr>
          <w:rFonts w:ascii="Times New Roman" w:hAnsi="Times New Roman" w:cs="Times New Roman"/>
          <w:bCs/>
          <w:sz w:val="24"/>
          <w:szCs w:val="24"/>
        </w:rPr>
        <w:t>Questionnaire</w:t>
      </w:r>
    </w:p>
    <w:p w14:paraId="6021FBE0" w14:textId="45457438" w:rsidR="004D1789" w:rsidRPr="00994760" w:rsidRDefault="00710645" w:rsidP="005B6926">
      <w:pPr>
        <w:tabs>
          <w:tab w:val="left" w:pos="360"/>
          <w:tab w:val="left" w:pos="720"/>
        </w:tabs>
        <w:spacing w:after="0" w:line="480" w:lineRule="auto"/>
        <w:rPr>
          <w:rFonts w:ascii="Times New Roman" w:hAnsi="Times New Roman" w:cs="Times New Roman"/>
          <w:bCs/>
          <w:sz w:val="24"/>
          <w:szCs w:val="24"/>
        </w:rPr>
      </w:pPr>
      <w:r w:rsidRPr="002E7301">
        <w:rPr>
          <w:rFonts w:ascii="Times New Roman" w:hAnsi="Times New Roman" w:cs="Times New Roman"/>
          <w:bCs/>
          <w:noProof/>
          <w:sz w:val="24"/>
          <w:szCs w:val="24"/>
          <w:lang w:bidi="he-IL"/>
        </w:rPr>
        <w:drawing>
          <wp:inline distT="0" distB="0" distL="0" distR="0" wp14:anchorId="6E89F750" wp14:editId="3A7E73BD">
            <wp:extent cx="6507480" cy="73779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lemental S1.png"/>
                    <pic:cNvPicPr/>
                  </pic:nvPicPr>
                  <pic:blipFill>
                    <a:blip r:embed="rId33">
                      <a:extLst>
                        <a:ext uri="{28A0092B-C50C-407E-A947-70E740481C1C}">
                          <a14:useLocalDpi xmlns:a14="http://schemas.microsoft.com/office/drawing/2010/main" val="0"/>
                        </a:ext>
                      </a:extLst>
                    </a:blip>
                    <a:stretch>
                      <a:fillRect/>
                    </a:stretch>
                  </pic:blipFill>
                  <pic:spPr>
                    <a:xfrm>
                      <a:off x="0" y="0"/>
                      <a:ext cx="6515818" cy="7387379"/>
                    </a:xfrm>
                    <a:prstGeom prst="rect">
                      <a:avLst/>
                    </a:prstGeom>
                  </pic:spPr>
                </pic:pic>
              </a:graphicData>
            </a:graphic>
          </wp:inline>
        </w:drawing>
      </w:r>
    </w:p>
    <w:p w14:paraId="3EF1D811" w14:textId="6227E268" w:rsidR="00312485" w:rsidRPr="002E7301" w:rsidRDefault="00A32020" w:rsidP="005B6926">
      <w:pPr>
        <w:tabs>
          <w:tab w:val="left" w:pos="360"/>
          <w:tab w:val="left" w:pos="720"/>
        </w:tabs>
        <w:spacing w:after="0" w:line="480" w:lineRule="auto"/>
        <w:rPr>
          <w:rFonts w:ascii="Times New Roman" w:hAnsi="Times New Roman" w:cs="Times New Roman"/>
          <w:bCs/>
          <w:sz w:val="24"/>
          <w:szCs w:val="24"/>
        </w:rPr>
      </w:pPr>
      <w:r w:rsidRPr="00994760">
        <w:rPr>
          <w:rFonts w:ascii="Times New Roman" w:hAnsi="Times New Roman" w:cs="Times New Roman"/>
          <w:bCs/>
          <w:sz w:val="24"/>
          <w:szCs w:val="24"/>
        </w:rPr>
        <w:lastRenderedPageBreak/>
        <w:t>S2. Press Release</w:t>
      </w:r>
      <w:bookmarkEnd w:id="866"/>
      <w:r w:rsidR="00710645" w:rsidRPr="002E7301">
        <w:rPr>
          <w:rFonts w:ascii="Times New Roman" w:hAnsi="Times New Roman" w:cs="Times New Roman"/>
          <w:bCs/>
          <w:noProof/>
          <w:sz w:val="24"/>
          <w:szCs w:val="24"/>
          <w:lang w:bidi="he-IL"/>
        </w:rPr>
        <w:drawing>
          <wp:inline distT="0" distB="0" distL="0" distR="0" wp14:anchorId="192EECA7" wp14:editId="4CD0533A">
            <wp:extent cx="6576060" cy="77542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plemental S2.png"/>
                    <pic:cNvPicPr/>
                  </pic:nvPicPr>
                  <pic:blipFill>
                    <a:blip r:embed="rId34">
                      <a:extLst>
                        <a:ext uri="{28A0092B-C50C-407E-A947-70E740481C1C}">
                          <a14:useLocalDpi xmlns:a14="http://schemas.microsoft.com/office/drawing/2010/main" val="0"/>
                        </a:ext>
                      </a:extLst>
                    </a:blip>
                    <a:stretch>
                      <a:fillRect/>
                    </a:stretch>
                  </pic:blipFill>
                  <pic:spPr>
                    <a:xfrm>
                      <a:off x="0" y="0"/>
                      <a:ext cx="6585725" cy="7765667"/>
                    </a:xfrm>
                    <a:prstGeom prst="rect">
                      <a:avLst/>
                    </a:prstGeom>
                  </pic:spPr>
                </pic:pic>
              </a:graphicData>
            </a:graphic>
          </wp:inline>
        </w:drawing>
      </w:r>
    </w:p>
    <w:sectPr w:rsidR="00312485" w:rsidRPr="002E7301" w:rsidSect="007A06AB">
      <w:pgSz w:w="12240" w:h="15840"/>
      <w:pgMar w:top="1440" w:right="1008" w:bottom="1440" w:left="1008"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Deborah Neher" w:date="2021-01-06T09:06:00Z" w:initials="DN">
    <w:p w14:paraId="5074EB75" w14:textId="2913FEB7" w:rsidR="0051116A" w:rsidRDefault="0051116A">
      <w:pPr>
        <w:pStyle w:val="CommentText"/>
      </w:pPr>
      <w:r>
        <w:rPr>
          <w:rStyle w:val="CommentReference"/>
        </w:rPr>
        <w:annotationRef/>
      </w:r>
      <w:r>
        <w:t>Seems out of place, perhaps a journal requirement?</w:t>
      </w:r>
    </w:p>
  </w:comment>
  <w:comment w:id="11" w:author="Caitlin Jeffrey" w:date="2021-01-12T12:58:00Z" w:initials="CJ">
    <w:p w14:paraId="74D36D38" w14:textId="7018BE02" w:rsidR="0051116A" w:rsidRDefault="0051116A">
      <w:pPr>
        <w:pStyle w:val="CommentText"/>
      </w:pPr>
      <w:r>
        <w:rPr>
          <w:rStyle w:val="CommentReference"/>
        </w:rPr>
        <w:annotationRef/>
      </w:r>
      <w:r>
        <w:t>Yes, think so looking at examples online</w:t>
      </w:r>
    </w:p>
  </w:comment>
  <w:comment w:id="18" w:author="Rachel Gilker" w:date="2021-01-07T13:55:00Z" w:initials="reg">
    <w:p w14:paraId="7ABF1775" w14:textId="77515FD8" w:rsidR="0051116A" w:rsidRDefault="0051116A">
      <w:pPr>
        <w:pStyle w:val="CommentText"/>
      </w:pPr>
      <w:r>
        <w:rPr>
          <w:rStyle w:val="CommentReference"/>
        </w:rPr>
        <w:annotationRef/>
      </w:r>
      <w:r>
        <w:t>Maybe just types?</w:t>
      </w:r>
    </w:p>
  </w:comment>
  <w:comment w:id="27" w:author="Caitlin Jeffrey" w:date="2021-01-12T13:17:00Z" w:initials="CJ">
    <w:p w14:paraId="706453BD" w14:textId="75A5426A" w:rsidR="001738C1" w:rsidRDefault="001738C1">
      <w:pPr>
        <w:pStyle w:val="CommentText"/>
      </w:pPr>
      <w:r>
        <w:rPr>
          <w:rStyle w:val="CommentReference"/>
        </w:rPr>
        <w:annotationRef/>
      </w:r>
      <w:r>
        <w:t>Should we take this out to tighten up the abstract? Next line might be sufficient</w:t>
      </w:r>
    </w:p>
  </w:comment>
  <w:comment w:id="33" w:author="Caitlin Jeffrey" w:date="2021-01-12T13:21:00Z" w:initials="CJ">
    <w:p w14:paraId="2980DFAF" w14:textId="7D2523DE" w:rsidR="00C25681" w:rsidRDefault="00C25681">
      <w:pPr>
        <w:pStyle w:val="CommentText"/>
      </w:pPr>
      <w:r>
        <w:rPr>
          <w:rStyle w:val="CommentReference"/>
        </w:rPr>
        <w:annotationRef/>
      </w:r>
      <w:r>
        <w:t>Can we take this out? I feel like the next sentence does a good job of saying the same thing</w:t>
      </w:r>
    </w:p>
  </w:comment>
  <w:comment w:id="36" w:author="Caitlin Jeffrey" w:date="2021-01-12T13:12:00Z" w:initials="CJ">
    <w:p w14:paraId="462F1BA1" w14:textId="0ECF340B" w:rsidR="001738C1" w:rsidRDefault="001738C1">
      <w:pPr>
        <w:pStyle w:val="CommentText"/>
      </w:pPr>
      <w:r>
        <w:rPr>
          <w:rStyle w:val="CommentReference"/>
        </w:rPr>
        <w:annotationRef/>
      </w:r>
      <w:r>
        <w:t>Not quite clear on what this sentence is saying? Were freestalls reported as 17% in these states, or loose housing in general?</w:t>
      </w:r>
    </w:p>
  </w:comment>
  <w:comment w:id="66" w:author="John Barlow" w:date="2021-01-05T15:13:00Z" w:initials="JB">
    <w:p w14:paraId="45A5F38F" w14:textId="058D96B1" w:rsidR="0051116A" w:rsidRDefault="0051116A">
      <w:pPr>
        <w:pStyle w:val="CommentText"/>
      </w:pPr>
      <w:r>
        <w:rPr>
          <w:rStyle w:val="CommentReference"/>
        </w:rPr>
        <w:annotationRef/>
      </w:r>
      <w:r>
        <w:t>Still need to change this location</w:t>
      </w:r>
    </w:p>
  </w:comment>
  <w:comment w:id="67" w:author="Deborah Neher" w:date="2021-01-06T09:22:00Z" w:initials="DN">
    <w:p w14:paraId="07E9A8E0" w14:textId="1DF20C1E" w:rsidR="0051116A" w:rsidRDefault="0051116A">
      <w:pPr>
        <w:pStyle w:val="CommentText"/>
      </w:pPr>
      <w:r>
        <w:rPr>
          <w:rStyle w:val="CommentReference"/>
        </w:rPr>
        <w:annotationRef/>
      </w:r>
      <w:r>
        <w:t>Were there any farmers involved in the testing?</w:t>
      </w:r>
    </w:p>
  </w:comment>
  <w:comment w:id="68" w:author="Deborah Neher" w:date="2021-01-06T09:23:00Z" w:initials="DN">
    <w:p w14:paraId="792CD239" w14:textId="72B7266B" w:rsidR="0051116A" w:rsidRDefault="0051116A">
      <w:pPr>
        <w:pStyle w:val="CommentText"/>
      </w:pPr>
      <w:r>
        <w:rPr>
          <w:rStyle w:val="CommentReference"/>
        </w:rPr>
        <w:annotationRef/>
      </w:r>
      <w:r>
        <w:t>One word</w:t>
      </w:r>
    </w:p>
  </w:comment>
  <w:comment w:id="70" w:author="Deborah Neher" w:date="2021-01-06T09:28:00Z" w:initials="DN">
    <w:p w14:paraId="368E18C0" w14:textId="1EA7BE31" w:rsidR="0051116A" w:rsidRDefault="0051116A">
      <w:pPr>
        <w:pStyle w:val="CommentText"/>
      </w:pPr>
      <w:r>
        <w:rPr>
          <w:rStyle w:val="CommentReference"/>
        </w:rPr>
        <w:annotationRef/>
      </w:r>
      <w:r>
        <w:t>Is this defined somewhere?</w:t>
      </w:r>
    </w:p>
  </w:comment>
  <w:comment w:id="71" w:author="Tucker Andrews" w:date="2021-01-11T14:45:00Z" w:initials="TA">
    <w:p w14:paraId="559BD06B" w14:textId="4574CA95" w:rsidR="0051116A" w:rsidRDefault="0051116A">
      <w:pPr>
        <w:pStyle w:val="CommentText"/>
      </w:pPr>
      <w:r>
        <w:rPr>
          <w:rStyle w:val="CommentReference"/>
        </w:rPr>
        <w:annotationRef/>
      </w:r>
      <w:r>
        <w:t>This is not an acronym, it’s the name of an R package</w:t>
      </w:r>
    </w:p>
  </w:comment>
  <w:comment w:id="72" w:author="Deborah Neher" w:date="2021-01-06T09:29:00Z" w:initials="DN">
    <w:p w14:paraId="778FDBE5" w14:textId="713CB7A3" w:rsidR="0051116A" w:rsidRDefault="0051116A">
      <w:pPr>
        <w:pStyle w:val="CommentText"/>
      </w:pPr>
      <w:r>
        <w:rPr>
          <w:rStyle w:val="CommentReference"/>
        </w:rPr>
        <w:annotationRef/>
      </w:r>
      <w:r>
        <w:t>We used the model to explore, not exploring the model itself</w:t>
      </w:r>
    </w:p>
  </w:comment>
  <w:comment w:id="90" w:author="Deborah Neher" w:date="2021-01-06T09:34:00Z" w:initials="DN">
    <w:p w14:paraId="1F98D15F" w14:textId="1F942C88" w:rsidR="0051116A" w:rsidRDefault="0051116A">
      <w:pPr>
        <w:pStyle w:val="CommentText"/>
      </w:pPr>
      <w:r>
        <w:rPr>
          <w:rStyle w:val="CommentReference"/>
        </w:rPr>
        <w:annotationRef/>
      </w:r>
      <w:r>
        <w:t>Other possible word choice: considerable, majority</w:t>
      </w:r>
    </w:p>
  </w:comment>
  <w:comment w:id="92" w:author="Deborah Neher" w:date="2021-01-06T09:45:00Z" w:initials="DN">
    <w:p w14:paraId="3BCD96D0" w14:textId="16A59F98" w:rsidR="0051116A" w:rsidRDefault="0051116A">
      <w:pPr>
        <w:pStyle w:val="CommentText"/>
      </w:pPr>
      <w:r>
        <w:rPr>
          <w:rStyle w:val="CommentReference"/>
        </w:rPr>
        <w:annotationRef/>
      </w:r>
      <w:r>
        <w:t>This is the way to indicate the statistical test used; don’t need to rename the test as marked below on p. 19.  Test methods should all be covered in the methods and don’t need to be repeated again in the Results.</w:t>
      </w:r>
    </w:p>
  </w:comment>
  <w:comment w:id="101" w:author="Deborah Neher" w:date="2021-01-06T09:39:00Z" w:initials="DN">
    <w:p w14:paraId="5C9ACEA1" w14:textId="2207A6DD" w:rsidR="0051116A" w:rsidRDefault="0051116A">
      <w:pPr>
        <w:pStyle w:val="CommentText"/>
      </w:pPr>
      <w:r>
        <w:rPr>
          <w:rStyle w:val="CommentReference"/>
        </w:rPr>
        <w:annotationRef/>
      </w:r>
      <w:r>
        <w:t>Most journals that I publish in using a capital for Figure…not sure about JDS</w:t>
      </w:r>
    </w:p>
  </w:comment>
  <w:comment w:id="127" w:author="Deborah Neher [2]" w:date="2021-01-06T12:51:00Z" w:initials="DN">
    <w:p w14:paraId="6C6A6BB7" w14:textId="2FDD5339" w:rsidR="0051116A" w:rsidRDefault="0051116A">
      <w:pPr>
        <w:pStyle w:val="CommentText"/>
      </w:pPr>
      <w:r>
        <w:rPr>
          <w:rStyle w:val="CommentReference"/>
        </w:rPr>
        <w:annotationRef/>
      </w:r>
      <w:r>
        <w:t>There are 3 words expressing uncertainty in one sentence when one would suffice:  speculate, potential, might</w:t>
      </w:r>
    </w:p>
    <w:p w14:paraId="4BC69E20" w14:textId="0E240D94" w:rsidR="0051116A" w:rsidRDefault="0051116A">
      <w:pPr>
        <w:pStyle w:val="CommentText"/>
      </w:pPr>
    </w:p>
  </w:comment>
  <w:comment w:id="139" w:author="Deborah Neher" w:date="2021-01-06T09:43:00Z" w:initials="DN">
    <w:p w14:paraId="5FDBEB53" w14:textId="77777777" w:rsidR="0051116A" w:rsidRDefault="0051116A">
      <w:pPr>
        <w:pStyle w:val="CommentText"/>
      </w:pPr>
      <w:r>
        <w:rPr>
          <w:rStyle w:val="CommentReference"/>
        </w:rPr>
        <w:annotationRef/>
      </w:r>
      <w:r>
        <w:t xml:space="preserve">Run-on sentence that should be broken into 2. </w:t>
      </w:r>
    </w:p>
    <w:p w14:paraId="30072BD7" w14:textId="77777777" w:rsidR="0051116A" w:rsidRDefault="0051116A">
      <w:pPr>
        <w:pStyle w:val="CommentText"/>
      </w:pPr>
    </w:p>
    <w:p w14:paraId="2669586F" w14:textId="1FD63A0F" w:rsidR="0051116A" w:rsidRDefault="0051116A">
      <w:pPr>
        <w:pStyle w:val="CommentText"/>
      </w:pPr>
      <w:r>
        <w:t>I personally do not think it is necessary to name the statistical test again, but rather list it in the Methods only. Just name the outcome and interpretation.</w:t>
      </w:r>
    </w:p>
  </w:comment>
  <w:comment w:id="164" w:author="Deborah Neher" w:date="2021-01-06T09:49:00Z" w:initials="DN">
    <w:p w14:paraId="7F4DA490" w14:textId="6AE27370" w:rsidR="0051116A" w:rsidRDefault="0051116A">
      <w:pPr>
        <w:pStyle w:val="CommentText"/>
      </w:pPr>
      <w:r>
        <w:rPr>
          <w:rStyle w:val="CommentReference"/>
        </w:rPr>
        <w:annotationRef/>
      </w:r>
      <w:r>
        <w:t>Don’t name the test in the results … only in parenthesis at the end of a statement about the result.</w:t>
      </w:r>
    </w:p>
    <w:p w14:paraId="0C7378BE" w14:textId="106B533B" w:rsidR="0051116A" w:rsidRDefault="0051116A">
      <w:pPr>
        <w:pStyle w:val="CommentText"/>
      </w:pPr>
    </w:p>
    <w:p w14:paraId="005DEDB0" w14:textId="42600896" w:rsidR="0051116A" w:rsidRDefault="0051116A">
      <w:pPr>
        <w:pStyle w:val="CommentText"/>
      </w:pPr>
      <w:r>
        <w:t xml:space="preserve">I think it would help the reader to simply state the alternative hypothesis with a statistic in parenthesis at the end of the sentence. </w:t>
      </w:r>
    </w:p>
    <w:p w14:paraId="0064B0DD" w14:textId="40BBD16C" w:rsidR="0051116A" w:rsidRDefault="0051116A">
      <w:pPr>
        <w:pStyle w:val="CommentText"/>
      </w:pPr>
      <w:r>
        <w:t xml:space="preserve"> </w:t>
      </w:r>
    </w:p>
  </w:comment>
  <w:comment w:id="166" w:author="Deborah Neher" w:date="2021-01-06T09:50:00Z" w:initials="DN">
    <w:p w14:paraId="77ACD221" w14:textId="4450762D" w:rsidR="0051116A" w:rsidRDefault="0051116A">
      <w:pPr>
        <w:pStyle w:val="CommentText"/>
      </w:pPr>
      <w:r>
        <w:rPr>
          <w:rStyle w:val="CommentReference"/>
        </w:rPr>
        <w:annotationRef/>
      </w:r>
      <w:r>
        <w:t>Word problem</w:t>
      </w:r>
    </w:p>
  </w:comment>
  <w:comment w:id="168" w:author="Deborah Neher [2]" w:date="2021-01-06T12:58:00Z" w:initials="DN">
    <w:p w14:paraId="187C6A84" w14:textId="036885B8" w:rsidR="0051116A" w:rsidRDefault="0051116A">
      <w:pPr>
        <w:pStyle w:val="CommentText"/>
      </w:pPr>
      <w:r>
        <w:rPr>
          <w:rStyle w:val="CommentReference"/>
        </w:rPr>
        <w:annotationRef/>
      </w:r>
      <w:r>
        <w:t>Medians are whole numbers not fractions</w:t>
      </w:r>
    </w:p>
    <w:p w14:paraId="5BDE8749" w14:textId="6AF67573" w:rsidR="0051116A" w:rsidRDefault="0051116A">
      <w:pPr>
        <w:pStyle w:val="CommentText"/>
      </w:pPr>
    </w:p>
    <w:p w14:paraId="0C04ABC0" w14:textId="1D734753" w:rsidR="0051116A" w:rsidRDefault="0051116A">
      <w:pPr>
        <w:pStyle w:val="CommentText"/>
      </w:pPr>
      <w:r>
        <w:t>Perhaps it is a mean being reported here?</w:t>
      </w:r>
    </w:p>
  </w:comment>
  <w:comment w:id="169" w:author="Caitlin Jeffrey" w:date="2021-01-12T13:48:00Z" w:initials="CJ">
    <w:p w14:paraId="29C71A8D" w14:textId="39E2288B" w:rsidR="00E70681" w:rsidRDefault="00E70681">
      <w:pPr>
        <w:pStyle w:val="CommentText"/>
      </w:pPr>
      <w:r>
        <w:rPr>
          <w:rStyle w:val="CommentReference"/>
        </w:rPr>
        <w:annotationRef/>
      </w:r>
      <w:r>
        <w:t>Or maybe there were 2 numbers that were centrally located in the distribution, and we</w:t>
      </w:r>
      <w:r w:rsidR="0064135B">
        <w:t xml:space="preserve"> had to split the difference (60, 59)?</w:t>
      </w:r>
    </w:p>
  </w:comment>
  <w:comment w:id="174" w:author="Caitlin Jeffrey" w:date="2021-01-12T13:52:00Z" w:initials="CJ">
    <w:p w14:paraId="744F50BA" w14:textId="055357F0" w:rsidR="0064135B" w:rsidRPr="0064135B" w:rsidRDefault="0064135B">
      <w:pPr>
        <w:pStyle w:val="CommentText"/>
      </w:pPr>
      <w:r>
        <w:rPr>
          <w:rStyle w:val="CommentReference"/>
        </w:rPr>
        <w:annotationRef/>
      </w:r>
      <w:r>
        <w:t xml:space="preserve">Having a little trouble understanding the 2 points being made in this sentence… 126 people told us how many years </w:t>
      </w:r>
      <w:r>
        <w:rPr>
          <w:i/>
          <w:iCs/>
        </w:rPr>
        <w:t>organic</w:t>
      </w:r>
      <w:r>
        <w:t xml:space="preserve"> experience vs. 144 </w:t>
      </w:r>
      <w:r>
        <w:rPr>
          <w:i/>
          <w:iCs/>
        </w:rPr>
        <w:t>overall</w:t>
      </w:r>
      <w:r>
        <w:t xml:space="preserve"> experience?</w:t>
      </w:r>
    </w:p>
  </w:comment>
  <w:comment w:id="181" w:author="Caitlin Jeffrey" w:date="2021-01-12T13:54:00Z" w:initials="CJ">
    <w:p w14:paraId="04B386D2" w14:textId="70822B98" w:rsidR="0064135B" w:rsidRDefault="0064135B">
      <w:pPr>
        <w:pStyle w:val="CommentText"/>
      </w:pPr>
      <w:r>
        <w:rPr>
          <w:rStyle w:val="CommentReference"/>
        </w:rPr>
        <w:annotationRef/>
      </w:r>
      <w:r>
        <w:t>I think only 4 farmers actually fell into this “tiestall other bedding” bucket, out of 68? Seems odd in the next sentence to make this comparison of freestalls to such a small subset of tiestall farms</w:t>
      </w:r>
    </w:p>
  </w:comment>
  <w:comment w:id="182" w:author="Deborah Neher [2]" w:date="2021-01-06T13:02:00Z" w:initials="DN">
    <w:p w14:paraId="591A5FD1" w14:textId="656A0AD1" w:rsidR="0051116A" w:rsidRDefault="0051116A">
      <w:pPr>
        <w:pStyle w:val="CommentText"/>
      </w:pPr>
      <w:r>
        <w:rPr>
          <w:rStyle w:val="CommentReference"/>
        </w:rPr>
        <w:annotationRef/>
      </w:r>
      <w:r>
        <w:t xml:space="preserve">Perhaps simply say </w:t>
      </w:r>
    </w:p>
    <w:p w14:paraId="302DE897" w14:textId="775FA72A" w:rsidR="0051116A" w:rsidRDefault="0051116A">
      <w:pPr>
        <w:pStyle w:val="CommentText"/>
      </w:pPr>
    </w:p>
    <w:p w14:paraId="2B9CF93C" w14:textId="32643419" w:rsidR="0051116A" w:rsidRDefault="0051116A">
      <w:pPr>
        <w:pStyle w:val="CommentText"/>
      </w:pPr>
      <w:r>
        <w:rPr>
          <w:rFonts w:ascii="Times New Roman" w:hAnsi="Times New Roman" w:cs="Times New Roman"/>
          <w:bCs/>
          <w:sz w:val="24"/>
          <w:szCs w:val="24"/>
        </w:rPr>
        <w:t xml:space="preserve">To the best of our knowledge, </w:t>
      </w:r>
      <w:r w:rsidRPr="00A0337B">
        <w:rPr>
          <w:rFonts w:ascii="Times New Roman" w:hAnsi="Times New Roman" w:cs="Times New Roman"/>
          <w:bCs/>
          <w:sz w:val="24"/>
          <w:szCs w:val="24"/>
        </w:rPr>
        <w:t xml:space="preserve">research on shelter or housing for </w:t>
      </w:r>
      <w:r>
        <w:rPr>
          <w:rFonts w:ascii="Times New Roman" w:hAnsi="Times New Roman" w:cs="Times New Roman"/>
          <w:bCs/>
          <w:sz w:val="24"/>
          <w:szCs w:val="24"/>
        </w:rPr>
        <w:t>US</w:t>
      </w:r>
      <w:r w:rsidRPr="000606E6">
        <w:rPr>
          <w:rFonts w:ascii="Times New Roman" w:hAnsi="Times New Roman" w:cs="Times New Roman"/>
          <w:bCs/>
          <w:sz w:val="24"/>
          <w:szCs w:val="24"/>
        </w:rPr>
        <w:t xml:space="preserve"> organic dairy farms is limited</w:t>
      </w:r>
      <w:r>
        <w:rPr>
          <w:rFonts w:ascii="Times New Roman" w:hAnsi="Times New Roman" w:cs="Times New Roman"/>
          <w:bCs/>
          <w:sz w:val="24"/>
          <w:szCs w:val="24"/>
        </w:rPr>
        <w:t>.</w:t>
      </w:r>
    </w:p>
    <w:p w14:paraId="3C802720" w14:textId="29918A7D" w:rsidR="0051116A" w:rsidRDefault="0051116A">
      <w:pPr>
        <w:pStyle w:val="CommentText"/>
      </w:pPr>
    </w:p>
    <w:p w14:paraId="4F7AB334" w14:textId="0C64BF3F" w:rsidR="0051116A" w:rsidRDefault="0051116A">
      <w:pPr>
        <w:pStyle w:val="CommentText"/>
      </w:pPr>
    </w:p>
  </w:comment>
  <w:comment w:id="184" w:author="Deborah Neher [2]" w:date="2021-01-06T13:02:00Z" w:initials="DN">
    <w:p w14:paraId="11B60F60" w14:textId="7EF1C701" w:rsidR="0051116A" w:rsidRDefault="0051116A">
      <w:pPr>
        <w:pStyle w:val="CommentText"/>
      </w:pPr>
      <w:r>
        <w:rPr>
          <w:rStyle w:val="CommentReference"/>
        </w:rPr>
        <w:annotationRef/>
      </w:r>
      <w:r>
        <w:t>Be more specific?</w:t>
      </w:r>
    </w:p>
    <w:p w14:paraId="1C6C6967" w14:textId="7DA8375A" w:rsidR="0051116A" w:rsidRDefault="0051116A">
      <w:pPr>
        <w:pStyle w:val="CommentText"/>
      </w:pPr>
    </w:p>
    <w:p w14:paraId="39606923" w14:textId="403F4A0A" w:rsidR="0051116A" w:rsidRDefault="0051116A">
      <w:pPr>
        <w:pStyle w:val="CommentText"/>
      </w:pPr>
      <w:r>
        <w:t>New England</w:t>
      </w:r>
    </w:p>
  </w:comment>
  <w:comment w:id="192" w:author="Rachel Gilker" w:date="2021-01-07T13:59:00Z" w:initials="reg">
    <w:p w14:paraId="30AE825F" w14:textId="2071C577" w:rsidR="0051116A" w:rsidRDefault="0051116A">
      <w:pPr>
        <w:pStyle w:val="CommentText"/>
      </w:pPr>
      <w:r>
        <w:rPr>
          <w:rStyle w:val="CommentReference"/>
        </w:rPr>
        <w:annotationRef/>
      </w:r>
      <w:r>
        <w:t xml:space="preserve">Not sure about this word choice. </w:t>
      </w:r>
    </w:p>
  </w:comment>
  <w:comment w:id="193" w:author="Tucker Andrews" w:date="2021-01-11T15:42:00Z" w:initials="TA">
    <w:p w14:paraId="4214C958" w14:textId="57FD4CDE" w:rsidR="0051116A" w:rsidRDefault="0051116A">
      <w:pPr>
        <w:pStyle w:val="CommentText"/>
      </w:pPr>
      <w:r>
        <w:rPr>
          <w:rStyle w:val="CommentReference"/>
        </w:rPr>
        <w:annotationRef/>
      </w:r>
      <w:r>
        <w:t>How about types here again…</w:t>
      </w:r>
    </w:p>
  </w:comment>
  <w:comment w:id="196" w:author="Deborah Neher [2]" w:date="2021-01-06T13:06:00Z" w:initials="DN">
    <w:p w14:paraId="4412806D" w14:textId="05CAB484" w:rsidR="0051116A" w:rsidRDefault="0051116A">
      <w:pPr>
        <w:pStyle w:val="CommentText"/>
      </w:pPr>
      <w:r>
        <w:rPr>
          <w:rStyle w:val="CommentReference"/>
        </w:rPr>
        <w:annotationRef/>
      </w:r>
      <w:r>
        <w:t>Lower case</w:t>
      </w:r>
    </w:p>
  </w:comment>
  <w:comment w:id="205" w:author="Deborah Neher [2]" w:date="2021-01-06T13:07:00Z" w:initials="DN">
    <w:p w14:paraId="407CD54F" w14:textId="0D759D12" w:rsidR="0051116A" w:rsidRDefault="0051116A">
      <w:pPr>
        <w:pStyle w:val="CommentText"/>
      </w:pPr>
      <w:r>
        <w:rPr>
          <w:rStyle w:val="CommentReference"/>
        </w:rPr>
        <w:annotationRef/>
      </w:r>
      <w:r>
        <w:t>Double-space like Table 2?</w:t>
      </w:r>
    </w:p>
  </w:comment>
  <w:comment w:id="385" w:author="John Barlow" w:date="2021-01-05T16:17:00Z" w:initials="JB">
    <w:p w14:paraId="4D5ED5B9" w14:textId="7ABE8FAD" w:rsidR="0051116A" w:rsidRDefault="0051116A">
      <w:pPr>
        <w:pStyle w:val="CommentText"/>
      </w:pPr>
      <w:r>
        <w:rPr>
          <w:rStyle w:val="CommentReference"/>
        </w:rPr>
        <w:annotationRef/>
      </w:r>
      <w:r>
        <w:t>Still need to insert the simple version of this table</w:t>
      </w:r>
    </w:p>
  </w:comment>
  <w:comment w:id="860" w:author="Tucker Andrews" w:date="2021-01-11T15:14:00Z" w:initials="TA">
    <w:p w14:paraId="00FD3491" w14:textId="4366819A" w:rsidR="0051116A" w:rsidRDefault="0051116A">
      <w:pPr>
        <w:pStyle w:val="CommentText"/>
      </w:pPr>
      <w:r>
        <w:rPr>
          <w:rStyle w:val="CommentReference"/>
        </w:rPr>
        <w:annotationRef/>
      </w:r>
      <w:r>
        <w:t>This is the new , simpler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74EB75" w15:done="0"/>
  <w15:commentEx w15:paraId="74D36D38" w15:paraIdParent="5074EB75" w15:done="0"/>
  <w15:commentEx w15:paraId="7ABF1775" w15:done="0"/>
  <w15:commentEx w15:paraId="706453BD" w15:done="0"/>
  <w15:commentEx w15:paraId="2980DFAF" w15:done="0"/>
  <w15:commentEx w15:paraId="462F1BA1" w15:done="0"/>
  <w15:commentEx w15:paraId="45A5F38F" w15:done="0"/>
  <w15:commentEx w15:paraId="07E9A8E0" w15:done="0"/>
  <w15:commentEx w15:paraId="792CD239" w15:done="0"/>
  <w15:commentEx w15:paraId="368E18C0" w15:done="0"/>
  <w15:commentEx w15:paraId="559BD06B" w15:paraIdParent="368E18C0" w15:done="0"/>
  <w15:commentEx w15:paraId="778FDBE5" w15:done="0"/>
  <w15:commentEx w15:paraId="1F98D15F" w15:done="0"/>
  <w15:commentEx w15:paraId="3BCD96D0" w15:done="0"/>
  <w15:commentEx w15:paraId="5C9ACEA1" w15:done="0"/>
  <w15:commentEx w15:paraId="4BC69E20" w15:done="0"/>
  <w15:commentEx w15:paraId="2669586F" w15:done="0"/>
  <w15:commentEx w15:paraId="0064B0DD" w15:done="0"/>
  <w15:commentEx w15:paraId="77ACD221" w15:done="0"/>
  <w15:commentEx w15:paraId="0C04ABC0" w15:done="0"/>
  <w15:commentEx w15:paraId="29C71A8D" w15:paraIdParent="0C04ABC0" w15:done="0"/>
  <w15:commentEx w15:paraId="744F50BA" w15:done="0"/>
  <w15:commentEx w15:paraId="04B386D2" w15:done="0"/>
  <w15:commentEx w15:paraId="4F7AB334" w15:done="0"/>
  <w15:commentEx w15:paraId="39606923" w15:done="0"/>
  <w15:commentEx w15:paraId="30AE825F" w15:done="0"/>
  <w15:commentEx w15:paraId="4214C958" w15:paraIdParent="30AE825F" w15:done="0"/>
  <w15:commentEx w15:paraId="4412806D" w15:done="0"/>
  <w15:commentEx w15:paraId="407CD54F" w15:done="0"/>
  <w15:commentEx w15:paraId="4D5ED5B9" w15:done="0"/>
  <w15:commentEx w15:paraId="00FD34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FFBF9" w16cex:dateUtc="2021-01-06T14:06:00Z"/>
  <w16cex:commentExtensible w16cex:durableId="23A81B93" w16cex:dateUtc="2021-01-12T17:58:00Z"/>
  <w16cex:commentExtensible w16cex:durableId="23A81FFC" w16cex:dateUtc="2021-01-12T18:17:00Z"/>
  <w16cex:commentExtensible w16cex:durableId="23A820DB" w16cex:dateUtc="2021-01-12T18:21:00Z"/>
  <w16cex:commentExtensible w16cex:durableId="23A81EA7" w16cex:dateUtc="2021-01-12T18:12:00Z"/>
  <w16cex:commentExtensible w16cex:durableId="239FFFD9" w16cex:dateUtc="2021-01-06T14:22:00Z"/>
  <w16cex:commentExtensible w16cex:durableId="23A00013" w16cex:dateUtc="2021-01-06T14:23:00Z"/>
  <w16cex:commentExtensible w16cex:durableId="23A00121" w16cex:dateUtc="2021-01-06T14:28:00Z"/>
  <w16cex:commentExtensible w16cex:durableId="23A6E325" w16cex:dateUtc="2021-01-11T19:45:00Z"/>
  <w16cex:commentExtensible w16cex:durableId="23A00184" w16cex:dateUtc="2021-01-06T14:29:00Z"/>
  <w16cex:commentExtensible w16cex:durableId="23A002AE" w16cex:dateUtc="2021-01-06T14:34:00Z"/>
  <w16cex:commentExtensible w16cex:durableId="23A00550" w16cex:dateUtc="2021-01-06T14:45:00Z"/>
  <w16cex:commentExtensible w16cex:durableId="23A003E3" w16cex:dateUtc="2021-01-06T14:39:00Z"/>
  <w16cex:commentExtensible w16cex:durableId="23A004CC" w16cex:dateUtc="2021-01-06T14:43:00Z"/>
  <w16cex:commentExtensible w16cex:durableId="23A00667" w16cex:dateUtc="2021-01-06T14:50:00Z"/>
  <w16cex:commentExtensible w16cex:durableId="23A8273B" w16cex:dateUtc="2021-01-12T18:48:00Z"/>
  <w16cex:commentExtensible w16cex:durableId="23A82821" w16cex:dateUtc="2021-01-12T18:52:00Z"/>
  <w16cex:commentExtensible w16cex:durableId="23A828A5" w16cex:dateUtc="2021-01-12T18:54:00Z"/>
  <w16cex:commentExtensible w16cex:durableId="23A6F06E" w16cex:dateUtc="2021-01-11T20:42:00Z"/>
  <w16cex:commentExtensible w16cex:durableId="23A6E9BC" w16cex:dateUtc="2021-01-11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74EB75" w16cid:durableId="239FFBF9"/>
  <w16cid:commentId w16cid:paraId="74D36D38" w16cid:durableId="23A81B93"/>
  <w16cid:commentId w16cid:paraId="7ABF1775" w16cid:durableId="23A6E311"/>
  <w16cid:commentId w16cid:paraId="706453BD" w16cid:durableId="23A81FFC"/>
  <w16cid:commentId w16cid:paraId="2980DFAF" w16cid:durableId="23A820DB"/>
  <w16cid:commentId w16cid:paraId="462F1BA1" w16cid:durableId="23A81EA7"/>
  <w16cid:commentId w16cid:paraId="45A5F38F" w16cid:durableId="239FFBA1"/>
  <w16cid:commentId w16cid:paraId="07E9A8E0" w16cid:durableId="239FFFD9"/>
  <w16cid:commentId w16cid:paraId="792CD239" w16cid:durableId="23A00013"/>
  <w16cid:commentId w16cid:paraId="368E18C0" w16cid:durableId="23A00121"/>
  <w16cid:commentId w16cid:paraId="559BD06B" w16cid:durableId="23A6E325"/>
  <w16cid:commentId w16cid:paraId="778FDBE5" w16cid:durableId="23A00184"/>
  <w16cid:commentId w16cid:paraId="1F98D15F" w16cid:durableId="23A002AE"/>
  <w16cid:commentId w16cid:paraId="3BCD96D0" w16cid:durableId="23A00550"/>
  <w16cid:commentId w16cid:paraId="5C9ACEA1" w16cid:durableId="23A003E3"/>
  <w16cid:commentId w16cid:paraId="4BC69E20" w16cid:durableId="23A6E31A"/>
  <w16cid:commentId w16cid:paraId="2669586F" w16cid:durableId="23A004CC"/>
  <w16cid:commentId w16cid:paraId="0064B0DD" w16cid:durableId="23A6E31C"/>
  <w16cid:commentId w16cid:paraId="77ACD221" w16cid:durableId="23A00667"/>
  <w16cid:commentId w16cid:paraId="0C04ABC0" w16cid:durableId="23A6E31E"/>
  <w16cid:commentId w16cid:paraId="29C71A8D" w16cid:durableId="23A8273B"/>
  <w16cid:commentId w16cid:paraId="744F50BA" w16cid:durableId="23A82821"/>
  <w16cid:commentId w16cid:paraId="04B386D2" w16cid:durableId="23A828A5"/>
  <w16cid:commentId w16cid:paraId="4F7AB334" w16cid:durableId="23A6E31F"/>
  <w16cid:commentId w16cid:paraId="39606923" w16cid:durableId="23A6E320"/>
  <w16cid:commentId w16cid:paraId="30AE825F" w16cid:durableId="23A6E321"/>
  <w16cid:commentId w16cid:paraId="4214C958" w16cid:durableId="23A6F06E"/>
  <w16cid:commentId w16cid:paraId="4412806D" w16cid:durableId="23A6E322"/>
  <w16cid:commentId w16cid:paraId="407CD54F" w16cid:durableId="23A6E323"/>
  <w16cid:commentId w16cid:paraId="4D5ED5B9" w16cid:durableId="239FFBA2"/>
  <w16cid:commentId w16cid:paraId="00FD3491" w16cid:durableId="23A6E9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AC68B" w14:textId="77777777" w:rsidR="0051116A" w:rsidRDefault="0051116A">
      <w:pPr>
        <w:spacing w:after="0" w:line="240" w:lineRule="auto"/>
      </w:pPr>
      <w:r>
        <w:separator/>
      </w:r>
    </w:p>
  </w:endnote>
  <w:endnote w:type="continuationSeparator" w:id="0">
    <w:p w14:paraId="0FC26E5E" w14:textId="77777777" w:rsidR="0051116A" w:rsidRDefault="00511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94EB0" w14:textId="77777777" w:rsidR="0051116A" w:rsidRDefault="0051116A">
      <w:r>
        <w:separator/>
      </w:r>
    </w:p>
  </w:footnote>
  <w:footnote w:type="continuationSeparator" w:id="0">
    <w:p w14:paraId="5F1E1460" w14:textId="77777777" w:rsidR="0051116A" w:rsidRDefault="00511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8833267"/>
      <w:docPartObj>
        <w:docPartGallery w:val="Page Numbers (Top of Page)"/>
        <w:docPartUnique/>
      </w:docPartObj>
    </w:sdtPr>
    <w:sdtContent>
      <w:p w14:paraId="7C502FF0" w14:textId="1D0129A1" w:rsidR="0051116A" w:rsidRDefault="0051116A" w:rsidP="00B65C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69125E" w14:textId="77777777" w:rsidR="0051116A" w:rsidRDefault="0051116A" w:rsidP="000066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3950089"/>
      <w:docPartObj>
        <w:docPartGallery w:val="Page Numbers (Top of Page)"/>
        <w:docPartUnique/>
      </w:docPartObj>
    </w:sdtPr>
    <w:sdtContent>
      <w:p w14:paraId="1E79F366" w14:textId="5AC0119C" w:rsidR="0051116A" w:rsidRDefault="0051116A" w:rsidP="00B65C2D">
        <w:pPr>
          <w:pStyle w:val="Head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6E57D498" w14:textId="0FF6C475" w:rsidR="0051116A" w:rsidRPr="00B82008" w:rsidRDefault="0051116A" w:rsidP="00B82008">
    <w:pPr>
      <w:tabs>
        <w:tab w:val="left" w:pos="360"/>
        <w:tab w:val="left" w:pos="720"/>
      </w:tabs>
      <w:spacing w:line="240" w:lineRule="auto"/>
      <w:rPr>
        <w:rFonts w:cstheme="minorHAnsi"/>
      </w:rPr>
    </w:pPr>
    <w:r>
      <w:t xml:space="preserve">Andrews et al.    </w:t>
    </w:r>
    <w:r>
      <w:tab/>
    </w:r>
    <w:r>
      <w:tab/>
    </w:r>
    <w:r>
      <w:tab/>
    </w:r>
    <w:r w:rsidRPr="00B82008">
      <w:rPr>
        <w:rFonts w:cstheme="minorHAnsi"/>
      </w:rPr>
      <w:t>DAIRY I</w:t>
    </w:r>
    <w:r>
      <w:rPr>
        <w:rFonts w:cstheme="minorHAnsi"/>
      </w:rPr>
      <w:t>NDUSTRY TODAY</w:t>
    </w:r>
    <w:r>
      <w:rPr>
        <w:rFonts w:cstheme="minorHAnsi"/>
      </w:rPr>
      <w:tab/>
    </w:r>
    <w:r>
      <w:rPr>
        <w:rFonts w:cstheme="minorHAnsi"/>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AD5C10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600A01"/>
    <w:multiLevelType w:val="multilevel"/>
    <w:tmpl w:val="8196EB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3576D7"/>
    <w:multiLevelType w:val="multilevel"/>
    <w:tmpl w:val="EB162D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2694BC4"/>
    <w:multiLevelType w:val="hybridMultilevel"/>
    <w:tmpl w:val="BD26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D4BCB"/>
    <w:multiLevelType w:val="multilevel"/>
    <w:tmpl w:val="DD4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B30A5"/>
    <w:multiLevelType w:val="hybridMultilevel"/>
    <w:tmpl w:val="9B12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F2FAF"/>
    <w:multiLevelType w:val="hybridMultilevel"/>
    <w:tmpl w:val="FF3A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1D1E"/>
    <w:multiLevelType w:val="multilevel"/>
    <w:tmpl w:val="72F2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E64338"/>
    <w:multiLevelType w:val="multilevel"/>
    <w:tmpl w:val="0FB8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635C1"/>
    <w:multiLevelType w:val="multilevel"/>
    <w:tmpl w:val="F2A0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654F9E"/>
    <w:multiLevelType w:val="hybridMultilevel"/>
    <w:tmpl w:val="C2B07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6"/>
  </w:num>
  <w:num w:numId="7">
    <w:abstractNumId w:val="10"/>
  </w:num>
  <w:num w:numId="8">
    <w:abstractNumId w:val="8"/>
  </w:num>
  <w:num w:numId="9">
    <w:abstractNumId w:val="4"/>
  </w:num>
  <w:num w:numId="10">
    <w:abstractNumId w:val="7"/>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itlin Jeffrey">
    <w15:presenceInfo w15:providerId="Windows Live" w15:userId="c792ef73e4c0296d"/>
  </w15:person>
  <w15:person w15:author="Deborah Neher">
    <w15:presenceInfo w15:providerId="AD" w15:userId="S::dneher@uvm.edu::4699e818-9887-4daf-b21d-a9add3d90b82"/>
  </w15:person>
  <w15:person w15:author="John Barlow">
    <w15:presenceInfo w15:providerId="AD" w15:userId="S-1-5-21-1927042371-1281626651-2564270254-91586"/>
  </w15:person>
  <w15:person w15:author="Tucker Andrews">
    <w15:presenceInfo w15:providerId="None" w15:userId="Tucker Andrews"/>
  </w15:person>
  <w15:person w15:author="Deborah Neher [2]">
    <w15:presenceInfo w15:providerId="AD" w15:userId="S-1-5-21-1927042371-1281626651-2564270254-505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102E"/>
    <w:rsid w:val="000012B9"/>
    <w:rsid w:val="000017A3"/>
    <w:rsid w:val="000034DA"/>
    <w:rsid w:val="00006694"/>
    <w:rsid w:val="00007075"/>
    <w:rsid w:val="00011C8B"/>
    <w:rsid w:val="00012522"/>
    <w:rsid w:val="000128A3"/>
    <w:rsid w:val="0001470A"/>
    <w:rsid w:val="00015E8F"/>
    <w:rsid w:val="00016930"/>
    <w:rsid w:val="000169CB"/>
    <w:rsid w:val="00017364"/>
    <w:rsid w:val="00024878"/>
    <w:rsid w:val="00024D5C"/>
    <w:rsid w:val="00025C85"/>
    <w:rsid w:val="000268FF"/>
    <w:rsid w:val="00026CCD"/>
    <w:rsid w:val="0003048C"/>
    <w:rsid w:val="00030B49"/>
    <w:rsid w:val="000312EB"/>
    <w:rsid w:val="0003229D"/>
    <w:rsid w:val="00032A51"/>
    <w:rsid w:val="00036EB5"/>
    <w:rsid w:val="000471C2"/>
    <w:rsid w:val="00047A35"/>
    <w:rsid w:val="000503ED"/>
    <w:rsid w:val="00055539"/>
    <w:rsid w:val="000566F1"/>
    <w:rsid w:val="00057F9B"/>
    <w:rsid w:val="000606E6"/>
    <w:rsid w:val="00062665"/>
    <w:rsid w:val="000677A4"/>
    <w:rsid w:val="00070969"/>
    <w:rsid w:val="00070EA2"/>
    <w:rsid w:val="00072A8D"/>
    <w:rsid w:val="0007426F"/>
    <w:rsid w:val="00077B40"/>
    <w:rsid w:val="000817EB"/>
    <w:rsid w:val="0009060C"/>
    <w:rsid w:val="0009148A"/>
    <w:rsid w:val="00093140"/>
    <w:rsid w:val="0009458E"/>
    <w:rsid w:val="000949D7"/>
    <w:rsid w:val="000974C7"/>
    <w:rsid w:val="000A4AA3"/>
    <w:rsid w:val="000A6038"/>
    <w:rsid w:val="000A6BBF"/>
    <w:rsid w:val="000B1A82"/>
    <w:rsid w:val="000B3754"/>
    <w:rsid w:val="000B6040"/>
    <w:rsid w:val="000B6D47"/>
    <w:rsid w:val="000C1A04"/>
    <w:rsid w:val="000C7066"/>
    <w:rsid w:val="000D07AC"/>
    <w:rsid w:val="000D14D5"/>
    <w:rsid w:val="000D1543"/>
    <w:rsid w:val="000D242A"/>
    <w:rsid w:val="000D283A"/>
    <w:rsid w:val="000E0363"/>
    <w:rsid w:val="000E3F35"/>
    <w:rsid w:val="000E556D"/>
    <w:rsid w:val="000E56E0"/>
    <w:rsid w:val="000E73C0"/>
    <w:rsid w:val="000E7D14"/>
    <w:rsid w:val="000F184C"/>
    <w:rsid w:val="000F330A"/>
    <w:rsid w:val="000F424E"/>
    <w:rsid w:val="000F5F8C"/>
    <w:rsid w:val="000F730C"/>
    <w:rsid w:val="001003E9"/>
    <w:rsid w:val="001008FE"/>
    <w:rsid w:val="00110ABB"/>
    <w:rsid w:val="00110BE3"/>
    <w:rsid w:val="00111F0C"/>
    <w:rsid w:val="001168F5"/>
    <w:rsid w:val="001172EA"/>
    <w:rsid w:val="00117A49"/>
    <w:rsid w:val="0012038B"/>
    <w:rsid w:val="001210AE"/>
    <w:rsid w:val="0012500B"/>
    <w:rsid w:val="00126034"/>
    <w:rsid w:val="0013044C"/>
    <w:rsid w:val="00133A50"/>
    <w:rsid w:val="0013484A"/>
    <w:rsid w:val="0013541C"/>
    <w:rsid w:val="00135C14"/>
    <w:rsid w:val="00137A9F"/>
    <w:rsid w:val="001433FF"/>
    <w:rsid w:val="00147995"/>
    <w:rsid w:val="001624A0"/>
    <w:rsid w:val="001661A1"/>
    <w:rsid w:val="00166B58"/>
    <w:rsid w:val="00166BE6"/>
    <w:rsid w:val="001738C1"/>
    <w:rsid w:val="001752D5"/>
    <w:rsid w:val="00175877"/>
    <w:rsid w:val="00182556"/>
    <w:rsid w:val="001831B3"/>
    <w:rsid w:val="0018419B"/>
    <w:rsid w:val="001849E1"/>
    <w:rsid w:val="001933BD"/>
    <w:rsid w:val="00194EBE"/>
    <w:rsid w:val="001A239F"/>
    <w:rsid w:val="001A4B2C"/>
    <w:rsid w:val="001A60C6"/>
    <w:rsid w:val="001A6620"/>
    <w:rsid w:val="001B0233"/>
    <w:rsid w:val="001B06DB"/>
    <w:rsid w:val="001B13E1"/>
    <w:rsid w:val="001B3A0C"/>
    <w:rsid w:val="001B3AA9"/>
    <w:rsid w:val="001C0EC8"/>
    <w:rsid w:val="001C1C54"/>
    <w:rsid w:val="001C6A51"/>
    <w:rsid w:val="001D061A"/>
    <w:rsid w:val="001D1829"/>
    <w:rsid w:val="001D2175"/>
    <w:rsid w:val="001D2478"/>
    <w:rsid w:val="001D3667"/>
    <w:rsid w:val="001D5EA4"/>
    <w:rsid w:val="001D66A9"/>
    <w:rsid w:val="001E3911"/>
    <w:rsid w:val="001E7298"/>
    <w:rsid w:val="001F01A4"/>
    <w:rsid w:val="001F1B84"/>
    <w:rsid w:val="001F3009"/>
    <w:rsid w:val="001F60E3"/>
    <w:rsid w:val="002007A6"/>
    <w:rsid w:val="00201669"/>
    <w:rsid w:val="00202319"/>
    <w:rsid w:val="002039FC"/>
    <w:rsid w:val="0020630A"/>
    <w:rsid w:val="00207088"/>
    <w:rsid w:val="00207770"/>
    <w:rsid w:val="002132C6"/>
    <w:rsid w:val="0021511F"/>
    <w:rsid w:val="00216A36"/>
    <w:rsid w:val="00217BA1"/>
    <w:rsid w:val="002337D2"/>
    <w:rsid w:val="00235996"/>
    <w:rsid w:val="002363E6"/>
    <w:rsid w:val="00237F84"/>
    <w:rsid w:val="00243609"/>
    <w:rsid w:val="00244897"/>
    <w:rsid w:val="00245E64"/>
    <w:rsid w:val="00250304"/>
    <w:rsid w:val="00251A8C"/>
    <w:rsid w:val="00251C03"/>
    <w:rsid w:val="00254511"/>
    <w:rsid w:val="00255A04"/>
    <w:rsid w:val="0026083C"/>
    <w:rsid w:val="002611E2"/>
    <w:rsid w:val="00261CAA"/>
    <w:rsid w:val="00263132"/>
    <w:rsid w:val="00263E29"/>
    <w:rsid w:val="002647F7"/>
    <w:rsid w:val="0026598A"/>
    <w:rsid w:val="00265E3A"/>
    <w:rsid w:val="002668F2"/>
    <w:rsid w:val="00267A9A"/>
    <w:rsid w:val="00272F1C"/>
    <w:rsid w:val="00273364"/>
    <w:rsid w:val="00277A5A"/>
    <w:rsid w:val="002827E8"/>
    <w:rsid w:val="00283B0F"/>
    <w:rsid w:val="00285462"/>
    <w:rsid w:val="002864B6"/>
    <w:rsid w:val="002866D5"/>
    <w:rsid w:val="00290C31"/>
    <w:rsid w:val="00292BAA"/>
    <w:rsid w:val="00295476"/>
    <w:rsid w:val="00296D56"/>
    <w:rsid w:val="002A08A6"/>
    <w:rsid w:val="002A3131"/>
    <w:rsid w:val="002A44F5"/>
    <w:rsid w:val="002A4BF1"/>
    <w:rsid w:val="002A6032"/>
    <w:rsid w:val="002A701E"/>
    <w:rsid w:val="002A75CF"/>
    <w:rsid w:val="002B062F"/>
    <w:rsid w:val="002B1B04"/>
    <w:rsid w:val="002B314B"/>
    <w:rsid w:val="002B3527"/>
    <w:rsid w:val="002B37B6"/>
    <w:rsid w:val="002B4301"/>
    <w:rsid w:val="002B44E0"/>
    <w:rsid w:val="002C445A"/>
    <w:rsid w:val="002C6352"/>
    <w:rsid w:val="002C6CE6"/>
    <w:rsid w:val="002D0419"/>
    <w:rsid w:val="002D0EC4"/>
    <w:rsid w:val="002D1116"/>
    <w:rsid w:val="002D311A"/>
    <w:rsid w:val="002D4FF0"/>
    <w:rsid w:val="002D5740"/>
    <w:rsid w:val="002D574A"/>
    <w:rsid w:val="002D7A59"/>
    <w:rsid w:val="002E03A7"/>
    <w:rsid w:val="002E25BD"/>
    <w:rsid w:val="002E431D"/>
    <w:rsid w:val="002E4353"/>
    <w:rsid w:val="002E5192"/>
    <w:rsid w:val="002E7301"/>
    <w:rsid w:val="002E75FE"/>
    <w:rsid w:val="002E7CB7"/>
    <w:rsid w:val="002F3D85"/>
    <w:rsid w:val="002F6116"/>
    <w:rsid w:val="002F708D"/>
    <w:rsid w:val="003020D6"/>
    <w:rsid w:val="003025BC"/>
    <w:rsid w:val="0030400E"/>
    <w:rsid w:val="003056F3"/>
    <w:rsid w:val="00307C1D"/>
    <w:rsid w:val="00311662"/>
    <w:rsid w:val="00312485"/>
    <w:rsid w:val="0031311D"/>
    <w:rsid w:val="00314BF6"/>
    <w:rsid w:val="003210D5"/>
    <w:rsid w:val="003261D1"/>
    <w:rsid w:val="0033013C"/>
    <w:rsid w:val="003323E6"/>
    <w:rsid w:val="00332DD2"/>
    <w:rsid w:val="003338E9"/>
    <w:rsid w:val="00333C1B"/>
    <w:rsid w:val="003370F7"/>
    <w:rsid w:val="00337FAD"/>
    <w:rsid w:val="0034123A"/>
    <w:rsid w:val="00341A6B"/>
    <w:rsid w:val="00345523"/>
    <w:rsid w:val="00346174"/>
    <w:rsid w:val="00350266"/>
    <w:rsid w:val="003562CD"/>
    <w:rsid w:val="00361E26"/>
    <w:rsid w:val="0036296C"/>
    <w:rsid w:val="003643DE"/>
    <w:rsid w:val="00366002"/>
    <w:rsid w:val="0037007E"/>
    <w:rsid w:val="00371FFD"/>
    <w:rsid w:val="003726A1"/>
    <w:rsid w:val="00375E9A"/>
    <w:rsid w:val="0037796C"/>
    <w:rsid w:val="003811B8"/>
    <w:rsid w:val="00381B3B"/>
    <w:rsid w:val="0038278A"/>
    <w:rsid w:val="0038399C"/>
    <w:rsid w:val="00385EE7"/>
    <w:rsid w:val="00386830"/>
    <w:rsid w:val="00390366"/>
    <w:rsid w:val="00393AD3"/>
    <w:rsid w:val="00394A39"/>
    <w:rsid w:val="00397B1B"/>
    <w:rsid w:val="003A0646"/>
    <w:rsid w:val="003A1C0A"/>
    <w:rsid w:val="003A3104"/>
    <w:rsid w:val="003A3445"/>
    <w:rsid w:val="003A4696"/>
    <w:rsid w:val="003B03BD"/>
    <w:rsid w:val="003B0A76"/>
    <w:rsid w:val="003B50A1"/>
    <w:rsid w:val="003C0492"/>
    <w:rsid w:val="003C19C2"/>
    <w:rsid w:val="003C46C1"/>
    <w:rsid w:val="003C5501"/>
    <w:rsid w:val="003C755C"/>
    <w:rsid w:val="003D0160"/>
    <w:rsid w:val="003D2031"/>
    <w:rsid w:val="003D20C6"/>
    <w:rsid w:val="003D3CAC"/>
    <w:rsid w:val="003D461F"/>
    <w:rsid w:val="003D51C0"/>
    <w:rsid w:val="003D51E2"/>
    <w:rsid w:val="003D6822"/>
    <w:rsid w:val="003E0804"/>
    <w:rsid w:val="003E123D"/>
    <w:rsid w:val="003E1E6E"/>
    <w:rsid w:val="003E59FB"/>
    <w:rsid w:val="003F14E2"/>
    <w:rsid w:val="003F26D6"/>
    <w:rsid w:val="003F387C"/>
    <w:rsid w:val="003F391A"/>
    <w:rsid w:val="003F6F47"/>
    <w:rsid w:val="003F7793"/>
    <w:rsid w:val="00403CC6"/>
    <w:rsid w:val="004044DE"/>
    <w:rsid w:val="0040562C"/>
    <w:rsid w:val="00406BB1"/>
    <w:rsid w:val="00416630"/>
    <w:rsid w:val="00421EE1"/>
    <w:rsid w:val="00427D3A"/>
    <w:rsid w:val="00427FAC"/>
    <w:rsid w:val="004313B9"/>
    <w:rsid w:val="004373B7"/>
    <w:rsid w:val="00437F6E"/>
    <w:rsid w:val="00441EAE"/>
    <w:rsid w:val="004462CC"/>
    <w:rsid w:val="00447B28"/>
    <w:rsid w:val="00450142"/>
    <w:rsid w:val="00450BA7"/>
    <w:rsid w:val="00453254"/>
    <w:rsid w:val="00455A6C"/>
    <w:rsid w:val="00456A0C"/>
    <w:rsid w:val="00456AE9"/>
    <w:rsid w:val="00460EE0"/>
    <w:rsid w:val="00460FBD"/>
    <w:rsid w:val="00462ED5"/>
    <w:rsid w:val="00464069"/>
    <w:rsid w:val="00464530"/>
    <w:rsid w:val="00464CEF"/>
    <w:rsid w:val="00467606"/>
    <w:rsid w:val="00472206"/>
    <w:rsid w:val="00476EB3"/>
    <w:rsid w:val="00480AF6"/>
    <w:rsid w:val="004859A1"/>
    <w:rsid w:val="00485DB9"/>
    <w:rsid w:val="00486268"/>
    <w:rsid w:val="00487430"/>
    <w:rsid w:val="0049216D"/>
    <w:rsid w:val="0049298D"/>
    <w:rsid w:val="0049467E"/>
    <w:rsid w:val="00495C12"/>
    <w:rsid w:val="0049713B"/>
    <w:rsid w:val="00497C2C"/>
    <w:rsid w:val="004A3011"/>
    <w:rsid w:val="004A3453"/>
    <w:rsid w:val="004A7CB6"/>
    <w:rsid w:val="004A7DC3"/>
    <w:rsid w:val="004B12A9"/>
    <w:rsid w:val="004B16B9"/>
    <w:rsid w:val="004B2DF9"/>
    <w:rsid w:val="004B3F83"/>
    <w:rsid w:val="004B4586"/>
    <w:rsid w:val="004C0FAB"/>
    <w:rsid w:val="004C279E"/>
    <w:rsid w:val="004C27CD"/>
    <w:rsid w:val="004C2F54"/>
    <w:rsid w:val="004C3D23"/>
    <w:rsid w:val="004C3F55"/>
    <w:rsid w:val="004C4591"/>
    <w:rsid w:val="004D1397"/>
    <w:rsid w:val="004D1789"/>
    <w:rsid w:val="004D3491"/>
    <w:rsid w:val="004D40F6"/>
    <w:rsid w:val="004E1790"/>
    <w:rsid w:val="004E29B3"/>
    <w:rsid w:val="004E4110"/>
    <w:rsid w:val="004E5FCD"/>
    <w:rsid w:val="004E63D7"/>
    <w:rsid w:val="004E651D"/>
    <w:rsid w:val="004E7B42"/>
    <w:rsid w:val="004F0592"/>
    <w:rsid w:val="004F312F"/>
    <w:rsid w:val="004F43BA"/>
    <w:rsid w:val="004F52D1"/>
    <w:rsid w:val="004F7801"/>
    <w:rsid w:val="005003BB"/>
    <w:rsid w:val="00501496"/>
    <w:rsid w:val="005015AA"/>
    <w:rsid w:val="00505B19"/>
    <w:rsid w:val="00510466"/>
    <w:rsid w:val="0051116A"/>
    <w:rsid w:val="0051141D"/>
    <w:rsid w:val="0051231F"/>
    <w:rsid w:val="00514E7A"/>
    <w:rsid w:val="00517AD2"/>
    <w:rsid w:val="00520310"/>
    <w:rsid w:val="005273B3"/>
    <w:rsid w:val="005311B8"/>
    <w:rsid w:val="00533969"/>
    <w:rsid w:val="00533D4B"/>
    <w:rsid w:val="00536DD6"/>
    <w:rsid w:val="005426B8"/>
    <w:rsid w:val="005428A6"/>
    <w:rsid w:val="00545F70"/>
    <w:rsid w:val="00547EF1"/>
    <w:rsid w:val="0055233A"/>
    <w:rsid w:val="00555A44"/>
    <w:rsid w:val="00562AF8"/>
    <w:rsid w:val="0056306B"/>
    <w:rsid w:val="005633EF"/>
    <w:rsid w:val="00570F7A"/>
    <w:rsid w:val="00571428"/>
    <w:rsid w:val="005728D9"/>
    <w:rsid w:val="00573F94"/>
    <w:rsid w:val="00580007"/>
    <w:rsid w:val="00580C74"/>
    <w:rsid w:val="005812A3"/>
    <w:rsid w:val="0058330A"/>
    <w:rsid w:val="0058372C"/>
    <w:rsid w:val="00583B54"/>
    <w:rsid w:val="00584855"/>
    <w:rsid w:val="005854F2"/>
    <w:rsid w:val="005863BC"/>
    <w:rsid w:val="00590D07"/>
    <w:rsid w:val="00591D99"/>
    <w:rsid w:val="00592178"/>
    <w:rsid w:val="00593454"/>
    <w:rsid w:val="00593696"/>
    <w:rsid w:val="005938A3"/>
    <w:rsid w:val="00596873"/>
    <w:rsid w:val="005975BE"/>
    <w:rsid w:val="005A0D1F"/>
    <w:rsid w:val="005A130D"/>
    <w:rsid w:val="005A1AB0"/>
    <w:rsid w:val="005A2BFD"/>
    <w:rsid w:val="005A4032"/>
    <w:rsid w:val="005A6156"/>
    <w:rsid w:val="005A6E66"/>
    <w:rsid w:val="005A6F8D"/>
    <w:rsid w:val="005A7807"/>
    <w:rsid w:val="005B0C67"/>
    <w:rsid w:val="005B50B1"/>
    <w:rsid w:val="005B6926"/>
    <w:rsid w:val="005B7262"/>
    <w:rsid w:val="005C13F9"/>
    <w:rsid w:val="005C70AE"/>
    <w:rsid w:val="005D2CF3"/>
    <w:rsid w:val="005D32B3"/>
    <w:rsid w:val="005D4DA1"/>
    <w:rsid w:val="005D4EE8"/>
    <w:rsid w:val="005D59B3"/>
    <w:rsid w:val="005D70B7"/>
    <w:rsid w:val="005D78F2"/>
    <w:rsid w:val="005E1284"/>
    <w:rsid w:val="005E1443"/>
    <w:rsid w:val="005E2B81"/>
    <w:rsid w:val="005E2C97"/>
    <w:rsid w:val="005E3F13"/>
    <w:rsid w:val="005E6276"/>
    <w:rsid w:val="005F15C6"/>
    <w:rsid w:val="005F1D6F"/>
    <w:rsid w:val="005F5137"/>
    <w:rsid w:val="005F653D"/>
    <w:rsid w:val="005F67EF"/>
    <w:rsid w:val="0060046B"/>
    <w:rsid w:val="00600B91"/>
    <w:rsid w:val="006016AD"/>
    <w:rsid w:val="00601A53"/>
    <w:rsid w:val="00601A59"/>
    <w:rsid w:val="00605961"/>
    <w:rsid w:val="00606179"/>
    <w:rsid w:val="00611B56"/>
    <w:rsid w:val="0061251A"/>
    <w:rsid w:val="00612ADB"/>
    <w:rsid w:val="006217E3"/>
    <w:rsid w:val="0062265B"/>
    <w:rsid w:val="006237E8"/>
    <w:rsid w:val="00625F0C"/>
    <w:rsid w:val="00626E9A"/>
    <w:rsid w:val="006279ED"/>
    <w:rsid w:val="006332F2"/>
    <w:rsid w:val="0063527F"/>
    <w:rsid w:val="006363C6"/>
    <w:rsid w:val="00636A8B"/>
    <w:rsid w:val="00637E52"/>
    <w:rsid w:val="00640D52"/>
    <w:rsid w:val="0064135B"/>
    <w:rsid w:val="006419B5"/>
    <w:rsid w:val="006422FA"/>
    <w:rsid w:val="00642CE0"/>
    <w:rsid w:val="00643DB2"/>
    <w:rsid w:val="00644994"/>
    <w:rsid w:val="00647BA3"/>
    <w:rsid w:val="00651BB9"/>
    <w:rsid w:val="006526EA"/>
    <w:rsid w:val="006529FB"/>
    <w:rsid w:val="0065639C"/>
    <w:rsid w:val="006564D3"/>
    <w:rsid w:val="00660C21"/>
    <w:rsid w:val="00662AF8"/>
    <w:rsid w:val="006646C2"/>
    <w:rsid w:val="0066621C"/>
    <w:rsid w:val="00667CE7"/>
    <w:rsid w:val="006708FF"/>
    <w:rsid w:val="00671A6D"/>
    <w:rsid w:val="00672E60"/>
    <w:rsid w:val="00681721"/>
    <w:rsid w:val="006821CC"/>
    <w:rsid w:val="00683F4B"/>
    <w:rsid w:val="00684074"/>
    <w:rsid w:val="00687AEC"/>
    <w:rsid w:val="00694D11"/>
    <w:rsid w:val="006953FB"/>
    <w:rsid w:val="00695448"/>
    <w:rsid w:val="006A0CEE"/>
    <w:rsid w:val="006A371D"/>
    <w:rsid w:val="006A3845"/>
    <w:rsid w:val="006A4ABD"/>
    <w:rsid w:val="006A535F"/>
    <w:rsid w:val="006A5944"/>
    <w:rsid w:val="006B22AC"/>
    <w:rsid w:val="006B44B2"/>
    <w:rsid w:val="006B4893"/>
    <w:rsid w:val="006C00E9"/>
    <w:rsid w:val="006C0B93"/>
    <w:rsid w:val="006C560C"/>
    <w:rsid w:val="006C646F"/>
    <w:rsid w:val="006C7B86"/>
    <w:rsid w:val="006D169E"/>
    <w:rsid w:val="006D1FEE"/>
    <w:rsid w:val="006D48B2"/>
    <w:rsid w:val="006D772F"/>
    <w:rsid w:val="006E022E"/>
    <w:rsid w:val="006E0EAA"/>
    <w:rsid w:val="006E25AE"/>
    <w:rsid w:val="006E5EFD"/>
    <w:rsid w:val="006E6067"/>
    <w:rsid w:val="006F0DB3"/>
    <w:rsid w:val="006F437C"/>
    <w:rsid w:val="007032FB"/>
    <w:rsid w:val="0070334A"/>
    <w:rsid w:val="00703BDB"/>
    <w:rsid w:val="00705EDA"/>
    <w:rsid w:val="00705F79"/>
    <w:rsid w:val="00710645"/>
    <w:rsid w:val="00710B49"/>
    <w:rsid w:val="00715D63"/>
    <w:rsid w:val="007165F3"/>
    <w:rsid w:val="0071768C"/>
    <w:rsid w:val="007233DB"/>
    <w:rsid w:val="0072635D"/>
    <w:rsid w:val="00726475"/>
    <w:rsid w:val="00727CAC"/>
    <w:rsid w:val="007323EC"/>
    <w:rsid w:val="00733FED"/>
    <w:rsid w:val="0073735F"/>
    <w:rsid w:val="00744F6A"/>
    <w:rsid w:val="007461C8"/>
    <w:rsid w:val="00746536"/>
    <w:rsid w:val="00747550"/>
    <w:rsid w:val="007524CA"/>
    <w:rsid w:val="00752FE7"/>
    <w:rsid w:val="00771970"/>
    <w:rsid w:val="00774C6F"/>
    <w:rsid w:val="007838DA"/>
    <w:rsid w:val="0078461B"/>
    <w:rsid w:val="00784770"/>
    <w:rsid w:val="00784D58"/>
    <w:rsid w:val="0079068C"/>
    <w:rsid w:val="007906C8"/>
    <w:rsid w:val="007906F9"/>
    <w:rsid w:val="007916A6"/>
    <w:rsid w:val="0079350E"/>
    <w:rsid w:val="007A06AB"/>
    <w:rsid w:val="007A1772"/>
    <w:rsid w:val="007A32D3"/>
    <w:rsid w:val="007A46AF"/>
    <w:rsid w:val="007A56E6"/>
    <w:rsid w:val="007A7E35"/>
    <w:rsid w:val="007B3699"/>
    <w:rsid w:val="007B5549"/>
    <w:rsid w:val="007C1148"/>
    <w:rsid w:val="007C1B5F"/>
    <w:rsid w:val="007D071F"/>
    <w:rsid w:val="007D0A63"/>
    <w:rsid w:val="007D46F9"/>
    <w:rsid w:val="007D68B3"/>
    <w:rsid w:val="007D7280"/>
    <w:rsid w:val="007D75B9"/>
    <w:rsid w:val="007E12A7"/>
    <w:rsid w:val="007E210B"/>
    <w:rsid w:val="007E59EE"/>
    <w:rsid w:val="007E62FA"/>
    <w:rsid w:val="007F0385"/>
    <w:rsid w:val="007F37F1"/>
    <w:rsid w:val="007F4BC7"/>
    <w:rsid w:val="007F54D3"/>
    <w:rsid w:val="0080298F"/>
    <w:rsid w:val="00804CA6"/>
    <w:rsid w:val="00805253"/>
    <w:rsid w:val="00806639"/>
    <w:rsid w:val="00806ACD"/>
    <w:rsid w:val="00807942"/>
    <w:rsid w:val="00815573"/>
    <w:rsid w:val="008165C4"/>
    <w:rsid w:val="008167E6"/>
    <w:rsid w:val="0082057F"/>
    <w:rsid w:val="00820828"/>
    <w:rsid w:val="00821D0A"/>
    <w:rsid w:val="00823633"/>
    <w:rsid w:val="00823D23"/>
    <w:rsid w:val="008259B6"/>
    <w:rsid w:val="00826176"/>
    <w:rsid w:val="008276E5"/>
    <w:rsid w:val="00832CB7"/>
    <w:rsid w:val="00837442"/>
    <w:rsid w:val="00840FB7"/>
    <w:rsid w:val="00842337"/>
    <w:rsid w:val="008428E8"/>
    <w:rsid w:val="00842AB0"/>
    <w:rsid w:val="00842DD4"/>
    <w:rsid w:val="00845042"/>
    <w:rsid w:val="00845277"/>
    <w:rsid w:val="00845EAE"/>
    <w:rsid w:val="00851867"/>
    <w:rsid w:val="008544EC"/>
    <w:rsid w:val="00854C46"/>
    <w:rsid w:val="00854D3D"/>
    <w:rsid w:val="00856755"/>
    <w:rsid w:val="00856CA0"/>
    <w:rsid w:val="008574AE"/>
    <w:rsid w:val="00857F6A"/>
    <w:rsid w:val="008627D6"/>
    <w:rsid w:val="008643FC"/>
    <w:rsid w:val="00865021"/>
    <w:rsid w:val="00865868"/>
    <w:rsid w:val="00867845"/>
    <w:rsid w:val="008705AA"/>
    <w:rsid w:val="0087208C"/>
    <w:rsid w:val="008750DA"/>
    <w:rsid w:val="00875744"/>
    <w:rsid w:val="0087665D"/>
    <w:rsid w:val="00877887"/>
    <w:rsid w:val="0088099D"/>
    <w:rsid w:val="00880AAD"/>
    <w:rsid w:val="00881866"/>
    <w:rsid w:val="00882C99"/>
    <w:rsid w:val="00882CAF"/>
    <w:rsid w:val="00883966"/>
    <w:rsid w:val="00883AF4"/>
    <w:rsid w:val="0088468F"/>
    <w:rsid w:val="0088518C"/>
    <w:rsid w:val="00886E28"/>
    <w:rsid w:val="00891800"/>
    <w:rsid w:val="00893707"/>
    <w:rsid w:val="00896A95"/>
    <w:rsid w:val="008976A8"/>
    <w:rsid w:val="008A1A22"/>
    <w:rsid w:val="008A37C0"/>
    <w:rsid w:val="008A3C87"/>
    <w:rsid w:val="008A4356"/>
    <w:rsid w:val="008A4854"/>
    <w:rsid w:val="008A4C94"/>
    <w:rsid w:val="008A5842"/>
    <w:rsid w:val="008A6D7E"/>
    <w:rsid w:val="008B09E7"/>
    <w:rsid w:val="008B4E82"/>
    <w:rsid w:val="008B5949"/>
    <w:rsid w:val="008B5B6E"/>
    <w:rsid w:val="008C47AB"/>
    <w:rsid w:val="008D0861"/>
    <w:rsid w:val="008D560D"/>
    <w:rsid w:val="008D6863"/>
    <w:rsid w:val="008E41CE"/>
    <w:rsid w:val="008E5AD3"/>
    <w:rsid w:val="008F1138"/>
    <w:rsid w:val="008F3A7E"/>
    <w:rsid w:val="008F3D62"/>
    <w:rsid w:val="009018BE"/>
    <w:rsid w:val="00904EEB"/>
    <w:rsid w:val="00905AAB"/>
    <w:rsid w:val="00910A0B"/>
    <w:rsid w:val="00912967"/>
    <w:rsid w:val="00912B0F"/>
    <w:rsid w:val="009145D8"/>
    <w:rsid w:val="0091580F"/>
    <w:rsid w:val="00915EBA"/>
    <w:rsid w:val="00922384"/>
    <w:rsid w:val="009229EE"/>
    <w:rsid w:val="00923F34"/>
    <w:rsid w:val="00924731"/>
    <w:rsid w:val="00925EEF"/>
    <w:rsid w:val="00930268"/>
    <w:rsid w:val="00933772"/>
    <w:rsid w:val="00934338"/>
    <w:rsid w:val="00937658"/>
    <w:rsid w:val="00937F1C"/>
    <w:rsid w:val="00940840"/>
    <w:rsid w:val="00943880"/>
    <w:rsid w:val="00943B13"/>
    <w:rsid w:val="00950526"/>
    <w:rsid w:val="009506E3"/>
    <w:rsid w:val="00953BC3"/>
    <w:rsid w:val="00954174"/>
    <w:rsid w:val="009629BE"/>
    <w:rsid w:val="00963E1C"/>
    <w:rsid w:val="00965143"/>
    <w:rsid w:val="00965AEF"/>
    <w:rsid w:val="0096695F"/>
    <w:rsid w:val="0097525E"/>
    <w:rsid w:val="009762E8"/>
    <w:rsid w:val="00976C38"/>
    <w:rsid w:val="00976D1F"/>
    <w:rsid w:val="009770DA"/>
    <w:rsid w:val="00984CEA"/>
    <w:rsid w:val="00985957"/>
    <w:rsid w:val="009864F6"/>
    <w:rsid w:val="00992F82"/>
    <w:rsid w:val="00994760"/>
    <w:rsid w:val="00994F2B"/>
    <w:rsid w:val="00997BC0"/>
    <w:rsid w:val="009A1536"/>
    <w:rsid w:val="009A27CA"/>
    <w:rsid w:val="009A4F26"/>
    <w:rsid w:val="009B09AF"/>
    <w:rsid w:val="009B4943"/>
    <w:rsid w:val="009B7721"/>
    <w:rsid w:val="009C6FDC"/>
    <w:rsid w:val="009C7BB0"/>
    <w:rsid w:val="009D7E8E"/>
    <w:rsid w:val="009E2AA3"/>
    <w:rsid w:val="009E3C71"/>
    <w:rsid w:val="009E7629"/>
    <w:rsid w:val="009E766B"/>
    <w:rsid w:val="009E7880"/>
    <w:rsid w:val="009E7F4C"/>
    <w:rsid w:val="009F119B"/>
    <w:rsid w:val="009F1BA1"/>
    <w:rsid w:val="009F500C"/>
    <w:rsid w:val="009F6860"/>
    <w:rsid w:val="009F6C5B"/>
    <w:rsid w:val="00A010BC"/>
    <w:rsid w:val="00A01743"/>
    <w:rsid w:val="00A023C6"/>
    <w:rsid w:val="00A0337B"/>
    <w:rsid w:val="00A03DF8"/>
    <w:rsid w:val="00A05CA7"/>
    <w:rsid w:val="00A05CFA"/>
    <w:rsid w:val="00A10B4D"/>
    <w:rsid w:val="00A13AF6"/>
    <w:rsid w:val="00A13D57"/>
    <w:rsid w:val="00A16CA0"/>
    <w:rsid w:val="00A17D61"/>
    <w:rsid w:val="00A17FF0"/>
    <w:rsid w:val="00A30040"/>
    <w:rsid w:val="00A32020"/>
    <w:rsid w:val="00A32AFF"/>
    <w:rsid w:val="00A332C9"/>
    <w:rsid w:val="00A33A2E"/>
    <w:rsid w:val="00A33C1E"/>
    <w:rsid w:val="00A34A5F"/>
    <w:rsid w:val="00A36384"/>
    <w:rsid w:val="00A40284"/>
    <w:rsid w:val="00A41FF6"/>
    <w:rsid w:val="00A518FB"/>
    <w:rsid w:val="00A52D4E"/>
    <w:rsid w:val="00A53546"/>
    <w:rsid w:val="00A54EA6"/>
    <w:rsid w:val="00A61962"/>
    <w:rsid w:val="00A6340E"/>
    <w:rsid w:val="00A662FE"/>
    <w:rsid w:val="00A75051"/>
    <w:rsid w:val="00A75C6D"/>
    <w:rsid w:val="00A76C10"/>
    <w:rsid w:val="00A80E32"/>
    <w:rsid w:val="00A83A8A"/>
    <w:rsid w:val="00A90E80"/>
    <w:rsid w:val="00A96B88"/>
    <w:rsid w:val="00AA019B"/>
    <w:rsid w:val="00AA0442"/>
    <w:rsid w:val="00AA17D8"/>
    <w:rsid w:val="00AA26C7"/>
    <w:rsid w:val="00AA36EC"/>
    <w:rsid w:val="00AA56D2"/>
    <w:rsid w:val="00AA635C"/>
    <w:rsid w:val="00AA76CF"/>
    <w:rsid w:val="00AB1A23"/>
    <w:rsid w:val="00AC0C9A"/>
    <w:rsid w:val="00AC1E24"/>
    <w:rsid w:val="00AC20D7"/>
    <w:rsid w:val="00AC567E"/>
    <w:rsid w:val="00AC597D"/>
    <w:rsid w:val="00AD1CCC"/>
    <w:rsid w:val="00AD4E08"/>
    <w:rsid w:val="00AD5937"/>
    <w:rsid w:val="00AD654D"/>
    <w:rsid w:val="00AD6A88"/>
    <w:rsid w:val="00AD7983"/>
    <w:rsid w:val="00AE00A1"/>
    <w:rsid w:val="00AE0EEA"/>
    <w:rsid w:val="00AE65CE"/>
    <w:rsid w:val="00AF0B49"/>
    <w:rsid w:val="00AF42E5"/>
    <w:rsid w:val="00AF460A"/>
    <w:rsid w:val="00AF4B89"/>
    <w:rsid w:val="00AF773C"/>
    <w:rsid w:val="00B01FAB"/>
    <w:rsid w:val="00B038F6"/>
    <w:rsid w:val="00B03E60"/>
    <w:rsid w:val="00B04BE7"/>
    <w:rsid w:val="00B0735E"/>
    <w:rsid w:val="00B07552"/>
    <w:rsid w:val="00B16D4F"/>
    <w:rsid w:val="00B17691"/>
    <w:rsid w:val="00B206BB"/>
    <w:rsid w:val="00B21F0E"/>
    <w:rsid w:val="00B2238A"/>
    <w:rsid w:val="00B24AE8"/>
    <w:rsid w:val="00B275B8"/>
    <w:rsid w:val="00B27640"/>
    <w:rsid w:val="00B3077F"/>
    <w:rsid w:val="00B35CE8"/>
    <w:rsid w:val="00B35D39"/>
    <w:rsid w:val="00B40B08"/>
    <w:rsid w:val="00B40F42"/>
    <w:rsid w:val="00B41007"/>
    <w:rsid w:val="00B41155"/>
    <w:rsid w:val="00B41C08"/>
    <w:rsid w:val="00B443C3"/>
    <w:rsid w:val="00B464EA"/>
    <w:rsid w:val="00B46BB6"/>
    <w:rsid w:val="00B51575"/>
    <w:rsid w:val="00B51C0D"/>
    <w:rsid w:val="00B54696"/>
    <w:rsid w:val="00B557C2"/>
    <w:rsid w:val="00B55954"/>
    <w:rsid w:val="00B60408"/>
    <w:rsid w:val="00B60D0C"/>
    <w:rsid w:val="00B65C2D"/>
    <w:rsid w:val="00B7038A"/>
    <w:rsid w:val="00B70622"/>
    <w:rsid w:val="00B71398"/>
    <w:rsid w:val="00B71642"/>
    <w:rsid w:val="00B72775"/>
    <w:rsid w:val="00B7524E"/>
    <w:rsid w:val="00B760CE"/>
    <w:rsid w:val="00B7733B"/>
    <w:rsid w:val="00B8003F"/>
    <w:rsid w:val="00B82008"/>
    <w:rsid w:val="00B822D2"/>
    <w:rsid w:val="00B824D3"/>
    <w:rsid w:val="00B83C6B"/>
    <w:rsid w:val="00B83C9F"/>
    <w:rsid w:val="00B858CA"/>
    <w:rsid w:val="00B85F77"/>
    <w:rsid w:val="00B861C2"/>
    <w:rsid w:val="00B86B75"/>
    <w:rsid w:val="00B87234"/>
    <w:rsid w:val="00B903CA"/>
    <w:rsid w:val="00B93C02"/>
    <w:rsid w:val="00B93CD0"/>
    <w:rsid w:val="00BA0712"/>
    <w:rsid w:val="00BA3231"/>
    <w:rsid w:val="00BA455A"/>
    <w:rsid w:val="00BB03CE"/>
    <w:rsid w:val="00BB1B23"/>
    <w:rsid w:val="00BB744C"/>
    <w:rsid w:val="00BC035B"/>
    <w:rsid w:val="00BC13B4"/>
    <w:rsid w:val="00BC22F5"/>
    <w:rsid w:val="00BC389D"/>
    <w:rsid w:val="00BC48D5"/>
    <w:rsid w:val="00BC7479"/>
    <w:rsid w:val="00BD298E"/>
    <w:rsid w:val="00BD5100"/>
    <w:rsid w:val="00BE1DA3"/>
    <w:rsid w:val="00BE2A9B"/>
    <w:rsid w:val="00BE64DA"/>
    <w:rsid w:val="00BF19B7"/>
    <w:rsid w:val="00BF4A2B"/>
    <w:rsid w:val="00BF65E1"/>
    <w:rsid w:val="00C0318E"/>
    <w:rsid w:val="00C03E97"/>
    <w:rsid w:val="00C04152"/>
    <w:rsid w:val="00C05058"/>
    <w:rsid w:val="00C07F96"/>
    <w:rsid w:val="00C13A2A"/>
    <w:rsid w:val="00C14BB2"/>
    <w:rsid w:val="00C1552B"/>
    <w:rsid w:val="00C15C22"/>
    <w:rsid w:val="00C168D1"/>
    <w:rsid w:val="00C20275"/>
    <w:rsid w:val="00C20455"/>
    <w:rsid w:val="00C20F32"/>
    <w:rsid w:val="00C21CE6"/>
    <w:rsid w:val="00C25681"/>
    <w:rsid w:val="00C304D3"/>
    <w:rsid w:val="00C32D0F"/>
    <w:rsid w:val="00C343B9"/>
    <w:rsid w:val="00C35768"/>
    <w:rsid w:val="00C36279"/>
    <w:rsid w:val="00C4007B"/>
    <w:rsid w:val="00C40705"/>
    <w:rsid w:val="00C4267D"/>
    <w:rsid w:val="00C43A8F"/>
    <w:rsid w:val="00C44505"/>
    <w:rsid w:val="00C44D91"/>
    <w:rsid w:val="00C46298"/>
    <w:rsid w:val="00C46B44"/>
    <w:rsid w:val="00C46C33"/>
    <w:rsid w:val="00C46D26"/>
    <w:rsid w:val="00C501B3"/>
    <w:rsid w:val="00C516AF"/>
    <w:rsid w:val="00C526DF"/>
    <w:rsid w:val="00C60457"/>
    <w:rsid w:val="00C61BF2"/>
    <w:rsid w:val="00C63D57"/>
    <w:rsid w:val="00C64E90"/>
    <w:rsid w:val="00C65771"/>
    <w:rsid w:val="00C70222"/>
    <w:rsid w:val="00C71D66"/>
    <w:rsid w:val="00C72E5B"/>
    <w:rsid w:val="00C758BB"/>
    <w:rsid w:val="00C82444"/>
    <w:rsid w:val="00C845D8"/>
    <w:rsid w:val="00C8479F"/>
    <w:rsid w:val="00C8669F"/>
    <w:rsid w:val="00C86B57"/>
    <w:rsid w:val="00C878D6"/>
    <w:rsid w:val="00C87DF4"/>
    <w:rsid w:val="00C9392D"/>
    <w:rsid w:val="00C93ECA"/>
    <w:rsid w:val="00C93F46"/>
    <w:rsid w:val="00C971C5"/>
    <w:rsid w:val="00CA1742"/>
    <w:rsid w:val="00CA3858"/>
    <w:rsid w:val="00CA55F8"/>
    <w:rsid w:val="00CB1C60"/>
    <w:rsid w:val="00CB1EA2"/>
    <w:rsid w:val="00CB43A6"/>
    <w:rsid w:val="00CB57EC"/>
    <w:rsid w:val="00CB6962"/>
    <w:rsid w:val="00CC0D3A"/>
    <w:rsid w:val="00CC1923"/>
    <w:rsid w:val="00CC3221"/>
    <w:rsid w:val="00CC6B63"/>
    <w:rsid w:val="00CD2E01"/>
    <w:rsid w:val="00CD2E8B"/>
    <w:rsid w:val="00CD7423"/>
    <w:rsid w:val="00CE02C3"/>
    <w:rsid w:val="00CE117F"/>
    <w:rsid w:val="00CE25AB"/>
    <w:rsid w:val="00CE4D66"/>
    <w:rsid w:val="00CE559D"/>
    <w:rsid w:val="00CE6CA2"/>
    <w:rsid w:val="00CE6DD1"/>
    <w:rsid w:val="00CE7DC9"/>
    <w:rsid w:val="00CF1599"/>
    <w:rsid w:val="00CF2E02"/>
    <w:rsid w:val="00CF7D1D"/>
    <w:rsid w:val="00D00398"/>
    <w:rsid w:val="00D0168E"/>
    <w:rsid w:val="00D01A1A"/>
    <w:rsid w:val="00D06DD8"/>
    <w:rsid w:val="00D06E45"/>
    <w:rsid w:val="00D122B1"/>
    <w:rsid w:val="00D123DA"/>
    <w:rsid w:val="00D125BA"/>
    <w:rsid w:val="00D16B0D"/>
    <w:rsid w:val="00D16BAE"/>
    <w:rsid w:val="00D17AE0"/>
    <w:rsid w:val="00D20914"/>
    <w:rsid w:val="00D20F1B"/>
    <w:rsid w:val="00D2427F"/>
    <w:rsid w:val="00D2655B"/>
    <w:rsid w:val="00D26E11"/>
    <w:rsid w:val="00D26FE1"/>
    <w:rsid w:val="00D31024"/>
    <w:rsid w:val="00D32BEA"/>
    <w:rsid w:val="00D355CA"/>
    <w:rsid w:val="00D356A8"/>
    <w:rsid w:val="00D40C75"/>
    <w:rsid w:val="00D43ABC"/>
    <w:rsid w:val="00D455E4"/>
    <w:rsid w:val="00D455ED"/>
    <w:rsid w:val="00D45AD1"/>
    <w:rsid w:val="00D46666"/>
    <w:rsid w:val="00D473B0"/>
    <w:rsid w:val="00D52340"/>
    <w:rsid w:val="00D57723"/>
    <w:rsid w:val="00D577C1"/>
    <w:rsid w:val="00D57B52"/>
    <w:rsid w:val="00D62016"/>
    <w:rsid w:val="00D62243"/>
    <w:rsid w:val="00D64596"/>
    <w:rsid w:val="00D70240"/>
    <w:rsid w:val="00D72D0A"/>
    <w:rsid w:val="00D74215"/>
    <w:rsid w:val="00D77391"/>
    <w:rsid w:val="00D8196D"/>
    <w:rsid w:val="00D82E26"/>
    <w:rsid w:val="00D83481"/>
    <w:rsid w:val="00D86B5A"/>
    <w:rsid w:val="00D86EF7"/>
    <w:rsid w:val="00D90707"/>
    <w:rsid w:val="00D9095A"/>
    <w:rsid w:val="00D94387"/>
    <w:rsid w:val="00D94FA1"/>
    <w:rsid w:val="00D965A7"/>
    <w:rsid w:val="00D96ED6"/>
    <w:rsid w:val="00D97344"/>
    <w:rsid w:val="00D9742E"/>
    <w:rsid w:val="00DA0B56"/>
    <w:rsid w:val="00DA47DB"/>
    <w:rsid w:val="00DA669C"/>
    <w:rsid w:val="00DA7715"/>
    <w:rsid w:val="00DB2E75"/>
    <w:rsid w:val="00DB372F"/>
    <w:rsid w:val="00DB4E04"/>
    <w:rsid w:val="00DB51C5"/>
    <w:rsid w:val="00DC04BD"/>
    <w:rsid w:val="00DC27B2"/>
    <w:rsid w:val="00DC2E95"/>
    <w:rsid w:val="00DC41B7"/>
    <w:rsid w:val="00DD07AA"/>
    <w:rsid w:val="00DD0EA0"/>
    <w:rsid w:val="00DD1AB8"/>
    <w:rsid w:val="00DD3802"/>
    <w:rsid w:val="00DD4205"/>
    <w:rsid w:val="00DD4709"/>
    <w:rsid w:val="00DD4BD1"/>
    <w:rsid w:val="00DD4FF1"/>
    <w:rsid w:val="00DD6316"/>
    <w:rsid w:val="00DE1902"/>
    <w:rsid w:val="00DE637A"/>
    <w:rsid w:val="00DE78F9"/>
    <w:rsid w:val="00DF6454"/>
    <w:rsid w:val="00DF6997"/>
    <w:rsid w:val="00DF74DE"/>
    <w:rsid w:val="00DF7CC0"/>
    <w:rsid w:val="00E03261"/>
    <w:rsid w:val="00E04E8B"/>
    <w:rsid w:val="00E04EBF"/>
    <w:rsid w:val="00E05CCB"/>
    <w:rsid w:val="00E10434"/>
    <w:rsid w:val="00E11891"/>
    <w:rsid w:val="00E12EC9"/>
    <w:rsid w:val="00E1308D"/>
    <w:rsid w:val="00E16A84"/>
    <w:rsid w:val="00E21229"/>
    <w:rsid w:val="00E225B5"/>
    <w:rsid w:val="00E26882"/>
    <w:rsid w:val="00E26D09"/>
    <w:rsid w:val="00E26FEE"/>
    <w:rsid w:val="00E2727B"/>
    <w:rsid w:val="00E304A1"/>
    <w:rsid w:val="00E315A3"/>
    <w:rsid w:val="00E32520"/>
    <w:rsid w:val="00E332C3"/>
    <w:rsid w:val="00E33602"/>
    <w:rsid w:val="00E33822"/>
    <w:rsid w:val="00E404BD"/>
    <w:rsid w:val="00E45BB1"/>
    <w:rsid w:val="00E472A7"/>
    <w:rsid w:val="00E4763C"/>
    <w:rsid w:val="00E51588"/>
    <w:rsid w:val="00E52EC8"/>
    <w:rsid w:val="00E5533F"/>
    <w:rsid w:val="00E55FEE"/>
    <w:rsid w:val="00E57482"/>
    <w:rsid w:val="00E57888"/>
    <w:rsid w:val="00E57B5E"/>
    <w:rsid w:val="00E607EF"/>
    <w:rsid w:val="00E63E8D"/>
    <w:rsid w:val="00E63ED2"/>
    <w:rsid w:val="00E70681"/>
    <w:rsid w:val="00E70E78"/>
    <w:rsid w:val="00E72A31"/>
    <w:rsid w:val="00E7363F"/>
    <w:rsid w:val="00E73AFE"/>
    <w:rsid w:val="00E74D3E"/>
    <w:rsid w:val="00E75F56"/>
    <w:rsid w:val="00E76DFC"/>
    <w:rsid w:val="00E7709C"/>
    <w:rsid w:val="00E8002B"/>
    <w:rsid w:val="00E86E7A"/>
    <w:rsid w:val="00E87F45"/>
    <w:rsid w:val="00E90BDE"/>
    <w:rsid w:val="00E91661"/>
    <w:rsid w:val="00E91DE5"/>
    <w:rsid w:val="00E92658"/>
    <w:rsid w:val="00EA0B01"/>
    <w:rsid w:val="00EA3DF3"/>
    <w:rsid w:val="00EA79B5"/>
    <w:rsid w:val="00EB0EAF"/>
    <w:rsid w:val="00EC0E24"/>
    <w:rsid w:val="00EC2EFE"/>
    <w:rsid w:val="00EC36E5"/>
    <w:rsid w:val="00EC6A7E"/>
    <w:rsid w:val="00ED0C22"/>
    <w:rsid w:val="00ED17A0"/>
    <w:rsid w:val="00ED43E9"/>
    <w:rsid w:val="00ED453C"/>
    <w:rsid w:val="00ED4965"/>
    <w:rsid w:val="00ED4E96"/>
    <w:rsid w:val="00ED72A3"/>
    <w:rsid w:val="00ED7AE5"/>
    <w:rsid w:val="00EE191B"/>
    <w:rsid w:val="00EE1C90"/>
    <w:rsid w:val="00EE55CD"/>
    <w:rsid w:val="00EE76A5"/>
    <w:rsid w:val="00EF624A"/>
    <w:rsid w:val="00EF62BF"/>
    <w:rsid w:val="00EF6EE2"/>
    <w:rsid w:val="00F015D9"/>
    <w:rsid w:val="00F03B4E"/>
    <w:rsid w:val="00F042CB"/>
    <w:rsid w:val="00F0500E"/>
    <w:rsid w:val="00F05F54"/>
    <w:rsid w:val="00F11C8F"/>
    <w:rsid w:val="00F15933"/>
    <w:rsid w:val="00F16240"/>
    <w:rsid w:val="00F16AD2"/>
    <w:rsid w:val="00F203E5"/>
    <w:rsid w:val="00F23B64"/>
    <w:rsid w:val="00F24E32"/>
    <w:rsid w:val="00F2745A"/>
    <w:rsid w:val="00F3235E"/>
    <w:rsid w:val="00F3372C"/>
    <w:rsid w:val="00F40055"/>
    <w:rsid w:val="00F40EBF"/>
    <w:rsid w:val="00F41AAA"/>
    <w:rsid w:val="00F4218C"/>
    <w:rsid w:val="00F430C1"/>
    <w:rsid w:val="00F43F63"/>
    <w:rsid w:val="00F445E3"/>
    <w:rsid w:val="00F44D98"/>
    <w:rsid w:val="00F51CD8"/>
    <w:rsid w:val="00F544AB"/>
    <w:rsid w:val="00F5549A"/>
    <w:rsid w:val="00F568F4"/>
    <w:rsid w:val="00F573D3"/>
    <w:rsid w:val="00F57D14"/>
    <w:rsid w:val="00F61848"/>
    <w:rsid w:val="00F63D28"/>
    <w:rsid w:val="00F64727"/>
    <w:rsid w:val="00F65BE4"/>
    <w:rsid w:val="00F65D89"/>
    <w:rsid w:val="00F666F1"/>
    <w:rsid w:val="00F704B0"/>
    <w:rsid w:val="00F7164A"/>
    <w:rsid w:val="00F71B68"/>
    <w:rsid w:val="00F76E85"/>
    <w:rsid w:val="00F8067D"/>
    <w:rsid w:val="00F80989"/>
    <w:rsid w:val="00F80E0C"/>
    <w:rsid w:val="00F8201F"/>
    <w:rsid w:val="00F82056"/>
    <w:rsid w:val="00F85AB9"/>
    <w:rsid w:val="00F95347"/>
    <w:rsid w:val="00F96522"/>
    <w:rsid w:val="00FA00E1"/>
    <w:rsid w:val="00FA0C67"/>
    <w:rsid w:val="00FA34EF"/>
    <w:rsid w:val="00FA3777"/>
    <w:rsid w:val="00FA5C9A"/>
    <w:rsid w:val="00FA7B65"/>
    <w:rsid w:val="00FB332E"/>
    <w:rsid w:val="00FB58D0"/>
    <w:rsid w:val="00FB658D"/>
    <w:rsid w:val="00FC10E8"/>
    <w:rsid w:val="00FC2D90"/>
    <w:rsid w:val="00FC2DD0"/>
    <w:rsid w:val="00FC4F29"/>
    <w:rsid w:val="00FC6F19"/>
    <w:rsid w:val="00FD341A"/>
    <w:rsid w:val="00FD4322"/>
    <w:rsid w:val="00FD5DCF"/>
    <w:rsid w:val="00FD7448"/>
    <w:rsid w:val="00FE29C6"/>
    <w:rsid w:val="00FE2F2A"/>
    <w:rsid w:val="00FE3122"/>
    <w:rsid w:val="00FE40DA"/>
    <w:rsid w:val="00FE75B8"/>
    <w:rsid w:val="00FF5950"/>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B8791A"/>
  <w15:docId w15:val="{C6E6F7A7-8593-424E-BC52-F7DD1D29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3F35"/>
  </w:style>
  <w:style w:type="paragraph" w:styleId="Heading1">
    <w:name w:val="heading 1"/>
    <w:basedOn w:val="Normal"/>
    <w:link w:val="Heading1Char"/>
    <w:uiPriority w:val="9"/>
    <w:qFormat/>
    <w:rsid w:val="00E27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A16CA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6CA0"/>
    <w:rPr>
      <w:rFonts w:ascii="Times New Roman" w:hAnsi="Times New Roman" w:cs="Times New Roman"/>
      <w:sz w:val="18"/>
      <w:szCs w:val="18"/>
    </w:rPr>
  </w:style>
  <w:style w:type="paragraph" w:styleId="ListParagraph">
    <w:name w:val="List Paragraph"/>
    <w:basedOn w:val="Normal"/>
    <w:uiPriority w:val="34"/>
    <w:qFormat/>
    <w:rsid w:val="00A16CA0"/>
    <w:pPr>
      <w:ind w:left="720"/>
      <w:contextualSpacing/>
    </w:pPr>
  </w:style>
  <w:style w:type="character" w:styleId="CommentReference">
    <w:name w:val="annotation reference"/>
    <w:basedOn w:val="DefaultParagraphFont"/>
    <w:uiPriority w:val="99"/>
    <w:semiHidden/>
    <w:unhideWhenUsed/>
    <w:rsid w:val="00A16CA0"/>
    <w:rPr>
      <w:sz w:val="16"/>
      <w:szCs w:val="16"/>
    </w:rPr>
  </w:style>
  <w:style w:type="paragraph" w:styleId="CommentText">
    <w:name w:val="annotation text"/>
    <w:basedOn w:val="Normal"/>
    <w:link w:val="CommentTextChar"/>
    <w:uiPriority w:val="99"/>
    <w:unhideWhenUsed/>
    <w:rsid w:val="00A16CA0"/>
    <w:pPr>
      <w:spacing w:line="240" w:lineRule="auto"/>
    </w:pPr>
    <w:rPr>
      <w:sz w:val="20"/>
      <w:szCs w:val="20"/>
    </w:rPr>
  </w:style>
  <w:style w:type="character" w:customStyle="1" w:styleId="CommentTextChar">
    <w:name w:val="Comment Text Char"/>
    <w:basedOn w:val="DefaultParagraphFont"/>
    <w:link w:val="CommentText"/>
    <w:uiPriority w:val="99"/>
    <w:rsid w:val="00A16CA0"/>
    <w:rPr>
      <w:sz w:val="20"/>
      <w:szCs w:val="20"/>
    </w:rPr>
  </w:style>
  <w:style w:type="paragraph" w:styleId="CommentSubject">
    <w:name w:val="annotation subject"/>
    <w:basedOn w:val="CommentText"/>
    <w:next w:val="CommentText"/>
    <w:link w:val="CommentSubjectChar"/>
    <w:uiPriority w:val="99"/>
    <w:semiHidden/>
    <w:unhideWhenUsed/>
    <w:rsid w:val="00A16CA0"/>
    <w:rPr>
      <w:b/>
      <w:bCs/>
    </w:rPr>
  </w:style>
  <w:style w:type="character" w:customStyle="1" w:styleId="CommentSubjectChar">
    <w:name w:val="Comment Subject Char"/>
    <w:basedOn w:val="CommentTextChar"/>
    <w:link w:val="CommentSubject"/>
    <w:uiPriority w:val="99"/>
    <w:semiHidden/>
    <w:rsid w:val="00A16CA0"/>
    <w:rPr>
      <w:b/>
      <w:bCs/>
      <w:sz w:val="20"/>
      <w:szCs w:val="20"/>
    </w:rPr>
  </w:style>
  <w:style w:type="paragraph" w:styleId="Revision">
    <w:name w:val="Revision"/>
    <w:hidden/>
    <w:uiPriority w:val="99"/>
    <w:semiHidden/>
    <w:rsid w:val="00A16CA0"/>
    <w:pPr>
      <w:spacing w:after="0" w:line="240" w:lineRule="auto"/>
    </w:pPr>
  </w:style>
  <w:style w:type="character" w:styleId="Hyperlink">
    <w:name w:val="Hyperlink"/>
    <w:basedOn w:val="DefaultParagraphFont"/>
    <w:uiPriority w:val="99"/>
    <w:unhideWhenUsed/>
    <w:rsid w:val="0070334A"/>
    <w:rPr>
      <w:color w:val="0563C1"/>
      <w:u w:val="single"/>
    </w:rPr>
  </w:style>
  <w:style w:type="character" w:styleId="FollowedHyperlink">
    <w:name w:val="FollowedHyperlink"/>
    <w:basedOn w:val="DefaultParagraphFont"/>
    <w:uiPriority w:val="99"/>
    <w:semiHidden/>
    <w:unhideWhenUsed/>
    <w:rsid w:val="0070334A"/>
    <w:rPr>
      <w:color w:val="954F72" w:themeColor="followedHyperlink"/>
      <w:u w:val="single"/>
    </w:rPr>
  </w:style>
  <w:style w:type="paragraph" w:styleId="NormalWeb">
    <w:name w:val="Normal (Web)"/>
    <w:basedOn w:val="Normal"/>
    <w:uiPriority w:val="99"/>
    <w:semiHidden/>
    <w:unhideWhenUsed/>
    <w:rsid w:val="007033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34A"/>
    <w:rPr>
      <w:b/>
      <w:bCs/>
    </w:rPr>
  </w:style>
  <w:style w:type="character" w:styleId="LineNumber">
    <w:name w:val="line number"/>
    <w:basedOn w:val="DefaultParagraphFont"/>
    <w:uiPriority w:val="99"/>
    <w:semiHidden/>
    <w:unhideWhenUsed/>
    <w:rsid w:val="00592178"/>
  </w:style>
  <w:style w:type="paragraph" w:styleId="Header">
    <w:name w:val="header"/>
    <w:basedOn w:val="Normal"/>
    <w:link w:val="HeaderChar"/>
    <w:uiPriority w:val="99"/>
    <w:unhideWhenUsed/>
    <w:rsid w:val="00592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178"/>
  </w:style>
  <w:style w:type="paragraph" w:styleId="Footer">
    <w:name w:val="footer"/>
    <w:basedOn w:val="Normal"/>
    <w:link w:val="FooterChar"/>
    <w:uiPriority w:val="99"/>
    <w:unhideWhenUsed/>
    <w:rsid w:val="00592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178"/>
  </w:style>
  <w:style w:type="character" w:customStyle="1" w:styleId="cit">
    <w:name w:val="cit"/>
    <w:basedOn w:val="DefaultParagraphFont"/>
    <w:rsid w:val="001F60E3"/>
  </w:style>
  <w:style w:type="paragraph" w:styleId="FootnoteText">
    <w:name w:val="footnote text"/>
    <w:basedOn w:val="Normal"/>
    <w:link w:val="FootnoteTextChar"/>
    <w:uiPriority w:val="99"/>
    <w:semiHidden/>
    <w:unhideWhenUsed/>
    <w:rsid w:val="00AF42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2E5"/>
    <w:rPr>
      <w:sz w:val="20"/>
      <w:szCs w:val="20"/>
    </w:rPr>
  </w:style>
  <w:style w:type="character" w:styleId="FootnoteReference">
    <w:name w:val="footnote reference"/>
    <w:basedOn w:val="DefaultParagraphFont"/>
    <w:uiPriority w:val="99"/>
    <w:semiHidden/>
    <w:unhideWhenUsed/>
    <w:rsid w:val="00AF42E5"/>
    <w:rPr>
      <w:vertAlign w:val="superscript"/>
    </w:rPr>
  </w:style>
  <w:style w:type="character" w:styleId="PageNumber">
    <w:name w:val="page number"/>
    <w:basedOn w:val="DefaultParagraphFont"/>
    <w:uiPriority w:val="99"/>
    <w:semiHidden/>
    <w:unhideWhenUsed/>
    <w:rsid w:val="00006694"/>
  </w:style>
  <w:style w:type="paragraph" w:customStyle="1" w:styleId="mds-paragraph">
    <w:name w:val="mds-paragraph"/>
    <w:basedOn w:val="Normal"/>
    <w:rsid w:val="007C1B5F"/>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472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E59FB"/>
  </w:style>
  <w:style w:type="character" w:customStyle="1" w:styleId="Heading1Char">
    <w:name w:val="Heading 1 Char"/>
    <w:basedOn w:val="DefaultParagraphFont"/>
    <w:link w:val="Heading1"/>
    <w:uiPriority w:val="9"/>
    <w:rsid w:val="00E2727B"/>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E272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50495">
      <w:bodyDiv w:val="1"/>
      <w:marLeft w:val="0"/>
      <w:marRight w:val="0"/>
      <w:marTop w:val="0"/>
      <w:marBottom w:val="0"/>
      <w:divBdr>
        <w:top w:val="none" w:sz="0" w:space="0" w:color="auto"/>
        <w:left w:val="none" w:sz="0" w:space="0" w:color="auto"/>
        <w:bottom w:val="none" w:sz="0" w:space="0" w:color="auto"/>
        <w:right w:val="none" w:sz="0" w:space="0" w:color="auto"/>
      </w:divBdr>
    </w:div>
    <w:div w:id="185950949">
      <w:bodyDiv w:val="1"/>
      <w:marLeft w:val="0"/>
      <w:marRight w:val="0"/>
      <w:marTop w:val="0"/>
      <w:marBottom w:val="0"/>
      <w:divBdr>
        <w:top w:val="none" w:sz="0" w:space="0" w:color="auto"/>
        <w:left w:val="none" w:sz="0" w:space="0" w:color="auto"/>
        <w:bottom w:val="none" w:sz="0" w:space="0" w:color="auto"/>
        <w:right w:val="none" w:sz="0" w:space="0" w:color="auto"/>
      </w:divBdr>
      <w:divsChild>
        <w:div w:id="1594170789">
          <w:marLeft w:val="0"/>
          <w:marRight w:val="0"/>
          <w:marTop w:val="0"/>
          <w:marBottom w:val="0"/>
          <w:divBdr>
            <w:top w:val="none" w:sz="0" w:space="0" w:color="auto"/>
            <w:left w:val="none" w:sz="0" w:space="0" w:color="auto"/>
            <w:bottom w:val="none" w:sz="0" w:space="0" w:color="auto"/>
            <w:right w:val="none" w:sz="0" w:space="0" w:color="auto"/>
          </w:divBdr>
          <w:divsChild>
            <w:div w:id="923687941">
              <w:marLeft w:val="0"/>
              <w:marRight w:val="0"/>
              <w:marTop w:val="0"/>
              <w:marBottom w:val="0"/>
              <w:divBdr>
                <w:top w:val="none" w:sz="0" w:space="0" w:color="auto"/>
                <w:left w:val="none" w:sz="0" w:space="0" w:color="auto"/>
                <w:bottom w:val="none" w:sz="0" w:space="0" w:color="auto"/>
                <w:right w:val="none" w:sz="0" w:space="0" w:color="auto"/>
              </w:divBdr>
            </w:div>
          </w:divsChild>
        </w:div>
        <w:div w:id="1096176713">
          <w:marLeft w:val="0"/>
          <w:marRight w:val="0"/>
          <w:marTop w:val="0"/>
          <w:marBottom w:val="0"/>
          <w:divBdr>
            <w:top w:val="none" w:sz="0" w:space="0" w:color="auto"/>
            <w:left w:val="none" w:sz="0" w:space="0" w:color="auto"/>
            <w:bottom w:val="none" w:sz="0" w:space="0" w:color="auto"/>
            <w:right w:val="none" w:sz="0" w:space="0" w:color="auto"/>
          </w:divBdr>
          <w:divsChild>
            <w:div w:id="15665816">
              <w:marLeft w:val="0"/>
              <w:marRight w:val="0"/>
              <w:marTop w:val="0"/>
              <w:marBottom w:val="0"/>
              <w:divBdr>
                <w:top w:val="none" w:sz="0" w:space="0" w:color="auto"/>
                <w:left w:val="none" w:sz="0" w:space="0" w:color="auto"/>
                <w:bottom w:val="none" w:sz="0" w:space="0" w:color="auto"/>
                <w:right w:val="none" w:sz="0" w:space="0" w:color="auto"/>
              </w:divBdr>
              <w:divsChild>
                <w:div w:id="1534808800">
                  <w:marLeft w:val="0"/>
                  <w:marRight w:val="0"/>
                  <w:marTop w:val="0"/>
                  <w:marBottom w:val="0"/>
                  <w:divBdr>
                    <w:top w:val="none" w:sz="0" w:space="0" w:color="auto"/>
                    <w:left w:val="none" w:sz="0" w:space="0" w:color="auto"/>
                    <w:bottom w:val="none" w:sz="0" w:space="0" w:color="auto"/>
                    <w:right w:val="none" w:sz="0" w:space="0" w:color="auto"/>
                  </w:divBdr>
                </w:div>
              </w:divsChild>
            </w:div>
            <w:div w:id="519901464">
              <w:marLeft w:val="0"/>
              <w:marRight w:val="0"/>
              <w:marTop w:val="0"/>
              <w:marBottom w:val="0"/>
              <w:divBdr>
                <w:top w:val="none" w:sz="0" w:space="0" w:color="auto"/>
                <w:left w:val="none" w:sz="0" w:space="0" w:color="auto"/>
                <w:bottom w:val="none" w:sz="0" w:space="0" w:color="auto"/>
                <w:right w:val="none" w:sz="0" w:space="0" w:color="auto"/>
              </w:divBdr>
              <w:divsChild>
                <w:div w:id="1910772284">
                  <w:marLeft w:val="0"/>
                  <w:marRight w:val="0"/>
                  <w:marTop w:val="0"/>
                  <w:marBottom w:val="0"/>
                  <w:divBdr>
                    <w:top w:val="none" w:sz="0" w:space="0" w:color="auto"/>
                    <w:left w:val="none" w:sz="0" w:space="0" w:color="auto"/>
                    <w:bottom w:val="none" w:sz="0" w:space="0" w:color="auto"/>
                    <w:right w:val="none" w:sz="0" w:space="0" w:color="auto"/>
                  </w:divBdr>
                  <w:divsChild>
                    <w:div w:id="2092508987">
                      <w:marLeft w:val="0"/>
                      <w:marRight w:val="0"/>
                      <w:marTop w:val="0"/>
                      <w:marBottom w:val="0"/>
                      <w:divBdr>
                        <w:top w:val="none" w:sz="0" w:space="0" w:color="auto"/>
                        <w:left w:val="none" w:sz="0" w:space="0" w:color="auto"/>
                        <w:bottom w:val="none" w:sz="0" w:space="0" w:color="auto"/>
                        <w:right w:val="none" w:sz="0" w:space="0" w:color="auto"/>
                      </w:divBdr>
                    </w:div>
                    <w:div w:id="684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0213">
      <w:bodyDiv w:val="1"/>
      <w:marLeft w:val="0"/>
      <w:marRight w:val="0"/>
      <w:marTop w:val="0"/>
      <w:marBottom w:val="0"/>
      <w:divBdr>
        <w:top w:val="none" w:sz="0" w:space="0" w:color="auto"/>
        <w:left w:val="none" w:sz="0" w:space="0" w:color="auto"/>
        <w:bottom w:val="none" w:sz="0" w:space="0" w:color="auto"/>
        <w:right w:val="none" w:sz="0" w:space="0" w:color="auto"/>
      </w:divBdr>
    </w:div>
    <w:div w:id="312949497">
      <w:bodyDiv w:val="1"/>
      <w:marLeft w:val="0"/>
      <w:marRight w:val="0"/>
      <w:marTop w:val="0"/>
      <w:marBottom w:val="0"/>
      <w:divBdr>
        <w:top w:val="none" w:sz="0" w:space="0" w:color="auto"/>
        <w:left w:val="none" w:sz="0" w:space="0" w:color="auto"/>
        <w:bottom w:val="none" w:sz="0" w:space="0" w:color="auto"/>
        <w:right w:val="none" w:sz="0" w:space="0" w:color="auto"/>
      </w:divBdr>
    </w:div>
    <w:div w:id="328412987">
      <w:bodyDiv w:val="1"/>
      <w:marLeft w:val="0"/>
      <w:marRight w:val="0"/>
      <w:marTop w:val="0"/>
      <w:marBottom w:val="0"/>
      <w:divBdr>
        <w:top w:val="none" w:sz="0" w:space="0" w:color="auto"/>
        <w:left w:val="none" w:sz="0" w:space="0" w:color="auto"/>
        <w:bottom w:val="none" w:sz="0" w:space="0" w:color="auto"/>
        <w:right w:val="none" w:sz="0" w:space="0" w:color="auto"/>
      </w:divBdr>
    </w:div>
    <w:div w:id="378628720">
      <w:bodyDiv w:val="1"/>
      <w:marLeft w:val="0"/>
      <w:marRight w:val="0"/>
      <w:marTop w:val="0"/>
      <w:marBottom w:val="0"/>
      <w:divBdr>
        <w:top w:val="none" w:sz="0" w:space="0" w:color="auto"/>
        <w:left w:val="none" w:sz="0" w:space="0" w:color="auto"/>
        <w:bottom w:val="none" w:sz="0" w:space="0" w:color="auto"/>
        <w:right w:val="none" w:sz="0" w:space="0" w:color="auto"/>
      </w:divBdr>
    </w:div>
    <w:div w:id="421952779">
      <w:bodyDiv w:val="1"/>
      <w:marLeft w:val="0"/>
      <w:marRight w:val="0"/>
      <w:marTop w:val="0"/>
      <w:marBottom w:val="0"/>
      <w:divBdr>
        <w:top w:val="none" w:sz="0" w:space="0" w:color="auto"/>
        <w:left w:val="none" w:sz="0" w:space="0" w:color="auto"/>
        <w:bottom w:val="none" w:sz="0" w:space="0" w:color="auto"/>
        <w:right w:val="none" w:sz="0" w:space="0" w:color="auto"/>
      </w:divBdr>
    </w:div>
    <w:div w:id="448668736">
      <w:bodyDiv w:val="1"/>
      <w:marLeft w:val="0"/>
      <w:marRight w:val="0"/>
      <w:marTop w:val="0"/>
      <w:marBottom w:val="0"/>
      <w:divBdr>
        <w:top w:val="none" w:sz="0" w:space="0" w:color="auto"/>
        <w:left w:val="none" w:sz="0" w:space="0" w:color="auto"/>
        <w:bottom w:val="none" w:sz="0" w:space="0" w:color="auto"/>
        <w:right w:val="none" w:sz="0" w:space="0" w:color="auto"/>
      </w:divBdr>
    </w:div>
    <w:div w:id="509225489">
      <w:bodyDiv w:val="1"/>
      <w:marLeft w:val="0"/>
      <w:marRight w:val="0"/>
      <w:marTop w:val="0"/>
      <w:marBottom w:val="0"/>
      <w:divBdr>
        <w:top w:val="none" w:sz="0" w:space="0" w:color="auto"/>
        <w:left w:val="none" w:sz="0" w:space="0" w:color="auto"/>
        <w:bottom w:val="none" w:sz="0" w:space="0" w:color="auto"/>
        <w:right w:val="none" w:sz="0" w:space="0" w:color="auto"/>
      </w:divBdr>
    </w:div>
    <w:div w:id="597981318">
      <w:bodyDiv w:val="1"/>
      <w:marLeft w:val="0"/>
      <w:marRight w:val="0"/>
      <w:marTop w:val="0"/>
      <w:marBottom w:val="0"/>
      <w:divBdr>
        <w:top w:val="none" w:sz="0" w:space="0" w:color="auto"/>
        <w:left w:val="none" w:sz="0" w:space="0" w:color="auto"/>
        <w:bottom w:val="none" w:sz="0" w:space="0" w:color="auto"/>
        <w:right w:val="none" w:sz="0" w:space="0" w:color="auto"/>
      </w:divBdr>
    </w:div>
    <w:div w:id="612516460">
      <w:bodyDiv w:val="1"/>
      <w:marLeft w:val="0"/>
      <w:marRight w:val="0"/>
      <w:marTop w:val="0"/>
      <w:marBottom w:val="0"/>
      <w:divBdr>
        <w:top w:val="none" w:sz="0" w:space="0" w:color="auto"/>
        <w:left w:val="none" w:sz="0" w:space="0" w:color="auto"/>
        <w:bottom w:val="none" w:sz="0" w:space="0" w:color="auto"/>
        <w:right w:val="none" w:sz="0" w:space="0" w:color="auto"/>
      </w:divBdr>
      <w:divsChild>
        <w:div w:id="1108544450">
          <w:marLeft w:val="0"/>
          <w:marRight w:val="0"/>
          <w:marTop w:val="0"/>
          <w:marBottom w:val="0"/>
          <w:divBdr>
            <w:top w:val="none" w:sz="0" w:space="0" w:color="auto"/>
            <w:left w:val="none" w:sz="0" w:space="0" w:color="auto"/>
            <w:bottom w:val="none" w:sz="0" w:space="0" w:color="auto"/>
            <w:right w:val="none" w:sz="0" w:space="0" w:color="auto"/>
          </w:divBdr>
          <w:divsChild>
            <w:div w:id="664550589">
              <w:marLeft w:val="0"/>
              <w:marRight w:val="0"/>
              <w:marTop w:val="0"/>
              <w:marBottom w:val="0"/>
              <w:divBdr>
                <w:top w:val="none" w:sz="0" w:space="0" w:color="auto"/>
                <w:left w:val="none" w:sz="0" w:space="0" w:color="auto"/>
                <w:bottom w:val="none" w:sz="0" w:space="0" w:color="auto"/>
                <w:right w:val="none" w:sz="0" w:space="0" w:color="auto"/>
              </w:divBdr>
              <w:divsChild>
                <w:div w:id="16114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9021">
      <w:bodyDiv w:val="1"/>
      <w:marLeft w:val="0"/>
      <w:marRight w:val="0"/>
      <w:marTop w:val="0"/>
      <w:marBottom w:val="0"/>
      <w:divBdr>
        <w:top w:val="none" w:sz="0" w:space="0" w:color="auto"/>
        <w:left w:val="none" w:sz="0" w:space="0" w:color="auto"/>
        <w:bottom w:val="none" w:sz="0" w:space="0" w:color="auto"/>
        <w:right w:val="none" w:sz="0" w:space="0" w:color="auto"/>
      </w:divBdr>
    </w:div>
    <w:div w:id="758255625">
      <w:bodyDiv w:val="1"/>
      <w:marLeft w:val="0"/>
      <w:marRight w:val="0"/>
      <w:marTop w:val="0"/>
      <w:marBottom w:val="0"/>
      <w:divBdr>
        <w:top w:val="none" w:sz="0" w:space="0" w:color="auto"/>
        <w:left w:val="none" w:sz="0" w:space="0" w:color="auto"/>
        <w:bottom w:val="none" w:sz="0" w:space="0" w:color="auto"/>
        <w:right w:val="none" w:sz="0" w:space="0" w:color="auto"/>
      </w:divBdr>
    </w:div>
    <w:div w:id="791364661">
      <w:bodyDiv w:val="1"/>
      <w:marLeft w:val="0"/>
      <w:marRight w:val="0"/>
      <w:marTop w:val="0"/>
      <w:marBottom w:val="0"/>
      <w:divBdr>
        <w:top w:val="none" w:sz="0" w:space="0" w:color="auto"/>
        <w:left w:val="none" w:sz="0" w:space="0" w:color="auto"/>
        <w:bottom w:val="none" w:sz="0" w:space="0" w:color="auto"/>
        <w:right w:val="none" w:sz="0" w:space="0" w:color="auto"/>
      </w:divBdr>
    </w:div>
    <w:div w:id="829752041">
      <w:bodyDiv w:val="1"/>
      <w:marLeft w:val="0"/>
      <w:marRight w:val="0"/>
      <w:marTop w:val="0"/>
      <w:marBottom w:val="0"/>
      <w:divBdr>
        <w:top w:val="none" w:sz="0" w:space="0" w:color="auto"/>
        <w:left w:val="none" w:sz="0" w:space="0" w:color="auto"/>
        <w:bottom w:val="none" w:sz="0" w:space="0" w:color="auto"/>
        <w:right w:val="none" w:sz="0" w:space="0" w:color="auto"/>
      </w:divBdr>
    </w:div>
    <w:div w:id="978343517">
      <w:bodyDiv w:val="1"/>
      <w:marLeft w:val="0"/>
      <w:marRight w:val="0"/>
      <w:marTop w:val="0"/>
      <w:marBottom w:val="0"/>
      <w:divBdr>
        <w:top w:val="none" w:sz="0" w:space="0" w:color="auto"/>
        <w:left w:val="none" w:sz="0" w:space="0" w:color="auto"/>
        <w:bottom w:val="none" w:sz="0" w:space="0" w:color="auto"/>
        <w:right w:val="none" w:sz="0" w:space="0" w:color="auto"/>
      </w:divBdr>
    </w:div>
    <w:div w:id="1012684694">
      <w:bodyDiv w:val="1"/>
      <w:marLeft w:val="0"/>
      <w:marRight w:val="0"/>
      <w:marTop w:val="0"/>
      <w:marBottom w:val="0"/>
      <w:divBdr>
        <w:top w:val="none" w:sz="0" w:space="0" w:color="auto"/>
        <w:left w:val="none" w:sz="0" w:space="0" w:color="auto"/>
        <w:bottom w:val="none" w:sz="0" w:space="0" w:color="auto"/>
        <w:right w:val="none" w:sz="0" w:space="0" w:color="auto"/>
      </w:divBdr>
    </w:div>
    <w:div w:id="1013991934">
      <w:bodyDiv w:val="1"/>
      <w:marLeft w:val="0"/>
      <w:marRight w:val="0"/>
      <w:marTop w:val="0"/>
      <w:marBottom w:val="0"/>
      <w:divBdr>
        <w:top w:val="none" w:sz="0" w:space="0" w:color="auto"/>
        <w:left w:val="none" w:sz="0" w:space="0" w:color="auto"/>
        <w:bottom w:val="none" w:sz="0" w:space="0" w:color="auto"/>
        <w:right w:val="none" w:sz="0" w:space="0" w:color="auto"/>
      </w:divBdr>
    </w:div>
    <w:div w:id="1072191928">
      <w:bodyDiv w:val="1"/>
      <w:marLeft w:val="0"/>
      <w:marRight w:val="0"/>
      <w:marTop w:val="0"/>
      <w:marBottom w:val="0"/>
      <w:divBdr>
        <w:top w:val="none" w:sz="0" w:space="0" w:color="auto"/>
        <w:left w:val="none" w:sz="0" w:space="0" w:color="auto"/>
        <w:bottom w:val="none" w:sz="0" w:space="0" w:color="auto"/>
        <w:right w:val="none" w:sz="0" w:space="0" w:color="auto"/>
      </w:divBdr>
    </w:div>
    <w:div w:id="1142044606">
      <w:bodyDiv w:val="1"/>
      <w:marLeft w:val="0"/>
      <w:marRight w:val="0"/>
      <w:marTop w:val="0"/>
      <w:marBottom w:val="0"/>
      <w:divBdr>
        <w:top w:val="none" w:sz="0" w:space="0" w:color="auto"/>
        <w:left w:val="none" w:sz="0" w:space="0" w:color="auto"/>
        <w:bottom w:val="none" w:sz="0" w:space="0" w:color="auto"/>
        <w:right w:val="none" w:sz="0" w:space="0" w:color="auto"/>
      </w:divBdr>
      <w:divsChild>
        <w:div w:id="881600089">
          <w:marLeft w:val="0"/>
          <w:marRight w:val="0"/>
          <w:marTop w:val="0"/>
          <w:marBottom w:val="0"/>
          <w:divBdr>
            <w:top w:val="none" w:sz="0" w:space="0" w:color="auto"/>
            <w:left w:val="none" w:sz="0" w:space="0" w:color="auto"/>
            <w:bottom w:val="none" w:sz="0" w:space="0" w:color="auto"/>
            <w:right w:val="none" w:sz="0" w:space="0" w:color="auto"/>
          </w:divBdr>
          <w:divsChild>
            <w:div w:id="1829437691">
              <w:marLeft w:val="-180"/>
              <w:marRight w:val="-180"/>
              <w:marTop w:val="0"/>
              <w:marBottom w:val="0"/>
              <w:divBdr>
                <w:top w:val="none" w:sz="0" w:space="0" w:color="auto"/>
                <w:left w:val="none" w:sz="0" w:space="0" w:color="auto"/>
                <w:bottom w:val="none" w:sz="0" w:space="0" w:color="auto"/>
                <w:right w:val="none" w:sz="0" w:space="0" w:color="auto"/>
              </w:divBdr>
              <w:divsChild>
                <w:div w:id="6807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77">
          <w:marLeft w:val="0"/>
          <w:marRight w:val="0"/>
          <w:marTop w:val="0"/>
          <w:marBottom w:val="0"/>
          <w:divBdr>
            <w:top w:val="none" w:sz="0" w:space="0" w:color="auto"/>
            <w:left w:val="none" w:sz="0" w:space="0" w:color="auto"/>
            <w:bottom w:val="none" w:sz="0" w:space="0" w:color="auto"/>
            <w:right w:val="none" w:sz="0" w:space="0" w:color="auto"/>
          </w:divBdr>
          <w:divsChild>
            <w:div w:id="1114130979">
              <w:marLeft w:val="-180"/>
              <w:marRight w:val="-180"/>
              <w:marTop w:val="0"/>
              <w:marBottom w:val="0"/>
              <w:divBdr>
                <w:top w:val="none" w:sz="0" w:space="0" w:color="auto"/>
                <w:left w:val="none" w:sz="0" w:space="0" w:color="auto"/>
                <w:bottom w:val="none" w:sz="0" w:space="0" w:color="auto"/>
                <w:right w:val="none" w:sz="0" w:space="0" w:color="auto"/>
              </w:divBdr>
              <w:divsChild>
                <w:div w:id="4828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2430">
          <w:marLeft w:val="0"/>
          <w:marRight w:val="0"/>
          <w:marTop w:val="0"/>
          <w:marBottom w:val="0"/>
          <w:divBdr>
            <w:top w:val="none" w:sz="0" w:space="0" w:color="auto"/>
            <w:left w:val="none" w:sz="0" w:space="0" w:color="auto"/>
            <w:bottom w:val="none" w:sz="0" w:space="0" w:color="auto"/>
            <w:right w:val="none" w:sz="0" w:space="0" w:color="auto"/>
          </w:divBdr>
          <w:divsChild>
            <w:div w:id="1350529251">
              <w:marLeft w:val="-180"/>
              <w:marRight w:val="-180"/>
              <w:marTop w:val="0"/>
              <w:marBottom w:val="0"/>
              <w:divBdr>
                <w:top w:val="none" w:sz="0" w:space="0" w:color="auto"/>
                <w:left w:val="none" w:sz="0" w:space="0" w:color="auto"/>
                <w:bottom w:val="none" w:sz="0" w:space="0" w:color="auto"/>
                <w:right w:val="none" w:sz="0" w:space="0" w:color="auto"/>
              </w:divBdr>
              <w:divsChild>
                <w:div w:id="7114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7121">
          <w:marLeft w:val="0"/>
          <w:marRight w:val="0"/>
          <w:marTop w:val="0"/>
          <w:marBottom w:val="0"/>
          <w:divBdr>
            <w:top w:val="none" w:sz="0" w:space="0" w:color="auto"/>
            <w:left w:val="none" w:sz="0" w:space="0" w:color="auto"/>
            <w:bottom w:val="none" w:sz="0" w:space="0" w:color="auto"/>
            <w:right w:val="none" w:sz="0" w:space="0" w:color="auto"/>
          </w:divBdr>
          <w:divsChild>
            <w:div w:id="2091734761">
              <w:marLeft w:val="-180"/>
              <w:marRight w:val="-180"/>
              <w:marTop w:val="0"/>
              <w:marBottom w:val="0"/>
              <w:divBdr>
                <w:top w:val="none" w:sz="0" w:space="0" w:color="auto"/>
                <w:left w:val="none" w:sz="0" w:space="0" w:color="auto"/>
                <w:bottom w:val="none" w:sz="0" w:space="0" w:color="auto"/>
                <w:right w:val="none" w:sz="0" w:space="0" w:color="auto"/>
              </w:divBdr>
              <w:divsChild>
                <w:div w:id="16894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7111">
      <w:bodyDiv w:val="1"/>
      <w:marLeft w:val="0"/>
      <w:marRight w:val="0"/>
      <w:marTop w:val="0"/>
      <w:marBottom w:val="0"/>
      <w:divBdr>
        <w:top w:val="none" w:sz="0" w:space="0" w:color="auto"/>
        <w:left w:val="none" w:sz="0" w:space="0" w:color="auto"/>
        <w:bottom w:val="none" w:sz="0" w:space="0" w:color="auto"/>
        <w:right w:val="none" w:sz="0" w:space="0" w:color="auto"/>
      </w:divBdr>
    </w:div>
    <w:div w:id="1305157067">
      <w:bodyDiv w:val="1"/>
      <w:marLeft w:val="0"/>
      <w:marRight w:val="0"/>
      <w:marTop w:val="0"/>
      <w:marBottom w:val="0"/>
      <w:divBdr>
        <w:top w:val="none" w:sz="0" w:space="0" w:color="auto"/>
        <w:left w:val="none" w:sz="0" w:space="0" w:color="auto"/>
        <w:bottom w:val="none" w:sz="0" w:space="0" w:color="auto"/>
        <w:right w:val="none" w:sz="0" w:space="0" w:color="auto"/>
      </w:divBdr>
    </w:div>
    <w:div w:id="1351955114">
      <w:bodyDiv w:val="1"/>
      <w:marLeft w:val="0"/>
      <w:marRight w:val="0"/>
      <w:marTop w:val="0"/>
      <w:marBottom w:val="0"/>
      <w:divBdr>
        <w:top w:val="none" w:sz="0" w:space="0" w:color="auto"/>
        <w:left w:val="none" w:sz="0" w:space="0" w:color="auto"/>
        <w:bottom w:val="none" w:sz="0" w:space="0" w:color="auto"/>
        <w:right w:val="none" w:sz="0" w:space="0" w:color="auto"/>
      </w:divBdr>
    </w:div>
    <w:div w:id="1421562863">
      <w:bodyDiv w:val="1"/>
      <w:marLeft w:val="0"/>
      <w:marRight w:val="0"/>
      <w:marTop w:val="0"/>
      <w:marBottom w:val="0"/>
      <w:divBdr>
        <w:top w:val="none" w:sz="0" w:space="0" w:color="auto"/>
        <w:left w:val="none" w:sz="0" w:space="0" w:color="auto"/>
        <w:bottom w:val="none" w:sz="0" w:space="0" w:color="auto"/>
        <w:right w:val="none" w:sz="0" w:space="0" w:color="auto"/>
      </w:divBdr>
    </w:div>
    <w:div w:id="1575899286">
      <w:bodyDiv w:val="1"/>
      <w:marLeft w:val="0"/>
      <w:marRight w:val="0"/>
      <w:marTop w:val="0"/>
      <w:marBottom w:val="0"/>
      <w:divBdr>
        <w:top w:val="none" w:sz="0" w:space="0" w:color="auto"/>
        <w:left w:val="none" w:sz="0" w:space="0" w:color="auto"/>
        <w:bottom w:val="none" w:sz="0" w:space="0" w:color="auto"/>
        <w:right w:val="none" w:sz="0" w:space="0" w:color="auto"/>
      </w:divBdr>
    </w:div>
    <w:div w:id="1940795087">
      <w:bodyDiv w:val="1"/>
      <w:marLeft w:val="0"/>
      <w:marRight w:val="0"/>
      <w:marTop w:val="0"/>
      <w:marBottom w:val="0"/>
      <w:divBdr>
        <w:top w:val="none" w:sz="0" w:space="0" w:color="auto"/>
        <w:left w:val="none" w:sz="0" w:space="0" w:color="auto"/>
        <w:bottom w:val="none" w:sz="0" w:space="0" w:color="auto"/>
        <w:right w:val="none" w:sz="0" w:space="0" w:color="auto"/>
      </w:divBdr>
    </w:div>
    <w:div w:id="2002615767">
      <w:bodyDiv w:val="1"/>
      <w:marLeft w:val="0"/>
      <w:marRight w:val="0"/>
      <w:marTop w:val="0"/>
      <w:marBottom w:val="0"/>
      <w:divBdr>
        <w:top w:val="none" w:sz="0" w:space="0" w:color="auto"/>
        <w:left w:val="none" w:sz="0" w:space="0" w:color="auto"/>
        <w:bottom w:val="none" w:sz="0" w:space="0" w:color="auto"/>
        <w:right w:val="none" w:sz="0" w:space="0" w:color="auto"/>
      </w:divBdr>
    </w:div>
    <w:div w:id="20109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ganic.ams.usda.gov/integrity/" TargetMode="External"/><Relationship Id="rId18" Type="http://schemas.openxmlformats.org/officeDocument/2006/relationships/hyperlink" Target="http://www2.ca.uky.edu/agcomm/pubs/id/id206/id206.pdf" TargetMode="External"/><Relationship Id="rId26" Type="http://schemas.openxmlformats.org/officeDocument/2006/relationships/hyperlink" Target="https://legislature.vermont.gov/Documents/2020/WorkGroups/Senate%20Agriculture/Reports%20and%20Resources/W~Diane%20Bothfeld~Vermont%20Dairy%20Data~7-15-2019.pdf" TargetMode="External"/><Relationship Id="rId3" Type="http://schemas.openxmlformats.org/officeDocument/2006/relationships/styles" Target="styles.xml"/><Relationship Id="rId21" Type="http://schemas.openxmlformats.org/officeDocument/2006/relationships/hyperlink" Target="https://vtechworks.lib.vt.edu/bitstream/handle/10919/84284/BSE-228.pdf?sequence=1&amp;isAllowed=y"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image" Target="media/image10.emf"/><Relationship Id="rId25" Type="http://schemas.openxmlformats.org/officeDocument/2006/relationships/hyperlink" Target="https://www.ams.usda.gov/rules-regulations/organic" TargetMode="External"/><Relationship Id="rId33" Type="http://schemas.openxmlformats.org/officeDocument/2006/relationships/image" Target="media/image5.png"/><Relationship Id="rId2" Type="http://schemas.openxmlformats.org/officeDocument/2006/relationships/numbering" Target="numbering.xml"/><Relationship Id="rId20" Type="http://schemas.openxmlformats.org/officeDocument/2006/relationships/hyperlink" Target="https://www.uvm.edu/sites/default/files/media/508_beddedpackwebversionfinal.pdf" TargetMode="External"/><Relationship Id="rId29" Type="http://schemas.openxmlformats.org/officeDocument/2006/relationships/image" Target="media/image3.tif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ass.usda.gov/Surveys/Guide_to_NASS_Surveys/Organic_Production/index.pp" TargetMode="External"/><Relationship Id="rId32" Type="http://schemas.openxmlformats.org/officeDocument/2006/relationships/image" Target="media/image4.tif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hyperlink" Target="https://www.aphis.usda.gov/animal_health/nahms/dairy/downloads/dairy07/Dairy07_ir_Facilities_1.pdf" TargetMode="External"/><Relationship Id="rId28" Type="http://schemas.openxmlformats.org/officeDocument/2006/relationships/image" Target="media/image2.tiff"/><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airy-cattle.extension.org/compost-bedded-pack-barns-for-dairy-cows/" TargetMode="External"/><Relationship Id="rId31"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limesurvey.org/" TargetMode="External"/><Relationship Id="rId22" Type="http://schemas.openxmlformats.org/officeDocument/2006/relationships/hyperlink" Target="https://github.com/droglenc/FSA" TargetMode="External"/><Relationship Id="rId27" Type="http://schemas.openxmlformats.org/officeDocument/2006/relationships/image" Target="media/image1.tiff"/><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comments" Target="comment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1T16:22:29.678"/>
    </inkml:context>
    <inkml:brush xml:id="br0">
      <inkml:brushProperty name="width" value="0.05" units="cm"/>
      <inkml:brushProperty name="height" value="0.0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6B85C-A31E-CC49-8E9C-EE4F8175A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39</Pages>
  <Words>8922</Words>
  <Characters>50858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Vermont Organic Dairy Bedding Survey Analysis</vt:lpstr>
    </vt:vector>
  </TitlesOfParts>
  <Company/>
  <LinksUpToDate>false</LinksUpToDate>
  <CharactersWithSpaces>59661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Vermont Organic Dairy Bedding Survey Analysis</dc:title>
  <dc:subject/>
  <dc:creator>TA</dc:creator>
  <cp:keywords/>
  <dc:description/>
  <cp:lastModifiedBy>Caitlin Jeffrey</cp:lastModifiedBy>
  <cp:revision>3</cp:revision>
  <cp:lastPrinted>2019-11-01T17:01:00Z</cp:lastPrinted>
  <dcterms:created xsi:type="dcterms:W3CDTF">2021-01-12T18:59:00Z</dcterms:created>
  <dcterms:modified xsi:type="dcterms:W3CDTF">2021-01-12T19:05:00Z</dcterms:modified>
</cp:coreProperties>
</file>