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F4620" w14:textId="34CF48FB" w:rsidR="003D51E2" w:rsidRDefault="003D51E2" w:rsidP="00D40C75">
      <w:pPr>
        <w:tabs>
          <w:tab w:val="left" w:pos="360"/>
          <w:tab w:val="left" w:pos="720"/>
        </w:tabs>
        <w:spacing w:line="480" w:lineRule="auto"/>
        <w:rPr>
          <w:rFonts w:ascii="Times New Roman" w:hAnsi="Times New Roman" w:cs="Times New Roman"/>
          <w:b/>
          <w:sz w:val="24"/>
          <w:szCs w:val="24"/>
        </w:rPr>
      </w:pPr>
      <w:r>
        <w:rPr>
          <w:rFonts w:ascii="Times New Roman" w:hAnsi="Times New Roman" w:cs="Times New Roman"/>
          <w:b/>
          <w:sz w:val="24"/>
          <w:szCs w:val="24"/>
        </w:rPr>
        <w:t>Dairy Industry Today</w:t>
      </w:r>
    </w:p>
    <w:p w14:paraId="5C162C12" w14:textId="77777777" w:rsidR="003D51E2" w:rsidRDefault="003D51E2" w:rsidP="00D40C75">
      <w:pPr>
        <w:tabs>
          <w:tab w:val="left" w:pos="360"/>
          <w:tab w:val="left" w:pos="720"/>
        </w:tabs>
        <w:spacing w:line="480" w:lineRule="auto"/>
        <w:rPr>
          <w:rFonts w:ascii="Times New Roman" w:hAnsi="Times New Roman" w:cs="Times New Roman"/>
          <w:b/>
          <w:sz w:val="24"/>
          <w:szCs w:val="24"/>
        </w:rPr>
      </w:pPr>
    </w:p>
    <w:p w14:paraId="20E1FE5C" w14:textId="50AB70E0" w:rsidR="00D40C75" w:rsidRPr="00B206BB" w:rsidRDefault="00D40C75" w:rsidP="00D40C75">
      <w:pPr>
        <w:tabs>
          <w:tab w:val="left" w:pos="360"/>
          <w:tab w:val="left" w:pos="720"/>
        </w:tabs>
        <w:spacing w:line="480" w:lineRule="auto"/>
        <w:rPr>
          <w:rFonts w:ascii="Times New Roman" w:hAnsi="Times New Roman" w:cs="Times New Roman"/>
          <w:b/>
          <w:sz w:val="24"/>
          <w:szCs w:val="24"/>
        </w:rPr>
      </w:pPr>
      <w:r w:rsidRPr="00B206BB">
        <w:rPr>
          <w:rFonts w:ascii="Times New Roman" w:hAnsi="Times New Roman" w:cs="Times New Roman"/>
          <w:b/>
          <w:sz w:val="24"/>
          <w:szCs w:val="24"/>
        </w:rPr>
        <w:t xml:space="preserve">Interpretative </w:t>
      </w:r>
      <w:commentRangeStart w:id="0"/>
      <w:r w:rsidRPr="00B206BB">
        <w:rPr>
          <w:rFonts w:ascii="Times New Roman" w:hAnsi="Times New Roman" w:cs="Times New Roman"/>
          <w:b/>
          <w:sz w:val="24"/>
          <w:szCs w:val="24"/>
        </w:rPr>
        <w:t>summary</w:t>
      </w:r>
      <w:commentRangeEnd w:id="0"/>
      <w:r w:rsidR="00726475">
        <w:rPr>
          <w:rStyle w:val="CommentReference"/>
        </w:rPr>
        <w:commentReference w:id="0"/>
      </w:r>
    </w:p>
    <w:p w14:paraId="18E7C4B3" w14:textId="7597031B" w:rsidR="00D40C75" w:rsidRPr="00B206BB" w:rsidRDefault="00D40C75" w:rsidP="00D40C75">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 xml:space="preserve">Dairy Industry Today: </w:t>
      </w:r>
      <w:r>
        <w:rPr>
          <w:rFonts w:ascii="Times New Roman" w:hAnsi="Times New Roman" w:cs="Times New Roman"/>
          <w:sz w:val="24"/>
          <w:szCs w:val="24"/>
        </w:rPr>
        <w:t>Surveying h</w:t>
      </w:r>
      <w:r w:rsidRPr="00B206BB">
        <w:rPr>
          <w:rFonts w:ascii="Times New Roman" w:hAnsi="Times New Roman" w:cs="Times New Roman"/>
          <w:sz w:val="24"/>
          <w:szCs w:val="24"/>
        </w:rPr>
        <w:t>ousing and bedding practices on Vermont organic dairy farms, Andrews</w:t>
      </w:r>
      <w:r>
        <w:rPr>
          <w:rFonts w:ascii="Times New Roman" w:hAnsi="Times New Roman" w:cs="Times New Roman"/>
          <w:sz w:val="24"/>
          <w:szCs w:val="24"/>
        </w:rPr>
        <w:t xml:space="preserve"> et al. At least 27% of Vermont dairy farms are certified organic</w:t>
      </w:r>
      <w:ins w:id="1" w:author="Caitlin Jeffrey" w:date="2020-08-21T12:07:00Z">
        <w:r w:rsidR="00110BE3">
          <w:rPr>
            <w:rFonts w:ascii="Times New Roman" w:hAnsi="Times New Roman" w:cs="Times New Roman"/>
            <w:sz w:val="24"/>
            <w:szCs w:val="24"/>
          </w:rPr>
          <w:t>. Among other requirements</w:t>
        </w:r>
      </w:ins>
      <w:del w:id="2" w:author="Caitlin Jeffrey" w:date="2020-08-21T12:07:00Z">
        <w:r w:rsidDel="00110BE3">
          <w:rPr>
            <w:rFonts w:ascii="Times New Roman" w:hAnsi="Times New Roman" w:cs="Times New Roman"/>
            <w:sz w:val="24"/>
            <w:szCs w:val="24"/>
          </w:rPr>
          <w:delText xml:space="preserve">, </w:delText>
        </w:r>
        <w:r w:rsidR="00726475" w:rsidDel="00110BE3">
          <w:rPr>
            <w:rFonts w:ascii="Times New Roman" w:hAnsi="Times New Roman" w:cs="Times New Roman"/>
            <w:sz w:val="24"/>
            <w:szCs w:val="24"/>
          </w:rPr>
          <w:delText>requiring</w:delText>
        </w:r>
      </w:del>
      <w:r>
        <w:rPr>
          <w:rFonts w:ascii="Times New Roman" w:hAnsi="Times New Roman" w:cs="Times New Roman"/>
          <w:sz w:val="24"/>
          <w:szCs w:val="24"/>
        </w:rPr>
        <w:t xml:space="preserve"> </w:t>
      </w:r>
      <w:ins w:id="3" w:author="Caitlin Jeffrey" w:date="2020-08-21T12:08:00Z">
        <w:r w:rsidR="00110BE3">
          <w:rPr>
            <w:rFonts w:ascii="Times New Roman" w:hAnsi="Times New Roman" w:cs="Times New Roman"/>
            <w:sz w:val="24"/>
            <w:szCs w:val="24"/>
          </w:rPr>
          <w:t xml:space="preserve">cows on organic dairies must be allowed </w:t>
        </w:r>
      </w:ins>
      <w:r>
        <w:rPr>
          <w:rFonts w:ascii="Times New Roman" w:hAnsi="Times New Roman" w:cs="Times New Roman"/>
          <w:sz w:val="24"/>
          <w:szCs w:val="24"/>
        </w:rPr>
        <w:t>daily pasture access during the grazing season</w:t>
      </w:r>
      <w:r w:rsidR="00726475">
        <w:rPr>
          <w:rFonts w:ascii="Times New Roman" w:hAnsi="Times New Roman" w:cs="Times New Roman"/>
          <w:sz w:val="24"/>
          <w:szCs w:val="24"/>
        </w:rPr>
        <w:t xml:space="preserve">. </w:t>
      </w:r>
      <w:del w:id="4" w:author="Caitlin Jeffrey" w:date="2020-08-21T12:04:00Z">
        <w:r w:rsidR="00726475" w:rsidDel="00110BE3">
          <w:rPr>
            <w:rFonts w:ascii="Times New Roman" w:hAnsi="Times New Roman" w:cs="Times New Roman"/>
            <w:sz w:val="24"/>
            <w:szCs w:val="24"/>
          </w:rPr>
          <w:delText xml:space="preserve">For </w:delText>
        </w:r>
      </w:del>
      <w:ins w:id="5" w:author="Caitlin Jeffrey" w:date="2020-08-21T12:04:00Z">
        <w:r w:rsidR="00110BE3">
          <w:rPr>
            <w:rFonts w:ascii="Times New Roman" w:hAnsi="Times New Roman" w:cs="Times New Roman"/>
            <w:sz w:val="24"/>
            <w:szCs w:val="24"/>
          </w:rPr>
          <w:t xml:space="preserve">During </w:t>
        </w:r>
      </w:ins>
      <w:r>
        <w:rPr>
          <w:rFonts w:ascii="Times New Roman" w:hAnsi="Times New Roman" w:cs="Times New Roman"/>
          <w:sz w:val="24"/>
          <w:szCs w:val="24"/>
        </w:rPr>
        <w:t xml:space="preserve">the </w:t>
      </w:r>
      <w:r w:rsidR="00726475">
        <w:rPr>
          <w:rFonts w:ascii="Times New Roman" w:hAnsi="Times New Roman" w:cs="Times New Roman"/>
          <w:sz w:val="24"/>
          <w:szCs w:val="24"/>
        </w:rPr>
        <w:t>winter months</w:t>
      </w:r>
      <w:r>
        <w:rPr>
          <w:rFonts w:ascii="Times New Roman" w:hAnsi="Times New Roman" w:cs="Times New Roman"/>
          <w:sz w:val="24"/>
          <w:szCs w:val="24"/>
        </w:rPr>
        <w:t xml:space="preserve">, </w:t>
      </w:r>
      <w:del w:id="6" w:author="Caitlin Jeffrey" w:date="2020-08-21T12:08:00Z">
        <w:r w:rsidR="00726475" w:rsidDel="00110BE3">
          <w:rPr>
            <w:rFonts w:ascii="Times New Roman" w:hAnsi="Times New Roman" w:cs="Times New Roman"/>
            <w:sz w:val="24"/>
            <w:szCs w:val="24"/>
          </w:rPr>
          <w:delText>organic</w:delText>
        </w:r>
        <w:r w:rsidDel="00110BE3">
          <w:rPr>
            <w:rFonts w:ascii="Times New Roman" w:hAnsi="Times New Roman" w:cs="Times New Roman"/>
            <w:sz w:val="24"/>
            <w:szCs w:val="24"/>
          </w:rPr>
          <w:delText xml:space="preserve"> dairy </w:delText>
        </w:r>
      </w:del>
      <w:r w:rsidR="00726475">
        <w:rPr>
          <w:rFonts w:ascii="Times New Roman" w:hAnsi="Times New Roman" w:cs="Times New Roman"/>
          <w:sz w:val="24"/>
          <w:szCs w:val="24"/>
        </w:rPr>
        <w:t>cattle</w:t>
      </w:r>
      <w:r>
        <w:rPr>
          <w:rFonts w:ascii="Times New Roman" w:hAnsi="Times New Roman" w:cs="Times New Roman"/>
          <w:sz w:val="24"/>
          <w:szCs w:val="24"/>
        </w:rPr>
        <w:t xml:space="preserve"> </w:t>
      </w:r>
      <w:r w:rsidR="00726475">
        <w:rPr>
          <w:rFonts w:ascii="Times New Roman" w:hAnsi="Times New Roman" w:cs="Times New Roman"/>
          <w:sz w:val="24"/>
          <w:szCs w:val="24"/>
        </w:rPr>
        <w:t>may be</w:t>
      </w:r>
      <w:r>
        <w:rPr>
          <w:rFonts w:ascii="Times New Roman" w:hAnsi="Times New Roman" w:cs="Times New Roman"/>
          <w:sz w:val="24"/>
          <w:szCs w:val="24"/>
        </w:rPr>
        <w:t xml:space="preserve"> housed indoors</w:t>
      </w:r>
      <w:r w:rsidR="00726475" w:rsidRPr="00726475">
        <w:t xml:space="preserve"> </w:t>
      </w:r>
      <w:del w:id="7" w:author="Caitlin Jeffrey" w:date="2020-08-21T12:08:00Z">
        <w:r w:rsidR="00726475" w:rsidRPr="00726475" w:rsidDel="00110BE3">
          <w:rPr>
            <w:rFonts w:ascii="Times New Roman" w:hAnsi="Times New Roman" w:cs="Times New Roman"/>
            <w:sz w:val="24"/>
            <w:szCs w:val="24"/>
          </w:rPr>
          <w:delText>because of</w:delText>
        </w:r>
      </w:del>
      <w:ins w:id="8" w:author="Caitlin Jeffrey" w:date="2020-08-21T12:08:00Z">
        <w:r w:rsidR="00110BE3">
          <w:rPr>
            <w:rFonts w:ascii="Times New Roman" w:hAnsi="Times New Roman" w:cs="Times New Roman"/>
            <w:sz w:val="24"/>
            <w:szCs w:val="24"/>
          </w:rPr>
          <w:t xml:space="preserve"> due to</w:t>
        </w:r>
      </w:ins>
      <w:r w:rsidR="00726475" w:rsidRPr="00726475">
        <w:rPr>
          <w:rFonts w:ascii="Times New Roman" w:hAnsi="Times New Roman" w:cs="Times New Roman"/>
          <w:sz w:val="24"/>
          <w:szCs w:val="24"/>
        </w:rPr>
        <w:t xml:space="preserve"> inclement weather</w:t>
      </w:r>
      <w:r w:rsidR="00726475">
        <w:rPr>
          <w:rFonts w:ascii="Times New Roman" w:hAnsi="Times New Roman" w:cs="Times New Roman"/>
          <w:sz w:val="24"/>
          <w:szCs w:val="24"/>
        </w:rPr>
        <w:t>.</w:t>
      </w:r>
      <w:r>
        <w:rPr>
          <w:rFonts w:ascii="Times New Roman" w:hAnsi="Times New Roman" w:cs="Times New Roman"/>
          <w:sz w:val="24"/>
          <w:szCs w:val="24"/>
        </w:rPr>
        <w:t xml:space="preserve"> </w:t>
      </w:r>
      <w:del w:id="9" w:author="Caitlin Jeffrey" w:date="2020-08-21T12:09:00Z">
        <w:r w:rsidDel="00110BE3">
          <w:rPr>
            <w:rFonts w:ascii="Times New Roman" w:hAnsi="Times New Roman" w:cs="Times New Roman"/>
            <w:sz w:val="24"/>
            <w:szCs w:val="24"/>
          </w:rPr>
          <w:delText>Yet</w:delText>
        </w:r>
      </w:del>
      <w:ins w:id="10" w:author="Caitlin Jeffrey" w:date="2020-08-21T12:09:00Z">
        <w:r w:rsidR="00110BE3">
          <w:rPr>
            <w:rFonts w:ascii="Times New Roman" w:hAnsi="Times New Roman" w:cs="Times New Roman"/>
            <w:sz w:val="24"/>
            <w:szCs w:val="24"/>
          </w:rPr>
          <w:t>However</w:t>
        </w:r>
      </w:ins>
      <w:ins w:id="11" w:author="Deborah Neher" w:date="2020-08-19T20:35:00Z">
        <w:r w:rsidR="003E59FB">
          <w:rPr>
            <w:rFonts w:ascii="Times New Roman" w:hAnsi="Times New Roman" w:cs="Times New Roman"/>
            <w:sz w:val="24"/>
            <w:szCs w:val="24"/>
          </w:rPr>
          <w:t>,</w:t>
        </w:r>
      </w:ins>
      <w:r>
        <w:rPr>
          <w:rFonts w:ascii="Times New Roman" w:hAnsi="Times New Roman" w:cs="Times New Roman"/>
          <w:sz w:val="24"/>
          <w:szCs w:val="24"/>
        </w:rPr>
        <w:t xml:space="preserve"> there is limited knowledge of the frequency </w:t>
      </w:r>
      <w:r w:rsidR="00726475">
        <w:rPr>
          <w:rFonts w:ascii="Times New Roman" w:hAnsi="Times New Roman" w:cs="Times New Roman"/>
          <w:sz w:val="24"/>
          <w:szCs w:val="24"/>
        </w:rPr>
        <w:t xml:space="preserve">and diversity </w:t>
      </w:r>
      <w:r>
        <w:rPr>
          <w:rFonts w:ascii="Times New Roman" w:hAnsi="Times New Roman" w:cs="Times New Roman"/>
          <w:sz w:val="24"/>
          <w:szCs w:val="24"/>
        </w:rPr>
        <w:t>of different winter housing and bedding systems used for lactating dairy cows on organic dairy farms. In this project</w:t>
      </w:r>
      <w:ins w:id="12" w:author="Deborah Neher" w:date="2020-08-19T20:35:00Z">
        <w:r w:rsidR="003E59FB">
          <w:rPr>
            <w:rFonts w:ascii="Times New Roman" w:hAnsi="Times New Roman" w:cs="Times New Roman"/>
            <w:sz w:val="24"/>
            <w:szCs w:val="24"/>
          </w:rPr>
          <w:t>,</w:t>
        </w:r>
      </w:ins>
      <w:r>
        <w:rPr>
          <w:rFonts w:ascii="Times New Roman" w:hAnsi="Times New Roman" w:cs="Times New Roman"/>
          <w:sz w:val="24"/>
          <w:szCs w:val="24"/>
        </w:rPr>
        <w:t xml:space="preserve"> we surveyed organic dairy farmers in Vermont to </w:t>
      </w:r>
      <w:r w:rsidR="00726475">
        <w:rPr>
          <w:rFonts w:ascii="Times New Roman" w:hAnsi="Times New Roman" w:cs="Times New Roman"/>
          <w:sz w:val="24"/>
          <w:szCs w:val="24"/>
        </w:rPr>
        <w:t xml:space="preserve">estimate the </w:t>
      </w:r>
      <w:r w:rsidR="00726475" w:rsidRPr="00726475">
        <w:rPr>
          <w:rFonts w:ascii="Times New Roman" w:hAnsi="Times New Roman" w:cs="Times New Roman"/>
          <w:sz w:val="24"/>
          <w:szCs w:val="24"/>
        </w:rPr>
        <w:t xml:space="preserve">frequency and diversity </w:t>
      </w:r>
      <w:r>
        <w:rPr>
          <w:rFonts w:ascii="Times New Roman" w:hAnsi="Times New Roman" w:cs="Times New Roman"/>
          <w:sz w:val="24"/>
          <w:szCs w:val="24"/>
        </w:rPr>
        <w:t>of</w:t>
      </w:r>
      <w:r w:rsidR="00726475">
        <w:rPr>
          <w:rFonts w:ascii="Times New Roman" w:hAnsi="Times New Roman" w:cs="Times New Roman"/>
          <w:sz w:val="24"/>
          <w:szCs w:val="24"/>
        </w:rPr>
        <w:t xml:space="preserve"> winter housing and bedding systems.</w:t>
      </w:r>
    </w:p>
    <w:p w14:paraId="0E1FF316" w14:textId="77777777" w:rsidR="00592178" w:rsidRPr="00B206BB" w:rsidRDefault="00592178" w:rsidP="002B3527">
      <w:pPr>
        <w:tabs>
          <w:tab w:val="left" w:pos="360"/>
          <w:tab w:val="left" w:pos="720"/>
        </w:tabs>
        <w:spacing w:line="480" w:lineRule="auto"/>
        <w:rPr>
          <w:rFonts w:ascii="Times New Roman" w:hAnsi="Times New Roman" w:cs="Times New Roman"/>
          <w:sz w:val="24"/>
          <w:szCs w:val="24"/>
        </w:rPr>
      </w:pPr>
    </w:p>
    <w:p w14:paraId="0A7223DE" w14:textId="03BFF176" w:rsidR="004E63D7" w:rsidRPr="00B206BB" w:rsidRDefault="006419B5" w:rsidP="002B3527">
      <w:pPr>
        <w:tabs>
          <w:tab w:val="left" w:pos="360"/>
          <w:tab w:val="left" w:pos="720"/>
        </w:tabs>
        <w:spacing w:line="480" w:lineRule="auto"/>
        <w:rPr>
          <w:rFonts w:ascii="Times New Roman" w:hAnsi="Times New Roman" w:cs="Times New Roman"/>
          <w:b/>
          <w:sz w:val="24"/>
          <w:szCs w:val="24"/>
        </w:rPr>
      </w:pPr>
      <w:commentRangeStart w:id="13"/>
      <w:r w:rsidRPr="00B206BB">
        <w:rPr>
          <w:rFonts w:ascii="Times New Roman" w:hAnsi="Times New Roman" w:cs="Times New Roman"/>
          <w:b/>
          <w:sz w:val="24"/>
          <w:szCs w:val="24"/>
        </w:rPr>
        <w:t xml:space="preserve">Dairy Industry Today: </w:t>
      </w:r>
      <w:r w:rsidR="008F1138">
        <w:rPr>
          <w:rFonts w:ascii="Times New Roman" w:hAnsi="Times New Roman" w:cs="Times New Roman"/>
          <w:b/>
          <w:sz w:val="24"/>
          <w:szCs w:val="24"/>
        </w:rPr>
        <w:t>Survey of w</w:t>
      </w:r>
      <w:r w:rsidR="008F3A7E">
        <w:rPr>
          <w:rFonts w:ascii="Times New Roman" w:hAnsi="Times New Roman" w:cs="Times New Roman"/>
          <w:b/>
          <w:sz w:val="24"/>
          <w:szCs w:val="24"/>
        </w:rPr>
        <w:t xml:space="preserve">inter </w:t>
      </w:r>
      <w:r w:rsidR="00A40284">
        <w:rPr>
          <w:rFonts w:ascii="Times New Roman" w:hAnsi="Times New Roman" w:cs="Times New Roman"/>
          <w:b/>
          <w:sz w:val="24"/>
          <w:szCs w:val="24"/>
        </w:rPr>
        <w:t>h</w:t>
      </w:r>
      <w:r w:rsidRPr="00B206BB">
        <w:rPr>
          <w:rFonts w:ascii="Times New Roman" w:hAnsi="Times New Roman" w:cs="Times New Roman"/>
          <w:b/>
          <w:sz w:val="24"/>
          <w:szCs w:val="24"/>
        </w:rPr>
        <w:t>ousing and</w:t>
      </w:r>
      <w:r w:rsidR="00C44505" w:rsidRPr="00B206BB">
        <w:rPr>
          <w:rFonts w:ascii="Times New Roman" w:hAnsi="Times New Roman" w:cs="Times New Roman"/>
          <w:b/>
          <w:sz w:val="24"/>
          <w:szCs w:val="24"/>
        </w:rPr>
        <w:t xml:space="preserve"> bedding </w:t>
      </w:r>
      <w:r w:rsidRPr="00B206BB">
        <w:rPr>
          <w:rFonts w:ascii="Times New Roman" w:hAnsi="Times New Roman" w:cs="Times New Roman"/>
          <w:b/>
          <w:sz w:val="24"/>
          <w:szCs w:val="24"/>
        </w:rPr>
        <w:t>practices</w:t>
      </w:r>
      <w:r w:rsidR="00C44505" w:rsidRPr="00B206BB">
        <w:rPr>
          <w:rFonts w:ascii="Times New Roman" w:hAnsi="Times New Roman" w:cs="Times New Roman"/>
          <w:b/>
          <w:sz w:val="24"/>
          <w:szCs w:val="24"/>
        </w:rPr>
        <w:t xml:space="preserve"> </w:t>
      </w:r>
      <w:r w:rsidR="00CB6962" w:rsidRPr="00CB6962">
        <w:rPr>
          <w:rFonts w:ascii="Times New Roman" w:hAnsi="Times New Roman" w:cs="Times New Roman"/>
          <w:b/>
          <w:sz w:val="24"/>
          <w:szCs w:val="24"/>
        </w:rPr>
        <w:t>on Vermont organic dairy farms</w:t>
      </w:r>
      <w:commentRangeEnd w:id="13"/>
      <w:r w:rsidR="001B13E1">
        <w:rPr>
          <w:rStyle w:val="CommentReference"/>
        </w:rPr>
        <w:commentReference w:id="13"/>
      </w:r>
    </w:p>
    <w:p w14:paraId="68945902" w14:textId="4E0D9796" w:rsidR="00A16CA0" w:rsidRPr="008976A8" w:rsidRDefault="00A16CA0" w:rsidP="002B3527">
      <w:pPr>
        <w:tabs>
          <w:tab w:val="left" w:pos="360"/>
          <w:tab w:val="left" w:pos="720"/>
        </w:tabs>
        <w:spacing w:line="480" w:lineRule="auto"/>
        <w:rPr>
          <w:rFonts w:ascii="Times New Roman" w:hAnsi="Times New Roman" w:cs="Times New Roman"/>
          <w:sz w:val="24"/>
          <w:szCs w:val="24"/>
          <w:vertAlign w:val="superscript"/>
        </w:rPr>
      </w:pPr>
      <w:r w:rsidRPr="00B206BB">
        <w:rPr>
          <w:rFonts w:ascii="Times New Roman" w:hAnsi="Times New Roman" w:cs="Times New Roman"/>
          <w:sz w:val="24"/>
          <w:szCs w:val="24"/>
        </w:rPr>
        <w:t>Tucker Andrews</w:t>
      </w:r>
      <w:r w:rsidR="008165C4" w:rsidRPr="00B206BB">
        <w:rPr>
          <w:rFonts w:ascii="Times New Roman" w:eastAsia="Times New Roman" w:hAnsi="Times New Roman" w:cs="Times New Roman"/>
          <w:b/>
          <w:bCs/>
          <w:sz w:val="24"/>
          <w:szCs w:val="24"/>
        </w:rPr>
        <w:t>*</w:t>
      </w:r>
      <w:r w:rsidRPr="00B206BB">
        <w:rPr>
          <w:rFonts w:ascii="Times New Roman" w:hAnsi="Times New Roman" w:cs="Times New Roman"/>
          <w:sz w:val="24"/>
          <w:szCs w:val="24"/>
        </w:rPr>
        <w:t>, Caitlin Jeffrey</w:t>
      </w:r>
      <w:r w:rsidR="008165C4" w:rsidRPr="00B206BB">
        <w:rPr>
          <w:rFonts w:ascii="Times New Roman" w:eastAsia="Times New Roman" w:hAnsi="Times New Roman" w:cs="Times New Roman"/>
          <w:b/>
          <w:bCs/>
          <w:sz w:val="24"/>
          <w:szCs w:val="24"/>
        </w:rPr>
        <w:t>†</w:t>
      </w:r>
      <w:r w:rsidRPr="00B206BB">
        <w:rPr>
          <w:rFonts w:ascii="Times New Roman" w:hAnsi="Times New Roman" w:cs="Times New Roman"/>
          <w:sz w:val="24"/>
          <w:szCs w:val="24"/>
        </w:rPr>
        <w:t xml:space="preserve">, </w:t>
      </w:r>
      <w:r w:rsidR="00EE191B" w:rsidRPr="00B206BB">
        <w:rPr>
          <w:rFonts w:ascii="Times New Roman" w:hAnsi="Times New Roman" w:cs="Times New Roman"/>
          <w:sz w:val="24"/>
          <w:szCs w:val="24"/>
        </w:rPr>
        <w:t>Rachel</w:t>
      </w:r>
      <w:r w:rsidR="00EA79B5" w:rsidRPr="00B206BB">
        <w:rPr>
          <w:rFonts w:ascii="Times New Roman" w:hAnsi="Times New Roman" w:cs="Times New Roman"/>
          <w:sz w:val="24"/>
          <w:szCs w:val="24"/>
        </w:rPr>
        <w:t xml:space="preserve"> Gilker</w:t>
      </w:r>
      <w:r w:rsidR="00EE191B" w:rsidRPr="00B206BB">
        <w:rPr>
          <w:rFonts w:ascii="Times New Roman" w:hAnsi="Times New Roman" w:cs="Times New Roman"/>
          <w:sz w:val="24"/>
          <w:szCs w:val="24"/>
        </w:rPr>
        <w:t>‡</w:t>
      </w:r>
      <w:r w:rsidR="00EA79B5" w:rsidRPr="00B206BB">
        <w:rPr>
          <w:rFonts w:ascii="Times New Roman" w:hAnsi="Times New Roman" w:cs="Times New Roman"/>
          <w:sz w:val="24"/>
          <w:szCs w:val="24"/>
        </w:rPr>
        <w:t xml:space="preserve">, </w:t>
      </w:r>
      <w:r w:rsidR="0070334A" w:rsidRPr="00B206BB">
        <w:rPr>
          <w:rFonts w:ascii="Times New Roman" w:hAnsi="Times New Roman" w:cs="Times New Roman"/>
          <w:sz w:val="24"/>
          <w:szCs w:val="24"/>
        </w:rPr>
        <w:t>D</w:t>
      </w:r>
      <w:r w:rsidRPr="00B206BB">
        <w:rPr>
          <w:rFonts w:ascii="Times New Roman" w:hAnsi="Times New Roman" w:cs="Times New Roman"/>
          <w:sz w:val="24"/>
          <w:szCs w:val="24"/>
        </w:rPr>
        <w:t>eb</w:t>
      </w:r>
      <w:r w:rsidR="00EA79B5" w:rsidRPr="00B206BB">
        <w:rPr>
          <w:rFonts w:ascii="Times New Roman" w:hAnsi="Times New Roman" w:cs="Times New Roman"/>
          <w:sz w:val="24"/>
          <w:szCs w:val="24"/>
        </w:rPr>
        <w:t>orah A. Neher</w:t>
      </w:r>
      <w:r w:rsidR="00592178" w:rsidRPr="00B206BB">
        <w:rPr>
          <w:rFonts w:ascii="Times New Roman" w:eastAsia="Times New Roman" w:hAnsi="Times New Roman" w:cs="Times New Roman"/>
          <w:b/>
          <w:bCs/>
          <w:sz w:val="24"/>
          <w:szCs w:val="24"/>
        </w:rPr>
        <w:t>*</w:t>
      </w:r>
      <w:r w:rsidRPr="00B206BB">
        <w:rPr>
          <w:rFonts w:ascii="Times New Roman" w:hAnsi="Times New Roman" w:cs="Times New Roman"/>
          <w:sz w:val="24"/>
          <w:szCs w:val="24"/>
        </w:rPr>
        <w:t xml:space="preserve">, </w:t>
      </w:r>
      <w:r w:rsidR="00683F4B" w:rsidRPr="00B206BB">
        <w:rPr>
          <w:rFonts w:ascii="Times New Roman" w:hAnsi="Times New Roman" w:cs="Times New Roman"/>
          <w:sz w:val="24"/>
          <w:szCs w:val="24"/>
        </w:rPr>
        <w:t>J</w:t>
      </w:r>
      <w:r w:rsidRPr="00B206BB">
        <w:rPr>
          <w:rFonts w:ascii="Times New Roman" w:hAnsi="Times New Roman" w:cs="Times New Roman"/>
          <w:sz w:val="24"/>
          <w:szCs w:val="24"/>
        </w:rPr>
        <w:t>ohn</w:t>
      </w:r>
      <w:r w:rsidR="00EA79B5" w:rsidRPr="00B206BB">
        <w:rPr>
          <w:rFonts w:ascii="Times New Roman" w:hAnsi="Times New Roman" w:cs="Times New Roman"/>
          <w:sz w:val="24"/>
          <w:szCs w:val="24"/>
        </w:rPr>
        <w:t xml:space="preserve"> W. Barlow</w:t>
      </w:r>
      <w:r w:rsidR="00592178" w:rsidRPr="00B206BB">
        <w:rPr>
          <w:rFonts w:ascii="Times New Roman" w:eastAsia="Times New Roman" w:hAnsi="Times New Roman" w:cs="Times New Roman"/>
          <w:b/>
          <w:bCs/>
          <w:sz w:val="24"/>
          <w:szCs w:val="24"/>
        </w:rPr>
        <w:t>†</w:t>
      </w:r>
      <w:r w:rsidR="008976A8">
        <w:rPr>
          <w:rFonts w:ascii="Times New Roman" w:eastAsia="Times New Roman" w:hAnsi="Times New Roman" w:cs="Times New Roman"/>
          <w:b/>
          <w:bCs/>
          <w:sz w:val="24"/>
          <w:szCs w:val="24"/>
          <w:vertAlign w:val="superscript"/>
        </w:rPr>
        <w:t>1</w:t>
      </w:r>
    </w:p>
    <w:p w14:paraId="00A36EB2" w14:textId="1CAF749B" w:rsidR="00592178" w:rsidRPr="00B206BB" w:rsidRDefault="00592178" w:rsidP="002B3527">
      <w:pPr>
        <w:tabs>
          <w:tab w:val="left" w:pos="360"/>
          <w:tab w:val="left" w:pos="720"/>
        </w:tabs>
        <w:spacing w:line="480" w:lineRule="auto"/>
        <w:rPr>
          <w:rFonts w:ascii="Times New Roman" w:hAnsi="Times New Roman" w:cs="Times New Roman"/>
          <w:sz w:val="24"/>
          <w:szCs w:val="24"/>
        </w:rPr>
      </w:pPr>
      <w:r w:rsidRPr="00B206BB">
        <w:rPr>
          <w:rFonts w:ascii="Times New Roman" w:eastAsia="Times New Roman" w:hAnsi="Times New Roman" w:cs="Times New Roman"/>
          <w:b/>
          <w:bCs/>
          <w:sz w:val="24"/>
          <w:szCs w:val="24"/>
        </w:rPr>
        <w:t>*</w:t>
      </w:r>
      <w:r w:rsidR="00AF42E5" w:rsidRPr="00B206BB">
        <w:rPr>
          <w:rFonts w:ascii="Times New Roman" w:eastAsia="Times New Roman" w:hAnsi="Times New Roman" w:cs="Times New Roman"/>
          <w:bCs/>
          <w:sz w:val="24"/>
          <w:szCs w:val="24"/>
        </w:rPr>
        <w:t>Department of</w:t>
      </w:r>
      <w:r w:rsidR="00AF42E5" w:rsidRPr="00B206BB">
        <w:rPr>
          <w:rFonts w:ascii="Times New Roman" w:eastAsia="Times New Roman" w:hAnsi="Times New Roman" w:cs="Times New Roman"/>
          <w:b/>
          <w:bCs/>
          <w:sz w:val="24"/>
          <w:szCs w:val="24"/>
        </w:rPr>
        <w:t xml:space="preserve"> </w:t>
      </w:r>
      <w:r w:rsidRPr="00B206BB">
        <w:rPr>
          <w:rFonts w:ascii="Times New Roman" w:hAnsi="Times New Roman" w:cs="Times New Roman"/>
          <w:sz w:val="24"/>
          <w:szCs w:val="24"/>
        </w:rPr>
        <w:t>P</w:t>
      </w:r>
      <w:r w:rsidR="005273B3" w:rsidRPr="00B206BB">
        <w:rPr>
          <w:rFonts w:ascii="Times New Roman" w:hAnsi="Times New Roman" w:cs="Times New Roman"/>
          <w:sz w:val="24"/>
          <w:szCs w:val="24"/>
        </w:rPr>
        <w:t>lant and</w:t>
      </w:r>
      <w:r w:rsidR="00EA79B5" w:rsidRPr="00B206BB">
        <w:rPr>
          <w:rFonts w:ascii="Times New Roman" w:hAnsi="Times New Roman" w:cs="Times New Roman"/>
          <w:sz w:val="24"/>
          <w:szCs w:val="24"/>
        </w:rPr>
        <w:t xml:space="preserve"> Soil S</w:t>
      </w:r>
      <w:r w:rsidR="005273B3" w:rsidRPr="00B206BB">
        <w:rPr>
          <w:rFonts w:ascii="Times New Roman" w:hAnsi="Times New Roman" w:cs="Times New Roman"/>
          <w:sz w:val="24"/>
          <w:szCs w:val="24"/>
        </w:rPr>
        <w:t>cience, University of Vermont</w:t>
      </w:r>
      <w:r w:rsidRPr="00B206BB">
        <w:rPr>
          <w:rFonts w:ascii="Times New Roman" w:hAnsi="Times New Roman" w:cs="Times New Roman"/>
          <w:sz w:val="24"/>
          <w:szCs w:val="24"/>
        </w:rPr>
        <w:t>, Burlington 05405</w:t>
      </w:r>
    </w:p>
    <w:p w14:paraId="44021B90" w14:textId="53FFEB7A" w:rsidR="005273B3" w:rsidRPr="00B206BB" w:rsidRDefault="00592178" w:rsidP="002B3527">
      <w:pPr>
        <w:tabs>
          <w:tab w:val="left" w:pos="360"/>
          <w:tab w:val="left" w:pos="720"/>
        </w:tabs>
        <w:spacing w:line="480" w:lineRule="auto"/>
        <w:rPr>
          <w:rFonts w:ascii="Times New Roman" w:hAnsi="Times New Roman" w:cs="Times New Roman"/>
          <w:sz w:val="24"/>
          <w:szCs w:val="24"/>
        </w:rPr>
      </w:pPr>
      <w:r w:rsidRPr="00B206BB">
        <w:rPr>
          <w:rFonts w:ascii="Times New Roman" w:eastAsia="Times New Roman" w:hAnsi="Times New Roman" w:cs="Times New Roman"/>
          <w:b/>
          <w:bCs/>
          <w:sz w:val="24"/>
          <w:szCs w:val="24"/>
        </w:rPr>
        <w:t>†</w:t>
      </w:r>
      <w:r w:rsidR="00AF42E5" w:rsidRPr="00B206BB">
        <w:rPr>
          <w:rFonts w:ascii="Times New Roman" w:eastAsia="Times New Roman" w:hAnsi="Times New Roman" w:cs="Times New Roman"/>
          <w:bCs/>
          <w:sz w:val="24"/>
          <w:szCs w:val="24"/>
        </w:rPr>
        <w:t>Department of</w:t>
      </w:r>
      <w:r w:rsidR="00AF42E5" w:rsidRPr="00B206BB">
        <w:rPr>
          <w:rFonts w:ascii="Times New Roman" w:eastAsia="Times New Roman" w:hAnsi="Times New Roman" w:cs="Times New Roman"/>
          <w:b/>
          <w:bCs/>
          <w:sz w:val="24"/>
          <w:szCs w:val="24"/>
        </w:rPr>
        <w:t xml:space="preserve"> </w:t>
      </w:r>
      <w:r w:rsidR="005273B3" w:rsidRPr="00B206BB">
        <w:rPr>
          <w:rFonts w:ascii="Times New Roman" w:hAnsi="Times New Roman" w:cs="Times New Roman"/>
          <w:sz w:val="24"/>
          <w:szCs w:val="24"/>
        </w:rPr>
        <w:t xml:space="preserve">Animal and Veterinary Sciences, University of Vermont, </w:t>
      </w:r>
      <w:r w:rsidRPr="00B206BB">
        <w:rPr>
          <w:rFonts w:ascii="Times New Roman" w:hAnsi="Times New Roman" w:cs="Times New Roman"/>
          <w:sz w:val="24"/>
          <w:szCs w:val="24"/>
        </w:rPr>
        <w:t>Burlington 05405</w:t>
      </w:r>
    </w:p>
    <w:p w14:paraId="1BF98E93" w14:textId="3A29E14D" w:rsidR="00006694" w:rsidRDefault="00006694" w:rsidP="002B3527">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w:t>
      </w:r>
      <w:r w:rsidR="00A40284">
        <w:rPr>
          <w:rFonts w:ascii="Times New Roman" w:hAnsi="Times New Roman" w:cs="Times New Roman"/>
          <w:sz w:val="24"/>
          <w:szCs w:val="24"/>
        </w:rPr>
        <w:t>TBD</w:t>
      </w:r>
    </w:p>
    <w:p w14:paraId="73B5284D" w14:textId="1EF4B336" w:rsidR="008976A8" w:rsidRDefault="008976A8" w:rsidP="002B3527">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Corresponding author: </w:t>
      </w:r>
      <w:r w:rsidRPr="008976A8">
        <w:rPr>
          <w:rFonts w:ascii="Times New Roman" w:hAnsi="Times New Roman" w:cs="Times New Roman"/>
          <w:sz w:val="24"/>
          <w:szCs w:val="24"/>
        </w:rPr>
        <w:t>John Barlow, Depar</w:t>
      </w:r>
      <w:r>
        <w:rPr>
          <w:rFonts w:ascii="Times New Roman" w:hAnsi="Times New Roman" w:cs="Times New Roman"/>
          <w:sz w:val="24"/>
          <w:szCs w:val="24"/>
        </w:rPr>
        <w:t>tment of Animal and Veterinary S</w:t>
      </w:r>
      <w:r w:rsidRPr="008976A8">
        <w:rPr>
          <w:rFonts w:ascii="Times New Roman" w:hAnsi="Times New Roman" w:cs="Times New Roman"/>
          <w:sz w:val="24"/>
          <w:szCs w:val="24"/>
        </w:rPr>
        <w:t xml:space="preserve">ciences, </w:t>
      </w:r>
      <w:r>
        <w:rPr>
          <w:rFonts w:ascii="Times New Roman" w:hAnsi="Times New Roman" w:cs="Times New Roman"/>
          <w:sz w:val="24"/>
          <w:szCs w:val="24"/>
        </w:rPr>
        <w:t xml:space="preserve">University of Vermont, </w:t>
      </w:r>
      <w:r w:rsidRPr="008976A8">
        <w:rPr>
          <w:rFonts w:ascii="Times New Roman" w:hAnsi="Times New Roman" w:cs="Times New Roman"/>
          <w:sz w:val="24"/>
          <w:szCs w:val="24"/>
        </w:rPr>
        <w:t>570 Main Street, 202 Terrill Building, Burlington, VT 05405</w:t>
      </w:r>
      <w:r>
        <w:rPr>
          <w:rFonts w:ascii="Times New Roman" w:hAnsi="Times New Roman" w:cs="Times New Roman"/>
          <w:sz w:val="24"/>
          <w:szCs w:val="24"/>
        </w:rPr>
        <w:t xml:space="preserve">; 802-656-1396; </w:t>
      </w:r>
      <w:r w:rsidRPr="008976A8">
        <w:rPr>
          <w:rFonts w:ascii="Times New Roman" w:hAnsi="Times New Roman" w:cs="Times New Roman"/>
          <w:sz w:val="24"/>
          <w:szCs w:val="24"/>
        </w:rPr>
        <w:t>john.barlow@uvm.edu</w:t>
      </w:r>
    </w:p>
    <w:p w14:paraId="1ADF53AD" w14:textId="77777777" w:rsidR="001B13E1" w:rsidRPr="00B206BB" w:rsidRDefault="001B13E1" w:rsidP="002B3527">
      <w:pPr>
        <w:tabs>
          <w:tab w:val="left" w:pos="360"/>
          <w:tab w:val="left" w:pos="720"/>
        </w:tabs>
        <w:spacing w:line="480" w:lineRule="auto"/>
        <w:rPr>
          <w:rFonts w:ascii="Times New Roman" w:hAnsi="Times New Roman" w:cs="Times New Roman"/>
          <w:sz w:val="24"/>
          <w:szCs w:val="24"/>
        </w:rPr>
      </w:pPr>
    </w:p>
    <w:p w14:paraId="4B42EC94" w14:textId="48DAE847" w:rsidR="00A16CA0" w:rsidRPr="00B206BB" w:rsidRDefault="00592178" w:rsidP="001B13E1">
      <w:pPr>
        <w:tabs>
          <w:tab w:val="left" w:pos="360"/>
          <w:tab w:val="left" w:pos="720"/>
        </w:tabs>
        <w:spacing w:line="480" w:lineRule="auto"/>
        <w:jc w:val="center"/>
        <w:rPr>
          <w:rFonts w:ascii="Times New Roman" w:hAnsi="Times New Roman" w:cs="Times New Roman"/>
          <w:b/>
          <w:sz w:val="24"/>
          <w:szCs w:val="24"/>
        </w:rPr>
      </w:pPr>
      <w:commentRangeStart w:id="14"/>
      <w:r w:rsidRPr="00B206BB">
        <w:rPr>
          <w:rFonts w:ascii="Times New Roman" w:hAnsi="Times New Roman" w:cs="Times New Roman"/>
          <w:b/>
          <w:sz w:val="24"/>
          <w:szCs w:val="24"/>
        </w:rPr>
        <w:t>ABSTRACT</w:t>
      </w:r>
      <w:commentRangeEnd w:id="14"/>
      <w:r w:rsidRPr="00B206BB">
        <w:rPr>
          <w:rStyle w:val="CommentReference"/>
          <w:rFonts w:ascii="Times New Roman" w:hAnsi="Times New Roman" w:cs="Times New Roman"/>
          <w:sz w:val="24"/>
          <w:szCs w:val="24"/>
        </w:rPr>
        <w:commentReference w:id="14"/>
      </w:r>
    </w:p>
    <w:p w14:paraId="51C25828" w14:textId="19CEF53A" w:rsidR="005311B8" w:rsidDel="005311B8" w:rsidRDefault="008976A8" w:rsidP="005311B8">
      <w:pPr>
        <w:tabs>
          <w:tab w:val="left" w:pos="360"/>
          <w:tab w:val="left" w:pos="720"/>
        </w:tabs>
        <w:spacing w:line="480" w:lineRule="auto"/>
        <w:rPr>
          <w:del w:id="15" w:author="Deborah Neher" w:date="2020-08-20T11:54:00Z"/>
          <w:moveTo w:id="16" w:author="Deborah Neher" w:date="2020-08-20T11:52:00Z"/>
          <w:rFonts w:ascii="Times New Roman" w:hAnsi="Times New Roman" w:cs="Times New Roman"/>
          <w:sz w:val="24"/>
          <w:szCs w:val="24"/>
        </w:rPr>
      </w:pPr>
      <w:r>
        <w:rPr>
          <w:rFonts w:ascii="Times New Roman" w:hAnsi="Times New Roman" w:cs="Times New Roman"/>
          <w:sz w:val="24"/>
          <w:szCs w:val="24"/>
        </w:rPr>
        <w:tab/>
      </w:r>
      <w:commentRangeStart w:id="17"/>
      <w:r w:rsidRPr="00E45BB1">
        <w:rPr>
          <w:rFonts w:ascii="Times New Roman" w:hAnsi="Times New Roman" w:cs="Times New Roman"/>
          <w:sz w:val="24"/>
          <w:szCs w:val="24"/>
          <w:highlight w:val="yellow"/>
          <w:rPrChange w:id="18" w:author="Deborah Neher" w:date="2020-08-19T21:03:00Z">
            <w:rPr>
              <w:rFonts w:ascii="Times New Roman" w:hAnsi="Times New Roman" w:cs="Times New Roman"/>
              <w:sz w:val="24"/>
              <w:szCs w:val="24"/>
            </w:rPr>
          </w:rPrChange>
        </w:rPr>
        <w:t xml:space="preserve">The </w:t>
      </w:r>
      <w:del w:id="19" w:author="Deborah Neher" w:date="2020-08-20T11:52:00Z">
        <w:r w:rsidR="00FA7B65" w:rsidRPr="00E45BB1" w:rsidDel="005311B8">
          <w:rPr>
            <w:rFonts w:ascii="Times New Roman" w:hAnsi="Times New Roman" w:cs="Times New Roman"/>
            <w:sz w:val="24"/>
            <w:szCs w:val="24"/>
            <w:highlight w:val="yellow"/>
            <w:rPrChange w:id="20" w:author="Deborah Neher" w:date="2020-08-19T21:03:00Z">
              <w:rPr>
                <w:rFonts w:ascii="Times New Roman" w:hAnsi="Times New Roman" w:cs="Times New Roman"/>
                <w:sz w:val="24"/>
                <w:szCs w:val="24"/>
              </w:rPr>
            </w:rPrChange>
          </w:rPr>
          <w:delText xml:space="preserve">primary </w:delText>
        </w:r>
        <w:r w:rsidR="00CE6CA2" w:rsidRPr="00E45BB1" w:rsidDel="005311B8">
          <w:rPr>
            <w:rFonts w:ascii="Times New Roman" w:hAnsi="Times New Roman" w:cs="Times New Roman"/>
            <w:sz w:val="24"/>
            <w:szCs w:val="24"/>
            <w:highlight w:val="yellow"/>
            <w:rPrChange w:id="21" w:author="Deborah Neher" w:date="2020-08-19T21:03:00Z">
              <w:rPr>
                <w:rFonts w:ascii="Times New Roman" w:hAnsi="Times New Roman" w:cs="Times New Roman"/>
                <w:sz w:val="24"/>
                <w:szCs w:val="24"/>
              </w:rPr>
            </w:rPrChange>
          </w:rPr>
          <w:delText>objective</w:delText>
        </w:r>
      </w:del>
      <w:ins w:id="22" w:author="Deborah Neher" w:date="2020-08-20T11:52:00Z">
        <w:r w:rsidR="005311B8">
          <w:rPr>
            <w:rFonts w:ascii="Times New Roman" w:hAnsi="Times New Roman" w:cs="Times New Roman"/>
            <w:sz w:val="24"/>
            <w:szCs w:val="24"/>
          </w:rPr>
          <w:t>aim</w:t>
        </w:r>
      </w:ins>
      <w:r>
        <w:rPr>
          <w:rFonts w:ascii="Times New Roman" w:hAnsi="Times New Roman" w:cs="Times New Roman"/>
          <w:sz w:val="24"/>
          <w:szCs w:val="24"/>
        </w:rPr>
        <w:t xml:space="preserve"> of this report</w:t>
      </w:r>
      <w:r w:rsidR="00CE6CA2">
        <w:rPr>
          <w:rFonts w:ascii="Times New Roman" w:hAnsi="Times New Roman" w:cs="Times New Roman"/>
          <w:sz w:val="24"/>
          <w:szCs w:val="24"/>
        </w:rPr>
        <w:t xml:space="preserve"> is</w:t>
      </w:r>
      <w:r>
        <w:rPr>
          <w:rFonts w:ascii="Times New Roman" w:hAnsi="Times New Roman" w:cs="Times New Roman"/>
          <w:sz w:val="24"/>
          <w:szCs w:val="24"/>
        </w:rPr>
        <w:t xml:space="preserve"> to describe survey </w:t>
      </w:r>
      <w:ins w:id="23" w:author="Deborah Neher" w:date="2020-08-20T11:50:00Z">
        <w:r w:rsidR="005311B8">
          <w:rPr>
            <w:rFonts w:ascii="Times New Roman" w:hAnsi="Times New Roman" w:cs="Times New Roman"/>
            <w:sz w:val="24"/>
            <w:szCs w:val="24"/>
          </w:rPr>
          <w:t xml:space="preserve">methods </w:t>
        </w:r>
      </w:ins>
      <w:ins w:id="24" w:author="Deborah Neher" w:date="2020-08-20T11:51:00Z">
        <w:r w:rsidR="005311B8">
          <w:rPr>
            <w:rFonts w:ascii="Times New Roman" w:hAnsi="Times New Roman" w:cs="Times New Roman"/>
            <w:sz w:val="24"/>
            <w:szCs w:val="24"/>
          </w:rPr>
          <w:t xml:space="preserve">that corresponded with </w:t>
        </w:r>
      </w:ins>
      <w:ins w:id="25" w:author="Caitlin Jeffrey" w:date="2020-08-21T12:10:00Z">
        <w:r w:rsidR="00580C74">
          <w:rPr>
            <w:rFonts w:ascii="Times New Roman" w:hAnsi="Times New Roman" w:cs="Times New Roman"/>
            <w:sz w:val="24"/>
            <w:szCs w:val="24"/>
          </w:rPr>
          <w:t xml:space="preserve">a </w:t>
        </w:r>
      </w:ins>
      <w:ins w:id="26" w:author="Deborah Neher" w:date="2020-08-20T11:51:00Z">
        <w:r w:rsidR="005311B8">
          <w:rPr>
            <w:rFonts w:ascii="Times New Roman" w:hAnsi="Times New Roman" w:cs="Times New Roman"/>
            <w:sz w:val="24"/>
            <w:szCs w:val="24"/>
          </w:rPr>
          <w:t xml:space="preserve">high response rate to a survey designed to quantify the </w:t>
        </w:r>
      </w:ins>
      <w:del w:id="27" w:author="Deborah Neher" w:date="2020-08-20T11:51:00Z">
        <w:r w:rsidR="00341A6B" w:rsidDel="005311B8">
          <w:rPr>
            <w:rFonts w:ascii="Times New Roman" w:hAnsi="Times New Roman" w:cs="Times New Roman"/>
            <w:sz w:val="24"/>
            <w:szCs w:val="24"/>
          </w:rPr>
          <w:delText xml:space="preserve">results </w:delText>
        </w:r>
        <w:r w:rsidR="00182556" w:rsidDel="005311B8">
          <w:rPr>
            <w:rFonts w:ascii="Times New Roman" w:hAnsi="Times New Roman" w:cs="Times New Roman"/>
            <w:sz w:val="24"/>
            <w:szCs w:val="24"/>
          </w:rPr>
          <w:delText xml:space="preserve">estimating the </w:delText>
        </w:r>
      </w:del>
      <w:r w:rsidR="00182556">
        <w:rPr>
          <w:rFonts w:ascii="Times New Roman" w:hAnsi="Times New Roman" w:cs="Times New Roman"/>
          <w:sz w:val="24"/>
          <w:szCs w:val="24"/>
        </w:rPr>
        <w:t>frequency and diversity of winter housing and bedding practices</w:t>
      </w:r>
      <w:r w:rsidR="00341A6B" w:rsidRPr="00341A6B">
        <w:t xml:space="preserve"> </w:t>
      </w:r>
      <w:r w:rsidR="00341A6B">
        <w:rPr>
          <w:rFonts w:ascii="Times New Roman" w:hAnsi="Times New Roman" w:cs="Times New Roman"/>
          <w:sz w:val="24"/>
          <w:szCs w:val="24"/>
        </w:rPr>
        <w:t>among</w:t>
      </w:r>
      <w:r w:rsidR="00341A6B" w:rsidRPr="00341A6B">
        <w:rPr>
          <w:rFonts w:ascii="Times New Roman" w:hAnsi="Times New Roman" w:cs="Times New Roman"/>
          <w:sz w:val="24"/>
          <w:szCs w:val="24"/>
        </w:rPr>
        <w:t xml:space="preserve"> organic dairy </w:t>
      </w:r>
      <w:r w:rsidR="00341A6B">
        <w:rPr>
          <w:rFonts w:ascii="Times New Roman" w:hAnsi="Times New Roman" w:cs="Times New Roman"/>
          <w:sz w:val="24"/>
          <w:szCs w:val="24"/>
        </w:rPr>
        <w:t xml:space="preserve">farms </w:t>
      </w:r>
      <w:r w:rsidR="00341A6B" w:rsidRPr="00341A6B">
        <w:rPr>
          <w:rFonts w:ascii="Times New Roman" w:hAnsi="Times New Roman" w:cs="Times New Roman"/>
          <w:sz w:val="24"/>
          <w:szCs w:val="24"/>
        </w:rPr>
        <w:t>in Vermont</w:t>
      </w:r>
      <w:r w:rsidR="00CE6CA2">
        <w:rPr>
          <w:rFonts w:ascii="Times New Roman" w:hAnsi="Times New Roman" w:cs="Times New Roman"/>
          <w:sz w:val="24"/>
          <w:szCs w:val="24"/>
        </w:rPr>
        <w:t>.</w:t>
      </w:r>
      <w:ins w:id="28" w:author="Deborah Neher" w:date="2020-08-20T11:53:00Z">
        <w:r w:rsidR="005311B8">
          <w:rPr>
            <w:rFonts w:ascii="Times New Roman" w:hAnsi="Times New Roman" w:cs="Times New Roman"/>
            <w:sz w:val="24"/>
            <w:szCs w:val="24"/>
          </w:rPr>
          <w:t xml:space="preserve"> We speculate that the mixed methods a</w:t>
        </w:r>
      </w:ins>
      <w:ins w:id="29" w:author="Deborah Neher" w:date="2020-08-20T11:54:00Z">
        <w:r w:rsidR="005311B8">
          <w:rPr>
            <w:rFonts w:ascii="Times New Roman" w:hAnsi="Times New Roman" w:cs="Times New Roman"/>
            <w:sz w:val="24"/>
            <w:szCs w:val="24"/>
          </w:rPr>
          <w:t>pproach, timing of the survey, and high level of interest were key to a successful survey.</w:t>
        </w:r>
      </w:ins>
      <w:ins w:id="30" w:author="Deborah Neher" w:date="2020-08-20T11:55:00Z">
        <w:r w:rsidR="005311B8">
          <w:rPr>
            <w:rFonts w:ascii="Times New Roman" w:hAnsi="Times New Roman" w:cs="Times New Roman"/>
            <w:sz w:val="24"/>
            <w:szCs w:val="24"/>
          </w:rPr>
          <w:t xml:space="preserve"> </w:t>
        </w:r>
      </w:ins>
      <w:del w:id="31" w:author="Deborah Neher" w:date="2020-08-20T11:53:00Z">
        <w:r w:rsidR="00FA7B65" w:rsidDel="005311B8">
          <w:rPr>
            <w:rFonts w:ascii="Times New Roman" w:hAnsi="Times New Roman" w:cs="Times New Roman"/>
            <w:sz w:val="24"/>
            <w:szCs w:val="24"/>
          </w:rPr>
          <w:delText xml:space="preserve"> </w:delText>
        </w:r>
      </w:del>
      <w:moveToRangeStart w:id="32" w:author="Deborah Neher" w:date="2020-08-20T11:52:00Z" w:name="move48816760"/>
      <w:commentRangeStart w:id="33"/>
      <w:moveTo w:id="34" w:author="Deborah Neher" w:date="2020-08-20T11:52:00Z">
        <w:del w:id="35" w:author="Deborah Neher" w:date="2020-08-20T11:54:00Z">
          <w:r w:rsidR="005311B8" w:rsidRPr="0041296E" w:rsidDel="005311B8">
            <w:rPr>
              <w:rFonts w:ascii="Times New Roman" w:hAnsi="Times New Roman" w:cs="Times New Roman"/>
              <w:sz w:val="24"/>
              <w:szCs w:val="24"/>
              <w:highlight w:val="yellow"/>
            </w:rPr>
            <w:delText>A secondary objective</w:delText>
          </w:r>
          <w:r w:rsidR="005311B8" w:rsidDel="005311B8">
            <w:rPr>
              <w:rFonts w:ascii="Times New Roman" w:hAnsi="Times New Roman" w:cs="Times New Roman"/>
              <w:sz w:val="24"/>
              <w:szCs w:val="24"/>
            </w:rPr>
            <w:delText xml:space="preserve"> </w:delText>
          </w:r>
          <w:commentRangeEnd w:id="33"/>
          <w:r w:rsidR="005311B8" w:rsidDel="005311B8">
            <w:rPr>
              <w:rStyle w:val="CommentReference"/>
            </w:rPr>
            <w:commentReference w:id="33"/>
          </w:r>
          <w:r w:rsidR="005311B8" w:rsidDel="005311B8">
            <w:rPr>
              <w:rFonts w:ascii="Times New Roman" w:hAnsi="Times New Roman" w:cs="Times New Roman"/>
              <w:sz w:val="24"/>
              <w:szCs w:val="24"/>
            </w:rPr>
            <w:delText xml:space="preserve">of this report </w:delText>
          </w:r>
          <w:r w:rsidR="005311B8" w:rsidRPr="00FA7B65" w:rsidDel="005311B8">
            <w:rPr>
              <w:rFonts w:ascii="Times New Roman" w:hAnsi="Times New Roman" w:cs="Times New Roman"/>
              <w:sz w:val="24"/>
              <w:szCs w:val="24"/>
            </w:rPr>
            <w:delText>is to detail</w:delText>
          </w:r>
          <w:r w:rsidR="005311B8" w:rsidDel="005311B8">
            <w:rPr>
              <w:rFonts w:ascii="Times New Roman" w:hAnsi="Times New Roman" w:cs="Times New Roman"/>
              <w:sz w:val="24"/>
              <w:szCs w:val="24"/>
            </w:rPr>
            <w:delText xml:space="preserve"> the survey methods to contribute knowledge regarding factors that may have influenced the relatively high response frequency to this survey. We speculate the</w:delText>
          </w:r>
          <w:r w:rsidR="005311B8" w:rsidRPr="00341A6B" w:rsidDel="005311B8">
            <w:rPr>
              <w:rFonts w:ascii="Times New Roman" w:hAnsi="Times New Roman" w:cs="Times New Roman"/>
              <w:sz w:val="24"/>
              <w:szCs w:val="24"/>
            </w:rPr>
            <w:delText xml:space="preserve"> mixed methods approach t</w:delText>
          </w:r>
          <w:r w:rsidR="005311B8" w:rsidDel="005311B8">
            <w:rPr>
              <w:rFonts w:ascii="Times New Roman" w:hAnsi="Times New Roman" w:cs="Times New Roman"/>
              <w:sz w:val="24"/>
              <w:szCs w:val="24"/>
            </w:rPr>
            <w:delText xml:space="preserve">o questionnaire administration </w:delText>
          </w:r>
          <w:r w:rsidR="005311B8" w:rsidRPr="00341A6B" w:rsidDel="005311B8">
            <w:rPr>
              <w:rFonts w:ascii="Times New Roman" w:hAnsi="Times New Roman" w:cs="Times New Roman"/>
              <w:sz w:val="24"/>
              <w:szCs w:val="24"/>
            </w:rPr>
            <w:delText xml:space="preserve">contributed to the high frequency of survey responses, </w:delText>
          </w:r>
          <w:r w:rsidR="005311B8" w:rsidDel="005311B8">
            <w:rPr>
              <w:rFonts w:ascii="Times New Roman" w:hAnsi="Times New Roman" w:cs="Times New Roman"/>
              <w:sz w:val="24"/>
              <w:szCs w:val="24"/>
            </w:rPr>
            <w:delText xml:space="preserve">in addition to other factors </w:delText>
          </w:r>
          <w:r w:rsidR="005311B8" w:rsidRPr="00341A6B" w:rsidDel="005311B8">
            <w:rPr>
              <w:rFonts w:ascii="Times New Roman" w:hAnsi="Times New Roman" w:cs="Times New Roman"/>
              <w:sz w:val="24"/>
              <w:szCs w:val="24"/>
            </w:rPr>
            <w:delText xml:space="preserve">including timing of the survey in the non-grazing and cropping season, </w:delText>
          </w:r>
          <w:r w:rsidR="005311B8" w:rsidDel="005311B8">
            <w:rPr>
              <w:rFonts w:ascii="Times New Roman" w:hAnsi="Times New Roman" w:cs="Times New Roman"/>
              <w:sz w:val="24"/>
              <w:szCs w:val="24"/>
            </w:rPr>
            <w:delText xml:space="preserve">use of social media to promotion </w:delText>
          </w:r>
          <w:r w:rsidR="005311B8" w:rsidRPr="00341A6B" w:rsidDel="005311B8">
            <w:rPr>
              <w:rFonts w:ascii="Times New Roman" w:hAnsi="Times New Roman" w:cs="Times New Roman"/>
              <w:sz w:val="24"/>
              <w:szCs w:val="24"/>
            </w:rPr>
            <w:delText>the research, the survey topic area and the shared interest between the research team and survey respondents.</w:delText>
          </w:r>
        </w:del>
      </w:moveTo>
    </w:p>
    <w:moveToRangeEnd w:id="32"/>
    <w:p w14:paraId="53733E54" w14:textId="61ABF496" w:rsidR="00ED453C" w:rsidRDefault="00182556" w:rsidP="005311B8">
      <w:pPr>
        <w:tabs>
          <w:tab w:val="left" w:pos="360"/>
          <w:tab w:val="left" w:pos="720"/>
        </w:tabs>
        <w:spacing w:line="480" w:lineRule="auto"/>
        <w:rPr>
          <w:ins w:id="36" w:author="Deborah Neher" w:date="2020-08-19T21:07:00Z"/>
          <w:rFonts w:ascii="Times New Roman" w:hAnsi="Times New Roman" w:cs="Times New Roman"/>
          <w:sz w:val="24"/>
          <w:szCs w:val="24"/>
        </w:rPr>
      </w:pPr>
      <w:del w:id="37" w:author="Deborah Neher" w:date="2020-08-20T11:55:00Z">
        <w:r w:rsidDel="005311B8">
          <w:rPr>
            <w:rFonts w:ascii="Times New Roman" w:hAnsi="Times New Roman" w:cs="Times New Roman"/>
            <w:sz w:val="24"/>
            <w:szCs w:val="24"/>
          </w:rPr>
          <w:delText>The</w:delText>
        </w:r>
      </w:del>
      <w:ins w:id="38" w:author="Deborah Neher" w:date="2020-08-20T11:55:00Z">
        <w:r w:rsidR="005311B8">
          <w:rPr>
            <w:rFonts w:ascii="Times New Roman" w:hAnsi="Times New Roman" w:cs="Times New Roman"/>
            <w:sz w:val="24"/>
            <w:szCs w:val="24"/>
          </w:rPr>
          <w:t>A short</w:t>
        </w:r>
      </w:ins>
      <w:r>
        <w:rPr>
          <w:rFonts w:ascii="Times New Roman" w:hAnsi="Times New Roman" w:cs="Times New Roman"/>
          <w:sz w:val="24"/>
          <w:szCs w:val="24"/>
        </w:rPr>
        <w:t xml:space="preserve"> </w:t>
      </w:r>
      <w:del w:id="39" w:author="Deborah Neher" w:date="2020-08-20T11:55:00Z">
        <w:r w:rsidDel="005311B8">
          <w:rPr>
            <w:rFonts w:ascii="Times New Roman" w:hAnsi="Times New Roman" w:cs="Times New Roman"/>
            <w:sz w:val="24"/>
            <w:szCs w:val="24"/>
          </w:rPr>
          <w:delText xml:space="preserve">survey approach </w:delText>
        </w:r>
        <w:r w:rsidR="00CE6CA2" w:rsidDel="005311B8">
          <w:rPr>
            <w:rFonts w:ascii="Times New Roman" w:hAnsi="Times New Roman" w:cs="Times New Roman"/>
            <w:sz w:val="24"/>
            <w:szCs w:val="24"/>
          </w:rPr>
          <w:delText>was</w:delText>
        </w:r>
        <w:r w:rsidDel="005311B8">
          <w:rPr>
            <w:rFonts w:ascii="Times New Roman" w:hAnsi="Times New Roman" w:cs="Times New Roman"/>
            <w:sz w:val="24"/>
            <w:szCs w:val="24"/>
          </w:rPr>
          <w:delText xml:space="preserve"> </w:delText>
        </w:r>
        <w:r w:rsidR="008976A8" w:rsidDel="005311B8">
          <w:rPr>
            <w:rFonts w:ascii="Times New Roman" w:hAnsi="Times New Roman" w:cs="Times New Roman"/>
            <w:sz w:val="24"/>
            <w:szCs w:val="24"/>
          </w:rPr>
          <w:delText xml:space="preserve">a </w:delText>
        </w:r>
      </w:del>
      <w:r w:rsidR="008976A8">
        <w:rPr>
          <w:rFonts w:ascii="Times New Roman" w:hAnsi="Times New Roman" w:cs="Times New Roman"/>
          <w:sz w:val="24"/>
          <w:szCs w:val="24"/>
        </w:rPr>
        <w:t xml:space="preserve">questionnaire </w:t>
      </w:r>
      <w:ins w:id="40" w:author="Deborah Neher" w:date="2020-08-20T11:55:00Z">
        <w:r w:rsidR="005311B8">
          <w:rPr>
            <w:rFonts w:ascii="Times New Roman" w:hAnsi="Times New Roman" w:cs="Times New Roman"/>
            <w:sz w:val="24"/>
            <w:szCs w:val="24"/>
          </w:rPr>
          <w:t xml:space="preserve">was administered by web, mailing, and telephone to a </w:t>
        </w:r>
      </w:ins>
      <w:del w:id="41" w:author="Deborah Neher" w:date="2020-08-20T11:56:00Z">
        <w:r w:rsidDel="005311B8">
          <w:rPr>
            <w:rFonts w:ascii="Times New Roman" w:hAnsi="Times New Roman" w:cs="Times New Roman"/>
            <w:sz w:val="24"/>
            <w:szCs w:val="24"/>
          </w:rPr>
          <w:delText>administered</w:delText>
        </w:r>
        <w:r w:rsidR="008976A8" w:rsidDel="005311B8">
          <w:rPr>
            <w:rFonts w:ascii="Times New Roman" w:hAnsi="Times New Roman" w:cs="Times New Roman"/>
            <w:sz w:val="24"/>
            <w:szCs w:val="24"/>
          </w:rPr>
          <w:delText xml:space="preserve"> by mixed methods</w:delText>
        </w:r>
        <w:r w:rsidDel="005311B8">
          <w:rPr>
            <w:rFonts w:ascii="Times New Roman" w:hAnsi="Times New Roman" w:cs="Times New Roman"/>
            <w:sz w:val="24"/>
            <w:szCs w:val="24"/>
          </w:rPr>
          <w:delText xml:space="preserve"> (web-based, mailed and telephone) and the </w:delText>
        </w:r>
      </w:del>
      <w:ins w:id="42" w:author="Deborah Neher" w:date="2020-08-20T11:56:00Z">
        <w:r w:rsidR="005311B8">
          <w:rPr>
            <w:rFonts w:ascii="Times New Roman" w:hAnsi="Times New Roman" w:cs="Times New Roman"/>
            <w:sz w:val="24"/>
            <w:szCs w:val="24"/>
          </w:rPr>
          <w:t xml:space="preserve">source </w:t>
        </w:r>
      </w:ins>
      <w:del w:id="43" w:author="Deborah Neher" w:date="2020-08-20T11:56:00Z">
        <w:r w:rsidDel="005311B8">
          <w:rPr>
            <w:rFonts w:ascii="Times New Roman" w:hAnsi="Times New Roman" w:cs="Times New Roman"/>
            <w:sz w:val="24"/>
            <w:szCs w:val="24"/>
          </w:rPr>
          <w:delText xml:space="preserve">source </w:delText>
        </w:r>
      </w:del>
      <w:r>
        <w:rPr>
          <w:rFonts w:ascii="Times New Roman" w:hAnsi="Times New Roman" w:cs="Times New Roman"/>
          <w:sz w:val="24"/>
          <w:szCs w:val="24"/>
        </w:rPr>
        <w:t xml:space="preserve">population </w:t>
      </w:r>
      <w:del w:id="44" w:author="Deborah Neher" w:date="2020-08-20T11:56:00Z">
        <w:r w:rsidDel="005311B8">
          <w:rPr>
            <w:rFonts w:ascii="Times New Roman" w:hAnsi="Times New Roman" w:cs="Times New Roman"/>
            <w:sz w:val="24"/>
            <w:szCs w:val="24"/>
          </w:rPr>
          <w:delText xml:space="preserve">was </w:delText>
        </w:r>
      </w:del>
      <w:ins w:id="45" w:author="Deborah Neher" w:date="2020-08-20T11:56:00Z">
        <w:r w:rsidR="005311B8">
          <w:rPr>
            <w:rFonts w:ascii="Times New Roman" w:hAnsi="Times New Roman" w:cs="Times New Roman"/>
            <w:sz w:val="24"/>
            <w:szCs w:val="24"/>
          </w:rPr>
          <w:t xml:space="preserve">defined as </w:t>
        </w:r>
      </w:ins>
      <w:r>
        <w:rPr>
          <w:rFonts w:ascii="Times New Roman" w:hAnsi="Times New Roman" w:cs="Times New Roman"/>
          <w:sz w:val="24"/>
          <w:szCs w:val="24"/>
        </w:rPr>
        <w:t>all organic dairy farmers in Vermont</w:t>
      </w:r>
      <w:ins w:id="46" w:author="Caitlin Jeffrey" w:date="2020-08-21T12:12:00Z">
        <w:r w:rsidR="00580C74">
          <w:rPr>
            <w:rFonts w:ascii="Times New Roman" w:hAnsi="Times New Roman" w:cs="Times New Roman"/>
            <w:sz w:val="24"/>
            <w:szCs w:val="24"/>
          </w:rPr>
          <w:t xml:space="preserve"> </w:t>
        </w:r>
        <w:commentRangeStart w:id="47"/>
        <w:r w:rsidR="00580C74">
          <w:rPr>
            <w:rFonts w:ascii="Times New Roman" w:hAnsi="Times New Roman" w:cs="Times New Roman"/>
            <w:sz w:val="24"/>
            <w:szCs w:val="24"/>
          </w:rPr>
          <w:t xml:space="preserve">listed on ?a database? </w:t>
        </w:r>
      </w:ins>
      <w:ins w:id="48" w:author="Caitlin Jeffrey" w:date="2020-08-21T12:13:00Z">
        <w:r w:rsidR="00580C74">
          <w:rPr>
            <w:rFonts w:ascii="Times New Roman" w:hAnsi="Times New Roman" w:cs="Times New Roman"/>
            <w:sz w:val="24"/>
            <w:szCs w:val="24"/>
          </w:rPr>
          <w:t>At XX month, year</w:t>
        </w:r>
        <w:commentRangeEnd w:id="47"/>
        <w:r w:rsidR="00580C74">
          <w:rPr>
            <w:rStyle w:val="CommentReference"/>
          </w:rPr>
          <w:commentReference w:id="47"/>
        </w:r>
      </w:ins>
      <w:ins w:id="49" w:author="Deborah Neher" w:date="2020-08-20T11:58:00Z">
        <w:r w:rsidR="005311B8">
          <w:rPr>
            <w:rFonts w:ascii="Times New Roman" w:hAnsi="Times New Roman" w:cs="Times New Roman"/>
            <w:sz w:val="24"/>
            <w:szCs w:val="24"/>
          </w:rPr>
          <w:t xml:space="preserve"> (n = 171)</w:t>
        </w:r>
      </w:ins>
      <w:r>
        <w:rPr>
          <w:rFonts w:ascii="Times New Roman" w:hAnsi="Times New Roman" w:cs="Times New Roman"/>
          <w:sz w:val="24"/>
          <w:szCs w:val="24"/>
        </w:rPr>
        <w:t>.</w:t>
      </w:r>
      <w:ins w:id="50" w:author="Deborah Neher" w:date="2020-08-20T11:58:00Z">
        <w:r w:rsidR="005311B8">
          <w:rPr>
            <w:rFonts w:ascii="Times New Roman" w:hAnsi="Times New Roman" w:cs="Times New Roman"/>
            <w:sz w:val="24"/>
            <w:szCs w:val="24"/>
          </w:rPr>
          <w:t xml:space="preserve"> Our approach yielded </w:t>
        </w:r>
      </w:ins>
      <w:del w:id="51" w:author="Deborah Neher" w:date="2020-08-20T11:58:00Z">
        <w:r w:rsidDel="005311B8">
          <w:rPr>
            <w:rFonts w:ascii="Times New Roman" w:hAnsi="Times New Roman" w:cs="Times New Roman"/>
            <w:sz w:val="24"/>
            <w:szCs w:val="24"/>
          </w:rPr>
          <w:delText xml:space="preserve"> </w:delText>
        </w:r>
        <w:commentRangeEnd w:id="17"/>
        <w:r w:rsidR="005311B8" w:rsidDel="005311B8">
          <w:rPr>
            <w:rStyle w:val="CommentReference"/>
          </w:rPr>
          <w:commentReference w:id="17"/>
        </w:r>
        <w:r w:rsidDel="005311B8">
          <w:rPr>
            <w:rFonts w:ascii="Times New Roman" w:hAnsi="Times New Roman" w:cs="Times New Roman"/>
            <w:sz w:val="24"/>
            <w:szCs w:val="24"/>
          </w:rPr>
          <w:delText xml:space="preserve">Questionnaires were completed by 145 individuals, </w:delText>
        </w:r>
      </w:del>
      <w:r>
        <w:rPr>
          <w:rFonts w:ascii="Times New Roman" w:hAnsi="Times New Roman" w:cs="Times New Roman"/>
          <w:sz w:val="24"/>
          <w:szCs w:val="24"/>
        </w:rPr>
        <w:t xml:space="preserve">82% </w:t>
      </w:r>
      <w:ins w:id="52" w:author="Deborah Neher" w:date="2020-08-20T11:58:00Z">
        <w:r w:rsidR="005311B8">
          <w:rPr>
            <w:rFonts w:ascii="Times New Roman" w:hAnsi="Times New Roman" w:cs="Times New Roman"/>
            <w:sz w:val="24"/>
            <w:szCs w:val="24"/>
          </w:rPr>
          <w:t xml:space="preserve">(n = 145) response rate from </w:t>
        </w:r>
      </w:ins>
      <w:del w:id="53" w:author="Deborah Neher" w:date="2020-08-20T11:58:00Z">
        <w:r w:rsidDel="005311B8">
          <w:rPr>
            <w:rFonts w:ascii="Times New Roman" w:hAnsi="Times New Roman" w:cs="Times New Roman"/>
            <w:sz w:val="24"/>
            <w:szCs w:val="24"/>
          </w:rPr>
          <w:delText xml:space="preserve">of the </w:delText>
        </w:r>
      </w:del>
      <w:r w:rsidRPr="00182556">
        <w:rPr>
          <w:rFonts w:ascii="Times New Roman" w:hAnsi="Times New Roman" w:cs="Times New Roman"/>
          <w:sz w:val="24"/>
          <w:szCs w:val="24"/>
        </w:rPr>
        <w:t xml:space="preserve">certified organic farms </w:t>
      </w:r>
      <w:del w:id="54" w:author="Caitlin Jeffrey" w:date="2020-08-21T12:14:00Z">
        <w:r w:rsidRPr="00182556" w:rsidDel="00580C74">
          <w:rPr>
            <w:rFonts w:ascii="Times New Roman" w:hAnsi="Times New Roman" w:cs="Times New Roman"/>
            <w:sz w:val="24"/>
            <w:szCs w:val="24"/>
          </w:rPr>
          <w:delText>that produced cow milk</w:delText>
        </w:r>
      </w:del>
      <w:ins w:id="55" w:author="Caitlin Jeffrey" w:date="2020-08-21T12:14:00Z">
        <w:r w:rsidR="00580C74">
          <w:rPr>
            <w:rFonts w:ascii="Times New Roman" w:hAnsi="Times New Roman" w:cs="Times New Roman"/>
            <w:sz w:val="24"/>
            <w:szCs w:val="24"/>
          </w:rPr>
          <w:t>selling org</w:t>
        </w:r>
      </w:ins>
      <w:ins w:id="56" w:author="Caitlin Jeffrey" w:date="2020-08-21T12:15:00Z">
        <w:r w:rsidR="00580C74">
          <w:rPr>
            <w:rFonts w:ascii="Times New Roman" w:hAnsi="Times New Roman" w:cs="Times New Roman"/>
            <w:sz w:val="24"/>
            <w:szCs w:val="24"/>
          </w:rPr>
          <w:t>anic milk from cows</w:t>
        </w:r>
      </w:ins>
      <w:r w:rsidRPr="00182556">
        <w:rPr>
          <w:rFonts w:ascii="Times New Roman" w:hAnsi="Times New Roman" w:cs="Times New Roman"/>
          <w:sz w:val="24"/>
          <w:szCs w:val="24"/>
        </w:rPr>
        <w:t xml:space="preserve"> in Vermont</w:t>
      </w:r>
      <w:r w:rsidR="00A75051">
        <w:rPr>
          <w:rFonts w:ascii="Times New Roman" w:hAnsi="Times New Roman" w:cs="Times New Roman"/>
          <w:sz w:val="24"/>
          <w:szCs w:val="24"/>
        </w:rPr>
        <w:t xml:space="preserve"> at the time of the survey</w:t>
      </w:r>
      <w:r w:rsidR="00FA7B65">
        <w:rPr>
          <w:rFonts w:ascii="Times New Roman" w:hAnsi="Times New Roman" w:cs="Times New Roman"/>
          <w:sz w:val="24"/>
          <w:szCs w:val="24"/>
        </w:rPr>
        <w:t>.</w:t>
      </w:r>
      <w:r w:rsidR="00FA7B65" w:rsidRPr="00FA7B65">
        <w:rPr>
          <w:rFonts w:ascii="Times New Roman" w:hAnsi="Times New Roman" w:cs="Times New Roman"/>
          <w:sz w:val="24"/>
          <w:szCs w:val="24"/>
        </w:rPr>
        <w:t xml:space="preserve"> </w:t>
      </w:r>
      <w:r w:rsidR="006C646F">
        <w:rPr>
          <w:rFonts w:ascii="Times New Roman" w:hAnsi="Times New Roman" w:cs="Times New Roman"/>
          <w:sz w:val="24"/>
          <w:szCs w:val="24"/>
        </w:rPr>
        <w:t xml:space="preserve">The three most common housing and bedding material combinations used by respondents were </w:t>
      </w:r>
      <w:commentRangeStart w:id="57"/>
      <w:del w:id="58" w:author="Caitlin Jeffrey" w:date="2020-08-21T15:10:00Z">
        <w:r w:rsidR="006C646F" w:rsidDel="008276E5">
          <w:rPr>
            <w:rFonts w:ascii="Times New Roman" w:hAnsi="Times New Roman" w:cs="Times New Roman"/>
            <w:sz w:val="24"/>
            <w:szCs w:val="24"/>
          </w:rPr>
          <w:delText>tie-stall</w:delText>
        </w:r>
      </w:del>
      <w:ins w:id="59" w:author="Caitlin Jeffrey" w:date="2020-08-21T15:10:00Z">
        <w:r w:rsidR="008276E5">
          <w:rPr>
            <w:rFonts w:ascii="Times New Roman" w:hAnsi="Times New Roman" w:cs="Times New Roman"/>
            <w:sz w:val="24"/>
            <w:szCs w:val="24"/>
          </w:rPr>
          <w:t>tiestall</w:t>
        </w:r>
      </w:ins>
      <w:r w:rsidR="006C646F">
        <w:rPr>
          <w:rFonts w:ascii="Times New Roman" w:hAnsi="Times New Roman" w:cs="Times New Roman"/>
          <w:sz w:val="24"/>
          <w:szCs w:val="24"/>
        </w:rPr>
        <w:t xml:space="preserve"> housing with wood </w:t>
      </w:r>
      <w:del w:id="60" w:author="Caitlin Jeffrey" w:date="2020-08-21T12:16:00Z">
        <w:r w:rsidR="006C646F" w:rsidDel="00580C74">
          <w:rPr>
            <w:rFonts w:ascii="Times New Roman" w:hAnsi="Times New Roman" w:cs="Times New Roman"/>
            <w:sz w:val="24"/>
            <w:szCs w:val="24"/>
          </w:rPr>
          <w:delText>products</w:delText>
        </w:r>
      </w:del>
      <w:ins w:id="61" w:author="Caitlin Jeffrey" w:date="2020-08-21T12:16:00Z">
        <w:r w:rsidR="00580C74">
          <w:rPr>
            <w:rFonts w:ascii="Times New Roman" w:hAnsi="Times New Roman" w:cs="Times New Roman"/>
            <w:sz w:val="24"/>
            <w:szCs w:val="24"/>
          </w:rPr>
          <w:t>bedding</w:t>
        </w:r>
      </w:ins>
      <w:ins w:id="62" w:author="Caitlin Jeffrey" w:date="2020-08-21T12:15:00Z">
        <w:r w:rsidR="00580C74">
          <w:rPr>
            <w:rFonts w:ascii="Times New Roman" w:hAnsi="Times New Roman" w:cs="Times New Roman"/>
            <w:sz w:val="24"/>
            <w:szCs w:val="24"/>
          </w:rPr>
          <w:t xml:space="preserve"> </w:t>
        </w:r>
      </w:ins>
      <w:del w:id="63" w:author="Caitlin Jeffrey" w:date="2020-08-21T12:16:00Z">
        <w:r w:rsidR="006C646F" w:rsidDel="00580C74">
          <w:rPr>
            <w:rFonts w:ascii="Times New Roman" w:hAnsi="Times New Roman" w:cs="Times New Roman"/>
            <w:sz w:val="24"/>
            <w:szCs w:val="24"/>
          </w:rPr>
          <w:delText xml:space="preserve"> </w:delText>
        </w:r>
      </w:del>
      <w:r w:rsidR="006C646F">
        <w:rPr>
          <w:rFonts w:ascii="Times New Roman" w:hAnsi="Times New Roman" w:cs="Times New Roman"/>
          <w:sz w:val="24"/>
          <w:szCs w:val="24"/>
        </w:rPr>
        <w:t>(</w:t>
      </w:r>
      <w:r w:rsidR="00495C12">
        <w:rPr>
          <w:rFonts w:ascii="Times New Roman" w:hAnsi="Times New Roman" w:cs="Times New Roman"/>
          <w:sz w:val="24"/>
          <w:szCs w:val="24"/>
        </w:rPr>
        <w:t>45</w:t>
      </w:r>
      <w:r w:rsidR="006C646F">
        <w:rPr>
          <w:rFonts w:ascii="Times New Roman" w:hAnsi="Times New Roman" w:cs="Times New Roman"/>
          <w:sz w:val="24"/>
          <w:szCs w:val="24"/>
        </w:rPr>
        <w:t xml:space="preserve">%), </w:t>
      </w:r>
      <w:del w:id="64" w:author="Caitlin Jeffrey" w:date="2020-08-21T15:10:00Z">
        <w:r w:rsidR="006C646F" w:rsidDel="008276E5">
          <w:rPr>
            <w:rFonts w:ascii="Times New Roman" w:hAnsi="Times New Roman" w:cs="Times New Roman"/>
            <w:sz w:val="24"/>
            <w:szCs w:val="24"/>
          </w:rPr>
          <w:delText>free-stall</w:delText>
        </w:r>
      </w:del>
      <w:ins w:id="65" w:author="Caitlin Jeffrey" w:date="2020-08-21T15:10:00Z">
        <w:r w:rsidR="008276E5">
          <w:rPr>
            <w:rFonts w:ascii="Times New Roman" w:hAnsi="Times New Roman" w:cs="Times New Roman"/>
            <w:sz w:val="24"/>
            <w:szCs w:val="24"/>
          </w:rPr>
          <w:t>freestall</w:t>
        </w:r>
      </w:ins>
      <w:r w:rsidR="006C646F">
        <w:rPr>
          <w:rFonts w:ascii="Times New Roman" w:hAnsi="Times New Roman" w:cs="Times New Roman"/>
          <w:sz w:val="24"/>
          <w:szCs w:val="24"/>
        </w:rPr>
        <w:t xml:space="preserve"> </w:t>
      </w:r>
      <w:commentRangeEnd w:id="57"/>
      <w:r w:rsidR="008276E5">
        <w:rPr>
          <w:rStyle w:val="CommentReference"/>
        </w:rPr>
        <w:commentReference w:id="57"/>
      </w:r>
      <w:r w:rsidR="006C646F">
        <w:rPr>
          <w:rFonts w:ascii="Times New Roman" w:hAnsi="Times New Roman" w:cs="Times New Roman"/>
          <w:sz w:val="24"/>
          <w:szCs w:val="24"/>
        </w:rPr>
        <w:t xml:space="preserve">housing with wood </w:t>
      </w:r>
      <w:del w:id="66" w:author="Caitlin Jeffrey" w:date="2020-08-21T12:16:00Z">
        <w:r w:rsidR="006C646F" w:rsidDel="00580C74">
          <w:rPr>
            <w:rFonts w:ascii="Times New Roman" w:hAnsi="Times New Roman" w:cs="Times New Roman"/>
            <w:sz w:val="24"/>
            <w:szCs w:val="24"/>
          </w:rPr>
          <w:delText xml:space="preserve">products </w:delText>
        </w:r>
      </w:del>
      <w:ins w:id="67" w:author="Caitlin Jeffrey" w:date="2020-08-21T12:16:00Z">
        <w:r w:rsidR="00580C74">
          <w:rPr>
            <w:rFonts w:ascii="Times New Roman" w:hAnsi="Times New Roman" w:cs="Times New Roman"/>
            <w:sz w:val="24"/>
            <w:szCs w:val="24"/>
          </w:rPr>
          <w:t xml:space="preserve">bedding </w:t>
        </w:r>
      </w:ins>
      <w:r w:rsidR="006C646F">
        <w:rPr>
          <w:rFonts w:ascii="Times New Roman" w:hAnsi="Times New Roman" w:cs="Times New Roman"/>
          <w:sz w:val="24"/>
          <w:szCs w:val="24"/>
        </w:rPr>
        <w:t>(</w:t>
      </w:r>
      <w:r w:rsidR="00495C12">
        <w:rPr>
          <w:rFonts w:ascii="Times New Roman" w:hAnsi="Times New Roman" w:cs="Times New Roman"/>
          <w:sz w:val="24"/>
          <w:szCs w:val="24"/>
        </w:rPr>
        <w:t>1</w:t>
      </w:r>
      <w:r w:rsidR="00F544AB">
        <w:rPr>
          <w:rFonts w:ascii="Times New Roman" w:hAnsi="Times New Roman" w:cs="Times New Roman"/>
          <w:sz w:val="24"/>
          <w:szCs w:val="24"/>
        </w:rPr>
        <w:t>4</w:t>
      </w:r>
      <w:r w:rsidR="006C646F">
        <w:rPr>
          <w:rFonts w:ascii="Times New Roman" w:hAnsi="Times New Roman" w:cs="Times New Roman"/>
          <w:sz w:val="24"/>
          <w:szCs w:val="24"/>
        </w:rPr>
        <w:t xml:space="preserve">%), and </w:t>
      </w:r>
      <w:del w:id="68" w:author="Caitlin Jeffrey" w:date="2020-08-21T15:10:00Z">
        <w:r w:rsidR="006C646F" w:rsidDel="008276E5">
          <w:rPr>
            <w:rFonts w:ascii="Times New Roman" w:hAnsi="Times New Roman" w:cs="Times New Roman"/>
            <w:sz w:val="24"/>
            <w:szCs w:val="24"/>
          </w:rPr>
          <w:delText>free-stall</w:delText>
        </w:r>
      </w:del>
      <w:ins w:id="69" w:author="Caitlin Jeffrey" w:date="2020-08-21T15:10:00Z">
        <w:r w:rsidR="008276E5">
          <w:rPr>
            <w:rFonts w:ascii="Times New Roman" w:hAnsi="Times New Roman" w:cs="Times New Roman"/>
            <w:sz w:val="24"/>
            <w:szCs w:val="24"/>
          </w:rPr>
          <w:t>freestall</w:t>
        </w:r>
      </w:ins>
      <w:r w:rsidR="006C646F">
        <w:rPr>
          <w:rFonts w:ascii="Times New Roman" w:hAnsi="Times New Roman" w:cs="Times New Roman"/>
          <w:sz w:val="24"/>
          <w:szCs w:val="24"/>
        </w:rPr>
        <w:t xml:space="preserve"> housing with sand</w:t>
      </w:r>
      <w:ins w:id="70" w:author="Caitlin Jeffrey" w:date="2020-08-21T12:16:00Z">
        <w:r w:rsidR="00580C74">
          <w:rPr>
            <w:rFonts w:ascii="Times New Roman" w:hAnsi="Times New Roman" w:cs="Times New Roman"/>
            <w:sz w:val="24"/>
            <w:szCs w:val="24"/>
          </w:rPr>
          <w:t xml:space="preserve"> bedding</w:t>
        </w:r>
      </w:ins>
      <w:r w:rsidR="006C646F">
        <w:rPr>
          <w:rFonts w:ascii="Times New Roman" w:hAnsi="Times New Roman" w:cs="Times New Roman"/>
          <w:sz w:val="24"/>
          <w:szCs w:val="24"/>
        </w:rPr>
        <w:t xml:space="preserve"> (</w:t>
      </w:r>
      <w:r w:rsidR="00495C12">
        <w:rPr>
          <w:rFonts w:ascii="Times New Roman" w:hAnsi="Times New Roman" w:cs="Times New Roman"/>
          <w:sz w:val="24"/>
          <w:szCs w:val="24"/>
        </w:rPr>
        <w:t>12</w:t>
      </w:r>
      <w:r w:rsidR="006C646F">
        <w:rPr>
          <w:rFonts w:ascii="Times New Roman" w:hAnsi="Times New Roman" w:cs="Times New Roman"/>
          <w:sz w:val="24"/>
          <w:szCs w:val="24"/>
        </w:rPr>
        <w:t xml:space="preserve">%). </w:t>
      </w:r>
      <w:ins w:id="71" w:author="Deborah Neher" w:date="2020-08-20T11:59:00Z">
        <w:r w:rsidR="00453254">
          <w:rPr>
            <w:rFonts w:ascii="Times New Roman" w:hAnsi="Times New Roman" w:cs="Times New Roman"/>
            <w:sz w:val="24"/>
            <w:szCs w:val="24"/>
          </w:rPr>
          <w:t xml:space="preserve">The remaining were combinations </w:t>
        </w:r>
      </w:ins>
      <w:del w:id="72" w:author="Deborah Neher" w:date="2020-08-20T12:00:00Z">
        <w:r w:rsidR="00117A49" w:rsidDel="00453254">
          <w:rPr>
            <w:rFonts w:ascii="Times New Roman" w:hAnsi="Times New Roman" w:cs="Times New Roman"/>
            <w:sz w:val="24"/>
            <w:szCs w:val="24"/>
          </w:rPr>
          <w:delText xml:space="preserve">There was a diversity </w:delText>
        </w:r>
      </w:del>
      <w:r w:rsidR="00117A49">
        <w:rPr>
          <w:rFonts w:ascii="Times New Roman" w:hAnsi="Times New Roman" w:cs="Times New Roman"/>
          <w:sz w:val="24"/>
          <w:szCs w:val="24"/>
        </w:rPr>
        <w:t>of housing and bedding system</w:t>
      </w:r>
      <w:ins w:id="73" w:author="Deborah Neher" w:date="2020-08-20T12:00:00Z">
        <w:r w:rsidR="00453254">
          <w:rPr>
            <w:rFonts w:ascii="Times New Roman" w:hAnsi="Times New Roman" w:cs="Times New Roman"/>
            <w:sz w:val="24"/>
            <w:szCs w:val="24"/>
          </w:rPr>
          <w:t xml:space="preserve">s: </w:t>
        </w:r>
      </w:ins>
      <w:del w:id="74" w:author="Deborah Neher" w:date="2020-08-20T12:00:00Z">
        <w:r w:rsidR="00117A49" w:rsidDel="00453254">
          <w:rPr>
            <w:rFonts w:ascii="Times New Roman" w:hAnsi="Times New Roman" w:cs="Times New Roman"/>
            <w:sz w:val="24"/>
            <w:szCs w:val="24"/>
          </w:rPr>
          <w:delText xml:space="preserve"> combinations reported among the remaining farms, including, </w:delText>
        </w:r>
      </w:del>
      <w:r w:rsidR="00117A49">
        <w:rPr>
          <w:rFonts w:ascii="Times New Roman" w:hAnsi="Times New Roman" w:cs="Times New Roman"/>
          <w:sz w:val="24"/>
          <w:szCs w:val="24"/>
        </w:rPr>
        <w:t>9%</w:t>
      </w:r>
      <w:r w:rsidR="00F544AB">
        <w:rPr>
          <w:rFonts w:ascii="Times New Roman" w:hAnsi="Times New Roman" w:cs="Times New Roman"/>
          <w:sz w:val="24"/>
          <w:szCs w:val="24"/>
        </w:rPr>
        <w:t xml:space="preserve"> </w:t>
      </w:r>
      <w:del w:id="75" w:author="Caitlin Jeffrey" w:date="2020-08-21T12:17:00Z">
        <w:r w:rsidR="00F544AB" w:rsidDel="00580C74">
          <w:rPr>
            <w:rFonts w:ascii="Times New Roman" w:hAnsi="Times New Roman" w:cs="Times New Roman"/>
            <w:sz w:val="24"/>
            <w:szCs w:val="24"/>
          </w:rPr>
          <w:delText xml:space="preserve">using </w:delText>
        </w:r>
      </w:del>
      <w:ins w:id="76" w:author="Caitlin Jeffrey" w:date="2020-08-21T12:17:00Z">
        <w:r w:rsidR="00580C74">
          <w:rPr>
            <w:rFonts w:ascii="Times New Roman" w:hAnsi="Times New Roman" w:cs="Times New Roman"/>
            <w:sz w:val="24"/>
            <w:szCs w:val="24"/>
          </w:rPr>
          <w:t xml:space="preserve">used </w:t>
        </w:r>
      </w:ins>
      <w:del w:id="77" w:author="Caitlin Jeffrey" w:date="2020-08-21T12:17:00Z">
        <w:r w:rsidR="00F544AB" w:rsidDel="00580C74">
          <w:rPr>
            <w:rFonts w:ascii="Times New Roman" w:hAnsi="Times New Roman" w:cs="Times New Roman"/>
            <w:sz w:val="24"/>
            <w:szCs w:val="24"/>
          </w:rPr>
          <w:delText>bedded-pack</w:delText>
        </w:r>
      </w:del>
      <w:r w:rsidR="00F544AB">
        <w:rPr>
          <w:rFonts w:ascii="Times New Roman" w:hAnsi="Times New Roman" w:cs="Times New Roman"/>
          <w:sz w:val="24"/>
          <w:szCs w:val="24"/>
        </w:rPr>
        <w:t xml:space="preserve"> loose housing facilities </w:t>
      </w:r>
      <w:ins w:id="78" w:author="Caitlin Jeffrey" w:date="2020-08-21T12:17:00Z">
        <w:r w:rsidR="00580C74">
          <w:rPr>
            <w:rFonts w:ascii="Times New Roman" w:hAnsi="Times New Roman" w:cs="Times New Roman"/>
            <w:sz w:val="24"/>
            <w:szCs w:val="24"/>
          </w:rPr>
          <w:t xml:space="preserve">with a bedded pack </w:t>
        </w:r>
      </w:ins>
      <w:r w:rsidR="00F544AB">
        <w:rPr>
          <w:rFonts w:ascii="Times New Roman" w:hAnsi="Times New Roman" w:cs="Times New Roman"/>
          <w:sz w:val="24"/>
          <w:szCs w:val="24"/>
        </w:rPr>
        <w:t>in combination with another housing type (e.g.</w:t>
      </w:r>
      <w:ins w:id="79" w:author="Deborah Neher" w:date="2020-08-19T20:36:00Z">
        <w:r w:rsidR="003E59FB">
          <w:rPr>
            <w:rFonts w:ascii="Times New Roman" w:hAnsi="Times New Roman" w:cs="Times New Roman"/>
            <w:sz w:val="24"/>
            <w:szCs w:val="24"/>
          </w:rPr>
          <w:t>,</w:t>
        </w:r>
      </w:ins>
      <w:r w:rsidR="00F544AB">
        <w:rPr>
          <w:rFonts w:ascii="Times New Roman" w:hAnsi="Times New Roman" w:cs="Times New Roman"/>
          <w:sz w:val="24"/>
          <w:szCs w:val="24"/>
        </w:rPr>
        <w:t xml:space="preserve"> </w:t>
      </w:r>
      <w:del w:id="80" w:author="Caitlin Jeffrey" w:date="2020-08-21T15:10:00Z">
        <w:r w:rsidR="00F544AB" w:rsidDel="008276E5">
          <w:rPr>
            <w:rFonts w:ascii="Times New Roman" w:hAnsi="Times New Roman" w:cs="Times New Roman"/>
            <w:sz w:val="24"/>
            <w:szCs w:val="24"/>
          </w:rPr>
          <w:delText>tie-stall</w:delText>
        </w:r>
      </w:del>
      <w:ins w:id="81" w:author="Caitlin Jeffrey" w:date="2020-08-21T15:10:00Z">
        <w:r w:rsidR="008276E5">
          <w:rPr>
            <w:rFonts w:ascii="Times New Roman" w:hAnsi="Times New Roman" w:cs="Times New Roman"/>
            <w:sz w:val="24"/>
            <w:szCs w:val="24"/>
          </w:rPr>
          <w:t>tiestall</w:t>
        </w:r>
      </w:ins>
      <w:r w:rsidR="00F544AB">
        <w:rPr>
          <w:rFonts w:ascii="Times New Roman" w:hAnsi="Times New Roman" w:cs="Times New Roman"/>
          <w:sz w:val="24"/>
          <w:szCs w:val="24"/>
        </w:rPr>
        <w:t xml:space="preserve"> and </w:t>
      </w:r>
      <w:del w:id="82" w:author="Caitlin Jeffrey" w:date="2020-08-21T15:10:00Z">
        <w:r w:rsidR="00F544AB" w:rsidDel="008276E5">
          <w:rPr>
            <w:rFonts w:ascii="Times New Roman" w:hAnsi="Times New Roman" w:cs="Times New Roman"/>
            <w:sz w:val="24"/>
            <w:szCs w:val="24"/>
          </w:rPr>
          <w:delText>free-stall</w:delText>
        </w:r>
      </w:del>
      <w:ins w:id="83" w:author="Caitlin Jeffrey" w:date="2020-08-21T15:10:00Z">
        <w:r w:rsidR="008276E5">
          <w:rPr>
            <w:rFonts w:ascii="Times New Roman" w:hAnsi="Times New Roman" w:cs="Times New Roman"/>
            <w:sz w:val="24"/>
            <w:szCs w:val="24"/>
          </w:rPr>
          <w:t>freestall</w:t>
        </w:r>
      </w:ins>
      <w:r w:rsidR="00F544AB">
        <w:rPr>
          <w:rFonts w:ascii="Times New Roman" w:hAnsi="Times New Roman" w:cs="Times New Roman"/>
          <w:sz w:val="24"/>
          <w:szCs w:val="24"/>
        </w:rPr>
        <w:t xml:space="preserve"> facilities)</w:t>
      </w:r>
      <w:r w:rsidR="00117A49">
        <w:rPr>
          <w:rFonts w:ascii="Times New Roman" w:hAnsi="Times New Roman" w:cs="Times New Roman"/>
          <w:sz w:val="24"/>
          <w:szCs w:val="24"/>
        </w:rPr>
        <w:t xml:space="preserve">, 6% </w:t>
      </w:r>
      <w:ins w:id="84" w:author="Caitlin Jeffrey" w:date="2020-08-21T12:18:00Z">
        <w:r w:rsidR="00580C74">
          <w:rPr>
            <w:rFonts w:ascii="Times New Roman" w:hAnsi="Times New Roman" w:cs="Times New Roman"/>
            <w:sz w:val="24"/>
            <w:szCs w:val="24"/>
          </w:rPr>
          <w:t xml:space="preserve">exclusively </w:t>
        </w:r>
      </w:ins>
      <w:r w:rsidR="00F544AB">
        <w:rPr>
          <w:rFonts w:ascii="Times New Roman" w:hAnsi="Times New Roman" w:cs="Times New Roman"/>
          <w:sz w:val="24"/>
          <w:szCs w:val="24"/>
        </w:rPr>
        <w:t>us</w:t>
      </w:r>
      <w:ins w:id="85" w:author="Caitlin Jeffrey" w:date="2020-08-21T12:18:00Z">
        <w:r w:rsidR="00580C74">
          <w:rPr>
            <w:rFonts w:ascii="Times New Roman" w:hAnsi="Times New Roman" w:cs="Times New Roman"/>
            <w:sz w:val="24"/>
            <w:szCs w:val="24"/>
          </w:rPr>
          <w:t>ed</w:t>
        </w:r>
      </w:ins>
      <w:del w:id="86" w:author="Caitlin Jeffrey" w:date="2020-08-21T12:18:00Z">
        <w:r w:rsidR="00F544AB" w:rsidDel="00580C74">
          <w:rPr>
            <w:rFonts w:ascii="Times New Roman" w:hAnsi="Times New Roman" w:cs="Times New Roman"/>
            <w:sz w:val="24"/>
            <w:szCs w:val="24"/>
          </w:rPr>
          <w:delText>ing</w:delText>
        </w:r>
      </w:del>
      <w:r w:rsidR="00F544AB">
        <w:rPr>
          <w:rFonts w:ascii="Times New Roman" w:hAnsi="Times New Roman" w:cs="Times New Roman"/>
          <w:sz w:val="24"/>
          <w:szCs w:val="24"/>
        </w:rPr>
        <w:t xml:space="preserve"> a bedded pack facility</w:t>
      </w:r>
      <w:del w:id="87" w:author="Caitlin Jeffrey" w:date="2020-08-21T12:18:00Z">
        <w:r w:rsidR="00F544AB" w:rsidDel="00580C74">
          <w:rPr>
            <w:rFonts w:ascii="Times New Roman" w:hAnsi="Times New Roman" w:cs="Times New Roman"/>
            <w:sz w:val="24"/>
            <w:szCs w:val="24"/>
          </w:rPr>
          <w:delText xml:space="preserve"> </w:delText>
        </w:r>
        <w:r w:rsidR="00117A49" w:rsidDel="00580C74">
          <w:rPr>
            <w:rFonts w:ascii="Times New Roman" w:hAnsi="Times New Roman" w:cs="Times New Roman"/>
            <w:sz w:val="24"/>
            <w:szCs w:val="24"/>
          </w:rPr>
          <w:delText>as the only housing</w:delText>
        </w:r>
      </w:del>
      <w:r w:rsidR="00117A49">
        <w:rPr>
          <w:rFonts w:ascii="Times New Roman" w:hAnsi="Times New Roman" w:cs="Times New Roman"/>
          <w:sz w:val="24"/>
          <w:szCs w:val="24"/>
        </w:rPr>
        <w:t>, and 6% us</w:t>
      </w:r>
      <w:ins w:id="88" w:author="Caitlin Jeffrey" w:date="2020-08-21T12:18:00Z">
        <w:r w:rsidR="00580C74">
          <w:rPr>
            <w:rFonts w:ascii="Times New Roman" w:hAnsi="Times New Roman" w:cs="Times New Roman"/>
            <w:sz w:val="24"/>
            <w:szCs w:val="24"/>
          </w:rPr>
          <w:t xml:space="preserve">ed a combination of </w:t>
        </w:r>
      </w:ins>
      <w:del w:id="89" w:author="Caitlin Jeffrey" w:date="2020-08-21T12:18:00Z">
        <w:r w:rsidR="00117A49" w:rsidDel="00580C74">
          <w:rPr>
            <w:rFonts w:ascii="Times New Roman" w:hAnsi="Times New Roman" w:cs="Times New Roman"/>
            <w:sz w:val="24"/>
            <w:szCs w:val="24"/>
          </w:rPr>
          <w:delText>ing</w:delText>
        </w:r>
      </w:del>
      <w:r w:rsidR="00117A49">
        <w:rPr>
          <w:rFonts w:ascii="Times New Roman" w:hAnsi="Times New Roman" w:cs="Times New Roman"/>
          <w:sz w:val="24"/>
          <w:szCs w:val="24"/>
        </w:rPr>
        <w:t xml:space="preserve"> both </w:t>
      </w:r>
      <w:del w:id="90" w:author="Caitlin Jeffrey" w:date="2020-08-21T15:10:00Z">
        <w:r w:rsidR="00117A49" w:rsidDel="008276E5">
          <w:rPr>
            <w:rFonts w:ascii="Times New Roman" w:hAnsi="Times New Roman" w:cs="Times New Roman"/>
            <w:sz w:val="24"/>
            <w:szCs w:val="24"/>
          </w:rPr>
          <w:delText>tie-stall</w:delText>
        </w:r>
      </w:del>
      <w:ins w:id="91" w:author="Caitlin Jeffrey" w:date="2020-08-21T15:10:00Z">
        <w:r w:rsidR="008276E5">
          <w:rPr>
            <w:rFonts w:ascii="Times New Roman" w:hAnsi="Times New Roman" w:cs="Times New Roman"/>
            <w:sz w:val="24"/>
            <w:szCs w:val="24"/>
          </w:rPr>
          <w:t>tiestall</w:t>
        </w:r>
      </w:ins>
      <w:r w:rsidR="00117A49">
        <w:rPr>
          <w:rFonts w:ascii="Times New Roman" w:hAnsi="Times New Roman" w:cs="Times New Roman"/>
          <w:sz w:val="24"/>
          <w:szCs w:val="24"/>
        </w:rPr>
        <w:t xml:space="preserve"> and </w:t>
      </w:r>
      <w:del w:id="92" w:author="Caitlin Jeffrey" w:date="2020-08-21T15:10:00Z">
        <w:r w:rsidR="00117A49" w:rsidDel="008276E5">
          <w:rPr>
            <w:rFonts w:ascii="Times New Roman" w:hAnsi="Times New Roman" w:cs="Times New Roman"/>
            <w:sz w:val="24"/>
            <w:szCs w:val="24"/>
          </w:rPr>
          <w:delText>free-stall</w:delText>
        </w:r>
      </w:del>
      <w:ins w:id="93" w:author="Caitlin Jeffrey" w:date="2020-08-21T15:10:00Z">
        <w:r w:rsidR="008276E5">
          <w:rPr>
            <w:rFonts w:ascii="Times New Roman" w:hAnsi="Times New Roman" w:cs="Times New Roman"/>
            <w:sz w:val="24"/>
            <w:szCs w:val="24"/>
          </w:rPr>
          <w:t>freestall</w:t>
        </w:r>
      </w:ins>
      <w:r w:rsidR="00117A49">
        <w:rPr>
          <w:rFonts w:ascii="Times New Roman" w:hAnsi="Times New Roman" w:cs="Times New Roman"/>
          <w:sz w:val="24"/>
          <w:szCs w:val="24"/>
        </w:rPr>
        <w:t xml:space="preserve"> facilities. The </w:t>
      </w:r>
      <w:r w:rsidR="00117A49" w:rsidRPr="00117A49">
        <w:rPr>
          <w:rFonts w:ascii="Times New Roman" w:hAnsi="Times New Roman" w:cs="Times New Roman"/>
          <w:sz w:val="24"/>
          <w:szCs w:val="24"/>
        </w:rPr>
        <w:t xml:space="preserve">median </w:t>
      </w:r>
      <w:r w:rsidR="00117A49">
        <w:rPr>
          <w:rFonts w:ascii="Times New Roman" w:hAnsi="Times New Roman" w:cs="Times New Roman"/>
          <w:sz w:val="24"/>
          <w:szCs w:val="24"/>
        </w:rPr>
        <w:t>number of lactating cows on farms among</w:t>
      </w:r>
      <w:r w:rsidR="00117A49" w:rsidRPr="00117A49">
        <w:rPr>
          <w:rFonts w:ascii="Times New Roman" w:hAnsi="Times New Roman" w:cs="Times New Roman"/>
          <w:sz w:val="24"/>
          <w:szCs w:val="24"/>
        </w:rPr>
        <w:t xml:space="preserve"> respondents was 59.5</w:t>
      </w:r>
      <w:r w:rsidR="00117A49">
        <w:rPr>
          <w:rFonts w:ascii="Times New Roman" w:hAnsi="Times New Roman" w:cs="Times New Roman"/>
          <w:sz w:val="24"/>
          <w:szCs w:val="24"/>
        </w:rPr>
        <w:t xml:space="preserve"> (range 2</w:t>
      </w:r>
      <w:r w:rsidR="00A75051">
        <w:rPr>
          <w:rFonts w:ascii="Times New Roman" w:hAnsi="Times New Roman" w:cs="Times New Roman"/>
          <w:sz w:val="24"/>
          <w:szCs w:val="24"/>
        </w:rPr>
        <w:t xml:space="preserve"> to 400), and the </w:t>
      </w:r>
      <w:r w:rsidR="00117A49" w:rsidRPr="00117A49">
        <w:rPr>
          <w:rFonts w:ascii="Times New Roman" w:hAnsi="Times New Roman" w:cs="Times New Roman"/>
          <w:sz w:val="24"/>
          <w:szCs w:val="24"/>
        </w:rPr>
        <w:t>odds of using more than one type of facility t</w:t>
      </w:r>
      <w:r w:rsidR="00A75051">
        <w:rPr>
          <w:rFonts w:ascii="Times New Roman" w:hAnsi="Times New Roman" w:cs="Times New Roman"/>
          <w:sz w:val="24"/>
          <w:szCs w:val="24"/>
        </w:rPr>
        <w:t>o house lactating cows increased</w:t>
      </w:r>
      <w:r w:rsidR="00117A49" w:rsidRPr="00117A49">
        <w:rPr>
          <w:rFonts w:ascii="Times New Roman" w:hAnsi="Times New Roman" w:cs="Times New Roman"/>
          <w:sz w:val="24"/>
          <w:szCs w:val="24"/>
        </w:rPr>
        <w:t xml:space="preserve"> </w:t>
      </w:r>
      <w:del w:id="94" w:author="Caitlin Jeffrey" w:date="2020-08-21T12:19:00Z">
        <w:r w:rsidR="00117A49" w:rsidRPr="00117A49" w:rsidDel="00580C74">
          <w:rPr>
            <w:rFonts w:ascii="Times New Roman" w:hAnsi="Times New Roman" w:cs="Times New Roman"/>
            <w:sz w:val="24"/>
            <w:szCs w:val="24"/>
          </w:rPr>
          <w:delText>with an increase in</w:delText>
        </w:r>
      </w:del>
      <w:ins w:id="95" w:author="Caitlin Jeffrey" w:date="2020-08-21T12:19:00Z">
        <w:r w:rsidR="00580C74">
          <w:rPr>
            <w:rFonts w:ascii="Times New Roman" w:hAnsi="Times New Roman" w:cs="Times New Roman"/>
            <w:sz w:val="24"/>
            <w:szCs w:val="24"/>
          </w:rPr>
          <w:t xml:space="preserve"> proportionately with</w:t>
        </w:r>
      </w:ins>
      <w:r w:rsidR="00117A49" w:rsidRPr="00117A49">
        <w:rPr>
          <w:rFonts w:ascii="Times New Roman" w:hAnsi="Times New Roman" w:cs="Times New Roman"/>
          <w:sz w:val="24"/>
          <w:szCs w:val="24"/>
        </w:rPr>
        <w:t xml:space="preserve"> the number of lactating cows </w:t>
      </w:r>
      <w:r w:rsidR="00A75051">
        <w:rPr>
          <w:rFonts w:ascii="Times New Roman" w:hAnsi="Times New Roman" w:cs="Times New Roman"/>
          <w:sz w:val="24"/>
          <w:szCs w:val="24"/>
        </w:rPr>
        <w:t>reported for a herd.</w:t>
      </w:r>
      <w:r w:rsidR="005A7807" w:rsidRPr="005A7807">
        <w:t xml:space="preserve"> </w:t>
      </w:r>
      <w:r w:rsidR="005A7807">
        <w:rPr>
          <w:rFonts w:ascii="Times New Roman" w:hAnsi="Times New Roman" w:cs="Times New Roman"/>
          <w:sz w:val="24"/>
          <w:szCs w:val="24"/>
        </w:rPr>
        <w:t xml:space="preserve">Four categories of breeds were identified among the respondent herds: 1) </w:t>
      </w:r>
      <w:r w:rsidR="005A7807" w:rsidRPr="005A7807">
        <w:rPr>
          <w:rFonts w:ascii="Times New Roman" w:hAnsi="Times New Roman" w:cs="Times New Roman"/>
          <w:sz w:val="24"/>
          <w:szCs w:val="24"/>
        </w:rPr>
        <w:t xml:space="preserve">Holstein </w:t>
      </w:r>
      <w:r w:rsidR="005A7807">
        <w:rPr>
          <w:rFonts w:ascii="Times New Roman" w:hAnsi="Times New Roman" w:cs="Times New Roman"/>
          <w:sz w:val="24"/>
          <w:szCs w:val="24"/>
        </w:rPr>
        <w:t xml:space="preserve">cattle </w:t>
      </w:r>
      <w:r w:rsidR="005A7807" w:rsidRPr="005A7807">
        <w:rPr>
          <w:rFonts w:ascii="Times New Roman" w:hAnsi="Times New Roman" w:cs="Times New Roman"/>
          <w:sz w:val="24"/>
          <w:szCs w:val="24"/>
        </w:rPr>
        <w:t>only</w:t>
      </w:r>
      <w:ins w:id="96" w:author="Caitlin Jeffrey" w:date="2020-08-21T12:20:00Z">
        <w:r w:rsidR="00580C74">
          <w:rPr>
            <w:rFonts w:ascii="Times New Roman" w:hAnsi="Times New Roman" w:cs="Times New Roman"/>
            <w:sz w:val="24"/>
            <w:szCs w:val="24"/>
          </w:rPr>
          <w:t>;</w:t>
        </w:r>
      </w:ins>
      <w:r w:rsidR="005A7807" w:rsidRPr="005A7807">
        <w:rPr>
          <w:rFonts w:ascii="Times New Roman" w:hAnsi="Times New Roman" w:cs="Times New Roman"/>
          <w:sz w:val="24"/>
          <w:szCs w:val="24"/>
        </w:rPr>
        <w:t xml:space="preserve"> 2) Jersey </w:t>
      </w:r>
      <w:r w:rsidR="005A7807">
        <w:rPr>
          <w:rFonts w:ascii="Times New Roman" w:hAnsi="Times New Roman" w:cs="Times New Roman"/>
          <w:sz w:val="24"/>
          <w:szCs w:val="24"/>
        </w:rPr>
        <w:t xml:space="preserve">cattle </w:t>
      </w:r>
      <w:r w:rsidR="005A7807" w:rsidRPr="005A7807">
        <w:rPr>
          <w:rFonts w:ascii="Times New Roman" w:hAnsi="Times New Roman" w:cs="Times New Roman"/>
          <w:sz w:val="24"/>
          <w:szCs w:val="24"/>
        </w:rPr>
        <w:t>only</w:t>
      </w:r>
      <w:ins w:id="97" w:author="Caitlin Jeffrey" w:date="2020-08-21T12:20:00Z">
        <w:r w:rsidR="00580C74">
          <w:rPr>
            <w:rFonts w:ascii="Times New Roman" w:hAnsi="Times New Roman" w:cs="Times New Roman"/>
            <w:sz w:val="24"/>
            <w:szCs w:val="24"/>
          </w:rPr>
          <w:t>;</w:t>
        </w:r>
      </w:ins>
      <w:r w:rsidR="005A7807" w:rsidRPr="005A7807">
        <w:rPr>
          <w:rFonts w:ascii="Times New Roman" w:hAnsi="Times New Roman" w:cs="Times New Roman"/>
          <w:sz w:val="24"/>
          <w:szCs w:val="24"/>
        </w:rPr>
        <w:t xml:space="preserve"> 3) mixed Holstein and Jersey herds with crosses</w:t>
      </w:r>
      <w:ins w:id="98" w:author="Caitlin Jeffrey" w:date="2020-08-21T12:20:00Z">
        <w:r w:rsidR="00580C74">
          <w:rPr>
            <w:rFonts w:ascii="Times New Roman" w:hAnsi="Times New Roman" w:cs="Times New Roman"/>
            <w:sz w:val="24"/>
            <w:szCs w:val="24"/>
          </w:rPr>
          <w:t>;</w:t>
        </w:r>
      </w:ins>
      <w:del w:id="99" w:author="Caitlin Jeffrey" w:date="2020-08-21T12:20:00Z">
        <w:r w:rsidR="005A7807" w:rsidRPr="005A7807" w:rsidDel="00580C74">
          <w:rPr>
            <w:rFonts w:ascii="Times New Roman" w:hAnsi="Times New Roman" w:cs="Times New Roman"/>
            <w:sz w:val="24"/>
            <w:szCs w:val="24"/>
          </w:rPr>
          <w:delText>,</w:delText>
        </w:r>
      </w:del>
      <w:r w:rsidR="005A7807" w:rsidRPr="005A7807">
        <w:rPr>
          <w:rFonts w:ascii="Times New Roman" w:hAnsi="Times New Roman" w:cs="Times New Roman"/>
          <w:sz w:val="24"/>
          <w:szCs w:val="24"/>
        </w:rPr>
        <w:t xml:space="preserve"> </w:t>
      </w:r>
      <w:ins w:id="100" w:author="Caitlin Jeffrey" w:date="2020-08-21T12:20:00Z">
        <w:r w:rsidR="00580C74">
          <w:rPr>
            <w:rFonts w:ascii="Times New Roman" w:hAnsi="Times New Roman" w:cs="Times New Roman"/>
            <w:sz w:val="24"/>
            <w:szCs w:val="24"/>
          </w:rPr>
          <w:t>and</w:t>
        </w:r>
      </w:ins>
      <w:del w:id="101" w:author="Caitlin Jeffrey" w:date="2020-08-21T12:20:00Z">
        <w:r w:rsidR="005A7807" w:rsidRPr="005A7807" w:rsidDel="00580C74">
          <w:rPr>
            <w:rFonts w:ascii="Times New Roman" w:hAnsi="Times New Roman" w:cs="Times New Roman"/>
            <w:sz w:val="24"/>
            <w:szCs w:val="24"/>
          </w:rPr>
          <w:delText>or</w:delText>
        </w:r>
      </w:del>
      <w:r w:rsidR="005A7807" w:rsidRPr="005A7807">
        <w:rPr>
          <w:rFonts w:ascii="Times New Roman" w:hAnsi="Times New Roman" w:cs="Times New Roman"/>
          <w:sz w:val="24"/>
          <w:szCs w:val="24"/>
        </w:rPr>
        <w:t xml:space="preserve"> 4) mixed Jersey and Holstein herds with one or more additional breeds. </w:t>
      </w:r>
      <w:r w:rsidR="005A7807">
        <w:rPr>
          <w:rFonts w:ascii="Times New Roman" w:hAnsi="Times New Roman" w:cs="Times New Roman"/>
          <w:sz w:val="24"/>
          <w:szCs w:val="24"/>
        </w:rPr>
        <w:t>Breed</w:t>
      </w:r>
      <w:r w:rsidR="005A7807" w:rsidRPr="005A7807">
        <w:rPr>
          <w:rFonts w:ascii="Times New Roman" w:hAnsi="Times New Roman" w:cs="Times New Roman"/>
          <w:sz w:val="24"/>
          <w:szCs w:val="24"/>
        </w:rPr>
        <w:t xml:space="preserve"> distribution was similar across the housing and bedding type categories</w:t>
      </w:r>
      <w:r w:rsidR="005A7807">
        <w:rPr>
          <w:rFonts w:ascii="Times New Roman" w:hAnsi="Times New Roman" w:cs="Times New Roman"/>
          <w:sz w:val="24"/>
          <w:szCs w:val="24"/>
        </w:rPr>
        <w:t xml:space="preserve">. </w:t>
      </w:r>
      <w:r w:rsidR="006D772F">
        <w:rPr>
          <w:rFonts w:ascii="Times New Roman" w:hAnsi="Times New Roman" w:cs="Times New Roman"/>
          <w:sz w:val="24"/>
          <w:szCs w:val="24"/>
        </w:rPr>
        <w:t xml:space="preserve">An association between frequency of individual </w:t>
      </w:r>
      <w:del w:id="102" w:author="Caitlin Jeffrey" w:date="2020-08-21T12:20:00Z">
        <w:r w:rsidR="006D772F" w:rsidDel="00580C74">
          <w:rPr>
            <w:rFonts w:ascii="Times New Roman" w:hAnsi="Times New Roman" w:cs="Times New Roman"/>
            <w:sz w:val="24"/>
            <w:szCs w:val="24"/>
          </w:rPr>
          <w:delText xml:space="preserve">cow milk </w:delText>
        </w:r>
      </w:del>
      <w:r w:rsidR="006D772F">
        <w:rPr>
          <w:rFonts w:ascii="Times New Roman" w:hAnsi="Times New Roman" w:cs="Times New Roman"/>
          <w:sz w:val="24"/>
          <w:szCs w:val="24"/>
        </w:rPr>
        <w:t>somatic cell count testing and housing type was identified</w:t>
      </w:r>
      <w:ins w:id="103" w:author="Deborah Neher" w:date="2020-08-19T21:04:00Z">
        <w:r w:rsidR="00E45BB1">
          <w:rPr>
            <w:rFonts w:ascii="Times New Roman" w:hAnsi="Times New Roman" w:cs="Times New Roman"/>
            <w:sz w:val="24"/>
            <w:szCs w:val="24"/>
          </w:rPr>
          <w:t>;</w:t>
        </w:r>
      </w:ins>
      <w:del w:id="104" w:author="Deborah Neher" w:date="2020-08-19T21:04:00Z">
        <w:r w:rsidR="006D772F" w:rsidDel="00E45BB1">
          <w:rPr>
            <w:rFonts w:ascii="Times New Roman" w:hAnsi="Times New Roman" w:cs="Times New Roman"/>
            <w:sz w:val="24"/>
            <w:szCs w:val="24"/>
          </w:rPr>
          <w:delText>,</w:delText>
        </w:r>
      </w:del>
      <w:r w:rsidR="006D772F">
        <w:rPr>
          <w:rFonts w:ascii="Times New Roman" w:hAnsi="Times New Roman" w:cs="Times New Roman"/>
          <w:sz w:val="24"/>
          <w:szCs w:val="24"/>
        </w:rPr>
        <w:t xml:space="preserve"> </w:t>
      </w:r>
      <w:del w:id="105" w:author="Deborah Neher" w:date="2020-08-19T21:04:00Z">
        <w:r w:rsidR="006D772F" w:rsidDel="00E45BB1">
          <w:rPr>
            <w:rFonts w:ascii="Times New Roman" w:hAnsi="Times New Roman" w:cs="Times New Roman"/>
            <w:sz w:val="24"/>
            <w:szCs w:val="24"/>
          </w:rPr>
          <w:delText xml:space="preserve">and </w:delText>
        </w:r>
      </w:del>
      <w:r w:rsidR="006D772F">
        <w:rPr>
          <w:rFonts w:ascii="Times New Roman" w:hAnsi="Times New Roman" w:cs="Times New Roman"/>
          <w:sz w:val="24"/>
          <w:szCs w:val="24"/>
        </w:rPr>
        <w:t xml:space="preserve">respondents </w:t>
      </w:r>
      <w:r w:rsidR="006D772F" w:rsidRPr="006D772F">
        <w:rPr>
          <w:rFonts w:ascii="Times New Roman" w:hAnsi="Times New Roman" w:cs="Times New Roman"/>
          <w:sz w:val="24"/>
          <w:szCs w:val="24"/>
        </w:rPr>
        <w:t xml:space="preserve">using </w:t>
      </w:r>
      <w:del w:id="106" w:author="Caitlin Jeffrey" w:date="2020-08-21T15:10:00Z">
        <w:r w:rsidR="006D772F" w:rsidRPr="006D772F" w:rsidDel="008276E5">
          <w:rPr>
            <w:rFonts w:ascii="Times New Roman" w:hAnsi="Times New Roman" w:cs="Times New Roman"/>
            <w:sz w:val="24"/>
            <w:szCs w:val="24"/>
          </w:rPr>
          <w:delText>free-stall</w:delText>
        </w:r>
      </w:del>
      <w:ins w:id="107" w:author="Caitlin Jeffrey" w:date="2020-08-21T15:10:00Z">
        <w:r w:rsidR="008276E5">
          <w:rPr>
            <w:rFonts w:ascii="Times New Roman" w:hAnsi="Times New Roman" w:cs="Times New Roman"/>
            <w:sz w:val="24"/>
            <w:szCs w:val="24"/>
          </w:rPr>
          <w:t>freestall</w:t>
        </w:r>
      </w:ins>
      <w:r w:rsidR="006D772F" w:rsidRPr="006D772F">
        <w:rPr>
          <w:rFonts w:ascii="Times New Roman" w:hAnsi="Times New Roman" w:cs="Times New Roman"/>
          <w:sz w:val="24"/>
          <w:szCs w:val="24"/>
        </w:rPr>
        <w:t xml:space="preserve"> </w:t>
      </w:r>
      <w:r w:rsidR="006D772F" w:rsidRPr="006D772F">
        <w:rPr>
          <w:rFonts w:ascii="Times New Roman" w:hAnsi="Times New Roman" w:cs="Times New Roman"/>
          <w:sz w:val="24"/>
          <w:szCs w:val="24"/>
        </w:rPr>
        <w:lastRenderedPageBreak/>
        <w:t xml:space="preserve">sand facilities were </w:t>
      </w:r>
      <w:commentRangeStart w:id="108"/>
      <w:r w:rsidR="006D772F" w:rsidRPr="006D772F">
        <w:rPr>
          <w:rFonts w:ascii="Times New Roman" w:hAnsi="Times New Roman" w:cs="Times New Roman"/>
          <w:sz w:val="24"/>
          <w:szCs w:val="24"/>
        </w:rPr>
        <w:t xml:space="preserve">less likely to test </w:t>
      </w:r>
      <w:r w:rsidR="00CE6CA2">
        <w:rPr>
          <w:rFonts w:ascii="Times New Roman" w:hAnsi="Times New Roman" w:cs="Times New Roman"/>
          <w:sz w:val="24"/>
          <w:szCs w:val="24"/>
        </w:rPr>
        <w:t xml:space="preserve">approximately </w:t>
      </w:r>
      <w:r w:rsidR="006D772F" w:rsidRPr="006D772F">
        <w:rPr>
          <w:rFonts w:ascii="Times New Roman" w:hAnsi="Times New Roman" w:cs="Times New Roman"/>
          <w:sz w:val="24"/>
          <w:szCs w:val="24"/>
        </w:rPr>
        <w:t xml:space="preserve">monthly </w:t>
      </w:r>
      <w:r w:rsidR="006D772F">
        <w:rPr>
          <w:rFonts w:ascii="Times New Roman" w:hAnsi="Times New Roman" w:cs="Times New Roman"/>
          <w:sz w:val="24"/>
          <w:szCs w:val="24"/>
        </w:rPr>
        <w:t xml:space="preserve">or more frequently </w:t>
      </w:r>
      <w:commentRangeEnd w:id="108"/>
      <w:r w:rsidR="00E45BB1">
        <w:rPr>
          <w:rStyle w:val="CommentReference"/>
        </w:rPr>
        <w:commentReference w:id="108"/>
      </w:r>
      <w:r w:rsidR="006D772F" w:rsidRPr="006D772F">
        <w:rPr>
          <w:rFonts w:ascii="Times New Roman" w:hAnsi="Times New Roman" w:cs="Times New Roman"/>
          <w:sz w:val="24"/>
          <w:szCs w:val="24"/>
        </w:rPr>
        <w:t xml:space="preserve">compared to </w:t>
      </w:r>
      <w:r w:rsidR="006D772F">
        <w:rPr>
          <w:rFonts w:ascii="Times New Roman" w:hAnsi="Times New Roman" w:cs="Times New Roman"/>
          <w:sz w:val="24"/>
          <w:szCs w:val="24"/>
        </w:rPr>
        <w:t xml:space="preserve">herds housed in </w:t>
      </w:r>
      <w:del w:id="109" w:author="Caitlin Jeffrey" w:date="2020-08-21T15:10:00Z">
        <w:r w:rsidR="006D772F" w:rsidRPr="006D772F" w:rsidDel="008276E5">
          <w:rPr>
            <w:rFonts w:ascii="Times New Roman" w:hAnsi="Times New Roman" w:cs="Times New Roman"/>
            <w:sz w:val="24"/>
            <w:szCs w:val="24"/>
          </w:rPr>
          <w:delText>tie-stall</w:delText>
        </w:r>
      </w:del>
      <w:ins w:id="110" w:author="Caitlin Jeffrey" w:date="2020-08-21T15:10:00Z">
        <w:r w:rsidR="008276E5">
          <w:rPr>
            <w:rFonts w:ascii="Times New Roman" w:hAnsi="Times New Roman" w:cs="Times New Roman"/>
            <w:sz w:val="24"/>
            <w:szCs w:val="24"/>
          </w:rPr>
          <w:t>tiestall</w:t>
        </w:r>
      </w:ins>
      <w:r w:rsidR="006D772F">
        <w:rPr>
          <w:rFonts w:ascii="Times New Roman" w:hAnsi="Times New Roman" w:cs="Times New Roman"/>
          <w:sz w:val="24"/>
          <w:szCs w:val="24"/>
        </w:rPr>
        <w:t>s</w:t>
      </w:r>
      <w:r w:rsidR="006D772F" w:rsidRPr="006D772F">
        <w:rPr>
          <w:rFonts w:ascii="Times New Roman" w:hAnsi="Times New Roman" w:cs="Times New Roman"/>
          <w:sz w:val="24"/>
          <w:szCs w:val="24"/>
        </w:rPr>
        <w:t xml:space="preserve"> with wood bedding</w:t>
      </w:r>
      <w:r w:rsidR="006D772F">
        <w:rPr>
          <w:rFonts w:ascii="Times New Roman" w:hAnsi="Times New Roman" w:cs="Times New Roman"/>
          <w:sz w:val="24"/>
          <w:szCs w:val="24"/>
        </w:rPr>
        <w:t>.</w:t>
      </w:r>
      <w:ins w:id="111" w:author="Deborah Neher" w:date="2020-08-20T12:00:00Z">
        <w:r w:rsidR="00453254">
          <w:rPr>
            <w:rFonts w:ascii="Times New Roman" w:hAnsi="Times New Roman" w:cs="Times New Roman"/>
            <w:sz w:val="24"/>
            <w:szCs w:val="24"/>
          </w:rPr>
          <w:t xml:space="preserve"> We conclude the </w:t>
        </w:r>
      </w:ins>
      <w:ins w:id="112" w:author="Deborah Neher" w:date="2020-08-20T12:01:00Z">
        <w:r w:rsidR="00453254">
          <w:rPr>
            <w:rFonts w:ascii="Times New Roman" w:hAnsi="Times New Roman" w:cs="Times New Roman"/>
            <w:sz w:val="24"/>
            <w:szCs w:val="24"/>
          </w:rPr>
          <w:t xml:space="preserve">survey </w:t>
        </w:r>
      </w:ins>
      <w:ins w:id="113" w:author="Caitlin Jeffrey" w:date="2020-08-21T12:21:00Z">
        <w:r w:rsidR="00505B19">
          <w:rPr>
            <w:rFonts w:ascii="Times New Roman" w:hAnsi="Times New Roman" w:cs="Times New Roman"/>
            <w:sz w:val="24"/>
            <w:szCs w:val="24"/>
          </w:rPr>
          <w:t xml:space="preserve">results? </w:t>
        </w:r>
      </w:ins>
      <w:ins w:id="114" w:author="Deborah Neher" w:date="2020-08-20T12:01:00Z">
        <w:r w:rsidR="00453254">
          <w:rPr>
            <w:rFonts w:ascii="Times New Roman" w:hAnsi="Times New Roman" w:cs="Times New Roman"/>
            <w:sz w:val="24"/>
            <w:szCs w:val="24"/>
          </w:rPr>
          <w:t>are robust and reliable</w:t>
        </w:r>
      </w:ins>
      <w:ins w:id="115" w:author="Caitlin Jeffrey" w:date="2020-08-21T12:27:00Z">
        <w:r w:rsidR="00505B19">
          <w:rPr>
            <w:rFonts w:ascii="Times New Roman" w:hAnsi="Times New Roman" w:cs="Times New Roman"/>
            <w:sz w:val="24"/>
            <w:szCs w:val="24"/>
          </w:rPr>
          <w:t>,</w:t>
        </w:r>
      </w:ins>
      <w:ins w:id="116" w:author="Deborah Neher" w:date="2020-08-20T12:01:00Z">
        <w:r w:rsidR="00453254">
          <w:rPr>
            <w:rFonts w:ascii="Times New Roman" w:hAnsi="Times New Roman" w:cs="Times New Roman"/>
            <w:sz w:val="24"/>
            <w:szCs w:val="24"/>
          </w:rPr>
          <w:t xml:space="preserve"> and credit the </w:t>
        </w:r>
      </w:ins>
      <w:ins w:id="117" w:author="Deborah Neher" w:date="2020-08-20T12:02:00Z">
        <w:r w:rsidR="00453254">
          <w:rPr>
            <w:rFonts w:ascii="Times New Roman" w:hAnsi="Times New Roman" w:cs="Times New Roman"/>
            <w:sz w:val="24"/>
            <w:szCs w:val="24"/>
          </w:rPr>
          <w:t>phrasing of questions</w:t>
        </w:r>
      </w:ins>
      <w:ins w:id="118" w:author="Deborah Neher" w:date="2020-08-20T12:01:00Z">
        <w:r w:rsidR="00453254">
          <w:rPr>
            <w:rFonts w:ascii="Times New Roman" w:hAnsi="Times New Roman" w:cs="Times New Roman"/>
            <w:sz w:val="24"/>
            <w:szCs w:val="24"/>
          </w:rPr>
          <w:t>, pre-survey testing</w:t>
        </w:r>
      </w:ins>
      <w:ins w:id="119" w:author="Deborah Neher" w:date="2020-08-20T12:02:00Z">
        <w:r w:rsidR="00453254">
          <w:rPr>
            <w:rFonts w:ascii="Times New Roman" w:hAnsi="Times New Roman" w:cs="Times New Roman"/>
            <w:sz w:val="24"/>
            <w:szCs w:val="24"/>
          </w:rPr>
          <w:t xml:space="preserve">, multiple modes of distribution, and timing </w:t>
        </w:r>
        <w:del w:id="120" w:author="Caitlin Jeffrey" w:date="2020-08-21T12:28:00Z">
          <w:r w:rsidR="00453254" w:rsidDel="00505B19">
            <w:rPr>
              <w:rFonts w:ascii="Times New Roman" w:hAnsi="Times New Roman" w:cs="Times New Roman"/>
              <w:sz w:val="24"/>
              <w:szCs w:val="24"/>
            </w:rPr>
            <w:delText>of our survey</w:delText>
          </w:r>
        </w:del>
      </w:ins>
      <w:ins w:id="121" w:author="Caitlin Jeffrey" w:date="2020-08-21T12:28:00Z">
        <w:r w:rsidR="00505B19">
          <w:rPr>
            <w:rFonts w:ascii="Times New Roman" w:hAnsi="Times New Roman" w:cs="Times New Roman"/>
            <w:sz w:val="24"/>
            <w:szCs w:val="24"/>
          </w:rPr>
          <w:t xml:space="preserve"> for</w:t>
        </w:r>
      </w:ins>
      <w:ins w:id="122" w:author="Deborah Neher" w:date="2020-08-20T12:02:00Z">
        <w:r w:rsidR="00453254">
          <w:rPr>
            <w:rFonts w:ascii="Times New Roman" w:hAnsi="Times New Roman" w:cs="Times New Roman"/>
            <w:sz w:val="24"/>
            <w:szCs w:val="24"/>
          </w:rPr>
          <w:t xml:space="preserve"> captur</w:t>
        </w:r>
      </w:ins>
      <w:ins w:id="123" w:author="Caitlin Jeffrey" w:date="2020-08-21T12:28:00Z">
        <w:r w:rsidR="00505B19">
          <w:rPr>
            <w:rFonts w:ascii="Times New Roman" w:hAnsi="Times New Roman" w:cs="Times New Roman"/>
            <w:sz w:val="24"/>
            <w:szCs w:val="24"/>
          </w:rPr>
          <w:t xml:space="preserve">ing </w:t>
        </w:r>
      </w:ins>
      <w:ins w:id="124" w:author="Deborah Neher" w:date="2020-08-20T12:02:00Z">
        <w:del w:id="125" w:author="Caitlin Jeffrey" w:date="2020-08-21T12:28:00Z">
          <w:r w:rsidR="00453254" w:rsidDel="00505B19">
            <w:rPr>
              <w:rFonts w:ascii="Times New Roman" w:hAnsi="Times New Roman" w:cs="Times New Roman"/>
              <w:sz w:val="24"/>
              <w:szCs w:val="24"/>
            </w:rPr>
            <w:delText xml:space="preserve">ed </w:delText>
          </w:r>
        </w:del>
        <w:r w:rsidR="00453254">
          <w:rPr>
            <w:rFonts w:ascii="Times New Roman" w:hAnsi="Times New Roman" w:cs="Times New Roman"/>
            <w:sz w:val="24"/>
            <w:szCs w:val="24"/>
          </w:rPr>
          <w:t>th</w:t>
        </w:r>
      </w:ins>
      <w:ins w:id="126" w:author="Caitlin Jeffrey" w:date="2020-08-21T12:28:00Z">
        <w:r w:rsidR="00505B19">
          <w:rPr>
            <w:rFonts w:ascii="Times New Roman" w:hAnsi="Times New Roman" w:cs="Times New Roman"/>
            <w:sz w:val="24"/>
            <w:szCs w:val="24"/>
          </w:rPr>
          <w:t>e</w:t>
        </w:r>
      </w:ins>
      <w:ins w:id="127" w:author="Deborah Neher" w:date="2020-08-20T12:02:00Z">
        <w:del w:id="128" w:author="Caitlin Jeffrey" w:date="2020-08-21T12:28:00Z">
          <w:r w:rsidR="00453254" w:rsidDel="00505B19">
            <w:rPr>
              <w:rFonts w:ascii="Times New Roman" w:hAnsi="Times New Roman" w:cs="Times New Roman"/>
              <w:sz w:val="24"/>
              <w:szCs w:val="24"/>
            </w:rPr>
            <w:delText>at</w:delText>
          </w:r>
        </w:del>
        <w:r w:rsidR="00453254">
          <w:rPr>
            <w:rFonts w:ascii="Times New Roman" w:hAnsi="Times New Roman" w:cs="Times New Roman"/>
            <w:sz w:val="24"/>
            <w:szCs w:val="24"/>
          </w:rPr>
          <w:t xml:space="preserve"> attention and reflect</w:t>
        </w:r>
      </w:ins>
      <w:ins w:id="129" w:author="Caitlin Jeffrey" w:date="2020-08-21T12:28:00Z">
        <w:r w:rsidR="00505B19">
          <w:rPr>
            <w:rFonts w:ascii="Times New Roman" w:hAnsi="Times New Roman" w:cs="Times New Roman"/>
            <w:sz w:val="24"/>
            <w:szCs w:val="24"/>
          </w:rPr>
          <w:t>ing</w:t>
        </w:r>
      </w:ins>
      <w:ins w:id="130" w:author="Deborah Neher" w:date="2020-08-20T12:02:00Z">
        <w:del w:id="131" w:author="Caitlin Jeffrey" w:date="2020-08-21T12:28:00Z">
          <w:r w:rsidR="00453254" w:rsidDel="00505B19">
            <w:rPr>
              <w:rFonts w:ascii="Times New Roman" w:hAnsi="Times New Roman" w:cs="Times New Roman"/>
              <w:sz w:val="24"/>
              <w:szCs w:val="24"/>
            </w:rPr>
            <w:delText>ed</w:delText>
          </w:r>
        </w:del>
        <w:r w:rsidR="00453254">
          <w:rPr>
            <w:rFonts w:ascii="Times New Roman" w:hAnsi="Times New Roman" w:cs="Times New Roman"/>
            <w:sz w:val="24"/>
            <w:szCs w:val="24"/>
          </w:rPr>
          <w:t xml:space="preserve"> the interest of the source population.</w:t>
        </w:r>
      </w:ins>
      <w:del w:id="132" w:author="Deborah Neher" w:date="2020-08-20T12:00:00Z">
        <w:r w:rsidR="006D772F" w:rsidDel="00453254">
          <w:rPr>
            <w:rFonts w:ascii="Times New Roman" w:hAnsi="Times New Roman" w:cs="Times New Roman"/>
            <w:sz w:val="24"/>
            <w:szCs w:val="24"/>
          </w:rPr>
          <w:delText xml:space="preserve"> </w:delText>
        </w:r>
      </w:del>
    </w:p>
    <w:p w14:paraId="784328D2" w14:textId="53D48441" w:rsidR="008976A8" w:rsidDel="00453254" w:rsidRDefault="00FA7B65" w:rsidP="002B3527">
      <w:pPr>
        <w:tabs>
          <w:tab w:val="left" w:pos="360"/>
          <w:tab w:val="left" w:pos="720"/>
        </w:tabs>
        <w:spacing w:line="480" w:lineRule="auto"/>
        <w:rPr>
          <w:del w:id="133" w:author="Deborah Neher" w:date="2020-08-20T12:02:00Z"/>
          <w:rFonts w:ascii="Times New Roman" w:hAnsi="Times New Roman" w:cs="Times New Roman"/>
          <w:sz w:val="24"/>
          <w:szCs w:val="24"/>
        </w:rPr>
      </w:pPr>
      <w:moveFromRangeStart w:id="134" w:author="Deborah Neher" w:date="2020-08-20T11:52:00Z" w:name="move48816760"/>
      <w:commentRangeStart w:id="135"/>
      <w:moveFrom w:id="136" w:author="Deborah Neher" w:date="2020-08-20T11:52:00Z">
        <w:del w:id="137" w:author="Deborah Neher" w:date="2020-08-20T12:02:00Z">
          <w:r w:rsidRPr="00E45BB1" w:rsidDel="00453254">
            <w:rPr>
              <w:rFonts w:ascii="Times New Roman" w:hAnsi="Times New Roman" w:cs="Times New Roman"/>
              <w:sz w:val="24"/>
              <w:szCs w:val="24"/>
              <w:highlight w:val="yellow"/>
              <w:rPrChange w:id="138" w:author="Deborah Neher" w:date="2020-08-19T21:03:00Z">
                <w:rPr>
                  <w:rFonts w:ascii="Times New Roman" w:hAnsi="Times New Roman" w:cs="Times New Roman"/>
                  <w:sz w:val="24"/>
                  <w:szCs w:val="24"/>
                </w:rPr>
              </w:rPrChange>
            </w:rPr>
            <w:delText>A secondary objective</w:delText>
          </w:r>
          <w:r w:rsidDel="00453254">
            <w:rPr>
              <w:rFonts w:ascii="Times New Roman" w:hAnsi="Times New Roman" w:cs="Times New Roman"/>
              <w:sz w:val="24"/>
              <w:szCs w:val="24"/>
            </w:rPr>
            <w:delText xml:space="preserve"> </w:delText>
          </w:r>
          <w:commentRangeEnd w:id="135"/>
          <w:r w:rsidR="00ED453C" w:rsidDel="00453254">
            <w:rPr>
              <w:rStyle w:val="CommentReference"/>
            </w:rPr>
            <w:commentReference w:id="135"/>
          </w:r>
          <w:r w:rsidDel="00453254">
            <w:rPr>
              <w:rFonts w:ascii="Times New Roman" w:hAnsi="Times New Roman" w:cs="Times New Roman"/>
              <w:sz w:val="24"/>
              <w:szCs w:val="24"/>
            </w:rPr>
            <w:delText xml:space="preserve">of this report </w:delText>
          </w:r>
          <w:r w:rsidRPr="00FA7B65" w:rsidDel="00453254">
            <w:rPr>
              <w:rFonts w:ascii="Times New Roman" w:hAnsi="Times New Roman" w:cs="Times New Roman"/>
              <w:sz w:val="24"/>
              <w:szCs w:val="24"/>
            </w:rPr>
            <w:delText>is to detail</w:delText>
          </w:r>
          <w:r w:rsidDel="00453254">
            <w:rPr>
              <w:rFonts w:ascii="Times New Roman" w:hAnsi="Times New Roman" w:cs="Times New Roman"/>
              <w:sz w:val="24"/>
              <w:szCs w:val="24"/>
            </w:rPr>
            <w:delText xml:space="preserve"> the survey methods to contribute knowledge </w:delText>
          </w:r>
          <w:r w:rsidR="006D772F" w:rsidDel="00453254">
            <w:rPr>
              <w:rFonts w:ascii="Times New Roman" w:hAnsi="Times New Roman" w:cs="Times New Roman"/>
              <w:sz w:val="24"/>
              <w:szCs w:val="24"/>
            </w:rPr>
            <w:delText>regarding</w:delText>
          </w:r>
          <w:r w:rsidDel="00453254">
            <w:rPr>
              <w:rFonts w:ascii="Times New Roman" w:hAnsi="Times New Roman" w:cs="Times New Roman"/>
              <w:sz w:val="24"/>
              <w:szCs w:val="24"/>
            </w:rPr>
            <w:delText xml:space="preserve"> factors that may have influenced the relatively high response frequency to this survey. </w:delText>
          </w:r>
          <w:r w:rsidR="00341A6B" w:rsidDel="00453254">
            <w:rPr>
              <w:rFonts w:ascii="Times New Roman" w:hAnsi="Times New Roman" w:cs="Times New Roman"/>
              <w:sz w:val="24"/>
              <w:szCs w:val="24"/>
            </w:rPr>
            <w:delText>We speculate the</w:delText>
          </w:r>
          <w:r w:rsidR="00341A6B" w:rsidRPr="00341A6B" w:rsidDel="00453254">
            <w:rPr>
              <w:rFonts w:ascii="Times New Roman" w:hAnsi="Times New Roman" w:cs="Times New Roman"/>
              <w:sz w:val="24"/>
              <w:szCs w:val="24"/>
            </w:rPr>
            <w:delText xml:space="preserve"> mixed methods approach t</w:delText>
          </w:r>
          <w:r w:rsidR="00341A6B" w:rsidDel="00453254">
            <w:rPr>
              <w:rFonts w:ascii="Times New Roman" w:hAnsi="Times New Roman" w:cs="Times New Roman"/>
              <w:sz w:val="24"/>
              <w:szCs w:val="24"/>
            </w:rPr>
            <w:delText xml:space="preserve">o questionnaire administration </w:delText>
          </w:r>
          <w:r w:rsidR="00341A6B" w:rsidRPr="00341A6B" w:rsidDel="00453254">
            <w:rPr>
              <w:rFonts w:ascii="Times New Roman" w:hAnsi="Times New Roman" w:cs="Times New Roman"/>
              <w:sz w:val="24"/>
              <w:szCs w:val="24"/>
            </w:rPr>
            <w:delText xml:space="preserve">contributed to the high frequency of survey responses, </w:delText>
          </w:r>
          <w:r w:rsidR="00341A6B" w:rsidDel="00453254">
            <w:rPr>
              <w:rFonts w:ascii="Times New Roman" w:hAnsi="Times New Roman" w:cs="Times New Roman"/>
              <w:sz w:val="24"/>
              <w:szCs w:val="24"/>
            </w:rPr>
            <w:delText xml:space="preserve">in addition to other factors </w:delText>
          </w:r>
          <w:r w:rsidR="00341A6B" w:rsidRPr="00341A6B" w:rsidDel="00453254">
            <w:rPr>
              <w:rFonts w:ascii="Times New Roman" w:hAnsi="Times New Roman" w:cs="Times New Roman"/>
              <w:sz w:val="24"/>
              <w:szCs w:val="24"/>
            </w:rPr>
            <w:delText xml:space="preserve">including timing of the survey in the non-grazing and cropping season, </w:delText>
          </w:r>
          <w:r w:rsidR="00341A6B" w:rsidDel="00453254">
            <w:rPr>
              <w:rFonts w:ascii="Times New Roman" w:hAnsi="Times New Roman" w:cs="Times New Roman"/>
              <w:sz w:val="24"/>
              <w:szCs w:val="24"/>
            </w:rPr>
            <w:delText xml:space="preserve">use of social media to promotion </w:delText>
          </w:r>
          <w:r w:rsidR="00341A6B" w:rsidRPr="00341A6B" w:rsidDel="00453254">
            <w:rPr>
              <w:rFonts w:ascii="Times New Roman" w:hAnsi="Times New Roman" w:cs="Times New Roman"/>
              <w:sz w:val="24"/>
              <w:szCs w:val="24"/>
            </w:rPr>
            <w:delText>the research, the survey topic area and the shared interest between the research team and survey respondents.</w:delText>
          </w:r>
        </w:del>
      </w:moveFrom>
      <w:moveFromRangeEnd w:id="134"/>
    </w:p>
    <w:p w14:paraId="36A6BB30" w14:textId="1AE296C5" w:rsidR="00FA7B65" w:rsidDel="00453254" w:rsidRDefault="00FA7B65" w:rsidP="002B3527">
      <w:pPr>
        <w:tabs>
          <w:tab w:val="left" w:pos="360"/>
          <w:tab w:val="left" w:pos="720"/>
        </w:tabs>
        <w:spacing w:line="480" w:lineRule="auto"/>
        <w:rPr>
          <w:del w:id="139" w:author="Deborah Neher" w:date="2020-08-20T12:02:00Z"/>
          <w:rFonts w:ascii="Times New Roman" w:hAnsi="Times New Roman" w:cs="Times New Roman"/>
          <w:sz w:val="24"/>
          <w:szCs w:val="24"/>
        </w:rPr>
      </w:pPr>
    </w:p>
    <w:p w14:paraId="0D8148E8" w14:textId="51FF9825" w:rsidR="00A16CA0" w:rsidRDefault="00FA7B65" w:rsidP="002B3527">
      <w:pPr>
        <w:tabs>
          <w:tab w:val="left" w:pos="360"/>
          <w:tab w:val="left" w:pos="720"/>
        </w:tabs>
        <w:spacing w:line="480" w:lineRule="auto"/>
        <w:rPr>
          <w:rFonts w:ascii="Times New Roman" w:hAnsi="Times New Roman" w:cs="Times New Roman"/>
          <w:sz w:val="24"/>
          <w:szCs w:val="24"/>
        </w:rPr>
      </w:pPr>
      <w:r w:rsidRPr="00FA7B65">
        <w:rPr>
          <w:rFonts w:ascii="Times New Roman" w:hAnsi="Times New Roman" w:cs="Times New Roman"/>
          <w:b/>
          <w:i/>
          <w:sz w:val="24"/>
          <w:szCs w:val="24"/>
        </w:rPr>
        <w:t>Key words.</w:t>
      </w:r>
      <w:r>
        <w:rPr>
          <w:rFonts w:ascii="Times New Roman" w:hAnsi="Times New Roman" w:cs="Times New Roman"/>
          <w:sz w:val="24"/>
          <w:szCs w:val="24"/>
        </w:rPr>
        <w:t xml:space="preserve"> dairy cow, </w:t>
      </w:r>
      <w:r w:rsidR="00EA79B5" w:rsidRPr="00B206BB">
        <w:rPr>
          <w:rFonts w:ascii="Times New Roman" w:hAnsi="Times New Roman" w:cs="Times New Roman"/>
          <w:sz w:val="24"/>
          <w:szCs w:val="24"/>
        </w:rPr>
        <w:t>certified organic</w:t>
      </w:r>
      <w:r w:rsidR="00FC10E8">
        <w:rPr>
          <w:rFonts w:ascii="Times New Roman" w:hAnsi="Times New Roman" w:cs="Times New Roman"/>
          <w:sz w:val="24"/>
          <w:szCs w:val="24"/>
        </w:rPr>
        <w:t xml:space="preserve">, </w:t>
      </w:r>
      <w:r>
        <w:rPr>
          <w:rFonts w:ascii="Times New Roman" w:hAnsi="Times New Roman" w:cs="Times New Roman"/>
          <w:sz w:val="24"/>
          <w:szCs w:val="24"/>
        </w:rPr>
        <w:t xml:space="preserve">questionnaire, </w:t>
      </w:r>
      <w:del w:id="140" w:author="Caitlin Jeffrey" w:date="2020-08-21T15:10:00Z">
        <w:r w:rsidDel="008276E5">
          <w:rPr>
            <w:rFonts w:ascii="Times New Roman" w:hAnsi="Times New Roman" w:cs="Times New Roman"/>
            <w:sz w:val="24"/>
            <w:szCs w:val="24"/>
          </w:rPr>
          <w:delText>tie-stall</w:delText>
        </w:r>
      </w:del>
      <w:ins w:id="141" w:author="Caitlin Jeffrey" w:date="2020-08-21T15:10:00Z">
        <w:r w:rsidR="008276E5">
          <w:rPr>
            <w:rFonts w:ascii="Times New Roman" w:hAnsi="Times New Roman" w:cs="Times New Roman"/>
            <w:sz w:val="24"/>
            <w:szCs w:val="24"/>
          </w:rPr>
          <w:t>tiestall</w:t>
        </w:r>
      </w:ins>
      <w:r>
        <w:rPr>
          <w:rFonts w:ascii="Times New Roman" w:hAnsi="Times New Roman" w:cs="Times New Roman"/>
          <w:sz w:val="24"/>
          <w:szCs w:val="24"/>
        </w:rPr>
        <w:t xml:space="preserve">, </w:t>
      </w:r>
      <w:del w:id="142" w:author="Caitlin Jeffrey" w:date="2020-08-21T15:10:00Z">
        <w:r w:rsidDel="008276E5">
          <w:rPr>
            <w:rFonts w:ascii="Times New Roman" w:hAnsi="Times New Roman" w:cs="Times New Roman"/>
            <w:sz w:val="24"/>
            <w:szCs w:val="24"/>
          </w:rPr>
          <w:delText>free-stall</w:delText>
        </w:r>
      </w:del>
      <w:ins w:id="143" w:author="Caitlin Jeffrey" w:date="2020-08-21T15:10:00Z">
        <w:r w:rsidR="008276E5">
          <w:rPr>
            <w:rFonts w:ascii="Times New Roman" w:hAnsi="Times New Roman" w:cs="Times New Roman"/>
            <w:sz w:val="24"/>
            <w:szCs w:val="24"/>
          </w:rPr>
          <w:t>freestall</w:t>
        </w:r>
      </w:ins>
      <w:r>
        <w:rPr>
          <w:rFonts w:ascii="Times New Roman" w:hAnsi="Times New Roman" w:cs="Times New Roman"/>
          <w:sz w:val="24"/>
          <w:szCs w:val="24"/>
        </w:rPr>
        <w:t xml:space="preserve">, </w:t>
      </w:r>
      <w:r w:rsidRPr="00FA7B65">
        <w:rPr>
          <w:rFonts w:ascii="Times New Roman" w:hAnsi="Times New Roman" w:cs="Times New Roman"/>
          <w:sz w:val="24"/>
          <w:szCs w:val="24"/>
        </w:rPr>
        <w:t>compost bedded pack</w:t>
      </w:r>
    </w:p>
    <w:p w14:paraId="225403DF" w14:textId="77777777" w:rsidR="00FA7B65" w:rsidRPr="00B206BB" w:rsidRDefault="00FA7B65" w:rsidP="002B3527">
      <w:pPr>
        <w:tabs>
          <w:tab w:val="left" w:pos="360"/>
          <w:tab w:val="left" w:pos="720"/>
        </w:tabs>
        <w:spacing w:line="480" w:lineRule="auto"/>
        <w:rPr>
          <w:rFonts w:ascii="Times New Roman" w:hAnsi="Times New Roman" w:cs="Times New Roman"/>
          <w:sz w:val="24"/>
          <w:szCs w:val="24"/>
        </w:rPr>
      </w:pPr>
    </w:p>
    <w:p w14:paraId="0290FA2C" w14:textId="26F1FB6A" w:rsidR="0036296C" w:rsidRPr="00B206BB" w:rsidRDefault="00592178" w:rsidP="002B3527">
      <w:pPr>
        <w:tabs>
          <w:tab w:val="left" w:pos="360"/>
          <w:tab w:val="left" w:pos="720"/>
        </w:tabs>
        <w:spacing w:line="480" w:lineRule="auto"/>
        <w:jc w:val="center"/>
        <w:rPr>
          <w:rFonts w:ascii="Times New Roman" w:hAnsi="Times New Roman" w:cs="Times New Roman"/>
          <w:b/>
          <w:sz w:val="24"/>
          <w:szCs w:val="24"/>
        </w:rPr>
      </w:pPr>
      <w:bookmarkStart w:id="144" w:name="introduction"/>
      <w:bookmarkEnd w:id="144"/>
      <w:r w:rsidRPr="00B206BB">
        <w:rPr>
          <w:rFonts w:ascii="Times New Roman" w:hAnsi="Times New Roman" w:cs="Times New Roman"/>
          <w:b/>
          <w:sz w:val="24"/>
          <w:szCs w:val="24"/>
        </w:rPr>
        <w:t>INTRODUCTION</w:t>
      </w:r>
    </w:p>
    <w:p w14:paraId="67FAC1A3" w14:textId="285A2873" w:rsidR="00DF6454" w:rsidRDefault="000E556D" w:rsidP="00F61848">
      <w:pPr>
        <w:tabs>
          <w:tab w:val="left" w:pos="360"/>
          <w:tab w:val="left" w:pos="720"/>
        </w:tabs>
        <w:spacing w:after="0" w:line="480" w:lineRule="auto"/>
        <w:rPr>
          <w:rFonts w:ascii="Times New Roman" w:hAnsi="Times New Roman" w:cs="Times New Roman"/>
          <w:sz w:val="24"/>
          <w:szCs w:val="24"/>
        </w:rPr>
      </w:pPr>
      <w:r w:rsidRPr="00B206BB">
        <w:rPr>
          <w:rFonts w:ascii="Times New Roman" w:hAnsi="Times New Roman" w:cs="Times New Roman"/>
          <w:sz w:val="24"/>
          <w:szCs w:val="24"/>
        </w:rPr>
        <w:tab/>
      </w:r>
      <w:r w:rsidR="00B55954">
        <w:rPr>
          <w:rFonts w:ascii="Times New Roman" w:hAnsi="Times New Roman" w:cs="Times New Roman"/>
          <w:sz w:val="24"/>
          <w:szCs w:val="24"/>
        </w:rPr>
        <w:t xml:space="preserve">Dairy cattle housing and bedding systems </w:t>
      </w:r>
      <w:ins w:id="145" w:author="Caitlin Jeffrey" w:date="2020-08-21T12:30:00Z">
        <w:r w:rsidR="00505B19">
          <w:rPr>
            <w:rFonts w:ascii="Times New Roman" w:hAnsi="Times New Roman" w:cs="Times New Roman"/>
            <w:sz w:val="24"/>
            <w:szCs w:val="24"/>
          </w:rPr>
          <w:t xml:space="preserve">greatly </w:t>
        </w:r>
      </w:ins>
      <w:r w:rsidR="00B55954">
        <w:rPr>
          <w:rFonts w:ascii="Times New Roman" w:hAnsi="Times New Roman" w:cs="Times New Roman"/>
          <w:sz w:val="24"/>
          <w:szCs w:val="24"/>
        </w:rPr>
        <w:t xml:space="preserve">influence animal </w:t>
      </w:r>
      <w:r w:rsidR="00B55954" w:rsidRPr="00B55954">
        <w:rPr>
          <w:rFonts w:ascii="Times New Roman" w:hAnsi="Times New Roman" w:cs="Times New Roman"/>
          <w:sz w:val="24"/>
          <w:szCs w:val="24"/>
        </w:rPr>
        <w:t xml:space="preserve">health, </w:t>
      </w:r>
      <w:r w:rsidR="00B55954">
        <w:rPr>
          <w:rFonts w:ascii="Times New Roman" w:hAnsi="Times New Roman" w:cs="Times New Roman"/>
          <w:sz w:val="24"/>
          <w:szCs w:val="24"/>
        </w:rPr>
        <w:t xml:space="preserve">reproduction, milk quality, </w:t>
      </w:r>
      <w:r w:rsidR="00B55954" w:rsidRPr="00B55954">
        <w:rPr>
          <w:rFonts w:ascii="Times New Roman" w:hAnsi="Times New Roman" w:cs="Times New Roman"/>
          <w:sz w:val="24"/>
          <w:szCs w:val="24"/>
        </w:rPr>
        <w:t xml:space="preserve">animal well-being, </w:t>
      </w:r>
      <w:r w:rsidR="006E6067">
        <w:rPr>
          <w:rFonts w:ascii="Times New Roman" w:hAnsi="Times New Roman" w:cs="Times New Roman"/>
          <w:sz w:val="24"/>
          <w:szCs w:val="24"/>
        </w:rPr>
        <w:t xml:space="preserve">productivity </w:t>
      </w:r>
      <w:r w:rsidR="00B55954" w:rsidRPr="00B55954">
        <w:rPr>
          <w:rFonts w:ascii="Times New Roman" w:hAnsi="Times New Roman" w:cs="Times New Roman"/>
          <w:sz w:val="24"/>
          <w:szCs w:val="24"/>
        </w:rPr>
        <w:t>and farm profitability</w:t>
      </w:r>
      <w:ins w:id="146" w:author="Deborah Neher" w:date="2020-08-20T12:08:00Z">
        <w:r w:rsidR="007032FB">
          <w:rPr>
            <w:rFonts w:ascii="Times New Roman" w:hAnsi="Times New Roman" w:cs="Times New Roman"/>
            <w:sz w:val="24"/>
            <w:szCs w:val="24"/>
          </w:rPr>
          <w:t xml:space="preserve">. </w:t>
        </w:r>
      </w:ins>
      <w:ins w:id="147" w:author="Deborah Neher" w:date="2020-08-20T12:11:00Z">
        <w:r w:rsidR="00B24AE8">
          <w:rPr>
            <w:rFonts w:ascii="Times New Roman" w:hAnsi="Times New Roman" w:cs="Times New Roman"/>
            <w:sz w:val="24"/>
            <w:szCs w:val="24"/>
          </w:rPr>
          <w:t>Future t</w:t>
        </w:r>
      </w:ins>
      <w:ins w:id="148" w:author="Deborah Neher" w:date="2020-08-20T12:08:00Z">
        <w:r w:rsidR="007032FB">
          <w:rPr>
            <w:rFonts w:ascii="Times New Roman" w:hAnsi="Times New Roman" w:cs="Times New Roman"/>
            <w:sz w:val="24"/>
            <w:szCs w:val="24"/>
          </w:rPr>
          <w:t xml:space="preserve">rends of </w:t>
        </w:r>
      </w:ins>
      <w:del w:id="149" w:author="Deborah Neher" w:date="2020-08-20T12:08:00Z">
        <w:r w:rsidR="006E6067" w:rsidDel="007032FB">
          <w:rPr>
            <w:rFonts w:ascii="Times New Roman" w:hAnsi="Times New Roman" w:cs="Times New Roman"/>
            <w:sz w:val="24"/>
            <w:szCs w:val="24"/>
          </w:rPr>
          <w:delText>;</w:delText>
        </w:r>
        <w:r w:rsidR="00B55954" w:rsidDel="007032FB">
          <w:rPr>
            <w:rFonts w:ascii="Times New Roman" w:hAnsi="Times New Roman" w:cs="Times New Roman"/>
            <w:sz w:val="24"/>
            <w:szCs w:val="24"/>
          </w:rPr>
          <w:delText xml:space="preserve"> </w:delText>
        </w:r>
        <w:r w:rsidR="006E6067" w:rsidDel="007032FB">
          <w:rPr>
            <w:rFonts w:ascii="Times New Roman" w:hAnsi="Times New Roman" w:cs="Times New Roman"/>
            <w:sz w:val="24"/>
            <w:szCs w:val="24"/>
          </w:rPr>
          <w:delText xml:space="preserve">future </w:delText>
        </w:r>
      </w:del>
      <w:r w:rsidR="006E6067">
        <w:rPr>
          <w:rFonts w:ascii="Times New Roman" w:hAnsi="Times New Roman" w:cs="Times New Roman"/>
          <w:sz w:val="24"/>
          <w:szCs w:val="24"/>
        </w:rPr>
        <w:t>d</w:t>
      </w:r>
      <w:r w:rsidR="006E6067" w:rsidRPr="006E6067">
        <w:rPr>
          <w:rFonts w:ascii="Times New Roman" w:hAnsi="Times New Roman" w:cs="Times New Roman"/>
          <w:sz w:val="24"/>
          <w:szCs w:val="24"/>
        </w:rPr>
        <w:t>ai</w:t>
      </w:r>
      <w:r w:rsidR="006E6067">
        <w:rPr>
          <w:rFonts w:ascii="Times New Roman" w:hAnsi="Times New Roman" w:cs="Times New Roman"/>
          <w:sz w:val="24"/>
          <w:szCs w:val="24"/>
        </w:rPr>
        <w:t xml:space="preserve">ry cattle housing </w:t>
      </w:r>
      <w:del w:id="150" w:author="Deborah Neher" w:date="2020-08-20T12:09:00Z">
        <w:r w:rsidR="006E6067" w:rsidDel="007032FB">
          <w:rPr>
            <w:rFonts w:ascii="Times New Roman" w:hAnsi="Times New Roman" w:cs="Times New Roman"/>
            <w:sz w:val="24"/>
            <w:szCs w:val="24"/>
          </w:rPr>
          <w:delText>systems will</w:delText>
        </w:r>
      </w:del>
      <w:ins w:id="151" w:author="Caitlin Jeffrey" w:date="2020-08-21T12:30:00Z">
        <w:r w:rsidR="00505B19">
          <w:rPr>
            <w:rFonts w:ascii="Times New Roman" w:hAnsi="Times New Roman" w:cs="Times New Roman"/>
            <w:sz w:val="24"/>
            <w:szCs w:val="24"/>
          </w:rPr>
          <w:t xml:space="preserve"> will be a </w:t>
        </w:r>
      </w:ins>
      <w:ins w:id="152" w:author="Deborah Neher" w:date="2020-08-20T12:09:00Z">
        <w:del w:id="153" w:author="Caitlin Jeffrey" w:date="2020-08-21T12:30:00Z">
          <w:r w:rsidR="007032FB" w:rsidDel="00505B19">
            <w:rPr>
              <w:rFonts w:ascii="Times New Roman" w:hAnsi="Times New Roman" w:cs="Times New Roman"/>
              <w:sz w:val="24"/>
              <w:szCs w:val="24"/>
            </w:rPr>
            <w:delText xml:space="preserve">are a </w:delText>
          </w:r>
        </w:del>
        <w:r w:rsidR="007032FB">
          <w:rPr>
            <w:rFonts w:ascii="Times New Roman" w:hAnsi="Times New Roman" w:cs="Times New Roman"/>
            <w:sz w:val="24"/>
            <w:szCs w:val="24"/>
          </w:rPr>
          <w:t xml:space="preserve">reflection of </w:t>
        </w:r>
      </w:ins>
      <w:del w:id="154" w:author="Deborah Neher" w:date="2020-08-20T12:09:00Z">
        <w:r w:rsidR="006E6067" w:rsidRPr="006E6067" w:rsidDel="007032FB">
          <w:rPr>
            <w:rFonts w:ascii="Times New Roman" w:hAnsi="Times New Roman" w:cs="Times New Roman"/>
            <w:sz w:val="24"/>
            <w:szCs w:val="24"/>
          </w:rPr>
          <w:delText xml:space="preserve"> </w:delText>
        </w:r>
        <w:r w:rsidR="006E6067" w:rsidDel="007032FB">
          <w:rPr>
            <w:rFonts w:ascii="Times New Roman" w:hAnsi="Times New Roman" w:cs="Times New Roman"/>
            <w:sz w:val="24"/>
            <w:szCs w:val="24"/>
          </w:rPr>
          <w:delText>“</w:delText>
        </w:r>
        <w:r w:rsidR="006E6067" w:rsidRPr="006E6067" w:rsidDel="007032FB">
          <w:rPr>
            <w:rFonts w:ascii="Times New Roman" w:hAnsi="Times New Roman" w:cs="Times New Roman"/>
            <w:sz w:val="24"/>
            <w:szCs w:val="24"/>
          </w:rPr>
          <w:delText xml:space="preserve">reflect continued emphasis on </w:delText>
        </w:r>
      </w:del>
      <w:r w:rsidR="006E6067" w:rsidRPr="006E6067">
        <w:rPr>
          <w:rFonts w:ascii="Times New Roman" w:hAnsi="Times New Roman" w:cs="Times New Roman"/>
          <w:sz w:val="24"/>
          <w:szCs w:val="24"/>
        </w:rPr>
        <w:t>co</w:t>
      </w:r>
      <w:r w:rsidR="006E6067">
        <w:rPr>
          <w:rFonts w:ascii="Times New Roman" w:hAnsi="Times New Roman" w:cs="Times New Roman"/>
          <w:sz w:val="24"/>
          <w:szCs w:val="24"/>
        </w:rPr>
        <w:t xml:space="preserve">nsumer demands, </w:t>
      </w:r>
      <w:r w:rsidR="006E6067" w:rsidRPr="006E6067">
        <w:rPr>
          <w:rFonts w:ascii="Times New Roman" w:hAnsi="Times New Roman" w:cs="Times New Roman"/>
          <w:sz w:val="24"/>
          <w:szCs w:val="24"/>
        </w:rPr>
        <w:t>animal behavior, and environmental impact</w:t>
      </w:r>
      <w:del w:id="155" w:author="Deborah Neher" w:date="2020-08-20T12:09:00Z">
        <w:r w:rsidR="006E6067" w:rsidDel="007032FB">
          <w:rPr>
            <w:rFonts w:ascii="Times New Roman" w:hAnsi="Times New Roman" w:cs="Times New Roman"/>
            <w:sz w:val="24"/>
            <w:szCs w:val="24"/>
          </w:rPr>
          <w:delText>”</w:delText>
        </w:r>
      </w:del>
      <w:r w:rsidR="006E6067" w:rsidRPr="006E6067">
        <w:rPr>
          <w:rFonts w:ascii="Times New Roman" w:hAnsi="Times New Roman" w:cs="Times New Roman"/>
          <w:sz w:val="24"/>
          <w:szCs w:val="24"/>
        </w:rPr>
        <w:t xml:space="preserve"> </w:t>
      </w:r>
      <w:r w:rsidR="007E210B" w:rsidRPr="00B206BB">
        <w:rPr>
          <w:rFonts w:ascii="Times New Roman" w:hAnsi="Times New Roman" w:cs="Times New Roman"/>
          <w:sz w:val="24"/>
          <w:szCs w:val="24"/>
        </w:rPr>
        <w:t>(</w:t>
      </w:r>
      <w:r w:rsidR="00A13AF6" w:rsidRPr="00B206BB">
        <w:rPr>
          <w:rFonts w:ascii="Times New Roman" w:hAnsi="Times New Roman" w:cs="Times New Roman"/>
          <w:sz w:val="24"/>
          <w:szCs w:val="24"/>
        </w:rPr>
        <w:t>Bewley et al. 2017</w:t>
      </w:r>
      <w:r w:rsidR="00806639" w:rsidRPr="00207770">
        <w:rPr>
          <w:rFonts w:ascii="Times New Roman" w:hAnsi="Times New Roman" w:cs="Times New Roman"/>
          <w:sz w:val="24"/>
          <w:szCs w:val="24"/>
        </w:rPr>
        <w:t>)</w:t>
      </w:r>
      <w:ins w:id="156" w:author="Deborah Neher" w:date="2020-08-20T12:11:00Z">
        <w:r w:rsidR="00B24AE8">
          <w:rPr>
            <w:rFonts w:ascii="Times New Roman" w:hAnsi="Times New Roman" w:cs="Times New Roman"/>
            <w:sz w:val="24"/>
            <w:szCs w:val="24"/>
          </w:rPr>
          <w:t xml:space="preserve"> and the </w:t>
        </w:r>
      </w:ins>
      <w:del w:id="157" w:author="Deborah Neher" w:date="2020-08-20T12:11:00Z">
        <w:r w:rsidR="0062265B" w:rsidDel="00B24AE8">
          <w:rPr>
            <w:rFonts w:ascii="Times New Roman" w:hAnsi="Times New Roman" w:cs="Times New Roman"/>
            <w:sz w:val="24"/>
            <w:szCs w:val="24"/>
          </w:rPr>
          <w:delText>.</w:delText>
        </w:r>
        <w:r w:rsidR="005D70B7" w:rsidDel="00B24AE8">
          <w:rPr>
            <w:rFonts w:ascii="Times New Roman" w:hAnsi="Times New Roman" w:cs="Times New Roman"/>
            <w:sz w:val="24"/>
            <w:szCs w:val="24"/>
          </w:rPr>
          <w:delText xml:space="preserve"> </w:delText>
        </w:r>
      </w:del>
      <w:moveFromRangeStart w:id="158" w:author="Deborah Neher" w:date="2020-08-19T21:09:00Z" w:name="move48763759"/>
      <w:commentRangeStart w:id="159"/>
      <w:moveFrom w:id="160" w:author="Deborah Neher" w:date="2020-08-19T21:09:00Z">
        <w:del w:id="161" w:author="Deborah Neher" w:date="2020-08-20T12:11:00Z">
          <w:r w:rsidR="00032A51" w:rsidDel="00B24AE8">
            <w:rPr>
              <w:rFonts w:ascii="Times New Roman" w:hAnsi="Times New Roman" w:cs="Times New Roman"/>
              <w:sz w:val="24"/>
              <w:szCs w:val="24"/>
            </w:rPr>
            <w:delText>Beaver et al</w:delText>
          </w:r>
          <w:r w:rsidR="00F61848" w:rsidDel="00B24AE8">
            <w:rPr>
              <w:rFonts w:ascii="Times New Roman" w:hAnsi="Times New Roman" w:cs="Times New Roman"/>
              <w:sz w:val="24"/>
              <w:szCs w:val="24"/>
            </w:rPr>
            <w:delText>.</w:delText>
          </w:r>
          <w:r w:rsidR="00032A51" w:rsidDel="00B24AE8">
            <w:rPr>
              <w:rFonts w:ascii="Times New Roman" w:hAnsi="Times New Roman" w:cs="Times New Roman"/>
              <w:sz w:val="24"/>
              <w:szCs w:val="24"/>
            </w:rPr>
            <w:delText xml:space="preserve"> </w:delText>
          </w:r>
          <w:r w:rsidR="00C21CE6" w:rsidDel="00B24AE8">
            <w:rPr>
              <w:rFonts w:ascii="Times New Roman" w:hAnsi="Times New Roman" w:cs="Times New Roman"/>
              <w:sz w:val="24"/>
              <w:szCs w:val="24"/>
            </w:rPr>
            <w:delText>(2020)</w:delText>
          </w:r>
          <w:commentRangeEnd w:id="159"/>
          <w:r w:rsidR="00ED453C" w:rsidDel="00B24AE8">
            <w:rPr>
              <w:rStyle w:val="CommentReference"/>
            </w:rPr>
            <w:commentReference w:id="159"/>
          </w:r>
          <w:r w:rsidR="00032A51" w:rsidDel="00B24AE8">
            <w:rPr>
              <w:rFonts w:ascii="Times New Roman" w:hAnsi="Times New Roman" w:cs="Times New Roman"/>
              <w:sz w:val="24"/>
              <w:szCs w:val="24"/>
            </w:rPr>
            <w:delText xml:space="preserve"> </w:delText>
          </w:r>
          <w:r w:rsidR="00F61848" w:rsidDel="00B24AE8">
            <w:rPr>
              <w:rFonts w:ascii="Times New Roman" w:hAnsi="Times New Roman" w:cs="Times New Roman"/>
              <w:sz w:val="24"/>
              <w:szCs w:val="24"/>
            </w:rPr>
            <w:delText xml:space="preserve">suggested </w:delText>
          </w:r>
        </w:del>
      </w:moveFrom>
      <w:moveFromRangeEnd w:id="158"/>
      <w:del w:id="162" w:author="Deborah Neher" w:date="2020-08-19T21:12:00Z">
        <w:r w:rsidR="00F61848" w:rsidDel="00ED453C">
          <w:rPr>
            <w:rFonts w:ascii="Times New Roman" w:hAnsi="Times New Roman" w:cs="Times New Roman"/>
            <w:sz w:val="24"/>
            <w:szCs w:val="24"/>
          </w:rPr>
          <w:delText xml:space="preserve">“the </w:delText>
        </w:r>
      </w:del>
      <w:r w:rsidR="00F61848">
        <w:rPr>
          <w:rFonts w:ascii="Times New Roman" w:hAnsi="Times New Roman" w:cs="Times New Roman"/>
          <w:sz w:val="24"/>
          <w:szCs w:val="24"/>
        </w:rPr>
        <w:t xml:space="preserve">long-term sustainability </w:t>
      </w:r>
      <w:r w:rsidR="00F61848" w:rsidRPr="00F61848">
        <w:rPr>
          <w:rFonts w:ascii="Times New Roman" w:hAnsi="Times New Roman" w:cs="Times New Roman"/>
          <w:sz w:val="24"/>
          <w:szCs w:val="24"/>
        </w:rPr>
        <w:t>of the dairy indust</w:t>
      </w:r>
      <w:r w:rsidR="00F61848">
        <w:rPr>
          <w:rFonts w:ascii="Times New Roman" w:hAnsi="Times New Roman" w:cs="Times New Roman"/>
          <w:sz w:val="24"/>
          <w:szCs w:val="24"/>
        </w:rPr>
        <w:t xml:space="preserve">ry </w:t>
      </w:r>
      <w:del w:id="163" w:author="Deborah Neher" w:date="2020-08-19T21:12:00Z">
        <w:r w:rsidR="00F61848" w:rsidDel="00ED453C">
          <w:rPr>
            <w:rFonts w:ascii="Times New Roman" w:hAnsi="Times New Roman" w:cs="Times New Roman"/>
            <w:sz w:val="24"/>
            <w:szCs w:val="24"/>
          </w:rPr>
          <w:delText>will depend</w:delText>
        </w:r>
      </w:del>
      <w:ins w:id="164" w:author="Deborah Neher" w:date="2020-08-19T21:12:00Z">
        <w:r w:rsidR="00ED453C">
          <w:rPr>
            <w:rFonts w:ascii="Times New Roman" w:hAnsi="Times New Roman" w:cs="Times New Roman"/>
            <w:sz w:val="24"/>
            <w:szCs w:val="24"/>
          </w:rPr>
          <w:t>depends</w:t>
        </w:r>
      </w:ins>
      <w:r w:rsidR="00F61848">
        <w:rPr>
          <w:rFonts w:ascii="Times New Roman" w:hAnsi="Times New Roman" w:cs="Times New Roman"/>
          <w:sz w:val="24"/>
          <w:szCs w:val="24"/>
        </w:rPr>
        <w:t xml:space="preserve"> on the extent </w:t>
      </w:r>
      <w:del w:id="165" w:author="Deborah Neher" w:date="2020-08-19T21:12:00Z">
        <w:r w:rsidR="00F61848" w:rsidDel="00ED453C">
          <w:rPr>
            <w:rFonts w:ascii="Times New Roman" w:hAnsi="Times New Roman" w:cs="Times New Roman"/>
            <w:sz w:val="24"/>
            <w:szCs w:val="24"/>
          </w:rPr>
          <w:delText xml:space="preserve">to </w:delText>
        </w:r>
        <w:r w:rsidR="00F61848" w:rsidRPr="00F61848" w:rsidDel="00ED453C">
          <w:rPr>
            <w:rFonts w:ascii="Times New Roman" w:hAnsi="Times New Roman" w:cs="Times New Roman"/>
            <w:sz w:val="24"/>
            <w:szCs w:val="24"/>
          </w:rPr>
          <w:delText>which</w:delText>
        </w:r>
      </w:del>
      <w:ins w:id="166" w:author="Deborah Neher" w:date="2020-08-19T21:12:00Z">
        <w:r w:rsidR="00ED453C">
          <w:rPr>
            <w:rFonts w:ascii="Times New Roman" w:hAnsi="Times New Roman" w:cs="Times New Roman"/>
            <w:sz w:val="24"/>
            <w:szCs w:val="24"/>
          </w:rPr>
          <w:t>that</w:t>
        </w:r>
      </w:ins>
      <w:r w:rsidR="00F61848" w:rsidRPr="00F61848">
        <w:rPr>
          <w:rFonts w:ascii="Times New Roman" w:hAnsi="Times New Roman" w:cs="Times New Roman"/>
          <w:sz w:val="24"/>
          <w:szCs w:val="24"/>
        </w:rPr>
        <w:t xml:space="preserve"> housing systems </w:t>
      </w:r>
      <w:r w:rsidR="00F61848">
        <w:rPr>
          <w:rFonts w:ascii="Times New Roman" w:hAnsi="Times New Roman" w:cs="Times New Roman"/>
          <w:sz w:val="24"/>
          <w:szCs w:val="24"/>
        </w:rPr>
        <w:t xml:space="preserve">reflect </w:t>
      </w:r>
      <w:del w:id="167" w:author="Deborah Neher" w:date="2020-08-20T12:11:00Z">
        <w:r w:rsidR="00F61848" w:rsidDel="00B24AE8">
          <w:rPr>
            <w:rFonts w:ascii="Times New Roman" w:hAnsi="Times New Roman" w:cs="Times New Roman"/>
            <w:sz w:val="24"/>
            <w:szCs w:val="24"/>
          </w:rPr>
          <w:delText xml:space="preserve">public concerns and the </w:delText>
        </w:r>
        <w:r w:rsidR="00F61848" w:rsidRPr="00F61848" w:rsidDel="00B24AE8">
          <w:rPr>
            <w:rFonts w:ascii="Times New Roman" w:hAnsi="Times New Roman" w:cs="Times New Roman"/>
            <w:sz w:val="24"/>
            <w:szCs w:val="24"/>
          </w:rPr>
          <w:delText xml:space="preserve">animals’ </w:delText>
        </w:r>
      </w:del>
      <w:ins w:id="168" w:author="Deborah Neher" w:date="2020-08-20T12:11:00Z">
        <w:r w:rsidR="00B24AE8">
          <w:rPr>
            <w:rFonts w:ascii="Times New Roman" w:hAnsi="Times New Roman" w:cs="Times New Roman"/>
            <w:sz w:val="24"/>
            <w:szCs w:val="24"/>
          </w:rPr>
          <w:t xml:space="preserve">these </w:t>
        </w:r>
      </w:ins>
      <w:r w:rsidR="00F61848" w:rsidRPr="00F61848">
        <w:rPr>
          <w:rFonts w:ascii="Times New Roman" w:hAnsi="Times New Roman" w:cs="Times New Roman"/>
          <w:sz w:val="24"/>
          <w:szCs w:val="24"/>
        </w:rPr>
        <w:t>priorities</w:t>
      </w:r>
      <w:ins w:id="169" w:author="Deborah Neher" w:date="2020-08-19T21:09:00Z">
        <w:r w:rsidR="00ED453C">
          <w:rPr>
            <w:rFonts w:ascii="Times New Roman" w:hAnsi="Times New Roman" w:cs="Times New Roman"/>
            <w:sz w:val="24"/>
            <w:szCs w:val="24"/>
          </w:rPr>
          <w:t xml:space="preserve"> (</w:t>
        </w:r>
      </w:ins>
      <w:moveToRangeStart w:id="170" w:author="Deborah Neher" w:date="2020-08-19T21:09:00Z" w:name="move48763759"/>
      <w:moveTo w:id="171" w:author="Deborah Neher" w:date="2020-08-19T21:09:00Z">
        <w:r w:rsidR="00ED453C">
          <w:rPr>
            <w:rFonts w:ascii="Times New Roman" w:hAnsi="Times New Roman" w:cs="Times New Roman"/>
            <w:sz w:val="24"/>
            <w:szCs w:val="24"/>
          </w:rPr>
          <w:t>Beaver et al.</w:t>
        </w:r>
      </w:moveTo>
      <w:ins w:id="172" w:author="Deborah Neher" w:date="2020-08-20T12:10:00Z">
        <w:r w:rsidR="00B24AE8">
          <w:rPr>
            <w:rFonts w:ascii="Times New Roman" w:hAnsi="Times New Roman" w:cs="Times New Roman"/>
            <w:sz w:val="24"/>
            <w:szCs w:val="24"/>
          </w:rPr>
          <w:t>,</w:t>
        </w:r>
      </w:ins>
      <w:moveTo w:id="173" w:author="Deborah Neher" w:date="2020-08-19T21:09:00Z">
        <w:r w:rsidR="00ED453C">
          <w:rPr>
            <w:rFonts w:ascii="Times New Roman" w:hAnsi="Times New Roman" w:cs="Times New Roman"/>
            <w:sz w:val="24"/>
            <w:szCs w:val="24"/>
          </w:rPr>
          <w:t xml:space="preserve"> </w:t>
        </w:r>
        <w:del w:id="174" w:author="Deborah Neher" w:date="2020-08-20T12:10:00Z">
          <w:r w:rsidR="00ED453C" w:rsidDel="00B24AE8">
            <w:rPr>
              <w:rFonts w:ascii="Times New Roman" w:hAnsi="Times New Roman" w:cs="Times New Roman"/>
              <w:sz w:val="24"/>
              <w:szCs w:val="24"/>
            </w:rPr>
            <w:delText>(</w:delText>
          </w:r>
        </w:del>
        <w:r w:rsidR="00ED453C">
          <w:rPr>
            <w:rFonts w:ascii="Times New Roman" w:hAnsi="Times New Roman" w:cs="Times New Roman"/>
            <w:sz w:val="24"/>
            <w:szCs w:val="24"/>
          </w:rPr>
          <w:t>2020)</w:t>
        </w:r>
        <w:del w:id="175" w:author="Deborah Neher" w:date="2020-08-19T21:09:00Z">
          <w:r w:rsidR="00ED453C" w:rsidDel="00ED453C">
            <w:rPr>
              <w:rFonts w:ascii="Times New Roman" w:hAnsi="Times New Roman" w:cs="Times New Roman"/>
              <w:sz w:val="24"/>
              <w:szCs w:val="24"/>
            </w:rPr>
            <w:delText xml:space="preserve"> suggested</w:delText>
          </w:r>
        </w:del>
      </w:moveTo>
      <w:moveToRangeEnd w:id="170"/>
      <w:r w:rsidR="00F61848" w:rsidRPr="00F61848">
        <w:rPr>
          <w:rFonts w:ascii="Times New Roman" w:hAnsi="Times New Roman" w:cs="Times New Roman"/>
          <w:sz w:val="24"/>
          <w:szCs w:val="24"/>
        </w:rPr>
        <w:t>.</w:t>
      </w:r>
      <w:del w:id="176" w:author="Deborah Neher" w:date="2020-08-19T21:13:00Z">
        <w:r w:rsidR="00F61848" w:rsidDel="00ED453C">
          <w:rPr>
            <w:rFonts w:ascii="Times New Roman" w:hAnsi="Times New Roman" w:cs="Times New Roman"/>
            <w:sz w:val="24"/>
            <w:szCs w:val="24"/>
          </w:rPr>
          <w:delText>”</w:delText>
        </w:r>
      </w:del>
      <w:r w:rsidR="00F61848" w:rsidRPr="00F61848">
        <w:rPr>
          <w:rFonts w:ascii="Times New Roman" w:hAnsi="Times New Roman" w:cs="Times New Roman"/>
          <w:sz w:val="24"/>
          <w:szCs w:val="24"/>
        </w:rPr>
        <w:t xml:space="preserve"> </w:t>
      </w:r>
      <w:ins w:id="177" w:author="Deborah Neher" w:date="2020-08-19T21:09:00Z">
        <w:r w:rsidR="00ED453C">
          <w:rPr>
            <w:rFonts w:ascii="Times New Roman" w:hAnsi="Times New Roman" w:cs="Times New Roman"/>
            <w:sz w:val="24"/>
            <w:szCs w:val="24"/>
          </w:rPr>
          <w:t xml:space="preserve">In 2014, </w:t>
        </w:r>
      </w:ins>
      <w:ins w:id="178" w:author="Deborah Neher" w:date="2020-08-19T21:10:00Z">
        <w:del w:id="179" w:author="Caitlin Jeffrey" w:date="2020-08-21T15:10:00Z">
          <w:r w:rsidR="00ED453C" w:rsidDel="008276E5">
            <w:rPr>
              <w:rFonts w:ascii="Times New Roman" w:hAnsi="Times New Roman" w:cs="Times New Roman"/>
              <w:sz w:val="24"/>
              <w:szCs w:val="24"/>
            </w:rPr>
            <w:delText>tie-stall</w:delText>
          </w:r>
        </w:del>
      </w:ins>
      <w:ins w:id="180" w:author="Caitlin Jeffrey" w:date="2020-08-21T15:10:00Z">
        <w:r w:rsidR="008276E5">
          <w:rPr>
            <w:rFonts w:ascii="Times New Roman" w:hAnsi="Times New Roman" w:cs="Times New Roman"/>
            <w:sz w:val="24"/>
            <w:szCs w:val="24"/>
          </w:rPr>
          <w:t>tiestall</w:t>
        </w:r>
      </w:ins>
      <w:ins w:id="181" w:author="Deborah Neher" w:date="2020-08-19T21:10:00Z">
        <w:r w:rsidR="00ED453C">
          <w:rPr>
            <w:rFonts w:ascii="Times New Roman" w:hAnsi="Times New Roman" w:cs="Times New Roman"/>
            <w:sz w:val="24"/>
            <w:szCs w:val="24"/>
          </w:rPr>
          <w:t xml:space="preserve"> housing systems were </w:t>
        </w:r>
      </w:ins>
      <w:del w:id="182" w:author="Deborah Neher" w:date="2020-08-19T21:09:00Z">
        <w:r w:rsidR="00A518FB" w:rsidDel="00ED453C">
          <w:rPr>
            <w:rFonts w:ascii="Times New Roman" w:hAnsi="Times New Roman" w:cs="Times New Roman"/>
            <w:sz w:val="24"/>
            <w:szCs w:val="24"/>
          </w:rPr>
          <w:delText xml:space="preserve">The 2014 USDA NAHMS Dairy </w:delText>
        </w:r>
        <w:r w:rsidR="005428A6" w:rsidDel="00ED453C">
          <w:rPr>
            <w:rFonts w:ascii="Times New Roman" w:hAnsi="Times New Roman" w:cs="Times New Roman"/>
            <w:sz w:val="24"/>
            <w:szCs w:val="24"/>
          </w:rPr>
          <w:delText xml:space="preserve">survey reported </w:delText>
        </w:r>
      </w:del>
      <w:ins w:id="183" w:author="Caitlin Jeffrey" w:date="2020-08-21T12:32:00Z">
        <w:r w:rsidR="003A3445">
          <w:rPr>
            <w:rFonts w:ascii="Times New Roman" w:hAnsi="Times New Roman" w:cs="Times New Roman"/>
            <w:sz w:val="24"/>
            <w:szCs w:val="24"/>
          </w:rPr>
          <w:t xml:space="preserve"> ?one of the? </w:t>
        </w:r>
      </w:ins>
      <w:r w:rsidR="005428A6">
        <w:rPr>
          <w:rFonts w:ascii="Times New Roman" w:hAnsi="Times New Roman" w:cs="Times New Roman"/>
          <w:sz w:val="24"/>
          <w:szCs w:val="24"/>
        </w:rPr>
        <w:t xml:space="preserve">the </w:t>
      </w:r>
      <w:ins w:id="184" w:author="Deborah Neher" w:date="2020-08-19T21:10:00Z">
        <w:r w:rsidR="00ED453C">
          <w:rPr>
            <w:rFonts w:ascii="Times New Roman" w:hAnsi="Times New Roman" w:cs="Times New Roman"/>
            <w:sz w:val="24"/>
            <w:szCs w:val="24"/>
          </w:rPr>
          <w:t xml:space="preserve">most </w:t>
        </w:r>
      </w:ins>
      <w:del w:id="185" w:author="Deborah Neher" w:date="2020-08-19T21:10:00Z">
        <w:r w:rsidR="005428A6" w:rsidDel="00ED453C">
          <w:rPr>
            <w:rFonts w:ascii="Times New Roman" w:hAnsi="Times New Roman" w:cs="Times New Roman"/>
            <w:sz w:val="24"/>
            <w:szCs w:val="24"/>
          </w:rPr>
          <w:delText>frequen</w:delText>
        </w:r>
      </w:del>
      <w:ins w:id="186" w:author="Deborah Neher" w:date="2020-08-19T21:10:00Z">
        <w:r w:rsidR="00ED453C">
          <w:rPr>
            <w:rFonts w:ascii="Times New Roman" w:hAnsi="Times New Roman" w:cs="Times New Roman"/>
            <w:sz w:val="24"/>
            <w:szCs w:val="24"/>
          </w:rPr>
          <w:t xml:space="preserve">common </w:t>
        </w:r>
      </w:ins>
      <w:del w:id="187" w:author="Deborah Neher" w:date="2020-08-19T21:10:00Z">
        <w:r w:rsidR="005428A6" w:rsidDel="00ED453C">
          <w:rPr>
            <w:rFonts w:ascii="Times New Roman" w:hAnsi="Times New Roman" w:cs="Times New Roman"/>
            <w:sz w:val="24"/>
            <w:szCs w:val="24"/>
          </w:rPr>
          <w:delText xml:space="preserve">cy of various </w:delText>
        </w:r>
      </w:del>
      <w:r w:rsidR="005428A6">
        <w:rPr>
          <w:rFonts w:ascii="Times New Roman" w:hAnsi="Times New Roman" w:cs="Times New Roman"/>
          <w:sz w:val="24"/>
          <w:szCs w:val="24"/>
        </w:rPr>
        <w:t>housing types for lactating cows</w:t>
      </w:r>
      <w:del w:id="188" w:author="Deborah Neher" w:date="2020-08-19T21:11:00Z">
        <w:r w:rsidR="005428A6" w:rsidDel="00ED453C">
          <w:rPr>
            <w:rFonts w:ascii="Times New Roman" w:hAnsi="Times New Roman" w:cs="Times New Roman"/>
            <w:sz w:val="24"/>
            <w:szCs w:val="24"/>
          </w:rPr>
          <w:delText xml:space="preserve">, with </w:delText>
        </w:r>
      </w:del>
      <w:del w:id="189" w:author="Caitlin Jeffrey" w:date="2020-08-21T15:10:00Z">
        <w:r w:rsidR="005428A6" w:rsidDel="008276E5">
          <w:rPr>
            <w:rFonts w:ascii="Times New Roman" w:hAnsi="Times New Roman" w:cs="Times New Roman"/>
            <w:sz w:val="24"/>
            <w:szCs w:val="24"/>
          </w:rPr>
          <w:delText>tie-stall</w:delText>
        </w:r>
      </w:del>
      <w:ins w:id="190" w:author="Caitlin Jeffrey" w:date="2020-08-21T15:10:00Z">
        <w:r w:rsidR="008276E5">
          <w:rPr>
            <w:rFonts w:ascii="Times New Roman" w:hAnsi="Times New Roman" w:cs="Times New Roman"/>
            <w:sz w:val="24"/>
            <w:szCs w:val="24"/>
          </w:rPr>
          <w:t>tiestall</w:t>
        </w:r>
      </w:ins>
      <w:del w:id="191" w:author="Deborah Neher" w:date="2020-08-19T21:11:00Z">
        <w:r w:rsidR="005428A6" w:rsidDel="00ED453C">
          <w:rPr>
            <w:rFonts w:ascii="Times New Roman" w:hAnsi="Times New Roman" w:cs="Times New Roman"/>
            <w:sz w:val="24"/>
            <w:szCs w:val="24"/>
          </w:rPr>
          <w:delText xml:space="preserve"> housing systems</w:delText>
        </w:r>
        <w:r w:rsidR="00BA0712" w:rsidDel="00ED453C">
          <w:rPr>
            <w:rFonts w:ascii="Times New Roman" w:hAnsi="Times New Roman" w:cs="Times New Roman"/>
            <w:sz w:val="24"/>
            <w:szCs w:val="24"/>
          </w:rPr>
          <w:delText xml:space="preserve"> being most common</w:delText>
        </w:r>
      </w:del>
      <w:r w:rsidR="00BA0712">
        <w:rPr>
          <w:rFonts w:ascii="Times New Roman" w:hAnsi="Times New Roman" w:cs="Times New Roman"/>
          <w:sz w:val="24"/>
          <w:szCs w:val="24"/>
        </w:rPr>
        <w:t xml:space="preserve"> among all operations and </w:t>
      </w:r>
      <w:r w:rsidR="00E7363F">
        <w:rPr>
          <w:rFonts w:ascii="Times New Roman" w:hAnsi="Times New Roman" w:cs="Times New Roman"/>
          <w:sz w:val="24"/>
          <w:szCs w:val="24"/>
        </w:rPr>
        <w:t>foremost</w:t>
      </w:r>
      <w:r w:rsidR="00BA0712">
        <w:rPr>
          <w:rFonts w:ascii="Times New Roman" w:hAnsi="Times New Roman" w:cs="Times New Roman"/>
          <w:sz w:val="24"/>
          <w:szCs w:val="24"/>
        </w:rPr>
        <w:t xml:space="preserve"> among </w:t>
      </w:r>
      <w:r w:rsidR="00E7363F">
        <w:rPr>
          <w:rFonts w:ascii="Times New Roman" w:hAnsi="Times New Roman" w:cs="Times New Roman"/>
          <w:sz w:val="24"/>
          <w:szCs w:val="24"/>
        </w:rPr>
        <w:t>operations</w:t>
      </w:r>
      <w:r w:rsidR="00BA0712">
        <w:rPr>
          <w:rFonts w:ascii="Times New Roman" w:hAnsi="Times New Roman" w:cs="Times New Roman"/>
          <w:sz w:val="24"/>
          <w:szCs w:val="24"/>
        </w:rPr>
        <w:t xml:space="preserve"> with less than 100 cows</w:t>
      </w:r>
      <w:r w:rsidR="005428A6">
        <w:rPr>
          <w:rFonts w:ascii="Times New Roman" w:hAnsi="Times New Roman" w:cs="Times New Roman"/>
          <w:sz w:val="24"/>
          <w:szCs w:val="24"/>
        </w:rPr>
        <w:t xml:space="preserve"> </w:t>
      </w:r>
      <w:r w:rsidR="00A518FB">
        <w:rPr>
          <w:rFonts w:ascii="Times New Roman" w:hAnsi="Times New Roman" w:cs="Times New Roman"/>
          <w:sz w:val="24"/>
          <w:szCs w:val="24"/>
        </w:rPr>
        <w:t xml:space="preserve">(USDA 2016). </w:t>
      </w:r>
      <w:ins w:id="192" w:author="Deborah Neher" w:date="2020-08-20T12:12:00Z">
        <w:r w:rsidR="00B24AE8">
          <w:rPr>
            <w:rFonts w:ascii="Times New Roman" w:hAnsi="Times New Roman" w:cs="Times New Roman"/>
            <w:sz w:val="24"/>
            <w:szCs w:val="24"/>
          </w:rPr>
          <w:t xml:space="preserve">However, </w:t>
        </w:r>
      </w:ins>
      <w:ins w:id="193" w:author="Deborah Neher" w:date="2020-08-20T12:13:00Z">
        <w:r w:rsidR="00B24AE8">
          <w:rPr>
            <w:rFonts w:ascii="Times New Roman" w:hAnsi="Times New Roman" w:cs="Times New Roman"/>
            <w:sz w:val="24"/>
            <w:szCs w:val="24"/>
          </w:rPr>
          <w:t xml:space="preserve">it is unknown whether this trend also applies to </w:t>
        </w:r>
      </w:ins>
      <w:del w:id="194" w:author="Deborah Neher" w:date="2020-08-19T21:11:00Z">
        <w:r w:rsidR="00C21CE6" w:rsidDel="00ED453C">
          <w:rPr>
            <w:rFonts w:ascii="Times New Roman" w:hAnsi="Times New Roman" w:cs="Times New Roman"/>
            <w:sz w:val="24"/>
            <w:szCs w:val="24"/>
          </w:rPr>
          <w:delText>In our</w:delText>
        </w:r>
        <w:r w:rsidR="00E7363F" w:rsidDel="00ED453C">
          <w:rPr>
            <w:rFonts w:ascii="Times New Roman" w:hAnsi="Times New Roman" w:cs="Times New Roman"/>
            <w:sz w:val="24"/>
            <w:szCs w:val="24"/>
          </w:rPr>
          <w:delText xml:space="preserve"> review of peer-reviewed </w:delText>
        </w:r>
        <w:r w:rsidR="00C21CE6" w:rsidRPr="00C21CE6" w:rsidDel="00ED453C">
          <w:rPr>
            <w:rFonts w:ascii="Times New Roman" w:hAnsi="Times New Roman" w:cs="Times New Roman"/>
            <w:sz w:val="24"/>
            <w:szCs w:val="24"/>
          </w:rPr>
          <w:delText>literature we find limited data on t</w:delText>
        </w:r>
      </w:del>
      <w:del w:id="195" w:author="Deborah Neher" w:date="2020-08-20T12:13:00Z">
        <w:r w:rsidR="00C21CE6" w:rsidRPr="00C21CE6" w:rsidDel="00B24AE8">
          <w:rPr>
            <w:rFonts w:ascii="Times New Roman" w:hAnsi="Times New Roman" w:cs="Times New Roman"/>
            <w:sz w:val="24"/>
            <w:szCs w:val="24"/>
          </w:rPr>
          <w:delText xml:space="preserve">he frequency and diversity of housing types for </w:delText>
        </w:r>
      </w:del>
      <w:r w:rsidR="00C21CE6" w:rsidRPr="00C21CE6">
        <w:rPr>
          <w:rFonts w:ascii="Times New Roman" w:hAnsi="Times New Roman" w:cs="Times New Roman"/>
          <w:sz w:val="24"/>
          <w:szCs w:val="24"/>
        </w:rPr>
        <w:t xml:space="preserve">lactating cattle on organic farms in the US. </w:t>
      </w:r>
      <w:commentRangeStart w:id="196"/>
      <w:ins w:id="197" w:author="Deborah Neher" w:date="2020-08-20T12:14:00Z">
        <w:r w:rsidR="00B24AE8">
          <w:rPr>
            <w:rFonts w:ascii="Times New Roman" w:hAnsi="Times New Roman" w:cs="Times New Roman"/>
            <w:sz w:val="24"/>
            <w:szCs w:val="24"/>
          </w:rPr>
          <w:t>Certainly</w:t>
        </w:r>
      </w:ins>
      <w:ins w:id="198" w:author="Caitlin Jeffrey" w:date="2020-08-21T12:33:00Z">
        <w:r w:rsidR="003A3445">
          <w:rPr>
            <w:rFonts w:ascii="Times New Roman" w:hAnsi="Times New Roman" w:cs="Times New Roman"/>
            <w:sz w:val="24"/>
            <w:szCs w:val="24"/>
          </w:rPr>
          <w:t>,</w:t>
        </w:r>
      </w:ins>
      <w:ins w:id="199" w:author="Deborah Neher" w:date="2020-08-20T12:14:00Z">
        <w:r w:rsidR="00B24AE8">
          <w:rPr>
            <w:rFonts w:ascii="Times New Roman" w:hAnsi="Times New Roman" w:cs="Times New Roman"/>
            <w:sz w:val="24"/>
            <w:szCs w:val="24"/>
          </w:rPr>
          <w:t xml:space="preserve"> r</w:t>
        </w:r>
      </w:ins>
      <w:del w:id="200" w:author="Deborah Neher" w:date="2020-08-20T12:14:00Z">
        <w:r w:rsidR="001661A1" w:rsidDel="00B24AE8">
          <w:rPr>
            <w:rFonts w:ascii="Times New Roman" w:hAnsi="Times New Roman" w:cs="Times New Roman"/>
            <w:sz w:val="24"/>
            <w:szCs w:val="24"/>
          </w:rPr>
          <w:delText>R</w:delText>
        </w:r>
      </w:del>
      <w:r w:rsidR="001661A1">
        <w:rPr>
          <w:rFonts w:ascii="Times New Roman" w:hAnsi="Times New Roman" w:cs="Times New Roman"/>
          <w:sz w:val="24"/>
          <w:szCs w:val="24"/>
        </w:rPr>
        <w:t>egional difference</w:t>
      </w:r>
      <w:ins w:id="201" w:author="Caitlin Jeffrey" w:date="2020-08-21T12:33:00Z">
        <w:r w:rsidR="003A3445">
          <w:rPr>
            <w:rFonts w:ascii="Times New Roman" w:hAnsi="Times New Roman" w:cs="Times New Roman"/>
            <w:sz w:val="24"/>
            <w:szCs w:val="24"/>
          </w:rPr>
          <w:t>s</w:t>
        </w:r>
      </w:ins>
      <w:r w:rsidR="001661A1">
        <w:rPr>
          <w:rFonts w:ascii="Times New Roman" w:hAnsi="Times New Roman" w:cs="Times New Roman"/>
          <w:sz w:val="24"/>
          <w:szCs w:val="24"/>
        </w:rPr>
        <w:t xml:space="preserve"> in </w:t>
      </w:r>
      <w:r w:rsidR="00BA0712">
        <w:rPr>
          <w:rFonts w:ascii="Times New Roman" w:hAnsi="Times New Roman" w:cs="Times New Roman"/>
          <w:sz w:val="24"/>
          <w:szCs w:val="24"/>
        </w:rPr>
        <w:t>h</w:t>
      </w:r>
      <w:r w:rsidR="00E7363F">
        <w:rPr>
          <w:rFonts w:ascii="Times New Roman" w:hAnsi="Times New Roman" w:cs="Times New Roman"/>
          <w:sz w:val="24"/>
          <w:szCs w:val="24"/>
        </w:rPr>
        <w:t xml:space="preserve">erd size and types of facilities </w:t>
      </w:r>
      <w:r w:rsidR="001661A1">
        <w:rPr>
          <w:rFonts w:ascii="Times New Roman" w:hAnsi="Times New Roman" w:cs="Times New Roman"/>
          <w:sz w:val="24"/>
          <w:szCs w:val="24"/>
        </w:rPr>
        <w:t xml:space="preserve">exist </w:t>
      </w:r>
      <w:r w:rsidR="00BA0712">
        <w:rPr>
          <w:rFonts w:ascii="Times New Roman" w:hAnsi="Times New Roman" w:cs="Times New Roman"/>
          <w:sz w:val="24"/>
          <w:szCs w:val="24"/>
        </w:rPr>
        <w:t>among U</w:t>
      </w:r>
      <w:r w:rsidR="00E7363F">
        <w:rPr>
          <w:rFonts w:ascii="Times New Roman" w:hAnsi="Times New Roman" w:cs="Times New Roman"/>
          <w:sz w:val="24"/>
          <w:szCs w:val="24"/>
        </w:rPr>
        <w:t xml:space="preserve">S </w:t>
      </w:r>
      <w:r w:rsidR="00BA0712">
        <w:rPr>
          <w:rFonts w:ascii="Times New Roman" w:hAnsi="Times New Roman" w:cs="Times New Roman"/>
          <w:sz w:val="24"/>
          <w:szCs w:val="24"/>
        </w:rPr>
        <w:t>dairy operations</w:t>
      </w:r>
      <w:r w:rsidR="00E7363F">
        <w:rPr>
          <w:rFonts w:ascii="Times New Roman" w:hAnsi="Times New Roman" w:cs="Times New Roman"/>
          <w:sz w:val="24"/>
          <w:szCs w:val="24"/>
        </w:rPr>
        <w:t xml:space="preserve"> (USDA 2016)</w:t>
      </w:r>
      <w:r w:rsidR="00BA0712">
        <w:rPr>
          <w:rFonts w:ascii="Times New Roman" w:hAnsi="Times New Roman" w:cs="Times New Roman"/>
          <w:sz w:val="24"/>
          <w:szCs w:val="24"/>
        </w:rPr>
        <w:t>, and it is unclear how</w:t>
      </w:r>
      <w:r w:rsidR="001661A1">
        <w:rPr>
          <w:rFonts w:ascii="Times New Roman" w:hAnsi="Times New Roman" w:cs="Times New Roman"/>
          <w:sz w:val="24"/>
          <w:szCs w:val="24"/>
        </w:rPr>
        <w:t xml:space="preserve"> </w:t>
      </w:r>
      <w:r w:rsidR="00B85F77" w:rsidRPr="005B50B1">
        <w:rPr>
          <w:rFonts w:ascii="Times New Roman" w:hAnsi="Times New Roman" w:cs="Times New Roman"/>
          <w:sz w:val="24"/>
          <w:szCs w:val="24"/>
        </w:rPr>
        <w:t xml:space="preserve">Vermont organic dairy farms </w:t>
      </w:r>
      <w:r w:rsidR="001661A1">
        <w:rPr>
          <w:rFonts w:ascii="Times New Roman" w:hAnsi="Times New Roman" w:cs="Times New Roman"/>
          <w:sz w:val="24"/>
          <w:szCs w:val="24"/>
        </w:rPr>
        <w:t>c</w:t>
      </w:r>
      <w:r w:rsidR="00BA0712">
        <w:rPr>
          <w:rFonts w:ascii="Times New Roman" w:hAnsi="Times New Roman" w:cs="Times New Roman"/>
          <w:sz w:val="24"/>
          <w:szCs w:val="24"/>
        </w:rPr>
        <w:t>ompare</w:t>
      </w:r>
      <w:r w:rsidR="001661A1">
        <w:rPr>
          <w:rFonts w:ascii="Times New Roman" w:hAnsi="Times New Roman" w:cs="Times New Roman"/>
          <w:sz w:val="24"/>
          <w:szCs w:val="24"/>
        </w:rPr>
        <w:t xml:space="preserve"> to</w:t>
      </w:r>
      <w:r w:rsidR="00B85F77" w:rsidRPr="005B50B1">
        <w:rPr>
          <w:rFonts w:ascii="Times New Roman" w:hAnsi="Times New Roman" w:cs="Times New Roman"/>
          <w:sz w:val="24"/>
          <w:szCs w:val="24"/>
        </w:rPr>
        <w:t xml:space="preserve"> </w:t>
      </w:r>
      <w:r w:rsidR="00C21CE6">
        <w:rPr>
          <w:rFonts w:ascii="Times New Roman" w:hAnsi="Times New Roman" w:cs="Times New Roman"/>
          <w:sz w:val="24"/>
          <w:szCs w:val="24"/>
        </w:rPr>
        <w:t xml:space="preserve">the </w:t>
      </w:r>
      <w:r w:rsidR="00B85F77" w:rsidRPr="005B50B1">
        <w:rPr>
          <w:rFonts w:ascii="Times New Roman" w:hAnsi="Times New Roman" w:cs="Times New Roman"/>
          <w:sz w:val="24"/>
          <w:szCs w:val="24"/>
        </w:rPr>
        <w:t xml:space="preserve">other northern tier </w:t>
      </w:r>
      <w:r w:rsidR="001D2478">
        <w:rPr>
          <w:rFonts w:ascii="Times New Roman" w:hAnsi="Times New Roman" w:cs="Times New Roman"/>
          <w:sz w:val="24"/>
          <w:szCs w:val="24"/>
        </w:rPr>
        <w:t xml:space="preserve">US </w:t>
      </w:r>
      <w:r w:rsidR="00B85F77" w:rsidRPr="005B50B1">
        <w:rPr>
          <w:rFonts w:ascii="Times New Roman" w:hAnsi="Times New Roman" w:cs="Times New Roman"/>
          <w:sz w:val="24"/>
          <w:szCs w:val="24"/>
        </w:rPr>
        <w:t>states that lead in organic dairy production</w:t>
      </w:r>
      <w:r w:rsidR="00C21CE6">
        <w:rPr>
          <w:rFonts w:ascii="Times New Roman" w:hAnsi="Times New Roman" w:cs="Times New Roman"/>
          <w:sz w:val="24"/>
          <w:szCs w:val="24"/>
        </w:rPr>
        <w:t>,</w:t>
      </w:r>
      <w:r w:rsidR="00B85F77" w:rsidRPr="005B50B1">
        <w:rPr>
          <w:rFonts w:ascii="Times New Roman" w:hAnsi="Times New Roman" w:cs="Times New Roman"/>
          <w:sz w:val="24"/>
          <w:szCs w:val="24"/>
        </w:rPr>
        <w:t xml:space="preserve"> e.g., Wisconsin, New York, Pennsylvania, Maine and Minnesota (O’Hara and Parsons, 2013; </w:t>
      </w:r>
      <w:r w:rsidR="00C21CE6">
        <w:rPr>
          <w:rFonts w:ascii="Times New Roman" w:hAnsi="Times New Roman" w:cs="Times New Roman"/>
          <w:sz w:val="24"/>
          <w:szCs w:val="24"/>
        </w:rPr>
        <w:t>Richert</w:t>
      </w:r>
      <w:r w:rsidR="00B85F77" w:rsidRPr="005B50B1">
        <w:rPr>
          <w:rFonts w:ascii="Times New Roman" w:hAnsi="Times New Roman" w:cs="Times New Roman"/>
          <w:sz w:val="24"/>
          <w:szCs w:val="24"/>
        </w:rPr>
        <w:t xml:space="preserve"> et al., 2013)</w:t>
      </w:r>
      <w:r w:rsidR="00C21CE6">
        <w:rPr>
          <w:rFonts w:ascii="Times New Roman" w:hAnsi="Times New Roman" w:cs="Times New Roman"/>
          <w:sz w:val="24"/>
          <w:szCs w:val="24"/>
        </w:rPr>
        <w:t>.</w:t>
      </w:r>
      <w:commentRangeEnd w:id="196"/>
      <w:r w:rsidR="003A3445">
        <w:rPr>
          <w:rStyle w:val="CommentReference"/>
        </w:rPr>
        <w:commentReference w:id="196"/>
      </w:r>
    </w:p>
    <w:p w14:paraId="7B96984E" w14:textId="027BC855" w:rsidR="004A3453" w:rsidRDefault="00DF6454" w:rsidP="00DF6454">
      <w:pPr>
        <w:tabs>
          <w:tab w:val="left" w:pos="360"/>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F6454">
        <w:rPr>
          <w:rFonts w:ascii="Times New Roman" w:hAnsi="Times New Roman" w:cs="Times New Roman"/>
          <w:sz w:val="24"/>
          <w:szCs w:val="24"/>
        </w:rPr>
        <w:t xml:space="preserve">Vermont </w:t>
      </w:r>
      <w:commentRangeStart w:id="202"/>
      <w:del w:id="203" w:author="Deborah Neher" w:date="2020-08-19T20:40:00Z">
        <w:r w:rsidRPr="00DF6454" w:rsidDel="003E59FB">
          <w:rPr>
            <w:rFonts w:ascii="Times New Roman" w:hAnsi="Times New Roman" w:cs="Times New Roman"/>
            <w:sz w:val="24"/>
            <w:szCs w:val="24"/>
          </w:rPr>
          <w:delText>is ranked</w:delText>
        </w:r>
      </w:del>
      <w:ins w:id="204" w:author="Deborah Neher" w:date="2020-08-19T20:40:00Z">
        <w:r w:rsidR="003E59FB">
          <w:rPr>
            <w:rFonts w:ascii="Times New Roman" w:hAnsi="Times New Roman" w:cs="Times New Roman"/>
            <w:sz w:val="24"/>
            <w:szCs w:val="24"/>
          </w:rPr>
          <w:t>ranks</w:t>
        </w:r>
      </w:ins>
      <w:r w:rsidRPr="00DF6454">
        <w:rPr>
          <w:rFonts w:ascii="Times New Roman" w:hAnsi="Times New Roman" w:cs="Times New Roman"/>
          <w:sz w:val="24"/>
          <w:szCs w:val="24"/>
        </w:rPr>
        <w:t xml:space="preserve"> </w:t>
      </w:r>
      <w:commentRangeEnd w:id="202"/>
      <w:r w:rsidR="003E59FB">
        <w:rPr>
          <w:rStyle w:val="CommentReference"/>
        </w:rPr>
        <w:commentReference w:id="202"/>
      </w:r>
      <w:r w:rsidRPr="00DF6454">
        <w:rPr>
          <w:rFonts w:ascii="Times New Roman" w:hAnsi="Times New Roman" w:cs="Times New Roman"/>
          <w:sz w:val="24"/>
          <w:szCs w:val="24"/>
        </w:rPr>
        <w:t>sixth by num</w:t>
      </w:r>
      <w:r w:rsidR="007F0385">
        <w:rPr>
          <w:rFonts w:ascii="Times New Roman" w:hAnsi="Times New Roman" w:cs="Times New Roman"/>
          <w:sz w:val="24"/>
          <w:szCs w:val="24"/>
        </w:rPr>
        <w:t>ber of certified organic dairy farms</w:t>
      </w:r>
      <w:r w:rsidRPr="00DF6454">
        <w:rPr>
          <w:rFonts w:ascii="Times New Roman" w:hAnsi="Times New Roman" w:cs="Times New Roman"/>
          <w:sz w:val="24"/>
          <w:szCs w:val="24"/>
        </w:rPr>
        <w:t xml:space="preserve"> per state and first by number of certified organic dai</w:t>
      </w:r>
      <w:r w:rsidR="00B27640">
        <w:rPr>
          <w:rFonts w:ascii="Times New Roman" w:hAnsi="Times New Roman" w:cs="Times New Roman"/>
          <w:sz w:val="24"/>
          <w:szCs w:val="24"/>
        </w:rPr>
        <w:t xml:space="preserve">ries per square mile in the US </w:t>
      </w:r>
      <w:r w:rsidRPr="00DF6454">
        <w:rPr>
          <w:rFonts w:ascii="Times New Roman" w:hAnsi="Times New Roman" w:cs="Times New Roman"/>
          <w:sz w:val="24"/>
          <w:szCs w:val="24"/>
        </w:rPr>
        <w:t>(USDA-NASS</w:t>
      </w:r>
      <w:ins w:id="205" w:author="Deborah Neher" w:date="2020-08-19T21:22:00Z">
        <w:r w:rsidR="00BD298E">
          <w:rPr>
            <w:rFonts w:ascii="Times New Roman" w:hAnsi="Times New Roman" w:cs="Times New Roman"/>
            <w:sz w:val="24"/>
            <w:szCs w:val="24"/>
          </w:rPr>
          <w:t>,</w:t>
        </w:r>
      </w:ins>
      <w:r w:rsidRPr="00DF6454">
        <w:rPr>
          <w:rFonts w:ascii="Times New Roman" w:hAnsi="Times New Roman" w:cs="Times New Roman"/>
          <w:sz w:val="24"/>
          <w:szCs w:val="24"/>
        </w:rPr>
        <w:t xml:space="preserve"> 2017). In 2018, </w:t>
      </w:r>
      <w:del w:id="206" w:author="Deborah Neher" w:date="2020-08-20T12:14:00Z">
        <w:r w:rsidRPr="00DF6454" w:rsidDel="00B24AE8">
          <w:rPr>
            <w:rFonts w:ascii="Times New Roman" w:hAnsi="Times New Roman" w:cs="Times New Roman"/>
            <w:sz w:val="24"/>
            <w:szCs w:val="24"/>
          </w:rPr>
          <w:delText>197 (</w:delText>
        </w:r>
      </w:del>
      <w:r w:rsidRPr="00DF6454">
        <w:rPr>
          <w:rFonts w:ascii="Times New Roman" w:hAnsi="Times New Roman" w:cs="Times New Roman"/>
          <w:sz w:val="24"/>
          <w:szCs w:val="24"/>
        </w:rPr>
        <w:t>27%</w:t>
      </w:r>
      <w:ins w:id="207" w:author="Deborah Neher" w:date="2020-08-20T12:15:00Z">
        <w:r w:rsidR="00B24AE8">
          <w:rPr>
            <w:rFonts w:ascii="Times New Roman" w:hAnsi="Times New Roman" w:cs="Times New Roman"/>
            <w:sz w:val="24"/>
            <w:szCs w:val="24"/>
          </w:rPr>
          <w:t xml:space="preserve"> (</w:t>
        </w:r>
        <w:r w:rsidR="00B24AE8" w:rsidRPr="00596873">
          <w:rPr>
            <w:rFonts w:ascii="Times New Roman" w:hAnsi="Times New Roman" w:cs="Times New Roman"/>
            <w:i/>
            <w:iCs/>
            <w:sz w:val="24"/>
            <w:szCs w:val="24"/>
            <w:rPrChange w:id="208" w:author="Deborah Neher" w:date="2020-08-20T12:18:00Z">
              <w:rPr>
                <w:rFonts w:ascii="Times New Roman" w:hAnsi="Times New Roman" w:cs="Times New Roman"/>
                <w:sz w:val="24"/>
                <w:szCs w:val="24"/>
              </w:rPr>
            </w:rPrChange>
          </w:rPr>
          <w:t>n</w:t>
        </w:r>
        <w:r w:rsidR="00B24AE8">
          <w:rPr>
            <w:rFonts w:ascii="Times New Roman" w:hAnsi="Times New Roman" w:cs="Times New Roman"/>
            <w:sz w:val="24"/>
            <w:szCs w:val="24"/>
          </w:rPr>
          <w:t xml:space="preserve"> = 197</w:t>
        </w:r>
      </w:ins>
      <w:r w:rsidRPr="00DF6454">
        <w:rPr>
          <w:rFonts w:ascii="Times New Roman" w:hAnsi="Times New Roman" w:cs="Times New Roman"/>
          <w:sz w:val="24"/>
          <w:szCs w:val="24"/>
        </w:rPr>
        <w:t xml:space="preserve">) of Vermont dairy farms were certified organic. </w:t>
      </w:r>
      <w:r w:rsidR="00E7363F">
        <w:rPr>
          <w:rFonts w:ascii="Times New Roman" w:hAnsi="Times New Roman" w:cs="Times New Roman"/>
          <w:sz w:val="24"/>
          <w:szCs w:val="24"/>
        </w:rPr>
        <w:t xml:space="preserve">US organic production </w:t>
      </w:r>
      <w:r w:rsidR="009F6860">
        <w:rPr>
          <w:rFonts w:ascii="Times New Roman" w:hAnsi="Times New Roman" w:cs="Times New Roman"/>
          <w:sz w:val="24"/>
          <w:szCs w:val="24"/>
        </w:rPr>
        <w:t>regulations</w:t>
      </w:r>
      <w:r w:rsidR="00E7363F">
        <w:rPr>
          <w:rFonts w:ascii="Times New Roman" w:hAnsi="Times New Roman" w:cs="Times New Roman"/>
          <w:sz w:val="24"/>
          <w:szCs w:val="24"/>
        </w:rPr>
        <w:t xml:space="preserve"> </w:t>
      </w:r>
      <w:del w:id="209" w:author="Deborah Neher" w:date="2020-08-20T12:19:00Z">
        <w:r w:rsidR="00E7363F" w:rsidDel="00596873">
          <w:rPr>
            <w:rFonts w:ascii="Times New Roman" w:hAnsi="Times New Roman" w:cs="Times New Roman"/>
            <w:sz w:val="24"/>
            <w:szCs w:val="24"/>
          </w:rPr>
          <w:delText xml:space="preserve">include </w:delText>
        </w:r>
      </w:del>
      <w:ins w:id="210" w:author="Deborah Neher" w:date="2020-08-20T12:19:00Z">
        <w:r w:rsidR="00596873">
          <w:rPr>
            <w:rFonts w:ascii="Times New Roman" w:hAnsi="Times New Roman" w:cs="Times New Roman"/>
            <w:sz w:val="24"/>
            <w:szCs w:val="24"/>
          </w:rPr>
          <w:t xml:space="preserve">stipulate </w:t>
        </w:r>
      </w:ins>
      <w:del w:id="211" w:author="Deborah Neher" w:date="2020-08-20T12:22:00Z">
        <w:r w:rsidR="009F6860" w:rsidDel="002F708D">
          <w:rPr>
            <w:rFonts w:ascii="Times New Roman" w:hAnsi="Times New Roman" w:cs="Times New Roman"/>
            <w:sz w:val="24"/>
            <w:szCs w:val="24"/>
          </w:rPr>
          <w:lastRenderedPageBreak/>
          <w:delText xml:space="preserve">livestock </w:delText>
        </w:r>
      </w:del>
      <w:r w:rsidR="009F6860">
        <w:rPr>
          <w:rFonts w:ascii="Times New Roman" w:hAnsi="Times New Roman" w:cs="Times New Roman"/>
          <w:sz w:val="24"/>
          <w:szCs w:val="24"/>
        </w:rPr>
        <w:t>living condition</w:t>
      </w:r>
      <w:ins w:id="212" w:author="Deborah Neher" w:date="2020-08-20T12:22:00Z">
        <w:r w:rsidR="002F708D">
          <w:rPr>
            <w:rFonts w:ascii="Times New Roman" w:hAnsi="Times New Roman" w:cs="Times New Roman"/>
            <w:sz w:val="24"/>
            <w:szCs w:val="24"/>
          </w:rPr>
          <w:t xml:space="preserve">s </w:t>
        </w:r>
      </w:ins>
      <w:del w:id="213" w:author="Deborah Neher" w:date="2020-08-20T12:22:00Z">
        <w:r w:rsidR="009F6860" w:rsidDel="002F708D">
          <w:rPr>
            <w:rFonts w:ascii="Times New Roman" w:hAnsi="Times New Roman" w:cs="Times New Roman"/>
            <w:sz w:val="24"/>
            <w:szCs w:val="24"/>
          </w:rPr>
          <w:delText>s</w:delText>
        </w:r>
        <w:r w:rsidR="00110ABB" w:rsidDel="002F708D">
          <w:rPr>
            <w:rFonts w:ascii="Times New Roman" w:hAnsi="Times New Roman" w:cs="Times New Roman"/>
            <w:sz w:val="24"/>
            <w:szCs w:val="24"/>
          </w:rPr>
          <w:delText xml:space="preserve"> </w:delText>
        </w:r>
      </w:del>
      <w:r w:rsidR="00110ABB">
        <w:rPr>
          <w:rFonts w:ascii="Times New Roman" w:hAnsi="Times New Roman" w:cs="Times New Roman"/>
          <w:sz w:val="24"/>
          <w:szCs w:val="24"/>
        </w:rPr>
        <w:t>provid</w:t>
      </w:r>
      <w:ins w:id="214" w:author="Caitlin Jeffrey" w:date="2020-08-21T12:43:00Z">
        <w:r w:rsidR="003B03BD">
          <w:rPr>
            <w:rFonts w:ascii="Times New Roman" w:hAnsi="Times New Roman" w:cs="Times New Roman"/>
            <w:sz w:val="24"/>
            <w:szCs w:val="24"/>
          </w:rPr>
          <w:t>e</w:t>
        </w:r>
      </w:ins>
      <w:del w:id="215" w:author="Caitlin Jeffrey" w:date="2020-08-21T12:43:00Z">
        <w:r w:rsidR="00110ABB" w:rsidDel="003B03BD">
          <w:rPr>
            <w:rFonts w:ascii="Times New Roman" w:hAnsi="Times New Roman" w:cs="Times New Roman"/>
            <w:sz w:val="24"/>
            <w:szCs w:val="24"/>
          </w:rPr>
          <w:delText>ing</w:delText>
        </w:r>
      </w:del>
      <w:r w:rsidR="00110ABB">
        <w:rPr>
          <w:rFonts w:ascii="Times New Roman" w:hAnsi="Times New Roman" w:cs="Times New Roman"/>
          <w:sz w:val="24"/>
          <w:szCs w:val="24"/>
        </w:rPr>
        <w:t xml:space="preserve"> “y</w:t>
      </w:r>
      <w:r w:rsidR="00110ABB" w:rsidRPr="00110ABB">
        <w:rPr>
          <w:rFonts w:ascii="Times New Roman" w:hAnsi="Times New Roman" w:cs="Times New Roman"/>
          <w:sz w:val="24"/>
          <w:szCs w:val="24"/>
        </w:rPr>
        <w:t>ear-round access for all animals to the outdoors, shade, shelter, exercise areas, fresh air, clean water for drinking, and direct sunlight, suitable to the species, its stage of life, the climate, and the environment</w:t>
      </w:r>
      <w:r w:rsidR="00110ABB">
        <w:rPr>
          <w:rFonts w:ascii="Times New Roman" w:hAnsi="Times New Roman" w:cs="Times New Roman"/>
          <w:sz w:val="24"/>
          <w:szCs w:val="24"/>
        </w:rPr>
        <w:t xml:space="preserve">” and </w:t>
      </w:r>
      <w:r w:rsidR="00E7363F">
        <w:rPr>
          <w:rFonts w:ascii="Times New Roman" w:hAnsi="Times New Roman" w:cs="Times New Roman"/>
          <w:sz w:val="24"/>
          <w:szCs w:val="24"/>
        </w:rPr>
        <w:t>pasture access</w:t>
      </w:r>
      <w:r w:rsidR="00AA635C">
        <w:rPr>
          <w:rFonts w:ascii="Times New Roman" w:hAnsi="Times New Roman" w:cs="Times New Roman"/>
          <w:sz w:val="24"/>
          <w:szCs w:val="24"/>
        </w:rPr>
        <w:t xml:space="preserve"> providing</w:t>
      </w:r>
      <w:r w:rsidR="00AA635C" w:rsidRPr="00AA635C">
        <w:rPr>
          <w:rFonts w:ascii="Times New Roman" w:hAnsi="Times New Roman" w:cs="Times New Roman"/>
          <w:sz w:val="24"/>
          <w:szCs w:val="24"/>
        </w:rPr>
        <w:t xml:space="preserve"> </w:t>
      </w:r>
      <w:r w:rsidR="00AA635C">
        <w:rPr>
          <w:rFonts w:ascii="Times New Roman" w:hAnsi="Times New Roman" w:cs="Times New Roman"/>
          <w:sz w:val="24"/>
          <w:szCs w:val="24"/>
        </w:rPr>
        <w:t>“</w:t>
      </w:r>
      <w:r w:rsidR="00AA635C" w:rsidRPr="00AA635C">
        <w:rPr>
          <w:rFonts w:ascii="Times New Roman" w:hAnsi="Times New Roman" w:cs="Times New Roman"/>
          <w:sz w:val="24"/>
          <w:szCs w:val="24"/>
        </w:rPr>
        <w:t>a minimum of 30 percent of a ruminant's dry matter intake (DMI), on average, over the course of the grazing season(s)</w:t>
      </w:r>
      <w:r w:rsidR="00AA635C">
        <w:rPr>
          <w:rFonts w:ascii="Times New Roman" w:hAnsi="Times New Roman" w:cs="Times New Roman"/>
          <w:sz w:val="24"/>
          <w:szCs w:val="24"/>
        </w:rPr>
        <w:t>”</w:t>
      </w:r>
      <w:r w:rsidR="00E7363F">
        <w:rPr>
          <w:rFonts w:ascii="Times New Roman" w:hAnsi="Times New Roman" w:cs="Times New Roman"/>
          <w:sz w:val="24"/>
          <w:szCs w:val="24"/>
        </w:rPr>
        <w:t xml:space="preserve"> </w:t>
      </w:r>
      <w:r w:rsidR="00110ABB">
        <w:rPr>
          <w:rFonts w:ascii="Times New Roman" w:hAnsi="Times New Roman" w:cs="Times New Roman"/>
          <w:sz w:val="24"/>
          <w:szCs w:val="24"/>
        </w:rPr>
        <w:t>(USDA</w:t>
      </w:r>
      <w:ins w:id="216" w:author="Deborah Neher" w:date="2020-08-19T21:22:00Z">
        <w:r w:rsidR="00BD298E">
          <w:rPr>
            <w:rFonts w:ascii="Times New Roman" w:hAnsi="Times New Roman" w:cs="Times New Roman"/>
            <w:sz w:val="24"/>
            <w:szCs w:val="24"/>
          </w:rPr>
          <w:t>,</w:t>
        </w:r>
      </w:ins>
      <w:r w:rsidR="00110ABB">
        <w:rPr>
          <w:rFonts w:ascii="Times New Roman" w:hAnsi="Times New Roman" w:cs="Times New Roman"/>
          <w:sz w:val="24"/>
          <w:szCs w:val="24"/>
        </w:rPr>
        <w:t xml:space="preserve"> 2020).</w:t>
      </w:r>
      <w:r w:rsidR="00E7363F">
        <w:rPr>
          <w:rFonts w:ascii="Times New Roman" w:hAnsi="Times New Roman" w:cs="Times New Roman"/>
          <w:sz w:val="24"/>
          <w:szCs w:val="24"/>
        </w:rPr>
        <w:t xml:space="preserve"> </w:t>
      </w:r>
      <w:r w:rsidR="00110ABB">
        <w:rPr>
          <w:rFonts w:ascii="Times New Roman" w:hAnsi="Times New Roman" w:cs="Times New Roman"/>
          <w:sz w:val="24"/>
          <w:szCs w:val="24"/>
        </w:rPr>
        <w:t>Temporary confinement or shelter is allowed because of inclement weather or conditions</w:t>
      </w:r>
      <w:r w:rsidR="00110ABB" w:rsidRPr="00110ABB">
        <w:rPr>
          <w:rFonts w:ascii="Times New Roman" w:hAnsi="Times New Roman" w:cs="Times New Roman"/>
          <w:sz w:val="24"/>
          <w:szCs w:val="24"/>
        </w:rPr>
        <w:t xml:space="preserve"> under which the health, safety, or well-being of the animal could be jeopardized</w:t>
      </w:r>
      <w:r w:rsidR="00110ABB">
        <w:rPr>
          <w:rFonts w:ascii="Times New Roman" w:hAnsi="Times New Roman" w:cs="Times New Roman"/>
          <w:sz w:val="24"/>
          <w:szCs w:val="24"/>
        </w:rPr>
        <w:t xml:space="preserve">. </w:t>
      </w:r>
      <w:r w:rsidRPr="00DF6454">
        <w:rPr>
          <w:rFonts w:ascii="Times New Roman" w:hAnsi="Times New Roman" w:cs="Times New Roman"/>
          <w:sz w:val="24"/>
          <w:szCs w:val="24"/>
        </w:rPr>
        <w:t>In the northern US, including in Vermont, where inclement weather may dominate in winter months, organic dairy herds may be house</w:t>
      </w:r>
      <w:ins w:id="217" w:author="Caitlin Jeffrey" w:date="2020-08-21T12:44:00Z">
        <w:r w:rsidR="003B03BD">
          <w:rPr>
            <w:rFonts w:ascii="Times New Roman" w:hAnsi="Times New Roman" w:cs="Times New Roman"/>
            <w:sz w:val="24"/>
            <w:szCs w:val="24"/>
          </w:rPr>
          <w:t>d indoors</w:t>
        </w:r>
      </w:ins>
      <w:del w:id="218" w:author="Caitlin Jeffrey" w:date="2020-08-21T12:44:00Z">
        <w:r w:rsidRPr="00DF6454" w:rsidDel="003B03BD">
          <w:rPr>
            <w:rFonts w:ascii="Times New Roman" w:hAnsi="Times New Roman" w:cs="Times New Roman"/>
            <w:sz w:val="24"/>
            <w:szCs w:val="24"/>
          </w:rPr>
          <w:delText>d</w:delText>
        </w:r>
      </w:del>
      <w:r w:rsidRPr="00DF6454">
        <w:rPr>
          <w:rFonts w:ascii="Times New Roman" w:hAnsi="Times New Roman" w:cs="Times New Roman"/>
          <w:sz w:val="24"/>
          <w:szCs w:val="24"/>
        </w:rPr>
        <w:t xml:space="preserve"> for </w:t>
      </w:r>
      <w:r w:rsidR="00D16BAE">
        <w:rPr>
          <w:rFonts w:ascii="Times New Roman" w:hAnsi="Times New Roman" w:cs="Times New Roman"/>
          <w:sz w:val="24"/>
          <w:szCs w:val="24"/>
        </w:rPr>
        <w:t>extended time periods</w:t>
      </w:r>
      <w:r w:rsidR="00F61848">
        <w:rPr>
          <w:rFonts w:ascii="Times New Roman" w:hAnsi="Times New Roman" w:cs="Times New Roman"/>
          <w:sz w:val="24"/>
          <w:szCs w:val="24"/>
        </w:rPr>
        <w:t xml:space="preserve">; </w:t>
      </w:r>
      <w:r w:rsidR="00C21CE6">
        <w:rPr>
          <w:rFonts w:ascii="Times New Roman" w:hAnsi="Times New Roman" w:cs="Times New Roman"/>
          <w:sz w:val="24"/>
          <w:szCs w:val="24"/>
        </w:rPr>
        <w:t>the type of</w:t>
      </w:r>
      <w:r w:rsidR="00F61848">
        <w:rPr>
          <w:rFonts w:ascii="Times New Roman" w:hAnsi="Times New Roman" w:cs="Times New Roman"/>
          <w:sz w:val="24"/>
          <w:szCs w:val="24"/>
        </w:rPr>
        <w:t xml:space="preserve"> </w:t>
      </w:r>
      <w:r w:rsidRPr="00DF6454">
        <w:rPr>
          <w:rFonts w:ascii="Times New Roman" w:hAnsi="Times New Roman" w:cs="Times New Roman"/>
          <w:sz w:val="24"/>
          <w:szCs w:val="24"/>
        </w:rPr>
        <w:t>confinement housing</w:t>
      </w:r>
      <w:r w:rsidR="00C21CE6">
        <w:rPr>
          <w:rFonts w:ascii="Times New Roman" w:hAnsi="Times New Roman" w:cs="Times New Roman"/>
          <w:sz w:val="24"/>
          <w:szCs w:val="24"/>
        </w:rPr>
        <w:t xml:space="preserve"> facility</w:t>
      </w:r>
      <w:r w:rsidRPr="00DF6454">
        <w:rPr>
          <w:rFonts w:ascii="Times New Roman" w:hAnsi="Times New Roman" w:cs="Times New Roman"/>
          <w:sz w:val="24"/>
          <w:szCs w:val="24"/>
        </w:rPr>
        <w:t xml:space="preserve"> and </w:t>
      </w:r>
      <w:r w:rsidR="00C21CE6">
        <w:rPr>
          <w:rFonts w:ascii="Times New Roman" w:hAnsi="Times New Roman" w:cs="Times New Roman"/>
          <w:sz w:val="24"/>
          <w:szCs w:val="24"/>
        </w:rPr>
        <w:t xml:space="preserve">associated </w:t>
      </w:r>
      <w:r w:rsidRPr="00DF6454">
        <w:rPr>
          <w:rFonts w:ascii="Times New Roman" w:hAnsi="Times New Roman" w:cs="Times New Roman"/>
          <w:sz w:val="24"/>
          <w:szCs w:val="24"/>
        </w:rPr>
        <w:t xml:space="preserve">bedding </w:t>
      </w:r>
      <w:r w:rsidR="00C21CE6">
        <w:rPr>
          <w:rFonts w:ascii="Times New Roman" w:hAnsi="Times New Roman" w:cs="Times New Roman"/>
          <w:sz w:val="24"/>
          <w:szCs w:val="24"/>
        </w:rPr>
        <w:t>material</w:t>
      </w:r>
      <w:r w:rsidRPr="00DF6454">
        <w:rPr>
          <w:rFonts w:ascii="Times New Roman" w:hAnsi="Times New Roman" w:cs="Times New Roman"/>
          <w:sz w:val="24"/>
          <w:szCs w:val="24"/>
        </w:rPr>
        <w:t xml:space="preserve"> may affect annu</w:t>
      </w:r>
      <w:r w:rsidR="002B062F">
        <w:rPr>
          <w:rFonts w:ascii="Times New Roman" w:hAnsi="Times New Roman" w:cs="Times New Roman"/>
          <w:sz w:val="24"/>
          <w:szCs w:val="24"/>
        </w:rPr>
        <w:t xml:space="preserve">al production, </w:t>
      </w:r>
      <w:r>
        <w:rPr>
          <w:rFonts w:ascii="Times New Roman" w:hAnsi="Times New Roman" w:cs="Times New Roman"/>
          <w:sz w:val="24"/>
          <w:szCs w:val="24"/>
        </w:rPr>
        <w:t>health</w:t>
      </w:r>
      <w:r w:rsidR="002B062F">
        <w:rPr>
          <w:rFonts w:ascii="Times New Roman" w:hAnsi="Times New Roman" w:cs="Times New Roman"/>
          <w:sz w:val="24"/>
          <w:szCs w:val="24"/>
        </w:rPr>
        <w:t xml:space="preserve"> and behavior</w:t>
      </w:r>
      <w:r>
        <w:rPr>
          <w:rFonts w:ascii="Times New Roman" w:hAnsi="Times New Roman" w:cs="Times New Roman"/>
          <w:sz w:val="24"/>
          <w:szCs w:val="24"/>
        </w:rPr>
        <w:t>.</w:t>
      </w:r>
      <w:r w:rsidR="001661A1">
        <w:rPr>
          <w:rFonts w:ascii="Times New Roman" w:hAnsi="Times New Roman" w:cs="Times New Roman"/>
          <w:sz w:val="24"/>
          <w:szCs w:val="24"/>
        </w:rPr>
        <w:t xml:space="preserve"> </w:t>
      </w:r>
      <w:commentRangeStart w:id="219"/>
      <w:del w:id="220" w:author="Deborah Neher" w:date="2020-08-20T12:24:00Z">
        <w:r w:rsidR="001661A1" w:rsidDel="000817EB">
          <w:rPr>
            <w:rFonts w:ascii="Times New Roman" w:hAnsi="Times New Roman" w:cs="Times New Roman"/>
            <w:sz w:val="24"/>
            <w:szCs w:val="24"/>
          </w:rPr>
          <w:delText xml:space="preserve">Studies </w:delText>
        </w:r>
        <w:r w:rsidR="00B27640" w:rsidDel="000817EB">
          <w:rPr>
            <w:rFonts w:ascii="Times New Roman" w:hAnsi="Times New Roman" w:cs="Times New Roman"/>
            <w:sz w:val="24"/>
            <w:szCs w:val="24"/>
          </w:rPr>
          <w:delText>describing</w:delText>
        </w:r>
        <w:r w:rsidR="001661A1" w:rsidDel="000817EB">
          <w:rPr>
            <w:rFonts w:ascii="Times New Roman" w:hAnsi="Times New Roman" w:cs="Times New Roman"/>
            <w:sz w:val="24"/>
            <w:szCs w:val="24"/>
          </w:rPr>
          <w:delText xml:space="preserve"> m</w:delText>
        </w:r>
      </w:del>
      <w:ins w:id="221" w:author="Deborah Neher" w:date="2020-08-20T12:24:00Z">
        <w:r w:rsidR="000817EB">
          <w:rPr>
            <w:rFonts w:ascii="Times New Roman" w:hAnsi="Times New Roman" w:cs="Times New Roman"/>
            <w:sz w:val="24"/>
            <w:szCs w:val="24"/>
          </w:rPr>
          <w:t>M</w:t>
        </w:r>
      </w:ins>
      <w:r w:rsidR="001661A1">
        <w:rPr>
          <w:rFonts w:ascii="Times New Roman" w:hAnsi="Times New Roman" w:cs="Times New Roman"/>
          <w:sz w:val="24"/>
          <w:szCs w:val="24"/>
        </w:rPr>
        <w:t xml:space="preserve">anagement practices on organic dairy farms in </w:t>
      </w:r>
      <w:ins w:id="222" w:author="Deborah Neher" w:date="2020-08-20T12:24:00Z">
        <w:r w:rsidR="000817EB">
          <w:rPr>
            <w:rFonts w:ascii="Times New Roman" w:hAnsi="Times New Roman" w:cs="Times New Roman"/>
            <w:sz w:val="24"/>
            <w:szCs w:val="24"/>
          </w:rPr>
          <w:t>other northern states (</w:t>
        </w:r>
      </w:ins>
      <w:r w:rsidR="001661A1">
        <w:rPr>
          <w:rFonts w:ascii="Times New Roman" w:hAnsi="Times New Roman" w:cs="Times New Roman"/>
          <w:sz w:val="24"/>
          <w:szCs w:val="24"/>
        </w:rPr>
        <w:t xml:space="preserve">Minnesota, New York, </w:t>
      </w:r>
      <w:r w:rsidR="00C21CE6">
        <w:rPr>
          <w:rFonts w:ascii="Times New Roman" w:hAnsi="Times New Roman" w:cs="Times New Roman"/>
          <w:sz w:val="24"/>
          <w:szCs w:val="24"/>
        </w:rPr>
        <w:t xml:space="preserve">Oregon and </w:t>
      </w:r>
      <w:r w:rsidR="001661A1">
        <w:rPr>
          <w:rFonts w:ascii="Times New Roman" w:hAnsi="Times New Roman" w:cs="Times New Roman"/>
          <w:sz w:val="24"/>
          <w:szCs w:val="24"/>
        </w:rPr>
        <w:t>Wisconsin</w:t>
      </w:r>
      <w:ins w:id="223" w:author="Deborah Neher" w:date="2020-08-20T12:24:00Z">
        <w:r w:rsidR="000817EB">
          <w:rPr>
            <w:rFonts w:ascii="Times New Roman" w:hAnsi="Times New Roman" w:cs="Times New Roman"/>
            <w:sz w:val="24"/>
            <w:szCs w:val="24"/>
          </w:rPr>
          <w:t>)</w:t>
        </w:r>
      </w:ins>
      <w:r w:rsidR="001661A1">
        <w:rPr>
          <w:rFonts w:ascii="Times New Roman" w:hAnsi="Times New Roman" w:cs="Times New Roman"/>
          <w:sz w:val="24"/>
          <w:szCs w:val="24"/>
        </w:rPr>
        <w:t xml:space="preserve"> </w:t>
      </w:r>
      <w:ins w:id="224" w:author="Deborah Neher" w:date="2020-08-20T12:24:00Z">
        <w:r w:rsidR="000817EB">
          <w:rPr>
            <w:rFonts w:ascii="Times New Roman" w:hAnsi="Times New Roman" w:cs="Times New Roman"/>
            <w:sz w:val="24"/>
            <w:szCs w:val="24"/>
          </w:rPr>
          <w:t xml:space="preserve">provide </w:t>
        </w:r>
      </w:ins>
      <w:ins w:id="225" w:author="Deborah Neher" w:date="2020-08-20T12:25:00Z">
        <w:r w:rsidR="000817EB">
          <w:rPr>
            <w:rFonts w:ascii="Times New Roman" w:hAnsi="Times New Roman" w:cs="Times New Roman"/>
            <w:sz w:val="24"/>
            <w:szCs w:val="24"/>
          </w:rPr>
          <w:t xml:space="preserve">expected </w:t>
        </w:r>
      </w:ins>
      <w:del w:id="226" w:author="Deborah Neher" w:date="2020-08-20T12:25:00Z">
        <w:r w:rsidR="001661A1" w:rsidDel="000817EB">
          <w:rPr>
            <w:rFonts w:ascii="Times New Roman" w:hAnsi="Times New Roman" w:cs="Times New Roman"/>
            <w:sz w:val="24"/>
            <w:szCs w:val="24"/>
          </w:rPr>
          <w:delText>report</w:delText>
        </w:r>
      </w:del>
      <w:del w:id="227" w:author="Deborah Neher" w:date="2020-08-20T12:24:00Z">
        <w:r w:rsidR="001661A1" w:rsidDel="000817EB">
          <w:rPr>
            <w:rFonts w:ascii="Times New Roman" w:hAnsi="Times New Roman" w:cs="Times New Roman"/>
            <w:sz w:val="24"/>
            <w:szCs w:val="24"/>
          </w:rPr>
          <w:delText>ed</w:delText>
        </w:r>
      </w:del>
      <w:del w:id="228" w:author="Deborah Neher" w:date="2020-08-20T12:25:00Z">
        <w:r w:rsidR="001661A1" w:rsidDel="000817EB">
          <w:rPr>
            <w:rFonts w:ascii="Times New Roman" w:hAnsi="Times New Roman" w:cs="Times New Roman"/>
            <w:sz w:val="24"/>
            <w:szCs w:val="24"/>
          </w:rPr>
          <w:delText xml:space="preserve"> the </w:delText>
        </w:r>
      </w:del>
      <w:r w:rsidR="001661A1">
        <w:rPr>
          <w:rFonts w:ascii="Times New Roman" w:hAnsi="Times New Roman" w:cs="Times New Roman"/>
          <w:sz w:val="24"/>
          <w:szCs w:val="24"/>
        </w:rPr>
        <w:t xml:space="preserve">frequencies of </w:t>
      </w:r>
      <w:del w:id="229" w:author="Deborah Neher" w:date="2020-08-20T12:25:00Z">
        <w:r w:rsidR="001661A1" w:rsidDel="000817EB">
          <w:rPr>
            <w:rFonts w:ascii="Times New Roman" w:hAnsi="Times New Roman" w:cs="Times New Roman"/>
            <w:sz w:val="24"/>
            <w:szCs w:val="24"/>
          </w:rPr>
          <w:delText xml:space="preserve">the </w:delText>
        </w:r>
      </w:del>
      <w:ins w:id="230" w:author="Deborah Neher" w:date="2020-08-20T12:25:00Z">
        <w:r w:rsidR="000817EB">
          <w:rPr>
            <w:rFonts w:ascii="Times New Roman" w:hAnsi="Times New Roman" w:cs="Times New Roman"/>
            <w:sz w:val="24"/>
            <w:szCs w:val="24"/>
          </w:rPr>
          <w:t xml:space="preserve">milking facility </w:t>
        </w:r>
      </w:ins>
      <w:r w:rsidR="001661A1">
        <w:rPr>
          <w:rFonts w:ascii="Times New Roman" w:hAnsi="Times New Roman" w:cs="Times New Roman"/>
          <w:sz w:val="24"/>
          <w:szCs w:val="24"/>
        </w:rPr>
        <w:t>type</w:t>
      </w:r>
      <w:ins w:id="231" w:author="Deborah Neher" w:date="2020-08-20T12:25:00Z">
        <w:r w:rsidR="000817EB">
          <w:rPr>
            <w:rFonts w:ascii="Times New Roman" w:hAnsi="Times New Roman" w:cs="Times New Roman"/>
            <w:sz w:val="24"/>
            <w:szCs w:val="24"/>
          </w:rPr>
          <w:t>s</w:t>
        </w:r>
      </w:ins>
      <w:r w:rsidR="001661A1">
        <w:rPr>
          <w:rFonts w:ascii="Times New Roman" w:hAnsi="Times New Roman" w:cs="Times New Roman"/>
          <w:sz w:val="24"/>
          <w:szCs w:val="24"/>
        </w:rPr>
        <w:t xml:space="preserve"> </w:t>
      </w:r>
      <w:del w:id="232" w:author="Deborah Neher" w:date="2020-08-20T12:25:00Z">
        <w:r w:rsidR="001661A1" w:rsidDel="000817EB">
          <w:rPr>
            <w:rFonts w:ascii="Times New Roman" w:hAnsi="Times New Roman" w:cs="Times New Roman"/>
            <w:sz w:val="24"/>
            <w:szCs w:val="24"/>
          </w:rPr>
          <w:delText xml:space="preserve">of milking facilities </w:delText>
        </w:r>
      </w:del>
      <w:r w:rsidR="001661A1">
        <w:rPr>
          <w:rFonts w:ascii="Times New Roman" w:hAnsi="Times New Roman" w:cs="Times New Roman"/>
          <w:sz w:val="24"/>
          <w:szCs w:val="24"/>
        </w:rPr>
        <w:t>(e.g.</w:t>
      </w:r>
      <w:ins w:id="233" w:author="Deborah Neher" w:date="2020-08-19T20:36:00Z">
        <w:r w:rsidR="003E59FB">
          <w:rPr>
            <w:rFonts w:ascii="Times New Roman" w:hAnsi="Times New Roman" w:cs="Times New Roman"/>
            <w:sz w:val="24"/>
            <w:szCs w:val="24"/>
          </w:rPr>
          <w:t>,</w:t>
        </w:r>
      </w:ins>
      <w:r w:rsidR="001661A1">
        <w:rPr>
          <w:rFonts w:ascii="Times New Roman" w:hAnsi="Times New Roman" w:cs="Times New Roman"/>
          <w:sz w:val="24"/>
          <w:szCs w:val="24"/>
        </w:rPr>
        <w:t xml:space="preserve"> parlor vs. </w:t>
      </w:r>
      <w:del w:id="234" w:author="Caitlin Jeffrey" w:date="2020-08-21T15:10:00Z">
        <w:r w:rsidR="001661A1" w:rsidDel="008276E5">
          <w:rPr>
            <w:rFonts w:ascii="Times New Roman" w:hAnsi="Times New Roman" w:cs="Times New Roman"/>
            <w:sz w:val="24"/>
            <w:szCs w:val="24"/>
          </w:rPr>
          <w:delText>tie-stall</w:delText>
        </w:r>
      </w:del>
      <w:ins w:id="235" w:author="Caitlin Jeffrey" w:date="2020-08-21T15:10:00Z">
        <w:r w:rsidR="008276E5">
          <w:rPr>
            <w:rFonts w:ascii="Times New Roman" w:hAnsi="Times New Roman" w:cs="Times New Roman"/>
            <w:sz w:val="24"/>
            <w:szCs w:val="24"/>
          </w:rPr>
          <w:t>tiestall</w:t>
        </w:r>
      </w:ins>
      <w:r w:rsidR="001661A1">
        <w:rPr>
          <w:rFonts w:ascii="Times New Roman" w:hAnsi="Times New Roman" w:cs="Times New Roman"/>
          <w:sz w:val="24"/>
          <w:szCs w:val="24"/>
        </w:rPr>
        <w:t xml:space="preserve"> or stanchion milking)</w:t>
      </w:r>
      <w:r w:rsidR="002B062F">
        <w:rPr>
          <w:rFonts w:ascii="Times New Roman" w:hAnsi="Times New Roman" w:cs="Times New Roman"/>
          <w:sz w:val="24"/>
          <w:szCs w:val="24"/>
        </w:rPr>
        <w:t>,</w:t>
      </w:r>
      <w:r w:rsidR="001661A1">
        <w:rPr>
          <w:rFonts w:ascii="Times New Roman" w:hAnsi="Times New Roman" w:cs="Times New Roman"/>
          <w:sz w:val="24"/>
          <w:szCs w:val="24"/>
        </w:rPr>
        <w:t xml:space="preserve"> which </w:t>
      </w:r>
      <w:r w:rsidR="001D2175">
        <w:rPr>
          <w:rFonts w:ascii="Times New Roman" w:hAnsi="Times New Roman" w:cs="Times New Roman"/>
          <w:sz w:val="24"/>
          <w:szCs w:val="24"/>
        </w:rPr>
        <w:t>may provide a crude</w:t>
      </w:r>
      <w:r w:rsidR="001661A1">
        <w:rPr>
          <w:rFonts w:ascii="Times New Roman" w:hAnsi="Times New Roman" w:cs="Times New Roman"/>
          <w:sz w:val="24"/>
          <w:szCs w:val="24"/>
        </w:rPr>
        <w:t xml:space="preserve"> estimate of the number of </w:t>
      </w:r>
      <w:r w:rsidR="00D16BAE">
        <w:rPr>
          <w:rFonts w:ascii="Times New Roman" w:hAnsi="Times New Roman" w:cs="Times New Roman"/>
          <w:sz w:val="24"/>
          <w:szCs w:val="24"/>
        </w:rPr>
        <w:t>operations</w:t>
      </w:r>
      <w:r w:rsidR="001661A1">
        <w:rPr>
          <w:rFonts w:ascii="Times New Roman" w:hAnsi="Times New Roman" w:cs="Times New Roman"/>
          <w:sz w:val="24"/>
          <w:szCs w:val="24"/>
        </w:rPr>
        <w:t xml:space="preserve"> housing cattle in </w:t>
      </w:r>
      <w:del w:id="236" w:author="Caitlin Jeffrey" w:date="2020-08-21T15:10:00Z">
        <w:r w:rsidR="001661A1" w:rsidDel="008276E5">
          <w:rPr>
            <w:rFonts w:ascii="Times New Roman" w:hAnsi="Times New Roman" w:cs="Times New Roman"/>
            <w:sz w:val="24"/>
            <w:szCs w:val="24"/>
          </w:rPr>
          <w:delText>tie-sta</w:delText>
        </w:r>
        <w:r w:rsidR="001D2175" w:rsidDel="008276E5">
          <w:rPr>
            <w:rFonts w:ascii="Times New Roman" w:hAnsi="Times New Roman" w:cs="Times New Roman"/>
            <w:sz w:val="24"/>
            <w:szCs w:val="24"/>
          </w:rPr>
          <w:delText>ll</w:delText>
        </w:r>
      </w:del>
      <w:ins w:id="237" w:author="Caitlin Jeffrey" w:date="2020-08-21T15:10:00Z">
        <w:r w:rsidR="008276E5">
          <w:rPr>
            <w:rFonts w:ascii="Times New Roman" w:hAnsi="Times New Roman" w:cs="Times New Roman"/>
            <w:sz w:val="24"/>
            <w:szCs w:val="24"/>
          </w:rPr>
          <w:t>tiestall</w:t>
        </w:r>
      </w:ins>
      <w:r w:rsidR="001D2175">
        <w:rPr>
          <w:rFonts w:ascii="Times New Roman" w:hAnsi="Times New Roman" w:cs="Times New Roman"/>
          <w:sz w:val="24"/>
          <w:szCs w:val="24"/>
        </w:rPr>
        <w:t xml:space="preserve"> or</w:t>
      </w:r>
      <w:r w:rsidR="001661A1">
        <w:rPr>
          <w:rFonts w:ascii="Times New Roman" w:hAnsi="Times New Roman" w:cs="Times New Roman"/>
          <w:sz w:val="24"/>
          <w:szCs w:val="24"/>
        </w:rPr>
        <w:t xml:space="preserve"> sta</w:t>
      </w:r>
      <w:r w:rsidR="001D2175">
        <w:rPr>
          <w:rFonts w:ascii="Times New Roman" w:hAnsi="Times New Roman" w:cs="Times New Roman"/>
          <w:sz w:val="24"/>
          <w:szCs w:val="24"/>
        </w:rPr>
        <w:t>nch</w:t>
      </w:r>
      <w:r w:rsidR="001661A1">
        <w:rPr>
          <w:rFonts w:ascii="Times New Roman" w:hAnsi="Times New Roman" w:cs="Times New Roman"/>
          <w:sz w:val="24"/>
          <w:szCs w:val="24"/>
        </w:rPr>
        <w:t>ion barns</w:t>
      </w:r>
      <w:r w:rsidR="00D16BAE">
        <w:rPr>
          <w:rFonts w:ascii="Times New Roman" w:hAnsi="Times New Roman" w:cs="Times New Roman"/>
          <w:sz w:val="24"/>
          <w:szCs w:val="24"/>
        </w:rPr>
        <w:t xml:space="preserve"> versus other types of </w:t>
      </w:r>
      <w:r w:rsidR="0038399C">
        <w:rPr>
          <w:rFonts w:ascii="Times New Roman" w:hAnsi="Times New Roman" w:cs="Times New Roman"/>
          <w:sz w:val="24"/>
          <w:szCs w:val="24"/>
        </w:rPr>
        <w:t>facilities</w:t>
      </w:r>
      <w:r w:rsidR="001661A1">
        <w:rPr>
          <w:rFonts w:ascii="Times New Roman" w:hAnsi="Times New Roman" w:cs="Times New Roman"/>
          <w:sz w:val="24"/>
          <w:szCs w:val="24"/>
        </w:rPr>
        <w:t xml:space="preserve">, but </w:t>
      </w:r>
      <w:del w:id="238" w:author="Deborah Neher" w:date="2020-08-20T12:26:00Z">
        <w:r w:rsidR="001D2175" w:rsidDel="000817EB">
          <w:rPr>
            <w:rFonts w:ascii="Times New Roman" w:hAnsi="Times New Roman" w:cs="Times New Roman"/>
            <w:sz w:val="24"/>
            <w:szCs w:val="24"/>
          </w:rPr>
          <w:delText>these studies did</w:delText>
        </w:r>
        <w:r w:rsidR="001661A1" w:rsidDel="000817EB">
          <w:rPr>
            <w:rFonts w:ascii="Times New Roman" w:hAnsi="Times New Roman" w:cs="Times New Roman"/>
            <w:sz w:val="24"/>
            <w:szCs w:val="24"/>
          </w:rPr>
          <w:delText xml:space="preserve"> not</w:delText>
        </w:r>
      </w:del>
      <w:ins w:id="239" w:author="Deborah Neher" w:date="2020-08-20T12:26:00Z">
        <w:r w:rsidR="000817EB">
          <w:rPr>
            <w:rFonts w:ascii="Times New Roman" w:hAnsi="Times New Roman" w:cs="Times New Roman"/>
            <w:sz w:val="24"/>
            <w:szCs w:val="24"/>
          </w:rPr>
          <w:t xml:space="preserve">do not provide reliable estimates of </w:t>
        </w:r>
      </w:ins>
      <w:del w:id="240" w:author="Deborah Neher" w:date="2020-08-20T12:26:00Z">
        <w:r w:rsidR="001D2175" w:rsidDel="000817EB">
          <w:rPr>
            <w:rFonts w:ascii="Times New Roman" w:hAnsi="Times New Roman" w:cs="Times New Roman"/>
            <w:sz w:val="24"/>
            <w:szCs w:val="24"/>
          </w:rPr>
          <w:delText xml:space="preserve"> specifically quantify </w:delText>
        </w:r>
      </w:del>
      <w:r w:rsidR="001D2175">
        <w:rPr>
          <w:rFonts w:ascii="Times New Roman" w:hAnsi="Times New Roman" w:cs="Times New Roman"/>
          <w:sz w:val="24"/>
          <w:szCs w:val="24"/>
        </w:rPr>
        <w:t>winter housing or bedding management practices</w:t>
      </w:r>
      <w:commentRangeEnd w:id="219"/>
      <w:r w:rsidR="003B03BD">
        <w:rPr>
          <w:rStyle w:val="CommentReference"/>
        </w:rPr>
        <w:commentReference w:id="219"/>
      </w:r>
      <w:r w:rsidR="001661A1">
        <w:rPr>
          <w:rFonts w:ascii="Times New Roman" w:hAnsi="Times New Roman" w:cs="Times New Roman"/>
          <w:sz w:val="24"/>
          <w:szCs w:val="24"/>
        </w:rPr>
        <w:t xml:space="preserve"> (</w:t>
      </w:r>
      <w:commentRangeStart w:id="241"/>
      <w:del w:id="242" w:author="Deborah Neher" w:date="2020-08-19T21:23:00Z">
        <w:r w:rsidR="001661A1" w:rsidDel="00BD298E">
          <w:rPr>
            <w:rFonts w:ascii="Times New Roman" w:hAnsi="Times New Roman" w:cs="Times New Roman"/>
            <w:sz w:val="24"/>
            <w:szCs w:val="24"/>
          </w:rPr>
          <w:delText>Sorge et al., 2016</w:delText>
        </w:r>
        <w:r w:rsidR="001D2175" w:rsidDel="00BD298E">
          <w:rPr>
            <w:rFonts w:ascii="Times New Roman" w:hAnsi="Times New Roman" w:cs="Times New Roman"/>
            <w:sz w:val="24"/>
            <w:szCs w:val="24"/>
          </w:rPr>
          <w:delText>;</w:delText>
        </w:r>
        <w:r w:rsidR="001661A1" w:rsidDel="00BD298E">
          <w:rPr>
            <w:rFonts w:ascii="Times New Roman" w:hAnsi="Times New Roman" w:cs="Times New Roman"/>
            <w:sz w:val="24"/>
            <w:szCs w:val="24"/>
          </w:rPr>
          <w:delText xml:space="preserve"> </w:delText>
        </w:r>
      </w:del>
      <w:r w:rsidR="001D2175" w:rsidRPr="001D2175">
        <w:rPr>
          <w:rFonts w:ascii="Times New Roman" w:hAnsi="Times New Roman" w:cs="Times New Roman"/>
          <w:sz w:val="24"/>
          <w:szCs w:val="24"/>
        </w:rPr>
        <w:t xml:space="preserve">Stiglbauer </w:t>
      </w:r>
      <w:commentRangeEnd w:id="241"/>
      <w:r w:rsidR="003E59FB">
        <w:rPr>
          <w:rStyle w:val="CommentReference"/>
        </w:rPr>
        <w:commentReference w:id="241"/>
      </w:r>
      <w:r w:rsidR="001D2175" w:rsidRPr="001D2175">
        <w:rPr>
          <w:rFonts w:ascii="Times New Roman" w:hAnsi="Times New Roman" w:cs="Times New Roman"/>
          <w:sz w:val="24"/>
          <w:szCs w:val="24"/>
        </w:rPr>
        <w:t>et al., 2013</w:t>
      </w:r>
      <w:ins w:id="243" w:author="Deborah Neher" w:date="2020-08-19T21:23:00Z">
        <w:r w:rsidR="00BD298E">
          <w:rPr>
            <w:rFonts w:ascii="Times New Roman" w:hAnsi="Times New Roman" w:cs="Times New Roman"/>
            <w:sz w:val="24"/>
            <w:szCs w:val="24"/>
          </w:rPr>
          <w:t>;</w:t>
        </w:r>
        <w:r w:rsidR="00BD298E" w:rsidRPr="00BD298E">
          <w:rPr>
            <w:rFonts w:ascii="Times New Roman" w:hAnsi="Times New Roman" w:cs="Times New Roman"/>
            <w:sz w:val="24"/>
            <w:szCs w:val="24"/>
          </w:rPr>
          <w:t xml:space="preserve"> </w:t>
        </w:r>
        <w:r w:rsidR="00BD298E">
          <w:rPr>
            <w:rFonts w:ascii="Times New Roman" w:hAnsi="Times New Roman" w:cs="Times New Roman"/>
            <w:sz w:val="24"/>
            <w:szCs w:val="24"/>
          </w:rPr>
          <w:t>Sorge et al., 2016</w:t>
        </w:r>
      </w:ins>
      <w:r w:rsidR="001D2175">
        <w:rPr>
          <w:rFonts w:ascii="Times New Roman" w:hAnsi="Times New Roman" w:cs="Times New Roman"/>
          <w:sz w:val="24"/>
          <w:szCs w:val="24"/>
        </w:rPr>
        <w:t xml:space="preserve">). </w:t>
      </w:r>
      <w:ins w:id="244" w:author="Deborah Neher" w:date="2020-08-20T12:26:00Z">
        <w:r w:rsidR="000817EB">
          <w:rPr>
            <w:rFonts w:ascii="Times New Roman" w:hAnsi="Times New Roman" w:cs="Times New Roman"/>
            <w:sz w:val="24"/>
            <w:szCs w:val="24"/>
          </w:rPr>
          <w:t xml:space="preserve">For example, </w:t>
        </w:r>
      </w:ins>
      <w:ins w:id="245" w:author="Deborah Neher" w:date="2020-08-20T12:28:00Z">
        <w:r w:rsidR="000817EB">
          <w:rPr>
            <w:rFonts w:ascii="Times New Roman" w:hAnsi="Times New Roman" w:cs="Times New Roman"/>
            <w:sz w:val="24"/>
            <w:szCs w:val="24"/>
          </w:rPr>
          <w:t xml:space="preserve">pasture or dry-lot </w:t>
        </w:r>
      </w:ins>
      <w:ins w:id="246" w:author="Caitlin Jeffrey" w:date="2020-08-21T12:48:00Z">
        <w:r w:rsidR="00545F70">
          <w:rPr>
            <w:rFonts w:ascii="Times New Roman" w:hAnsi="Times New Roman" w:cs="Times New Roman"/>
            <w:sz w:val="24"/>
            <w:szCs w:val="24"/>
          </w:rPr>
          <w:t>was</w:t>
        </w:r>
      </w:ins>
      <w:ins w:id="247" w:author="Caitlin Jeffrey" w:date="2020-08-21T12:49:00Z">
        <w:r w:rsidR="00545F70">
          <w:rPr>
            <w:rFonts w:ascii="Times New Roman" w:hAnsi="Times New Roman" w:cs="Times New Roman"/>
            <w:sz w:val="24"/>
            <w:szCs w:val="24"/>
          </w:rPr>
          <w:t xml:space="preserve"> </w:t>
        </w:r>
      </w:ins>
      <w:ins w:id="248" w:author="Deborah Neher" w:date="2020-08-20T12:28:00Z">
        <w:del w:id="249" w:author="Caitlin Jeffrey" w:date="2020-08-21T12:48:00Z">
          <w:r w:rsidR="000817EB" w:rsidDel="00545F70">
            <w:rPr>
              <w:rFonts w:ascii="Times New Roman" w:hAnsi="Times New Roman" w:cs="Times New Roman"/>
              <w:sz w:val="24"/>
              <w:szCs w:val="24"/>
            </w:rPr>
            <w:delText>i</w:delText>
          </w:r>
        </w:del>
        <w:del w:id="250" w:author="Caitlin Jeffrey" w:date="2020-08-21T12:51:00Z">
          <w:r w:rsidR="000817EB" w:rsidDel="00545F70">
            <w:rPr>
              <w:rFonts w:ascii="Times New Roman" w:hAnsi="Times New Roman" w:cs="Times New Roman"/>
              <w:sz w:val="24"/>
              <w:szCs w:val="24"/>
            </w:rPr>
            <w:delText xml:space="preserve">s </w:delText>
          </w:r>
        </w:del>
        <w:r w:rsidR="000817EB">
          <w:rPr>
            <w:rFonts w:ascii="Times New Roman" w:hAnsi="Times New Roman" w:cs="Times New Roman"/>
            <w:sz w:val="24"/>
            <w:szCs w:val="24"/>
          </w:rPr>
          <w:t>des</w:t>
        </w:r>
      </w:ins>
      <w:ins w:id="251" w:author="Deborah Neher" w:date="2020-08-20T12:32:00Z">
        <w:r w:rsidR="00B93CD0">
          <w:rPr>
            <w:rFonts w:ascii="Times New Roman" w:hAnsi="Times New Roman" w:cs="Times New Roman"/>
            <w:sz w:val="24"/>
            <w:szCs w:val="24"/>
          </w:rPr>
          <w:t>i</w:t>
        </w:r>
      </w:ins>
      <w:ins w:id="252" w:author="Deborah Neher" w:date="2020-08-20T12:28:00Z">
        <w:r w:rsidR="000817EB">
          <w:rPr>
            <w:rFonts w:ascii="Times New Roman" w:hAnsi="Times New Roman" w:cs="Times New Roman"/>
            <w:sz w:val="24"/>
            <w:szCs w:val="24"/>
          </w:rPr>
          <w:t xml:space="preserve">gnated as </w:t>
        </w:r>
      </w:ins>
      <w:del w:id="253" w:author="Deborah Neher" w:date="2020-08-19T21:14:00Z">
        <w:r w:rsidR="001D2175" w:rsidDel="00441EAE">
          <w:rPr>
            <w:rFonts w:ascii="Times New Roman" w:hAnsi="Times New Roman" w:cs="Times New Roman"/>
            <w:sz w:val="24"/>
            <w:szCs w:val="24"/>
          </w:rPr>
          <w:delText>Richert et al. (</w:delText>
        </w:r>
        <w:r w:rsidR="00B27640" w:rsidDel="00441EAE">
          <w:rPr>
            <w:rFonts w:ascii="Times New Roman" w:hAnsi="Times New Roman" w:cs="Times New Roman"/>
            <w:sz w:val="24"/>
            <w:szCs w:val="24"/>
          </w:rPr>
          <w:delText xml:space="preserve">2013) </w:delText>
        </w:r>
        <w:r w:rsidR="001D2175" w:rsidDel="00441EAE">
          <w:rPr>
            <w:rFonts w:ascii="Times New Roman" w:hAnsi="Times New Roman" w:cs="Times New Roman"/>
            <w:sz w:val="24"/>
            <w:szCs w:val="24"/>
          </w:rPr>
          <w:delText>reported t</w:delText>
        </w:r>
      </w:del>
      <w:ins w:id="254" w:author="Caitlin Jeffrey" w:date="2020-08-21T12:51:00Z">
        <w:r w:rsidR="00545F70">
          <w:rPr>
            <w:rFonts w:ascii="Times New Roman" w:hAnsi="Times New Roman" w:cs="Times New Roman"/>
            <w:sz w:val="24"/>
            <w:szCs w:val="24"/>
          </w:rPr>
          <w:t>the</w:t>
        </w:r>
      </w:ins>
      <w:ins w:id="255" w:author="Deborah Neher" w:date="2020-08-20T12:26:00Z">
        <w:del w:id="256" w:author="Caitlin Jeffrey" w:date="2020-08-21T12:51:00Z">
          <w:r w:rsidR="000817EB" w:rsidDel="00545F70">
            <w:rPr>
              <w:rFonts w:ascii="Times New Roman" w:hAnsi="Times New Roman" w:cs="Times New Roman"/>
              <w:sz w:val="24"/>
              <w:szCs w:val="24"/>
            </w:rPr>
            <w:delText>a</w:delText>
          </w:r>
        </w:del>
      </w:ins>
      <w:del w:id="257" w:author="Deborah Neher" w:date="2020-08-20T12:26:00Z">
        <w:r w:rsidR="001D2175" w:rsidDel="000817EB">
          <w:rPr>
            <w:rFonts w:ascii="Times New Roman" w:hAnsi="Times New Roman" w:cs="Times New Roman"/>
            <w:sz w:val="24"/>
            <w:szCs w:val="24"/>
          </w:rPr>
          <w:delText>he</w:delText>
        </w:r>
      </w:del>
      <w:r w:rsidR="001D2175">
        <w:rPr>
          <w:rFonts w:ascii="Times New Roman" w:hAnsi="Times New Roman" w:cs="Times New Roman"/>
          <w:sz w:val="24"/>
          <w:szCs w:val="24"/>
        </w:rPr>
        <w:t xml:space="preserve"> primary housing type </w:t>
      </w:r>
      <w:ins w:id="258" w:author="Deborah Neher" w:date="2020-08-20T12:27:00Z">
        <w:r w:rsidR="000817EB">
          <w:rPr>
            <w:rFonts w:ascii="Times New Roman" w:hAnsi="Times New Roman" w:cs="Times New Roman"/>
            <w:sz w:val="24"/>
            <w:szCs w:val="24"/>
          </w:rPr>
          <w:t xml:space="preserve">(110 of 192 farms) </w:t>
        </w:r>
      </w:ins>
      <w:r w:rsidR="001D2175">
        <w:rPr>
          <w:rFonts w:ascii="Times New Roman" w:hAnsi="Times New Roman" w:cs="Times New Roman"/>
          <w:sz w:val="24"/>
          <w:szCs w:val="24"/>
        </w:rPr>
        <w:t xml:space="preserve">for lactating cows </w:t>
      </w:r>
      <w:del w:id="259" w:author="Deborah Neher" w:date="2020-08-20T12:28:00Z">
        <w:r w:rsidR="00B27640" w:rsidRPr="00B27640" w:rsidDel="000817EB">
          <w:rPr>
            <w:rFonts w:ascii="Times New Roman" w:hAnsi="Times New Roman" w:cs="Times New Roman"/>
            <w:sz w:val="24"/>
            <w:szCs w:val="24"/>
          </w:rPr>
          <w:delText>was pasture or dry</w:delText>
        </w:r>
        <w:r w:rsidR="00B27640" w:rsidDel="000817EB">
          <w:rPr>
            <w:rFonts w:ascii="Times New Roman" w:hAnsi="Times New Roman" w:cs="Times New Roman"/>
            <w:sz w:val="24"/>
            <w:szCs w:val="24"/>
          </w:rPr>
          <w:delText>-</w:delText>
        </w:r>
        <w:r w:rsidR="00B27640" w:rsidRPr="00B27640" w:rsidDel="000817EB">
          <w:rPr>
            <w:rFonts w:ascii="Times New Roman" w:hAnsi="Times New Roman" w:cs="Times New Roman"/>
            <w:sz w:val="24"/>
            <w:szCs w:val="24"/>
          </w:rPr>
          <w:delText xml:space="preserve">lot </w:delText>
        </w:r>
      </w:del>
      <w:ins w:id="260" w:author="Deborah Neher" w:date="2020-08-20T12:28:00Z">
        <w:r w:rsidR="000817EB">
          <w:rPr>
            <w:rFonts w:ascii="Times New Roman" w:hAnsi="Times New Roman" w:cs="Times New Roman"/>
            <w:sz w:val="24"/>
            <w:szCs w:val="24"/>
          </w:rPr>
          <w:t xml:space="preserve">on </w:t>
        </w:r>
      </w:ins>
      <w:del w:id="261" w:author="Deborah Neher" w:date="2020-08-20T12:27:00Z">
        <w:r w:rsidR="001D2175" w:rsidDel="000817EB">
          <w:rPr>
            <w:rFonts w:ascii="Times New Roman" w:hAnsi="Times New Roman" w:cs="Times New Roman"/>
            <w:sz w:val="24"/>
            <w:szCs w:val="24"/>
          </w:rPr>
          <w:delText xml:space="preserve">on </w:delText>
        </w:r>
        <w:r w:rsidR="00B27640" w:rsidDel="000817EB">
          <w:rPr>
            <w:rFonts w:ascii="Times New Roman" w:hAnsi="Times New Roman" w:cs="Times New Roman"/>
            <w:sz w:val="24"/>
            <w:szCs w:val="24"/>
          </w:rPr>
          <w:delText xml:space="preserve">110 of </w:delText>
        </w:r>
        <w:r w:rsidR="001D2175" w:rsidDel="000817EB">
          <w:rPr>
            <w:rFonts w:ascii="Times New Roman" w:hAnsi="Times New Roman" w:cs="Times New Roman"/>
            <w:sz w:val="24"/>
            <w:szCs w:val="24"/>
          </w:rPr>
          <w:delText xml:space="preserve">192 </w:delText>
        </w:r>
      </w:del>
      <w:r w:rsidR="001D2175">
        <w:rPr>
          <w:rFonts w:ascii="Times New Roman" w:hAnsi="Times New Roman" w:cs="Times New Roman"/>
          <w:sz w:val="24"/>
          <w:szCs w:val="24"/>
        </w:rPr>
        <w:t>organic farms in New York, Oregon and Wisconsin</w:t>
      </w:r>
      <w:ins w:id="262" w:author="Deborah Neher" w:date="2020-08-19T21:14:00Z">
        <w:r w:rsidR="00441EAE">
          <w:rPr>
            <w:rFonts w:ascii="Times New Roman" w:hAnsi="Times New Roman" w:cs="Times New Roman"/>
            <w:sz w:val="24"/>
            <w:szCs w:val="24"/>
          </w:rPr>
          <w:t xml:space="preserve"> (Richert et al.</w:t>
        </w:r>
      </w:ins>
      <w:ins w:id="263" w:author="Deborah Neher" w:date="2020-08-19T21:23:00Z">
        <w:r w:rsidR="00BD298E">
          <w:rPr>
            <w:rFonts w:ascii="Times New Roman" w:hAnsi="Times New Roman" w:cs="Times New Roman"/>
            <w:sz w:val="24"/>
            <w:szCs w:val="24"/>
          </w:rPr>
          <w:t>,</w:t>
        </w:r>
      </w:ins>
      <w:ins w:id="264" w:author="Deborah Neher" w:date="2020-08-19T21:14:00Z">
        <w:r w:rsidR="00441EAE">
          <w:rPr>
            <w:rFonts w:ascii="Times New Roman" w:hAnsi="Times New Roman" w:cs="Times New Roman"/>
            <w:sz w:val="24"/>
            <w:szCs w:val="24"/>
          </w:rPr>
          <w:t xml:space="preserve"> 2013)</w:t>
        </w:r>
      </w:ins>
      <w:r w:rsidR="001D2175">
        <w:rPr>
          <w:rFonts w:ascii="Times New Roman" w:hAnsi="Times New Roman" w:cs="Times New Roman"/>
          <w:sz w:val="24"/>
          <w:szCs w:val="24"/>
        </w:rPr>
        <w:t xml:space="preserve">, </w:t>
      </w:r>
      <w:del w:id="265" w:author="Caitlin Jeffrey" w:date="2020-08-21T12:49:00Z">
        <w:r w:rsidR="00B27640" w:rsidDel="00545F70">
          <w:rPr>
            <w:rFonts w:ascii="Times New Roman" w:hAnsi="Times New Roman" w:cs="Times New Roman"/>
            <w:sz w:val="24"/>
            <w:szCs w:val="24"/>
          </w:rPr>
          <w:delText xml:space="preserve">however </w:delText>
        </w:r>
      </w:del>
      <w:ins w:id="266" w:author="Caitlin Jeffrey" w:date="2020-08-21T12:49:00Z">
        <w:r w:rsidR="00545F70">
          <w:rPr>
            <w:rFonts w:ascii="Times New Roman" w:hAnsi="Times New Roman" w:cs="Times New Roman"/>
            <w:sz w:val="24"/>
            <w:szCs w:val="24"/>
          </w:rPr>
          <w:t xml:space="preserve">but </w:t>
        </w:r>
      </w:ins>
      <w:ins w:id="267" w:author="Caitlin Jeffrey" w:date="2020-08-21T12:52:00Z">
        <w:r w:rsidR="00545F70">
          <w:rPr>
            <w:rFonts w:ascii="Times New Roman" w:hAnsi="Times New Roman" w:cs="Times New Roman"/>
            <w:sz w:val="24"/>
            <w:szCs w:val="24"/>
          </w:rPr>
          <w:t xml:space="preserve">only </w:t>
        </w:r>
      </w:ins>
      <w:del w:id="268" w:author="Deborah Neher" w:date="2020-08-20T12:28:00Z">
        <w:r w:rsidR="00D16BAE" w:rsidDel="000817EB">
          <w:rPr>
            <w:rFonts w:ascii="Times New Roman" w:hAnsi="Times New Roman" w:cs="Times New Roman"/>
            <w:sz w:val="24"/>
            <w:szCs w:val="24"/>
          </w:rPr>
          <w:delText>some</w:delText>
        </w:r>
        <w:r w:rsidR="00B27640" w:rsidDel="000817EB">
          <w:rPr>
            <w:rFonts w:ascii="Times New Roman" w:hAnsi="Times New Roman" w:cs="Times New Roman"/>
            <w:sz w:val="24"/>
            <w:szCs w:val="24"/>
          </w:rPr>
          <w:delText xml:space="preserve"> </w:delText>
        </w:r>
      </w:del>
      <w:ins w:id="269" w:author="Deborah Neher" w:date="2020-08-20T12:28:00Z">
        <w:r w:rsidR="000817EB">
          <w:rPr>
            <w:rFonts w:ascii="Times New Roman" w:hAnsi="Times New Roman" w:cs="Times New Roman"/>
            <w:sz w:val="24"/>
            <w:szCs w:val="24"/>
          </w:rPr>
          <w:t xml:space="preserve">22% </w:t>
        </w:r>
      </w:ins>
      <w:ins w:id="270" w:author="Deborah Neher" w:date="2020-08-20T12:29:00Z">
        <w:r w:rsidR="000817EB">
          <w:rPr>
            <w:rFonts w:ascii="Times New Roman" w:hAnsi="Times New Roman" w:cs="Times New Roman"/>
            <w:sz w:val="24"/>
            <w:szCs w:val="24"/>
          </w:rPr>
          <w:t>of</w:t>
        </w:r>
      </w:ins>
      <w:ins w:id="271" w:author="Deborah Neher" w:date="2020-08-20T12:28:00Z">
        <w:r w:rsidR="000817EB">
          <w:rPr>
            <w:rFonts w:ascii="Times New Roman" w:hAnsi="Times New Roman" w:cs="Times New Roman"/>
            <w:sz w:val="24"/>
            <w:szCs w:val="24"/>
          </w:rPr>
          <w:t xml:space="preserve"> </w:t>
        </w:r>
      </w:ins>
      <w:r w:rsidR="00B27640">
        <w:rPr>
          <w:rFonts w:ascii="Times New Roman" w:hAnsi="Times New Roman" w:cs="Times New Roman"/>
          <w:sz w:val="24"/>
          <w:szCs w:val="24"/>
        </w:rPr>
        <w:t xml:space="preserve">farm visits </w:t>
      </w:r>
      <w:ins w:id="272" w:author="Caitlin Jeffrey" w:date="2020-08-21T12:52:00Z">
        <w:r w:rsidR="00545F70">
          <w:rPr>
            <w:rFonts w:ascii="Times New Roman" w:hAnsi="Times New Roman" w:cs="Times New Roman"/>
            <w:sz w:val="24"/>
            <w:szCs w:val="24"/>
          </w:rPr>
          <w:t xml:space="preserve">were conducted </w:t>
        </w:r>
      </w:ins>
      <w:del w:id="273" w:author="Deborah Neher" w:date="2020-08-20T12:29:00Z">
        <w:r w:rsidR="00B27640" w:rsidDel="000817EB">
          <w:rPr>
            <w:rFonts w:ascii="Times New Roman" w:hAnsi="Times New Roman" w:cs="Times New Roman"/>
            <w:sz w:val="24"/>
            <w:szCs w:val="24"/>
          </w:rPr>
          <w:delText xml:space="preserve">(22%) were conducted </w:delText>
        </w:r>
      </w:del>
      <w:r w:rsidR="00B27640">
        <w:rPr>
          <w:rFonts w:ascii="Times New Roman" w:hAnsi="Times New Roman" w:cs="Times New Roman"/>
          <w:sz w:val="24"/>
          <w:szCs w:val="24"/>
        </w:rPr>
        <w:t>in the winter</w:t>
      </w:r>
      <w:ins w:id="274" w:author="Caitlin Jeffrey" w:date="2020-08-21T12:52:00Z">
        <w:r w:rsidR="00545F70">
          <w:rPr>
            <w:rFonts w:ascii="Times New Roman" w:hAnsi="Times New Roman" w:cs="Times New Roman"/>
            <w:sz w:val="24"/>
            <w:szCs w:val="24"/>
          </w:rPr>
          <w:t>,</w:t>
        </w:r>
      </w:ins>
      <w:r w:rsidR="00B27640">
        <w:rPr>
          <w:rFonts w:ascii="Times New Roman" w:hAnsi="Times New Roman" w:cs="Times New Roman"/>
          <w:sz w:val="24"/>
          <w:szCs w:val="24"/>
        </w:rPr>
        <w:t xml:space="preserve"> </w:t>
      </w:r>
      <w:del w:id="275" w:author="Deborah Neher" w:date="2020-08-20T12:29:00Z">
        <w:r w:rsidR="00B27640" w:rsidDel="000817EB">
          <w:rPr>
            <w:rFonts w:ascii="Times New Roman" w:hAnsi="Times New Roman" w:cs="Times New Roman"/>
            <w:sz w:val="24"/>
            <w:szCs w:val="24"/>
          </w:rPr>
          <w:delText>during this study so it is unclear h</w:delText>
        </w:r>
      </w:del>
      <w:ins w:id="276" w:author="Deborah Neher" w:date="2020-08-20T12:29:00Z">
        <w:r w:rsidR="000817EB">
          <w:rPr>
            <w:rFonts w:ascii="Times New Roman" w:hAnsi="Times New Roman" w:cs="Times New Roman"/>
            <w:sz w:val="24"/>
            <w:szCs w:val="24"/>
          </w:rPr>
          <w:t>suggest</w:t>
        </w:r>
      </w:ins>
      <w:ins w:id="277" w:author="Caitlin Jeffrey" w:date="2020-08-21T12:52:00Z">
        <w:r w:rsidR="00545F70">
          <w:rPr>
            <w:rFonts w:ascii="Times New Roman" w:hAnsi="Times New Roman" w:cs="Times New Roman"/>
            <w:sz w:val="24"/>
            <w:szCs w:val="24"/>
          </w:rPr>
          <w:t>ing</w:t>
        </w:r>
      </w:ins>
      <w:ins w:id="278" w:author="Deborah Neher" w:date="2020-08-20T12:29:00Z">
        <w:r w:rsidR="000817EB">
          <w:rPr>
            <w:rFonts w:ascii="Times New Roman" w:hAnsi="Times New Roman" w:cs="Times New Roman"/>
            <w:sz w:val="24"/>
            <w:szCs w:val="24"/>
          </w:rPr>
          <w:t xml:space="preserve"> that </w:t>
        </w:r>
      </w:ins>
      <w:del w:id="279" w:author="Deborah Neher" w:date="2020-08-20T12:29:00Z">
        <w:r w:rsidR="00B27640" w:rsidDel="000817EB">
          <w:rPr>
            <w:rFonts w:ascii="Times New Roman" w:hAnsi="Times New Roman" w:cs="Times New Roman"/>
            <w:sz w:val="24"/>
            <w:szCs w:val="24"/>
          </w:rPr>
          <w:delText xml:space="preserve">ow </w:delText>
        </w:r>
      </w:del>
      <w:del w:id="280" w:author="Caitlin Jeffrey" w:date="2020-08-21T12:53:00Z">
        <w:r w:rsidR="00B27640" w:rsidDel="00545F70">
          <w:rPr>
            <w:rFonts w:ascii="Times New Roman" w:hAnsi="Times New Roman" w:cs="Times New Roman"/>
            <w:sz w:val="24"/>
            <w:szCs w:val="24"/>
          </w:rPr>
          <w:delText>season of the visit</w:delText>
        </w:r>
      </w:del>
      <w:ins w:id="281" w:author="Deborah Neher" w:date="2020-08-20T12:29:00Z">
        <w:del w:id="282" w:author="Caitlin Jeffrey" w:date="2020-08-21T12:53:00Z">
          <w:r w:rsidR="000817EB" w:rsidDel="00545F70">
            <w:rPr>
              <w:rFonts w:ascii="Times New Roman" w:hAnsi="Times New Roman" w:cs="Times New Roman"/>
              <w:sz w:val="24"/>
              <w:szCs w:val="24"/>
            </w:rPr>
            <w:delText>in which a survey was conducted</w:delText>
          </w:r>
        </w:del>
      </w:ins>
      <w:ins w:id="283" w:author="Caitlin Jeffrey" w:date="2020-08-21T12:53:00Z">
        <w:r w:rsidR="00545F70">
          <w:rPr>
            <w:rFonts w:ascii="Times New Roman" w:hAnsi="Times New Roman" w:cs="Times New Roman"/>
            <w:sz w:val="24"/>
            <w:szCs w:val="24"/>
          </w:rPr>
          <w:t>seasonality</w:t>
        </w:r>
      </w:ins>
      <w:ins w:id="284" w:author="Deborah Neher" w:date="2020-08-20T12:29:00Z">
        <w:r w:rsidR="000817EB">
          <w:rPr>
            <w:rFonts w:ascii="Times New Roman" w:hAnsi="Times New Roman" w:cs="Times New Roman"/>
            <w:sz w:val="24"/>
            <w:szCs w:val="24"/>
          </w:rPr>
          <w:t xml:space="preserve"> </w:t>
        </w:r>
      </w:ins>
      <w:ins w:id="285" w:author="Deborah Neher" w:date="2020-08-20T12:30:00Z">
        <w:r w:rsidR="00CD2E8B">
          <w:rPr>
            <w:rFonts w:ascii="Times New Roman" w:hAnsi="Times New Roman" w:cs="Times New Roman"/>
            <w:sz w:val="24"/>
            <w:szCs w:val="24"/>
          </w:rPr>
          <w:t>could</w:t>
        </w:r>
        <w:r w:rsidR="0065639C">
          <w:rPr>
            <w:rFonts w:ascii="Times New Roman" w:hAnsi="Times New Roman" w:cs="Times New Roman"/>
            <w:sz w:val="24"/>
            <w:szCs w:val="24"/>
          </w:rPr>
          <w:t xml:space="preserve"> bias the </w:t>
        </w:r>
      </w:ins>
      <w:del w:id="286" w:author="Deborah Neher" w:date="2020-08-20T12:29:00Z">
        <w:r w:rsidR="00B27640" w:rsidDel="000817EB">
          <w:rPr>
            <w:rFonts w:ascii="Times New Roman" w:hAnsi="Times New Roman" w:cs="Times New Roman"/>
            <w:sz w:val="24"/>
            <w:szCs w:val="24"/>
          </w:rPr>
          <w:delText xml:space="preserve"> might have influenced the</w:delText>
        </w:r>
      </w:del>
      <w:del w:id="287" w:author="Deborah Neher" w:date="2020-08-20T12:31:00Z">
        <w:r w:rsidR="00B27640" w:rsidDel="00B93CD0">
          <w:rPr>
            <w:rFonts w:ascii="Times New Roman" w:hAnsi="Times New Roman" w:cs="Times New Roman"/>
            <w:sz w:val="24"/>
            <w:szCs w:val="24"/>
          </w:rPr>
          <w:delText xml:space="preserve"> </w:delText>
        </w:r>
      </w:del>
      <w:r w:rsidR="00B27640">
        <w:rPr>
          <w:rFonts w:ascii="Times New Roman" w:hAnsi="Times New Roman" w:cs="Times New Roman"/>
          <w:sz w:val="24"/>
          <w:szCs w:val="24"/>
        </w:rPr>
        <w:t xml:space="preserve">primary housing type </w:t>
      </w:r>
      <w:del w:id="288" w:author="Deborah Neher" w:date="2020-08-20T12:29:00Z">
        <w:r w:rsidR="00B27640" w:rsidDel="000817EB">
          <w:rPr>
            <w:rFonts w:ascii="Times New Roman" w:hAnsi="Times New Roman" w:cs="Times New Roman"/>
            <w:sz w:val="24"/>
            <w:szCs w:val="24"/>
          </w:rPr>
          <w:delText>identified</w:delText>
        </w:r>
        <w:r w:rsidR="00F61848" w:rsidDel="000817EB">
          <w:rPr>
            <w:rFonts w:ascii="Times New Roman" w:hAnsi="Times New Roman" w:cs="Times New Roman"/>
            <w:sz w:val="24"/>
            <w:szCs w:val="24"/>
          </w:rPr>
          <w:delText xml:space="preserve"> for each</w:delText>
        </w:r>
      </w:del>
      <w:ins w:id="289" w:author="Deborah Neher" w:date="2020-08-20T12:29:00Z">
        <w:r w:rsidR="000817EB">
          <w:rPr>
            <w:rFonts w:ascii="Times New Roman" w:hAnsi="Times New Roman" w:cs="Times New Roman"/>
            <w:sz w:val="24"/>
            <w:szCs w:val="24"/>
          </w:rPr>
          <w:t>reported</w:t>
        </w:r>
      </w:ins>
      <w:del w:id="290" w:author="Deborah Neher" w:date="2020-08-20T12:30:00Z">
        <w:r w:rsidR="00F61848" w:rsidDel="000817EB">
          <w:rPr>
            <w:rFonts w:ascii="Times New Roman" w:hAnsi="Times New Roman" w:cs="Times New Roman"/>
            <w:sz w:val="24"/>
            <w:szCs w:val="24"/>
          </w:rPr>
          <w:delText xml:space="preserve"> </w:delText>
        </w:r>
        <w:r w:rsidR="00F61848" w:rsidDel="0065639C">
          <w:rPr>
            <w:rFonts w:ascii="Times New Roman" w:hAnsi="Times New Roman" w:cs="Times New Roman"/>
            <w:sz w:val="24"/>
            <w:szCs w:val="24"/>
          </w:rPr>
          <w:delText>farm</w:delText>
        </w:r>
      </w:del>
      <w:r w:rsidR="00B27640">
        <w:rPr>
          <w:rFonts w:ascii="Times New Roman" w:hAnsi="Times New Roman" w:cs="Times New Roman"/>
          <w:sz w:val="24"/>
          <w:szCs w:val="24"/>
        </w:rPr>
        <w:t xml:space="preserve">. </w:t>
      </w:r>
      <w:r w:rsidR="00C8479F">
        <w:rPr>
          <w:rFonts w:ascii="Times New Roman" w:hAnsi="Times New Roman" w:cs="Times New Roman"/>
          <w:sz w:val="24"/>
          <w:szCs w:val="24"/>
        </w:rPr>
        <w:t xml:space="preserve">Further, </w:t>
      </w:r>
      <w:del w:id="291" w:author="Deborah Neher" w:date="2020-08-20T12:32:00Z">
        <w:r w:rsidR="00C8479F" w:rsidDel="00B93CD0">
          <w:rPr>
            <w:rFonts w:ascii="Times New Roman" w:hAnsi="Times New Roman" w:cs="Times New Roman"/>
            <w:sz w:val="24"/>
            <w:szCs w:val="24"/>
          </w:rPr>
          <w:delText>the</w:delText>
        </w:r>
      </w:del>
      <w:ins w:id="292" w:author="Deborah Neher" w:date="2020-08-20T12:32:00Z">
        <w:r w:rsidR="00B93CD0">
          <w:rPr>
            <w:rFonts w:ascii="Times New Roman" w:hAnsi="Times New Roman" w:cs="Times New Roman"/>
            <w:sz w:val="24"/>
            <w:szCs w:val="24"/>
          </w:rPr>
          <w:t>th</w:t>
        </w:r>
      </w:ins>
      <w:ins w:id="293" w:author="Caitlin Jeffrey" w:date="2020-08-21T12:53:00Z">
        <w:r w:rsidR="00545F70">
          <w:rPr>
            <w:rFonts w:ascii="Times New Roman" w:hAnsi="Times New Roman" w:cs="Times New Roman"/>
            <w:sz w:val="24"/>
            <w:szCs w:val="24"/>
          </w:rPr>
          <w:t>e</w:t>
        </w:r>
      </w:ins>
      <w:ins w:id="294" w:author="Deborah Neher" w:date="2020-08-20T12:32:00Z">
        <w:del w:id="295" w:author="Caitlin Jeffrey" w:date="2020-08-21T12:53:00Z">
          <w:r w:rsidR="00B93CD0" w:rsidDel="00545F70">
            <w:rPr>
              <w:rFonts w:ascii="Times New Roman" w:hAnsi="Times New Roman" w:cs="Times New Roman"/>
              <w:sz w:val="24"/>
              <w:szCs w:val="24"/>
            </w:rPr>
            <w:delText>o</w:delText>
          </w:r>
        </w:del>
        <w:r w:rsidR="00B93CD0">
          <w:rPr>
            <w:rFonts w:ascii="Times New Roman" w:hAnsi="Times New Roman" w:cs="Times New Roman"/>
            <w:sz w:val="24"/>
            <w:szCs w:val="24"/>
          </w:rPr>
          <w:t xml:space="preserve">se surveys did not capture the </w:t>
        </w:r>
      </w:ins>
      <w:del w:id="296" w:author="Deborah Neher" w:date="2020-08-20T12:32:00Z">
        <w:r w:rsidR="00C8479F" w:rsidDel="00B93CD0">
          <w:rPr>
            <w:rFonts w:ascii="Times New Roman" w:hAnsi="Times New Roman" w:cs="Times New Roman"/>
            <w:sz w:val="24"/>
            <w:szCs w:val="24"/>
          </w:rPr>
          <w:delText xml:space="preserve"> </w:delText>
        </w:r>
      </w:del>
      <w:r w:rsidR="00C8479F">
        <w:rPr>
          <w:rFonts w:ascii="Times New Roman" w:hAnsi="Times New Roman" w:cs="Times New Roman"/>
          <w:sz w:val="24"/>
          <w:szCs w:val="24"/>
        </w:rPr>
        <w:t xml:space="preserve">type of bedding material </w:t>
      </w:r>
      <w:del w:id="297" w:author="Deborah Neher" w:date="2020-08-20T12:32:00Z">
        <w:r w:rsidR="00C8479F" w:rsidDel="00B93CD0">
          <w:rPr>
            <w:rFonts w:ascii="Times New Roman" w:hAnsi="Times New Roman" w:cs="Times New Roman"/>
            <w:sz w:val="24"/>
            <w:szCs w:val="24"/>
          </w:rPr>
          <w:delText xml:space="preserve">being </w:delText>
        </w:r>
      </w:del>
      <w:r w:rsidR="00C8479F">
        <w:rPr>
          <w:rFonts w:ascii="Times New Roman" w:hAnsi="Times New Roman" w:cs="Times New Roman"/>
          <w:sz w:val="24"/>
          <w:szCs w:val="24"/>
        </w:rPr>
        <w:t xml:space="preserve">used </w:t>
      </w:r>
      <w:del w:id="298" w:author="Deborah Neher" w:date="2020-08-20T12:32:00Z">
        <w:r w:rsidR="00C8479F" w:rsidDel="00B93CD0">
          <w:rPr>
            <w:rFonts w:ascii="Times New Roman" w:hAnsi="Times New Roman" w:cs="Times New Roman"/>
            <w:sz w:val="24"/>
            <w:szCs w:val="24"/>
          </w:rPr>
          <w:delText xml:space="preserve">on these organic farms is unclear, </w:delText>
        </w:r>
      </w:del>
      <w:r w:rsidR="00C8479F">
        <w:rPr>
          <w:rFonts w:ascii="Times New Roman" w:hAnsi="Times New Roman" w:cs="Times New Roman"/>
          <w:sz w:val="24"/>
          <w:szCs w:val="24"/>
        </w:rPr>
        <w:t xml:space="preserve">and </w:t>
      </w:r>
      <w:r w:rsidR="004A3453">
        <w:rPr>
          <w:rFonts w:ascii="Times New Roman" w:hAnsi="Times New Roman" w:cs="Times New Roman"/>
          <w:sz w:val="24"/>
          <w:szCs w:val="24"/>
        </w:rPr>
        <w:t>some styles of housing (e.g.</w:t>
      </w:r>
      <w:ins w:id="299" w:author="Deborah Neher" w:date="2020-08-19T20:36:00Z">
        <w:r w:rsidR="003E59FB">
          <w:rPr>
            <w:rFonts w:ascii="Times New Roman" w:hAnsi="Times New Roman" w:cs="Times New Roman"/>
            <w:sz w:val="24"/>
            <w:szCs w:val="24"/>
          </w:rPr>
          <w:t>,</w:t>
        </w:r>
      </w:ins>
      <w:r w:rsidR="004A3453">
        <w:rPr>
          <w:rFonts w:ascii="Times New Roman" w:hAnsi="Times New Roman" w:cs="Times New Roman"/>
          <w:sz w:val="24"/>
          <w:szCs w:val="24"/>
        </w:rPr>
        <w:t xml:space="preserve"> loose or open housing pack barns) appear to be </w:t>
      </w:r>
      <w:r w:rsidR="00837442">
        <w:rPr>
          <w:rFonts w:ascii="Times New Roman" w:hAnsi="Times New Roman" w:cs="Times New Roman"/>
          <w:sz w:val="24"/>
          <w:szCs w:val="24"/>
        </w:rPr>
        <w:t>less frequent</w:t>
      </w:r>
      <w:r w:rsidR="00C21CE6">
        <w:rPr>
          <w:rFonts w:ascii="Times New Roman" w:hAnsi="Times New Roman" w:cs="Times New Roman"/>
          <w:sz w:val="24"/>
          <w:szCs w:val="24"/>
        </w:rPr>
        <w:t xml:space="preserve"> in these studies</w:t>
      </w:r>
      <w:r w:rsidR="004A3453">
        <w:rPr>
          <w:rFonts w:ascii="Times New Roman" w:hAnsi="Times New Roman" w:cs="Times New Roman"/>
          <w:sz w:val="24"/>
          <w:szCs w:val="24"/>
        </w:rPr>
        <w:t>.</w:t>
      </w:r>
    </w:p>
    <w:p w14:paraId="1B5AF6AE" w14:textId="35655888" w:rsidR="006F437C" w:rsidRDefault="004A3453" w:rsidP="00DF6454">
      <w:pPr>
        <w:tabs>
          <w:tab w:val="left" w:pos="360"/>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6454" w:rsidRPr="00DF6454">
        <w:rPr>
          <w:rFonts w:ascii="Times New Roman" w:hAnsi="Times New Roman" w:cs="Times New Roman"/>
          <w:sz w:val="24"/>
          <w:szCs w:val="24"/>
        </w:rPr>
        <w:t>In Vermont</w:t>
      </w:r>
      <w:del w:id="300" w:author="Caitlin Jeffrey" w:date="2020-08-21T12:56:00Z">
        <w:r w:rsidR="00DF6454" w:rsidRPr="00DF6454" w:rsidDel="00545F70">
          <w:rPr>
            <w:rFonts w:ascii="Times New Roman" w:hAnsi="Times New Roman" w:cs="Times New Roman"/>
            <w:sz w:val="24"/>
            <w:szCs w:val="24"/>
          </w:rPr>
          <w:delText>,</w:delText>
        </w:r>
      </w:del>
      <w:r w:rsidR="00DF6454" w:rsidRPr="00DF6454">
        <w:rPr>
          <w:rFonts w:ascii="Times New Roman" w:hAnsi="Times New Roman" w:cs="Times New Roman"/>
          <w:sz w:val="24"/>
          <w:szCs w:val="24"/>
        </w:rPr>
        <w:t xml:space="preserve"> and nationally, the construction and use of bedded pack or compost bedded pack </w:t>
      </w:r>
      <w:del w:id="301" w:author="Caitlin Jeffrey" w:date="2020-08-21T12:56:00Z">
        <w:r w:rsidR="00DF6454" w:rsidRPr="00DF6454" w:rsidDel="00545F70">
          <w:rPr>
            <w:rFonts w:ascii="Times New Roman" w:hAnsi="Times New Roman" w:cs="Times New Roman"/>
            <w:sz w:val="24"/>
            <w:szCs w:val="24"/>
          </w:rPr>
          <w:delText xml:space="preserve">barns </w:delText>
        </w:r>
      </w:del>
      <w:ins w:id="302" w:author="Caitlin Jeffrey" w:date="2020-08-21T12:56:00Z">
        <w:r w:rsidR="00545F70">
          <w:rPr>
            <w:rFonts w:ascii="Times New Roman" w:hAnsi="Times New Roman" w:cs="Times New Roman"/>
            <w:sz w:val="24"/>
            <w:szCs w:val="24"/>
          </w:rPr>
          <w:t>systems</w:t>
        </w:r>
        <w:r w:rsidR="00545F70" w:rsidRPr="00DF6454">
          <w:rPr>
            <w:rFonts w:ascii="Times New Roman" w:hAnsi="Times New Roman" w:cs="Times New Roman"/>
            <w:sz w:val="24"/>
            <w:szCs w:val="24"/>
          </w:rPr>
          <w:t xml:space="preserve"> </w:t>
        </w:r>
      </w:ins>
      <w:del w:id="303" w:author="Deborah Neher" w:date="2020-08-19T21:15:00Z">
        <w:r w:rsidR="00DF6454" w:rsidRPr="00DF6454" w:rsidDel="00441EAE">
          <w:rPr>
            <w:rFonts w:ascii="Times New Roman" w:hAnsi="Times New Roman" w:cs="Times New Roman"/>
            <w:sz w:val="24"/>
            <w:szCs w:val="24"/>
          </w:rPr>
          <w:delText>has been</w:delText>
        </w:r>
      </w:del>
      <w:ins w:id="304" w:author="Caitlin Jeffrey" w:date="2020-08-21T12:56:00Z">
        <w:r w:rsidR="00545F70">
          <w:rPr>
            <w:rFonts w:ascii="Times New Roman" w:hAnsi="Times New Roman" w:cs="Times New Roman"/>
            <w:sz w:val="24"/>
            <w:szCs w:val="24"/>
          </w:rPr>
          <w:t xml:space="preserve"> are</w:t>
        </w:r>
      </w:ins>
      <w:ins w:id="305" w:author="Deborah Neher" w:date="2020-08-19T21:15:00Z">
        <w:del w:id="306" w:author="Caitlin Jeffrey" w:date="2020-08-21T12:56:00Z">
          <w:r w:rsidR="00441EAE" w:rsidDel="00545F70">
            <w:rPr>
              <w:rFonts w:ascii="Times New Roman" w:hAnsi="Times New Roman" w:cs="Times New Roman"/>
              <w:sz w:val="24"/>
              <w:szCs w:val="24"/>
            </w:rPr>
            <w:delText>is</w:delText>
          </w:r>
        </w:del>
      </w:ins>
      <w:r w:rsidR="00DF6454" w:rsidRPr="00DF6454">
        <w:rPr>
          <w:rFonts w:ascii="Times New Roman" w:hAnsi="Times New Roman" w:cs="Times New Roman"/>
          <w:sz w:val="24"/>
          <w:szCs w:val="24"/>
        </w:rPr>
        <w:t xml:space="preserve"> promoted as an alternative to traditional housing systems (Bewley et al.</w:t>
      </w:r>
      <w:ins w:id="307" w:author="Deborah Neher" w:date="2020-08-19T21:23:00Z">
        <w:r w:rsidR="00BD298E">
          <w:rPr>
            <w:rFonts w:ascii="Times New Roman" w:hAnsi="Times New Roman" w:cs="Times New Roman"/>
            <w:sz w:val="24"/>
            <w:szCs w:val="24"/>
          </w:rPr>
          <w:t>,</w:t>
        </w:r>
      </w:ins>
      <w:r w:rsidR="00DF6454" w:rsidRPr="00DF6454">
        <w:rPr>
          <w:rFonts w:ascii="Times New Roman" w:hAnsi="Times New Roman" w:cs="Times New Roman"/>
          <w:sz w:val="24"/>
          <w:szCs w:val="24"/>
        </w:rPr>
        <w:t xml:space="preserve"> 2012; Gilker at el., 2012; </w:t>
      </w:r>
      <w:del w:id="308" w:author="Deborah Neher" w:date="2020-08-19T21:21:00Z">
        <w:r w:rsidR="00DF6454" w:rsidRPr="00DF6454" w:rsidDel="00BD298E">
          <w:rPr>
            <w:rFonts w:ascii="Times New Roman" w:hAnsi="Times New Roman" w:cs="Times New Roman"/>
            <w:sz w:val="24"/>
            <w:szCs w:val="24"/>
          </w:rPr>
          <w:delText>Endr</w:delText>
        </w:r>
        <w:r w:rsidDel="00BD298E">
          <w:rPr>
            <w:rFonts w:ascii="Times New Roman" w:hAnsi="Times New Roman" w:cs="Times New Roman"/>
            <w:sz w:val="24"/>
            <w:szCs w:val="24"/>
          </w:rPr>
          <w:delText xml:space="preserve">es and Janni, 2019; </w:delText>
        </w:r>
      </w:del>
      <w:r>
        <w:rPr>
          <w:rFonts w:ascii="Times New Roman" w:hAnsi="Times New Roman" w:cs="Times New Roman"/>
          <w:sz w:val="24"/>
          <w:szCs w:val="24"/>
        </w:rPr>
        <w:t>Ogejo</w:t>
      </w:r>
      <w:ins w:id="309" w:author="Deborah Neher" w:date="2020-08-19T21:23:00Z">
        <w:r w:rsidR="00BD298E">
          <w:rPr>
            <w:rFonts w:ascii="Times New Roman" w:hAnsi="Times New Roman" w:cs="Times New Roman"/>
            <w:sz w:val="24"/>
            <w:szCs w:val="24"/>
          </w:rPr>
          <w:t>,</w:t>
        </w:r>
      </w:ins>
      <w:r>
        <w:rPr>
          <w:rFonts w:ascii="Times New Roman" w:hAnsi="Times New Roman" w:cs="Times New Roman"/>
          <w:sz w:val="24"/>
          <w:szCs w:val="24"/>
        </w:rPr>
        <w:t xml:space="preserve"> 2018</w:t>
      </w:r>
      <w:ins w:id="310" w:author="Deborah Neher" w:date="2020-08-19T21:21:00Z">
        <w:r w:rsidR="00BD298E">
          <w:rPr>
            <w:rFonts w:ascii="Times New Roman" w:hAnsi="Times New Roman" w:cs="Times New Roman"/>
            <w:sz w:val="24"/>
            <w:szCs w:val="24"/>
          </w:rPr>
          <w:t xml:space="preserve">; </w:t>
        </w:r>
        <w:r w:rsidR="00BD298E" w:rsidRPr="00DF6454">
          <w:rPr>
            <w:rFonts w:ascii="Times New Roman" w:hAnsi="Times New Roman" w:cs="Times New Roman"/>
            <w:sz w:val="24"/>
            <w:szCs w:val="24"/>
          </w:rPr>
          <w:t>Endr</w:t>
        </w:r>
        <w:r w:rsidR="00BD298E">
          <w:rPr>
            <w:rFonts w:ascii="Times New Roman" w:hAnsi="Times New Roman" w:cs="Times New Roman"/>
            <w:sz w:val="24"/>
            <w:szCs w:val="24"/>
          </w:rPr>
          <w:t>es and Janni, 2019</w:t>
        </w:r>
      </w:ins>
      <w:r>
        <w:rPr>
          <w:rFonts w:ascii="Times New Roman" w:hAnsi="Times New Roman" w:cs="Times New Roman"/>
          <w:sz w:val="24"/>
          <w:szCs w:val="24"/>
        </w:rPr>
        <w:t>),</w:t>
      </w:r>
      <w:r w:rsidR="00DF6454" w:rsidRPr="00DF6454">
        <w:rPr>
          <w:rFonts w:ascii="Times New Roman" w:hAnsi="Times New Roman" w:cs="Times New Roman"/>
          <w:sz w:val="24"/>
          <w:szCs w:val="24"/>
        </w:rPr>
        <w:t xml:space="preserve"> although it is unclear how many </w:t>
      </w:r>
      <w:r>
        <w:rPr>
          <w:rFonts w:ascii="Times New Roman" w:hAnsi="Times New Roman" w:cs="Times New Roman"/>
          <w:sz w:val="24"/>
          <w:szCs w:val="24"/>
        </w:rPr>
        <w:t xml:space="preserve">US </w:t>
      </w:r>
      <w:r w:rsidR="00DF6454" w:rsidRPr="00DF6454">
        <w:rPr>
          <w:rFonts w:ascii="Times New Roman" w:hAnsi="Times New Roman" w:cs="Times New Roman"/>
          <w:sz w:val="24"/>
          <w:szCs w:val="24"/>
        </w:rPr>
        <w:t xml:space="preserve">organic </w:t>
      </w:r>
      <w:r w:rsidR="00DF6454" w:rsidRPr="00DF6454">
        <w:rPr>
          <w:rFonts w:ascii="Times New Roman" w:hAnsi="Times New Roman" w:cs="Times New Roman"/>
          <w:sz w:val="24"/>
          <w:szCs w:val="24"/>
        </w:rPr>
        <w:lastRenderedPageBreak/>
        <w:t xml:space="preserve">dairy farms have adopted this technology. </w:t>
      </w:r>
      <w:commentRangeStart w:id="311"/>
      <w:del w:id="312" w:author="Deborah Neher" w:date="2020-08-20T12:33:00Z">
        <w:r w:rsidR="00C21CE6" w:rsidRPr="00BD298E" w:rsidDel="00B93CD0">
          <w:rPr>
            <w:rFonts w:ascii="Times New Roman" w:hAnsi="Times New Roman" w:cs="Times New Roman"/>
            <w:strike/>
            <w:sz w:val="24"/>
            <w:szCs w:val="24"/>
            <w:rPrChange w:id="313" w:author="Deborah Neher" w:date="2020-08-19T21:16:00Z">
              <w:rPr>
                <w:rFonts w:ascii="Times New Roman" w:hAnsi="Times New Roman" w:cs="Times New Roman"/>
                <w:sz w:val="24"/>
                <w:szCs w:val="24"/>
              </w:rPr>
            </w:rPrChange>
          </w:rPr>
          <w:delText>Composted bedded pack barn</w:delText>
        </w:r>
        <w:r w:rsidRPr="00BD298E" w:rsidDel="00B93CD0">
          <w:rPr>
            <w:rFonts w:ascii="Times New Roman" w:hAnsi="Times New Roman" w:cs="Times New Roman"/>
            <w:strike/>
            <w:sz w:val="24"/>
            <w:szCs w:val="24"/>
            <w:rPrChange w:id="314" w:author="Deborah Neher" w:date="2020-08-19T21:16:00Z">
              <w:rPr>
                <w:rFonts w:ascii="Times New Roman" w:hAnsi="Times New Roman" w:cs="Times New Roman"/>
                <w:sz w:val="24"/>
                <w:szCs w:val="24"/>
              </w:rPr>
            </w:rPrChange>
          </w:rPr>
          <w:delText xml:space="preserve"> design, construction and impact on animal health and well-being has be</w:delText>
        </w:r>
        <w:r w:rsidR="006A0CEE" w:rsidRPr="00BD298E" w:rsidDel="00B93CD0">
          <w:rPr>
            <w:rFonts w:ascii="Times New Roman" w:hAnsi="Times New Roman" w:cs="Times New Roman"/>
            <w:strike/>
            <w:sz w:val="24"/>
            <w:szCs w:val="24"/>
            <w:rPrChange w:id="315" w:author="Deborah Neher" w:date="2020-08-19T21:16:00Z">
              <w:rPr>
                <w:rFonts w:ascii="Times New Roman" w:hAnsi="Times New Roman" w:cs="Times New Roman"/>
                <w:sz w:val="24"/>
                <w:szCs w:val="24"/>
              </w:rPr>
            </w:rPrChange>
          </w:rPr>
          <w:delText>e</w:delText>
        </w:r>
        <w:r w:rsidR="00E225B5" w:rsidRPr="00BD298E" w:rsidDel="00B93CD0">
          <w:rPr>
            <w:rFonts w:ascii="Times New Roman" w:hAnsi="Times New Roman" w:cs="Times New Roman"/>
            <w:strike/>
            <w:sz w:val="24"/>
            <w:szCs w:val="24"/>
            <w:rPrChange w:id="316" w:author="Deborah Neher" w:date="2020-08-19T21:16:00Z">
              <w:rPr>
                <w:rFonts w:ascii="Times New Roman" w:hAnsi="Times New Roman" w:cs="Times New Roman"/>
                <w:sz w:val="24"/>
                <w:szCs w:val="24"/>
              </w:rPr>
            </w:rPrChange>
          </w:rPr>
          <w:delText>n reviewed (Leso et al., 2020).</w:delText>
        </w:r>
        <w:commentRangeEnd w:id="311"/>
        <w:r w:rsidR="00441EAE" w:rsidRPr="00BD298E" w:rsidDel="00B93CD0">
          <w:rPr>
            <w:rStyle w:val="CommentReference"/>
            <w:strike/>
            <w:rPrChange w:id="317" w:author="Deborah Neher" w:date="2020-08-19T21:16:00Z">
              <w:rPr>
                <w:rStyle w:val="CommentReference"/>
              </w:rPr>
            </w:rPrChange>
          </w:rPr>
          <w:commentReference w:id="311"/>
        </w:r>
        <w:r w:rsidR="00E225B5" w:rsidDel="00B93CD0">
          <w:rPr>
            <w:rFonts w:ascii="Times New Roman" w:hAnsi="Times New Roman" w:cs="Times New Roman"/>
            <w:sz w:val="24"/>
            <w:szCs w:val="24"/>
          </w:rPr>
          <w:delText xml:space="preserve"> </w:delText>
        </w:r>
      </w:del>
      <w:r w:rsidR="00D64596" w:rsidRPr="00D64596">
        <w:rPr>
          <w:rFonts w:ascii="Times New Roman" w:hAnsi="Times New Roman" w:cs="Times New Roman"/>
          <w:sz w:val="24"/>
          <w:szCs w:val="24"/>
        </w:rPr>
        <w:t>Bedded pack</w:t>
      </w:r>
      <w:ins w:id="318" w:author="Caitlin Jeffrey" w:date="2020-08-21T12:57:00Z">
        <w:r w:rsidR="00545F70">
          <w:rPr>
            <w:rFonts w:ascii="Times New Roman" w:hAnsi="Times New Roman" w:cs="Times New Roman"/>
            <w:sz w:val="24"/>
            <w:szCs w:val="24"/>
          </w:rPr>
          <w:t>s</w:t>
        </w:r>
      </w:ins>
      <w:r w:rsidR="00D64596" w:rsidRPr="00D64596">
        <w:rPr>
          <w:rFonts w:ascii="Times New Roman" w:hAnsi="Times New Roman" w:cs="Times New Roman"/>
          <w:sz w:val="24"/>
          <w:szCs w:val="24"/>
        </w:rPr>
        <w:t>, compost bedded pack</w:t>
      </w:r>
      <w:ins w:id="319" w:author="Caitlin Jeffrey" w:date="2020-08-21T12:57:00Z">
        <w:r w:rsidR="00545F70">
          <w:rPr>
            <w:rFonts w:ascii="Times New Roman" w:hAnsi="Times New Roman" w:cs="Times New Roman"/>
            <w:sz w:val="24"/>
            <w:szCs w:val="24"/>
          </w:rPr>
          <w:t>s</w:t>
        </w:r>
      </w:ins>
      <w:r w:rsidR="00D64596" w:rsidRPr="00D64596">
        <w:rPr>
          <w:rFonts w:ascii="Times New Roman" w:hAnsi="Times New Roman" w:cs="Times New Roman"/>
          <w:sz w:val="24"/>
          <w:szCs w:val="24"/>
        </w:rPr>
        <w:t>, or loose housing systems</w:t>
      </w:r>
      <w:del w:id="320" w:author="Caitlin Jeffrey" w:date="2020-08-21T12:57:00Z">
        <w:r w:rsidR="00D64596" w:rsidRPr="00D64596" w:rsidDel="00545F70">
          <w:rPr>
            <w:rFonts w:ascii="Times New Roman" w:hAnsi="Times New Roman" w:cs="Times New Roman"/>
            <w:sz w:val="24"/>
            <w:szCs w:val="24"/>
          </w:rPr>
          <w:delText>,</w:delText>
        </w:r>
      </w:del>
      <w:r w:rsidR="00D64596" w:rsidRPr="00D64596">
        <w:rPr>
          <w:rFonts w:ascii="Times New Roman" w:hAnsi="Times New Roman" w:cs="Times New Roman"/>
          <w:sz w:val="24"/>
          <w:szCs w:val="24"/>
        </w:rPr>
        <w:t xml:space="preserve"> </w:t>
      </w:r>
      <w:ins w:id="321" w:author="Deborah Neher" w:date="2020-08-19T21:17:00Z">
        <w:r w:rsidR="00BD298E">
          <w:rPr>
            <w:rFonts w:ascii="Times New Roman" w:hAnsi="Times New Roman" w:cs="Times New Roman"/>
            <w:sz w:val="24"/>
            <w:szCs w:val="24"/>
          </w:rPr>
          <w:t>allow</w:t>
        </w:r>
      </w:ins>
      <w:ins w:id="322" w:author="Caitlin Jeffrey" w:date="2020-08-21T12:57:00Z">
        <w:r w:rsidR="00545F70">
          <w:rPr>
            <w:rFonts w:ascii="Times New Roman" w:hAnsi="Times New Roman" w:cs="Times New Roman"/>
            <w:sz w:val="24"/>
            <w:szCs w:val="24"/>
          </w:rPr>
          <w:t>s</w:t>
        </w:r>
      </w:ins>
      <w:ins w:id="323" w:author="Deborah Neher" w:date="2020-08-19T21:17:00Z">
        <w:r w:rsidR="00BD298E">
          <w:rPr>
            <w:rFonts w:ascii="Times New Roman" w:hAnsi="Times New Roman" w:cs="Times New Roman"/>
            <w:sz w:val="24"/>
            <w:szCs w:val="24"/>
          </w:rPr>
          <w:t xml:space="preserve"> </w:t>
        </w:r>
      </w:ins>
      <w:del w:id="324" w:author="Deborah Neher" w:date="2020-08-19T21:17:00Z">
        <w:r w:rsidR="00D64596" w:rsidRPr="00D64596" w:rsidDel="00BD298E">
          <w:rPr>
            <w:rFonts w:ascii="Times New Roman" w:hAnsi="Times New Roman" w:cs="Times New Roman"/>
            <w:sz w:val="24"/>
            <w:szCs w:val="24"/>
          </w:rPr>
          <w:delText xml:space="preserve">where </w:delText>
        </w:r>
      </w:del>
      <w:r w:rsidR="00D64596" w:rsidRPr="00D64596">
        <w:rPr>
          <w:rFonts w:ascii="Times New Roman" w:hAnsi="Times New Roman" w:cs="Times New Roman"/>
          <w:sz w:val="24"/>
          <w:szCs w:val="24"/>
        </w:rPr>
        <w:t xml:space="preserve">cows </w:t>
      </w:r>
      <w:del w:id="325" w:author="Deborah Neher" w:date="2020-08-19T21:17:00Z">
        <w:r w:rsidR="00D64596" w:rsidRPr="00D64596" w:rsidDel="00BD298E">
          <w:rPr>
            <w:rFonts w:ascii="Times New Roman" w:hAnsi="Times New Roman" w:cs="Times New Roman"/>
            <w:sz w:val="24"/>
            <w:szCs w:val="24"/>
          </w:rPr>
          <w:delText xml:space="preserve">have </w:delText>
        </w:r>
      </w:del>
      <w:r w:rsidR="00D64596" w:rsidRPr="00D64596">
        <w:rPr>
          <w:rFonts w:ascii="Times New Roman" w:hAnsi="Times New Roman" w:cs="Times New Roman"/>
          <w:sz w:val="24"/>
          <w:szCs w:val="24"/>
        </w:rPr>
        <w:t xml:space="preserve">an enclosed area with an open floor plan and bedding that is refreshed regularly, </w:t>
      </w:r>
      <w:ins w:id="326" w:author="Deborah Neher" w:date="2020-08-19T21:17:00Z">
        <w:r w:rsidR="00BD298E">
          <w:rPr>
            <w:rFonts w:ascii="Times New Roman" w:hAnsi="Times New Roman" w:cs="Times New Roman"/>
            <w:sz w:val="24"/>
            <w:szCs w:val="24"/>
          </w:rPr>
          <w:t xml:space="preserve">and </w:t>
        </w:r>
      </w:ins>
      <w:r w:rsidR="00D64596" w:rsidRPr="00D64596">
        <w:rPr>
          <w:rFonts w:ascii="Times New Roman" w:hAnsi="Times New Roman" w:cs="Times New Roman"/>
          <w:sz w:val="24"/>
          <w:szCs w:val="24"/>
        </w:rPr>
        <w:t xml:space="preserve">are designed for cow comfort (Leso et al., 2020). </w:t>
      </w:r>
      <w:r w:rsidR="00A54EA6">
        <w:rPr>
          <w:rFonts w:ascii="Times New Roman" w:hAnsi="Times New Roman" w:cs="Times New Roman"/>
          <w:sz w:val="24"/>
          <w:szCs w:val="24"/>
        </w:rPr>
        <w:t>U</w:t>
      </w:r>
      <w:r w:rsidR="00D64596" w:rsidRPr="00D64596">
        <w:rPr>
          <w:rFonts w:ascii="Times New Roman" w:hAnsi="Times New Roman" w:cs="Times New Roman"/>
          <w:sz w:val="24"/>
          <w:szCs w:val="24"/>
        </w:rPr>
        <w:t>tilization of compost</w:t>
      </w:r>
      <w:del w:id="327" w:author="Caitlin Jeffrey" w:date="2020-08-21T12:57:00Z">
        <w:r w:rsidR="00D64596" w:rsidRPr="00D64596" w:rsidDel="009E7F4C">
          <w:rPr>
            <w:rFonts w:ascii="Times New Roman" w:hAnsi="Times New Roman" w:cs="Times New Roman"/>
            <w:sz w:val="24"/>
            <w:szCs w:val="24"/>
          </w:rPr>
          <w:delText>ed</w:delText>
        </w:r>
      </w:del>
      <w:r w:rsidR="00D64596" w:rsidRPr="00D64596">
        <w:rPr>
          <w:rFonts w:ascii="Times New Roman" w:hAnsi="Times New Roman" w:cs="Times New Roman"/>
          <w:sz w:val="24"/>
          <w:szCs w:val="24"/>
        </w:rPr>
        <w:t xml:space="preserve"> bedded pack facilities for lact</w:t>
      </w:r>
      <w:ins w:id="328" w:author="Deborah Neher" w:date="2020-08-19T21:17:00Z">
        <w:r w:rsidR="00BD298E">
          <w:rPr>
            <w:rFonts w:ascii="Times New Roman" w:hAnsi="Times New Roman" w:cs="Times New Roman"/>
            <w:sz w:val="24"/>
            <w:szCs w:val="24"/>
          </w:rPr>
          <w:t>at</w:t>
        </w:r>
      </w:ins>
      <w:r w:rsidR="00D64596" w:rsidRPr="00D64596">
        <w:rPr>
          <w:rFonts w:ascii="Times New Roman" w:hAnsi="Times New Roman" w:cs="Times New Roman"/>
          <w:sz w:val="24"/>
          <w:szCs w:val="24"/>
        </w:rPr>
        <w:t xml:space="preserve">ing dairy cattle seems to be limited in the </w:t>
      </w:r>
      <w:r w:rsidR="00D64596" w:rsidRPr="00A54EA6">
        <w:rPr>
          <w:rFonts w:ascii="Times New Roman" w:hAnsi="Times New Roman" w:cs="Times New Roman"/>
          <w:sz w:val="24"/>
          <w:szCs w:val="24"/>
        </w:rPr>
        <w:t>US</w:t>
      </w:r>
      <w:del w:id="329" w:author="Deborah Neher" w:date="2020-08-19T21:17:00Z">
        <w:r w:rsidR="00A54EA6" w:rsidRPr="00A54EA6" w:rsidDel="00BD298E">
          <w:rPr>
            <w:rFonts w:ascii="Times New Roman" w:hAnsi="Times New Roman" w:cs="Times New Roman"/>
            <w:sz w:val="24"/>
            <w:szCs w:val="24"/>
          </w:rPr>
          <w:delText>,</w:delText>
        </w:r>
      </w:del>
      <w:r w:rsidR="00A54EA6" w:rsidRPr="00A54EA6">
        <w:rPr>
          <w:rFonts w:ascii="Times New Roman" w:hAnsi="Times New Roman" w:cs="Times New Roman"/>
          <w:sz w:val="24"/>
          <w:szCs w:val="24"/>
        </w:rPr>
        <w:t xml:space="preserve"> despite </w:t>
      </w:r>
      <w:commentRangeStart w:id="330"/>
      <w:r w:rsidR="00A54EA6" w:rsidRPr="00A54EA6">
        <w:rPr>
          <w:rFonts w:ascii="Times New Roman" w:hAnsi="Times New Roman" w:cs="Times New Roman"/>
          <w:sz w:val="24"/>
          <w:szCs w:val="24"/>
        </w:rPr>
        <w:t xml:space="preserve">evidence of </w:t>
      </w:r>
      <w:ins w:id="331" w:author="Deborah Neher" w:date="2020-08-19T21:18:00Z">
        <w:r w:rsidR="00BD298E">
          <w:rPr>
            <w:rFonts w:ascii="Times New Roman" w:hAnsi="Times New Roman" w:cs="Times New Roman"/>
            <w:sz w:val="24"/>
            <w:szCs w:val="24"/>
          </w:rPr>
          <w:t xml:space="preserve">benefits. For example, </w:t>
        </w:r>
      </w:ins>
      <w:r w:rsidR="00A54EA6" w:rsidRPr="00A54EA6">
        <w:rPr>
          <w:rFonts w:ascii="Times New Roman" w:hAnsi="Times New Roman" w:cs="Times New Roman"/>
          <w:sz w:val="24"/>
          <w:szCs w:val="24"/>
        </w:rPr>
        <w:t>increased cow comfort, increased lying times, decreased lameness, improved hygiene and reduced mastitis rates</w:t>
      </w:r>
      <w:commentRangeEnd w:id="330"/>
      <w:r w:rsidR="009E7F4C">
        <w:rPr>
          <w:rStyle w:val="CommentReference"/>
        </w:rPr>
        <w:commentReference w:id="330"/>
      </w:r>
      <w:del w:id="332" w:author="Deborah Neher" w:date="2020-08-19T21:18:00Z">
        <w:r w:rsidR="00A54EA6" w:rsidDel="00BD298E">
          <w:rPr>
            <w:rFonts w:ascii="Times New Roman" w:hAnsi="Times New Roman" w:cs="Times New Roman"/>
            <w:sz w:val="24"/>
            <w:szCs w:val="24"/>
          </w:rPr>
          <w:delText>, factors that</w:delText>
        </w:r>
      </w:del>
      <w:r w:rsidR="00A54EA6">
        <w:rPr>
          <w:rFonts w:ascii="Times New Roman" w:hAnsi="Times New Roman" w:cs="Times New Roman"/>
          <w:sz w:val="24"/>
          <w:szCs w:val="24"/>
        </w:rPr>
        <w:t xml:space="preserve"> are relevant to farm productivity, and </w:t>
      </w:r>
      <w:r w:rsidR="00A54EA6" w:rsidRPr="00A54EA6">
        <w:rPr>
          <w:rFonts w:ascii="Times New Roman" w:hAnsi="Times New Roman" w:cs="Times New Roman"/>
          <w:sz w:val="24"/>
          <w:szCs w:val="24"/>
        </w:rPr>
        <w:t>may be important to consumer preferences and market access</w:t>
      </w:r>
      <w:r w:rsidR="00A54EA6">
        <w:rPr>
          <w:rFonts w:ascii="Times New Roman" w:hAnsi="Times New Roman" w:cs="Times New Roman"/>
          <w:sz w:val="24"/>
          <w:szCs w:val="24"/>
        </w:rPr>
        <w:t xml:space="preserve">. </w:t>
      </w:r>
      <w:r w:rsidR="006F437C">
        <w:rPr>
          <w:rFonts w:ascii="Times New Roman" w:hAnsi="Times New Roman" w:cs="Times New Roman"/>
          <w:sz w:val="24"/>
          <w:szCs w:val="24"/>
        </w:rPr>
        <w:t xml:space="preserve">Continued research is </w:t>
      </w:r>
      <w:del w:id="333" w:author="Deborah Neher" w:date="2020-08-20T12:34:00Z">
        <w:r w:rsidR="006F437C" w:rsidDel="00025C85">
          <w:rPr>
            <w:rFonts w:ascii="Times New Roman" w:hAnsi="Times New Roman" w:cs="Times New Roman"/>
            <w:sz w:val="24"/>
            <w:szCs w:val="24"/>
          </w:rPr>
          <w:delText xml:space="preserve">needed </w:delText>
        </w:r>
      </w:del>
      <w:ins w:id="334" w:author="Deborah Neher" w:date="2020-08-20T12:34:00Z">
        <w:r w:rsidR="00025C85">
          <w:rPr>
            <w:rFonts w:ascii="Times New Roman" w:hAnsi="Times New Roman" w:cs="Times New Roman"/>
            <w:sz w:val="24"/>
            <w:szCs w:val="24"/>
          </w:rPr>
          <w:t xml:space="preserve">necessary </w:t>
        </w:r>
      </w:ins>
      <w:r w:rsidR="006F437C">
        <w:rPr>
          <w:rFonts w:ascii="Times New Roman" w:hAnsi="Times New Roman" w:cs="Times New Roman"/>
          <w:sz w:val="24"/>
          <w:szCs w:val="24"/>
        </w:rPr>
        <w:t>to</w:t>
      </w:r>
      <w:ins w:id="335" w:author="Deborah Neher" w:date="2020-08-20T12:34:00Z">
        <w:r w:rsidR="00025C85">
          <w:rPr>
            <w:rFonts w:ascii="Times New Roman" w:hAnsi="Times New Roman" w:cs="Times New Roman"/>
            <w:sz w:val="24"/>
            <w:szCs w:val="24"/>
          </w:rPr>
          <w:t xml:space="preserve"> better</w:t>
        </w:r>
      </w:ins>
      <w:r w:rsidR="006F437C">
        <w:rPr>
          <w:rFonts w:ascii="Times New Roman" w:hAnsi="Times New Roman" w:cs="Times New Roman"/>
          <w:sz w:val="24"/>
          <w:szCs w:val="24"/>
        </w:rPr>
        <w:t xml:space="preserve"> understand how housing and bedding management systems </w:t>
      </w:r>
      <w:del w:id="336" w:author="Deborah Neher" w:date="2020-08-20T12:34:00Z">
        <w:r w:rsidR="006F437C" w:rsidDel="00025C85">
          <w:rPr>
            <w:rFonts w:ascii="Times New Roman" w:hAnsi="Times New Roman" w:cs="Times New Roman"/>
            <w:sz w:val="24"/>
            <w:szCs w:val="24"/>
          </w:rPr>
          <w:delText xml:space="preserve">may </w:delText>
        </w:r>
      </w:del>
      <w:r w:rsidR="006F437C">
        <w:rPr>
          <w:rFonts w:ascii="Times New Roman" w:hAnsi="Times New Roman" w:cs="Times New Roman"/>
          <w:sz w:val="24"/>
          <w:szCs w:val="24"/>
        </w:rPr>
        <w:t xml:space="preserve">impact dairy cattle health and welfare on organic farms. </w:t>
      </w:r>
      <w:ins w:id="337" w:author="Deborah Neher" w:date="2020-08-20T12:36:00Z">
        <w:r w:rsidR="00025C85">
          <w:rPr>
            <w:rFonts w:ascii="Times New Roman" w:hAnsi="Times New Roman" w:cs="Times New Roman"/>
            <w:sz w:val="24"/>
            <w:szCs w:val="24"/>
          </w:rPr>
          <w:t>A</w:t>
        </w:r>
      </w:ins>
      <w:ins w:id="338" w:author="Deborah Neher" w:date="2020-08-20T12:35:00Z">
        <w:r w:rsidR="00025C85">
          <w:rPr>
            <w:rFonts w:ascii="Times New Roman" w:hAnsi="Times New Roman" w:cs="Times New Roman"/>
            <w:sz w:val="24"/>
            <w:szCs w:val="24"/>
          </w:rPr>
          <w:t xml:space="preserve"> </w:t>
        </w:r>
      </w:ins>
      <w:ins w:id="339" w:author="Deborah Neher" w:date="2020-08-20T12:36:00Z">
        <w:r w:rsidR="00025C85">
          <w:rPr>
            <w:rFonts w:ascii="Times New Roman" w:hAnsi="Times New Roman" w:cs="Times New Roman"/>
            <w:sz w:val="24"/>
            <w:szCs w:val="24"/>
          </w:rPr>
          <w:t>paucity</w:t>
        </w:r>
      </w:ins>
      <w:ins w:id="340" w:author="Deborah Neher" w:date="2020-08-20T12:35:00Z">
        <w:r w:rsidR="00025C85">
          <w:rPr>
            <w:rFonts w:ascii="Times New Roman" w:hAnsi="Times New Roman" w:cs="Times New Roman"/>
            <w:sz w:val="24"/>
            <w:szCs w:val="24"/>
          </w:rPr>
          <w:t xml:space="preserve"> of information on the </w:t>
        </w:r>
        <w:r w:rsidR="00025C85" w:rsidRPr="006F437C">
          <w:rPr>
            <w:rFonts w:ascii="Times New Roman" w:hAnsi="Times New Roman" w:cs="Times New Roman"/>
            <w:sz w:val="24"/>
            <w:szCs w:val="24"/>
          </w:rPr>
          <w:t xml:space="preserve">distribution and types of bedding management styles </w:t>
        </w:r>
        <w:r w:rsidR="00025C85">
          <w:rPr>
            <w:rFonts w:ascii="Times New Roman" w:hAnsi="Times New Roman" w:cs="Times New Roman"/>
            <w:sz w:val="24"/>
            <w:szCs w:val="24"/>
          </w:rPr>
          <w:t>implemented</w:t>
        </w:r>
        <w:r w:rsidR="00025C85" w:rsidRPr="006F437C">
          <w:rPr>
            <w:rFonts w:ascii="Times New Roman" w:hAnsi="Times New Roman" w:cs="Times New Roman"/>
            <w:sz w:val="24"/>
            <w:szCs w:val="24"/>
          </w:rPr>
          <w:t xml:space="preserve"> on </w:t>
        </w:r>
        <w:r w:rsidR="00025C85">
          <w:rPr>
            <w:rFonts w:ascii="Times New Roman" w:hAnsi="Times New Roman" w:cs="Times New Roman"/>
            <w:sz w:val="24"/>
            <w:szCs w:val="24"/>
          </w:rPr>
          <w:t xml:space="preserve">organic dairy </w:t>
        </w:r>
        <w:del w:id="341" w:author="Caitlin Jeffrey" w:date="2020-08-21T12:59:00Z">
          <w:r w:rsidR="00025C85" w:rsidDel="009E7F4C">
            <w:rPr>
              <w:rFonts w:ascii="Times New Roman" w:hAnsi="Times New Roman" w:cs="Times New Roman"/>
              <w:sz w:val="24"/>
              <w:szCs w:val="24"/>
            </w:rPr>
            <w:delText>farmers nationally</w:delText>
          </w:r>
        </w:del>
      </w:ins>
      <w:ins w:id="342" w:author="Caitlin Jeffrey" w:date="2020-08-21T12:59:00Z">
        <w:r w:rsidR="009E7F4C">
          <w:rPr>
            <w:rFonts w:ascii="Times New Roman" w:hAnsi="Times New Roman" w:cs="Times New Roman"/>
            <w:sz w:val="24"/>
            <w:szCs w:val="24"/>
          </w:rPr>
          <w:t>farms nationally</w:t>
        </w:r>
      </w:ins>
      <w:ins w:id="343" w:author="Deborah Neher" w:date="2020-08-20T12:35:00Z">
        <w:r w:rsidR="00025C85">
          <w:rPr>
            <w:rFonts w:ascii="Times New Roman" w:hAnsi="Times New Roman" w:cs="Times New Roman"/>
            <w:sz w:val="24"/>
            <w:szCs w:val="24"/>
          </w:rPr>
          <w:t xml:space="preserve"> or regionally in the US makes it a </w:t>
        </w:r>
      </w:ins>
      <w:del w:id="344" w:author="Deborah Neher" w:date="2020-08-20T12:35:00Z">
        <w:r w:rsidR="006F437C" w:rsidDel="00025C85">
          <w:rPr>
            <w:rFonts w:ascii="Times New Roman" w:hAnsi="Times New Roman" w:cs="Times New Roman"/>
            <w:sz w:val="24"/>
            <w:szCs w:val="24"/>
          </w:rPr>
          <w:delText xml:space="preserve">A </w:delText>
        </w:r>
      </w:del>
      <w:r w:rsidR="006F437C">
        <w:rPr>
          <w:rFonts w:ascii="Times New Roman" w:hAnsi="Times New Roman" w:cs="Times New Roman"/>
          <w:sz w:val="24"/>
          <w:szCs w:val="24"/>
        </w:rPr>
        <w:t xml:space="preserve">challenge </w:t>
      </w:r>
      <w:del w:id="345" w:author="Deborah Neher" w:date="2020-08-20T12:35:00Z">
        <w:r w:rsidR="006F437C" w:rsidDel="00025C85">
          <w:rPr>
            <w:rFonts w:ascii="Times New Roman" w:hAnsi="Times New Roman" w:cs="Times New Roman"/>
            <w:sz w:val="24"/>
            <w:szCs w:val="24"/>
          </w:rPr>
          <w:delText xml:space="preserve">for </w:delText>
        </w:r>
      </w:del>
      <w:ins w:id="346" w:author="Deborah Neher" w:date="2020-08-20T12:35:00Z">
        <w:r w:rsidR="00025C85">
          <w:rPr>
            <w:rFonts w:ascii="Times New Roman" w:hAnsi="Times New Roman" w:cs="Times New Roman"/>
            <w:sz w:val="24"/>
            <w:szCs w:val="24"/>
          </w:rPr>
          <w:t xml:space="preserve">to properly </w:t>
        </w:r>
      </w:ins>
      <w:r w:rsidR="00A54EA6">
        <w:rPr>
          <w:rFonts w:ascii="Times New Roman" w:hAnsi="Times New Roman" w:cs="Times New Roman"/>
          <w:sz w:val="24"/>
          <w:szCs w:val="24"/>
        </w:rPr>
        <w:t>design</w:t>
      </w:r>
      <w:del w:id="347" w:author="Deborah Neher" w:date="2020-08-20T12:35:00Z">
        <w:r w:rsidR="00A54EA6" w:rsidDel="00025C85">
          <w:rPr>
            <w:rFonts w:ascii="Times New Roman" w:hAnsi="Times New Roman" w:cs="Times New Roman"/>
            <w:sz w:val="24"/>
            <w:szCs w:val="24"/>
          </w:rPr>
          <w:delText>ing</w:delText>
        </w:r>
      </w:del>
      <w:r w:rsidR="00A54EA6">
        <w:rPr>
          <w:rFonts w:ascii="Times New Roman" w:hAnsi="Times New Roman" w:cs="Times New Roman"/>
          <w:sz w:val="24"/>
          <w:szCs w:val="24"/>
        </w:rPr>
        <w:t xml:space="preserve"> and </w:t>
      </w:r>
      <w:r w:rsidR="006F437C">
        <w:rPr>
          <w:rFonts w:ascii="Times New Roman" w:hAnsi="Times New Roman" w:cs="Times New Roman"/>
          <w:sz w:val="24"/>
          <w:szCs w:val="24"/>
        </w:rPr>
        <w:t>conduct</w:t>
      </w:r>
      <w:del w:id="348" w:author="Deborah Neher" w:date="2020-08-20T12:35:00Z">
        <w:r w:rsidR="006F437C" w:rsidDel="00025C85">
          <w:rPr>
            <w:rFonts w:ascii="Times New Roman" w:hAnsi="Times New Roman" w:cs="Times New Roman"/>
            <w:sz w:val="24"/>
            <w:szCs w:val="24"/>
          </w:rPr>
          <w:delText>ing</w:delText>
        </w:r>
      </w:del>
      <w:r w:rsidR="006F437C">
        <w:rPr>
          <w:rFonts w:ascii="Times New Roman" w:hAnsi="Times New Roman" w:cs="Times New Roman"/>
          <w:sz w:val="24"/>
          <w:szCs w:val="24"/>
        </w:rPr>
        <w:t xml:space="preserve"> observational studies </w:t>
      </w:r>
      <w:ins w:id="349" w:author="Deborah Neher" w:date="2020-08-20T12:35:00Z">
        <w:r w:rsidR="00025C85">
          <w:rPr>
            <w:rFonts w:ascii="Times New Roman" w:hAnsi="Times New Roman" w:cs="Times New Roman"/>
            <w:sz w:val="24"/>
            <w:szCs w:val="24"/>
          </w:rPr>
          <w:t xml:space="preserve">to identify </w:t>
        </w:r>
      </w:ins>
      <w:del w:id="350" w:author="Deborah Neher" w:date="2020-08-20T12:35:00Z">
        <w:r w:rsidR="006F437C" w:rsidDel="00025C85">
          <w:rPr>
            <w:rFonts w:ascii="Times New Roman" w:hAnsi="Times New Roman" w:cs="Times New Roman"/>
            <w:sz w:val="24"/>
            <w:szCs w:val="24"/>
          </w:rPr>
          <w:delText xml:space="preserve">of </w:delText>
        </w:r>
      </w:del>
      <w:r w:rsidR="006F437C">
        <w:rPr>
          <w:rFonts w:ascii="Times New Roman" w:hAnsi="Times New Roman" w:cs="Times New Roman"/>
          <w:sz w:val="24"/>
          <w:szCs w:val="24"/>
        </w:rPr>
        <w:t xml:space="preserve">associations between </w:t>
      </w:r>
      <w:r w:rsidR="00C07F96">
        <w:rPr>
          <w:rFonts w:ascii="Times New Roman" w:hAnsi="Times New Roman" w:cs="Times New Roman"/>
          <w:sz w:val="24"/>
          <w:szCs w:val="24"/>
        </w:rPr>
        <w:t>housing</w:t>
      </w:r>
      <w:r w:rsidR="006F437C">
        <w:rPr>
          <w:rFonts w:ascii="Times New Roman" w:hAnsi="Times New Roman" w:cs="Times New Roman"/>
          <w:sz w:val="24"/>
          <w:szCs w:val="24"/>
        </w:rPr>
        <w:t xml:space="preserve"> systems and productivity or health and welfare outcomes</w:t>
      </w:r>
      <w:r w:rsidR="00FC10E8">
        <w:rPr>
          <w:rFonts w:ascii="Times New Roman" w:hAnsi="Times New Roman" w:cs="Times New Roman"/>
          <w:sz w:val="24"/>
          <w:szCs w:val="24"/>
        </w:rPr>
        <w:t>, such as mastitis and lameness</w:t>
      </w:r>
      <w:del w:id="351" w:author="Deborah Neher" w:date="2020-08-20T12:36:00Z">
        <w:r w:rsidR="00FC10E8" w:rsidDel="00025C85">
          <w:rPr>
            <w:rFonts w:ascii="Times New Roman" w:hAnsi="Times New Roman" w:cs="Times New Roman"/>
            <w:sz w:val="24"/>
            <w:szCs w:val="24"/>
          </w:rPr>
          <w:delText xml:space="preserve">, </w:delText>
        </w:r>
        <w:r w:rsidR="006F437C" w:rsidDel="00025C85">
          <w:rPr>
            <w:rFonts w:ascii="Times New Roman" w:hAnsi="Times New Roman" w:cs="Times New Roman"/>
            <w:sz w:val="24"/>
            <w:szCs w:val="24"/>
          </w:rPr>
          <w:delText>is</w:delText>
        </w:r>
      </w:del>
      <w:ins w:id="352" w:author="Deborah Neher" w:date="2020-08-20T12:36:00Z">
        <w:r w:rsidR="00025C85">
          <w:rPr>
            <w:rFonts w:ascii="Times New Roman" w:hAnsi="Times New Roman" w:cs="Times New Roman"/>
            <w:sz w:val="24"/>
            <w:szCs w:val="24"/>
          </w:rPr>
          <w:t>.</w:t>
        </w:r>
      </w:ins>
      <w:r w:rsidR="006F437C">
        <w:rPr>
          <w:rFonts w:ascii="Times New Roman" w:hAnsi="Times New Roman" w:cs="Times New Roman"/>
          <w:sz w:val="24"/>
          <w:szCs w:val="24"/>
        </w:rPr>
        <w:t xml:space="preserve"> </w:t>
      </w:r>
      <w:del w:id="353" w:author="Deborah Neher" w:date="2020-08-19T21:19:00Z">
        <w:r w:rsidR="006F437C" w:rsidDel="00BD298E">
          <w:rPr>
            <w:rFonts w:ascii="Times New Roman" w:hAnsi="Times New Roman" w:cs="Times New Roman"/>
            <w:sz w:val="24"/>
            <w:szCs w:val="24"/>
          </w:rPr>
          <w:delText xml:space="preserve">the </w:delText>
        </w:r>
      </w:del>
      <w:del w:id="354" w:author="Deborah Neher" w:date="2020-08-20T12:35:00Z">
        <w:r w:rsidR="006F437C" w:rsidDel="00025C85">
          <w:rPr>
            <w:rFonts w:ascii="Times New Roman" w:hAnsi="Times New Roman" w:cs="Times New Roman"/>
            <w:sz w:val="24"/>
            <w:szCs w:val="24"/>
          </w:rPr>
          <w:delText xml:space="preserve">lack of information on the </w:delText>
        </w:r>
        <w:r w:rsidR="006F437C" w:rsidRPr="006F437C" w:rsidDel="00025C85">
          <w:rPr>
            <w:rFonts w:ascii="Times New Roman" w:hAnsi="Times New Roman" w:cs="Times New Roman"/>
            <w:sz w:val="24"/>
            <w:szCs w:val="24"/>
          </w:rPr>
          <w:delText xml:space="preserve">distribution and types of bedding management styles </w:delText>
        </w:r>
        <w:r w:rsidR="006F437C" w:rsidDel="00025C85">
          <w:rPr>
            <w:rFonts w:ascii="Times New Roman" w:hAnsi="Times New Roman" w:cs="Times New Roman"/>
            <w:sz w:val="24"/>
            <w:szCs w:val="24"/>
          </w:rPr>
          <w:delText>implemented</w:delText>
        </w:r>
        <w:r w:rsidR="006F437C" w:rsidRPr="006F437C" w:rsidDel="00025C85">
          <w:rPr>
            <w:rFonts w:ascii="Times New Roman" w:hAnsi="Times New Roman" w:cs="Times New Roman"/>
            <w:sz w:val="24"/>
            <w:szCs w:val="24"/>
          </w:rPr>
          <w:delText xml:space="preserve"> on </w:delText>
        </w:r>
        <w:r w:rsidR="006F437C" w:rsidDel="00025C85">
          <w:rPr>
            <w:rFonts w:ascii="Times New Roman" w:hAnsi="Times New Roman" w:cs="Times New Roman"/>
            <w:sz w:val="24"/>
            <w:szCs w:val="24"/>
          </w:rPr>
          <w:delText>organic dairy farmers nationally or regionally in the US.</w:delText>
        </w:r>
      </w:del>
    </w:p>
    <w:p w14:paraId="23B4ADF3" w14:textId="0E6EE3EB" w:rsidR="00D64596" w:rsidRDefault="00FC10E8" w:rsidP="00DF6454">
      <w:pPr>
        <w:tabs>
          <w:tab w:val="left" w:pos="360"/>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399C">
        <w:rPr>
          <w:rFonts w:ascii="Times New Roman" w:hAnsi="Times New Roman" w:cs="Times New Roman"/>
          <w:sz w:val="24"/>
          <w:szCs w:val="24"/>
        </w:rPr>
        <w:t xml:space="preserve">The goal of this </w:t>
      </w:r>
      <w:r w:rsidR="008F1138">
        <w:rPr>
          <w:rFonts w:ascii="Times New Roman" w:hAnsi="Times New Roman" w:cs="Times New Roman"/>
          <w:sz w:val="24"/>
          <w:szCs w:val="24"/>
        </w:rPr>
        <w:t xml:space="preserve">descriptive </w:t>
      </w:r>
      <w:r w:rsidR="0038399C">
        <w:rPr>
          <w:rFonts w:ascii="Times New Roman" w:hAnsi="Times New Roman" w:cs="Times New Roman"/>
          <w:sz w:val="24"/>
          <w:szCs w:val="24"/>
        </w:rPr>
        <w:t>study</w:t>
      </w:r>
      <w:r w:rsidR="0038399C" w:rsidRPr="00B206BB">
        <w:rPr>
          <w:rFonts w:ascii="Times New Roman" w:hAnsi="Times New Roman" w:cs="Times New Roman"/>
          <w:sz w:val="24"/>
          <w:szCs w:val="24"/>
        </w:rPr>
        <w:t xml:space="preserve"> </w:t>
      </w:r>
      <w:r w:rsidR="0038399C">
        <w:rPr>
          <w:rFonts w:ascii="Times New Roman" w:hAnsi="Times New Roman" w:cs="Times New Roman"/>
          <w:sz w:val="24"/>
          <w:szCs w:val="24"/>
        </w:rPr>
        <w:t xml:space="preserve">was to </w:t>
      </w:r>
      <w:ins w:id="355" w:author="Deborah Neher" w:date="2020-08-20T12:37:00Z">
        <w:r w:rsidR="00025C85">
          <w:rPr>
            <w:rFonts w:ascii="Times New Roman" w:hAnsi="Times New Roman" w:cs="Times New Roman"/>
            <w:sz w:val="24"/>
            <w:szCs w:val="24"/>
          </w:rPr>
          <w:t xml:space="preserve">gain robust </w:t>
        </w:r>
      </w:ins>
      <w:r w:rsidR="0038399C">
        <w:rPr>
          <w:rFonts w:ascii="Times New Roman" w:hAnsi="Times New Roman" w:cs="Times New Roman"/>
          <w:sz w:val="24"/>
          <w:szCs w:val="24"/>
        </w:rPr>
        <w:t>estimate</w:t>
      </w:r>
      <w:ins w:id="356" w:author="Deborah Neher" w:date="2020-08-20T12:37:00Z">
        <w:r w:rsidR="00025C85">
          <w:rPr>
            <w:rFonts w:ascii="Times New Roman" w:hAnsi="Times New Roman" w:cs="Times New Roman"/>
            <w:sz w:val="24"/>
            <w:szCs w:val="24"/>
          </w:rPr>
          <w:t>s</w:t>
        </w:r>
      </w:ins>
      <w:r w:rsidR="0038399C" w:rsidRPr="00B206BB">
        <w:rPr>
          <w:rFonts w:ascii="Times New Roman" w:hAnsi="Times New Roman" w:cs="Times New Roman"/>
          <w:sz w:val="24"/>
          <w:szCs w:val="24"/>
        </w:rPr>
        <w:t xml:space="preserve"> </w:t>
      </w:r>
      <w:ins w:id="357" w:author="Deborah Neher" w:date="2020-08-20T12:37:00Z">
        <w:r w:rsidR="00025C85">
          <w:rPr>
            <w:rFonts w:ascii="Times New Roman" w:hAnsi="Times New Roman" w:cs="Times New Roman"/>
            <w:sz w:val="24"/>
            <w:szCs w:val="24"/>
          </w:rPr>
          <w:t xml:space="preserve">of </w:t>
        </w:r>
      </w:ins>
      <w:del w:id="358" w:author="Deborah Neher" w:date="2020-08-20T12:37:00Z">
        <w:r w:rsidR="0038399C" w:rsidRPr="00B206BB" w:rsidDel="00025C85">
          <w:rPr>
            <w:rFonts w:ascii="Times New Roman" w:hAnsi="Times New Roman" w:cs="Times New Roman"/>
            <w:sz w:val="24"/>
            <w:szCs w:val="24"/>
          </w:rPr>
          <w:delText>the frequency of different</w:delText>
        </w:r>
      </w:del>
      <w:ins w:id="359" w:author="Deborah Neher" w:date="2020-08-20T12:37:00Z">
        <w:r w:rsidR="00025C85">
          <w:rPr>
            <w:rFonts w:ascii="Times New Roman" w:hAnsi="Times New Roman" w:cs="Times New Roman"/>
            <w:sz w:val="24"/>
            <w:szCs w:val="24"/>
          </w:rPr>
          <w:t>how frequent different</w:t>
        </w:r>
      </w:ins>
      <w:r w:rsidR="0038399C" w:rsidRPr="00B206BB">
        <w:rPr>
          <w:rFonts w:ascii="Times New Roman" w:hAnsi="Times New Roman" w:cs="Times New Roman"/>
          <w:sz w:val="24"/>
          <w:szCs w:val="24"/>
        </w:rPr>
        <w:t xml:space="preserve"> housing types and bedding management styles</w:t>
      </w:r>
      <w:ins w:id="360" w:author="Deborah Neher" w:date="2020-08-20T12:37:00Z">
        <w:r w:rsidR="00025C85">
          <w:rPr>
            <w:rFonts w:ascii="Times New Roman" w:hAnsi="Times New Roman" w:cs="Times New Roman"/>
            <w:sz w:val="24"/>
            <w:szCs w:val="24"/>
          </w:rPr>
          <w:t xml:space="preserve"> were practiced</w:t>
        </w:r>
      </w:ins>
      <w:r w:rsidR="0038399C" w:rsidRPr="00B206BB">
        <w:rPr>
          <w:rFonts w:ascii="Times New Roman" w:hAnsi="Times New Roman" w:cs="Times New Roman"/>
          <w:sz w:val="24"/>
          <w:szCs w:val="24"/>
        </w:rPr>
        <w:t xml:space="preserve"> on organic dairy farms in Vermont. </w:t>
      </w:r>
      <w:ins w:id="361" w:author="Deborah Neher" w:date="2020-08-20T12:38:00Z">
        <w:r w:rsidR="00025C85">
          <w:rPr>
            <w:rFonts w:ascii="Times New Roman" w:hAnsi="Times New Roman" w:cs="Times New Roman"/>
            <w:sz w:val="24"/>
            <w:szCs w:val="24"/>
          </w:rPr>
          <w:t>Confidence in our results depende</w:t>
        </w:r>
      </w:ins>
      <w:ins w:id="362" w:author="Deborah Neher" w:date="2020-08-20T12:39:00Z">
        <w:r w:rsidR="00025C85">
          <w:rPr>
            <w:rFonts w:ascii="Times New Roman" w:hAnsi="Times New Roman" w:cs="Times New Roman"/>
            <w:sz w:val="24"/>
            <w:szCs w:val="24"/>
          </w:rPr>
          <w:t>d on</w:t>
        </w:r>
      </w:ins>
      <w:ins w:id="363" w:author="Deborah Neher" w:date="2020-08-20T12:38:00Z">
        <w:r w:rsidR="00025C85">
          <w:rPr>
            <w:rFonts w:ascii="Times New Roman" w:hAnsi="Times New Roman" w:cs="Times New Roman"/>
            <w:sz w:val="24"/>
            <w:szCs w:val="24"/>
          </w:rPr>
          <w:t xml:space="preserve"> a high response rate. </w:t>
        </w:r>
      </w:ins>
      <w:ins w:id="364" w:author="Deborah Neher" w:date="2020-08-20T12:39:00Z">
        <w:r w:rsidR="00025C85">
          <w:rPr>
            <w:rFonts w:ascii="Times New Roman" w:hAnsi="Times New Roman" w:cs="Times New Roman"/>
            <w:sz w:val="24"/>
            <w:szCs w:val="24"/>
          </w:rPr>
          <w:t>Spec</w:t>
        </w:r>
      </w:ins>
      <w:ins w:id="365" w:author="Caitlin Jeffrey" w:date="2020-08-21T13:00:00Z">
        <w:r w:rsidR="009E7F4C">
          <w:rPr>
            <w:rFonts w:ascii="Times New Roman" w:hAnsi="Times New Roman" w:cs="Times New Roman"/>
            <w:sz w:val="24"/>
            <w:szCs w:val="24"/>
          </w:rPr>
          <w:t>ifica</w:t>
        </w:r>
      </w:ins>
      <w:ins w:id="366" w:author="Deborah Neher" w:date="2020-08-20T12:39:00Z">
        <w:del w:id="367" w:author="Caitlin Jeffrey" w:date="2020-08-21T13:00:00Z">
          <w:r w:rsidR="00025C85" w:rsidDel="009E7F4C">
            <w:rPr>
              <w:rFonts w:ascii="Times New Roman" w:hAnsi="Times New Roman" w:cs="Times New Roman"/>
              <w:sz w:val="24"/>
              <w:szCs w:val="24"/>
            </w:rPr>
            <w:delText>ia</w:delText>
          </w:r>
        </w:del>
        <w:r w:rsidR="00025C85">
          <w:rPr>
            <w:rFonts w:ascii="Times New Roman" w:hAnsi="Times New Roman" w:cs="Times New Roman"/>
            <w:sz w:val="24"/>
            <w:szCs w:val="24"/>
          </w:rPr>
          <w:t xml:space="preserve">lly, </w:t>
        </w:r>
      </w:ins>
      <w:del w:id="368" w:author="Deborah Neher" w:date="2020-08-20T12:39:00Z">
        <w:r w:rsidR="0038399C" w:rsidDel="00025C85">
          <w:rPr>
            <w:rFonts w:ascii="Times New Roman" w:hAnsi="Times New Roman" w:cs="Times New Roman"/>
            <w:sz w:val="24"/>
            <w:szCs w:val="24"/>
          </w:rPr>
          <w:delText>Our specific aim was to</w:delText>
        </w:r>
      </w:del>
      <w:ins w:id="369" w:author="Deborah Neher" w:date="2020-08-20T12:39:00Z">
        <w:r w:rsidR="00025C85">
          <w:rPr>
            <w:rFonts w:ascii="Times New Roman" w:hAnsi="Times New Roman" w:cs="Times New Roman"/>
            <w:sz w:val="24"/>
            <w:szCs w:val="24"/>
          </w:rPr>
          <w:t>we aimed to</w:t>
        </w:r>
      </w:ins>
      <w:r w:rsidR="0038399C">
        <w:rPr>
          <w:rFonts w:ascii="Times New Roman" w:hAnsi="Times New Roman" w:cs="Times New Roman"/>
          <w:sz w:val="24"/>
          <w:szCs w:val="24"/>
        </w:rPr>
        <w:t xml:space="preserve"> </w:t>
      </w:r>
      <w:ins w:id="370" w:author="Deborah Neher" w:date="2020-08-20T12:39:00Z">
        <w:r w:rsidR="00025C85">
          <w:rPr>
            <w:rFonts w:ascii="Times New Roman" w:hAnsi="Times New Roman" w:cs="Times New Roman"/>
            <w:sz w:val="24"/>
            <w:szCs w:val="24"/>
          </w:rPr>
          <w:t xml:space="preserve">quantify </w:t>
        </w:r>
      </w:ins>
      <w:del w:id="371" w:author="Deborah Neher" w:date="2020-08-20T12:39:00Z">
        <w:r w:rsidR="00A03DF8" w:rsidDel="00025C85">
          <w:rPr>
            <w:rFonts w:ascii="Times New Roman" w:hAnsi="Times New Roman" w:cs="Times New Roman"/>
            <w:sz w:val="24"/>
            <w:szCs w:val="24"/>
          </w:rPr>
          <w:delText xml:space="preserve">identify </w:delText>
        </w:r>
      </w:del>
      <w:r w:rsidR="00A03DF8">
        <w:rPr>
          <w:rFonts w:ascii="Times New Roman" w:hAnsi="Times New Roman" w:cs="Times New Roman"/>
          <w:sz w:val="24"/>
          <w:szCs w:val="24"/>
        </w:rPr>
        <w:t xml:space="preserve">the number of </w:t>
      </w:r>
      <w:r w:rsidR="00E21229">
        <w:rPr>
          <w:rFonts w:ascii="Times New Roman" w:hAnsi="Times New Roman" w:cs="Times New Roman"/>
          <w:sz w:val="24"/>
          <w:szCs w:val="24"/>
        </w:rPr>
        <w:t xml:space="preserve">organic dairy </w:t>
      </w:r>
      <w:r w:rsidR="00A03DF8">
        <w:rPr>
          <w:rFonts w:ascii="Times New Roman" w:hAnsi="Times New Roman" w:cs="Times New Roman"/>
          <w:sz w:val="24"/>
          <w:szCs w:val="24"/>
        </w:rPr>
        <w:t>farms</w:t>
      </w:r>
      <w:r w:rsidR="00E21229">
        <w:rPr>
          <w:rFonts w:ascii="Times New Roman" w:hAnsi="Times New Roman" w:cs="Times New Roman"/>
          <w:sz w:val="24"/>
          <w:szCs w:val="24"/>
        </w:rPr>
        <w:t xml:space="preserve"> in Vermont utilizing bedded pack or compos</w:t>
      </w:r>
      <w:del w:id="372" w:author="Caitlin Jeffrey" w:date="2020-08-21T13:01:00Z">
        <w:r w:rsidR="00E21229" w:rsidDel="009E7F4C">
          <w:rPr>
            <w:rFonts w:ascii="Times New Roman" w:hAnsi="Times New Roman" w:cs="Times New Roman"/>
            <w:sz w:val="24"/>
            <w:szCs w:val="24"/>
          </w:rPr>
          <w:delText>ted</w:delText>
        </w:r>
      </w:del>
      <w:r w:rsidR="00E21229">
        <w:rPr>
          <w:rFonts w:ascii="Times New Roman" w:hAnsi="Times New Roman" w:cs="Times New Roman"/>
          <w:sz w:val="24"/>
          <w:szCs w:val="24"/>
        </w:rPr>
        <w:t xml:space="preserve"> bedded pack systems for winter housing of lact</w:t>
      </w:r>
      <w:ins w:id="373" w:author="Deborah Neher" w:date="2020-08-19T21:19:00Z">
        <w:r w:rsidR="00BD298E">
          <w:rPr>
            <w:rFonts w:ascii="Times New Roman" w:hAnsi="Times New Roman" w:cs="Times New Roman"/>
            <w:sz w:val="24"/>
            <w:szCs w:val="24"/>
          </w:rPr>
          <w:t>at</w:t>
        </w:r>
      </w:ins>
      <w:r w:rsidR="00E21229">
        <w:rPr>
          <w:rFonts w:ascii="Times New Roman" w:hAnsi="Times New Roman" w:cs="Times New Roman"/>
          <w:sz w:val="24"/>
          <w:szCs w:val="24"/>
        </w:rPr>
        <w:t xml:space="preserve">ing cows and to compare this to the frequency of other, possibly more common, types of housing systems. </w:t>
      </w:r>
      <w:del w:id="374" w:author="Deborah Neher" w:date="2020-08-19T21:19:00Z">
        <w:r w:rsidR="00E21229" w:rsidDel="00BD298E">
          <w:rPr>
            <w:rFonts w:ascii="Times New Roman" w:hAnsi="Times New Roman" w:cs="Times New Roman"/>
            <w:sz w:val="24"/>
            <w:szCs w:val="24"/>
          </w:rPr>
          <w:delText>To address this aim w</w:delText>
        </w:r>
      </w:del>
      <w:ins w:id="375" w:author="Deborah Neher" w:date="2020-08-19T21:19:00Z">
        <w:r w:rsidR="00BD298E">
          <w:rPr>
            <w:rFonts w:ascii="Times New Roman" w:hAnsi="Times New Roman" w:cs="Times New Roman"/>
            <w:sz w:val="24"/>
            <w:szCs w:val="24"/>
          </w:rPr>
          <w:t>W</w:t>
        </w:r>
      </w:ins>
      <w:r w:rsidR="0038399C">
        <w:rPr>
          <w:rFonts w:ascii="Times New Roman" w:hAnsi="Times New Roman" w:cs="Times New Roman"/>
          <w:sz w:val="24"/>
          <w:szCs w:val="24"/>
        </w:rPr>
        <w:t>e designed and implemented a questionnaire</w:t>
      </w:r>
      <w:r w:rsidR="00E21229">
        <w:rPr>
          <w:rFonts w:ascii="Times New Roman" w:hAnsi="Times New Roman" w:cs="Times New Roman"/>
          <w:sz w:val="24"/>
          <w:szCs w:val="24"/>
        </w:rPr>
        <w:t xml:space="preserve"> that was administered by multiple methods (mail and web-based, with mail and telephone follow-up). Herein</w:t>
      </w:r>
      <w:ins w:id="376" w:author="Deborah Neher" w:date="2020-08-19T21:20:00Z">
        <w:r w:rsidR="00BD298E">
          <w:rPr>
            <w:rFonts w:ascii="Times New Roman" w:hAnsi="Times New Roman" w:cs="Times New Roman"/>
            <w:sz w:val="24"/>
            <w:szCs w:val="24"/>
          </w:rPr>
          <w:t>,</w:t>
        </w:r>
      </w:ins>
      <w:r w:rsidR="00E21229">
        <w:rPr>
          <w:rFonts w:ascii="Times New Roman" w:hAnsi="Times New Roman" w:cs="Times New Roman"/>
          <w:sz w:val="24"/>
          <w:szCs w:val="24"/>
        </w:rPr>
        <w:t xml:space="preserve"> we</w:t>
      </w:r>
      <w:r w:rsidR="0038399C" w:rsidRPr="00B206BB">
        <w:rPr>
          <w:rFonts w:ascii="Times New Roman" w:hAnsi="Times New Roman" w:cs="Times New Roman"/>
          <w:sz w:val="24"/>
          <w:szCs w:val="24"/>
        </w:rPr>
        <w:t xml:space="preserve"> report the results of the </w:t>
      </w:r>
      <w:r w:rsidR="00E21229">
        <w:rPr>
          <w:rFonts w:ascii="Times New Roman" w:hAnsi="Times New Roman" w:cs="Times New Roman"/>
          <w:sz w:val="24"/>
          <w:szCs w:val="24"/>
        </w:rPr>
        <w:t xml:space="preserve">Vermont organic dairy </w:t>
      </w:r>
      <w:r w:rsidR="0038399C" w:rsidRPr="00B206BB">
        <w:rPr>
          <w:rFonts w:ascii="Times New Roman" w:hAnsi="Times New Roman" w:cs="Times New Roman"/>
          <w:sz w:val="24"/>
          <w:szCs w:val="24"/>
        </w:rPr>
        <w:t>winter housing and bedding survey</w:t>
      </w:r>
      <w:del w:id="377" w:author="Deborah Neher" w:date="2020-08-19T21:20:00Z">
        <w:r w:rsidR="0038399C" w:rsidRPr="00B206BB" w:rsidDel="00BD298E">
          <w:rPr>
            <w:rFonts w:ascii="Times New Roman" w:hAnsi="Times New Roman" w:cs="Times New Roman"/>
            <w:sz w:val="24"/>
            <w:szCs w:val="24"/>
          </w:rPr>
          <w:delText>,</w:delText>
        </w:r>
      </w:del>
      <w:r w:rsidR="0038399C" w:rsidRPr="00B206BB">
        <w:rPr>
          <w:rFonts w:ascii="Times New Roman" w:hAnsi="Times New Roman" w:cs="Times New Roman"/>
          <w:sz w:val="24"/>
          <w:szCs w:val="24"/>
        </w:rPr>
        <w:t xml:space="preserve"> and detail the survey</w:t>
      </w:r>
      <w:r w:rsidR="00E21229">
        <w:rPr>
          <w:rFonts w:ascii="Times New Roman" w:hAnsi="Times New Roman" w:cs="Times New Roman"/>
          <w:sz w:val="24"/>
          <w:szCs w:val="24"/>
        </w:rPr>
        <w:t xml:space="preserve"> methods.</w:t>
      </w:r>
      <w:r w:rsidR="00695448">
        <w:rPr>
          <w:rFonts w:ascii="Times New Roman" w:hAnsi="Times New Roman" w:cs="Times New Roman"/>
          <w:sz w:val="24"/>
          <w:szCs w:val="24"/>
        </w:rPr>
        <w:t xml:space="preserve"> </w:t>
      </w:r>
    </w:p>
    <w:p w14:paraId="118BCE98" w14:textId="3391EAF3" w:rsidR="009C7BB0" w:rsidRPr="00B206BB" w:rsidRDefault="009C7BB0" w:rsidP="002B3527">
      <w:pPr>
        <w:tabs>
          <w:tab w:val="left" w:pos="360"/>
          <w:tab w:val="left" w:pos="720"/>
        </w:tabs>
        <w:spacing w:line="480" w:lineRule="auto"/>
        <w:contextualSpacing/>
        <w:rPr>
          <w:rFonts w:ascii="Times New Roman" w:hAnsi="Times New Roman" w:cs="Times New Roman"/>
          <w:sz w:val="24"/>
          <w:szCs w:val="24"/>
        </w:rPr>
      </w:pPr>
    </w:p>
    <w:p w14:paraId="766E5FE5" w14:textId="218FDA15" w:rsidR="00B464EA" w:rsidRDefault="00592178" w:rsidP="002B3527">
      <w:pPr>
        <w:tabs>
          <w:tab w:val="left" w:pos="360"/>
          <w:tab w:val="left" w:pos="720"/>
        </w:tabs>
        <w:spacing w:line="480" w:lineRule="auto"/>
        <w:jc w:val="center"/>
        <w:rPr>
          <w:rFonts w:ascii="Times New Roman" w:hAnsi="Times New Roman" w:cs="Times New Roman"/>
          <w:sz w:val="24"/>
          <w:szCs w:val="24"/>
        </w:rPr>
      </w:pPr>
      <w:bookmarkStart w:id="378" w:name="results"/>
      <w:bookmarkEnd w:id="378"/>
      <w:r w:rsidRPr="00B206BB">
        <w:rPr>
          <w:rFonts w:ascii="Times New Roman" w:hAnsi="Times New Roman" w:cs="Times New Roman"/>
          <w:b/>
          <w:sz w:val="24"/>
          <w:szCs w:val="24"/>
        </w:rPr>
        <w:lastRenderedPageBreak/>
        <w:t>MATERIALS AND METHODS</w:t>
      </w:r>
      <w:bookmarkStart w:id="379" w:name="_Hlk21946665"/>
      <w:r w:rsidR="00D473B0" w:rsidRPr="00B206BB">
        <w:rPr>
          <w:rFonts w:ascii="Times New Roman" w:hAnsi="Times New Roman" w:cs="Times New Roman"/>
          <w:sz w:val="24"/>
          <w:szCs w:val="24"/>
        </w:rPr>
        <w:t xml:space="preserve"> </w:t>
      </w:r>
    </w:p>
    <w:p w14:paraId="509367B0" w14:textId="13AFDC80" w:rsidR="008C47AB" w:rsidRPr="008C47AB" w:rsidRDefault="00B464EA" w:rsidP="008C47AB">
      <w:pPr>
        <w:tabs>
          <w:tab w:val="left" w:pos="360"/>
          <w:tab w:val="left" w:pos="720"/>
        </w:tabs>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F430C1">
        <w:rPr>
          <w:rFonts w:ascii="Times New Roman" w:hAnsi="Times New Roman" w:cs="Times New Roman"/>
          <w:bCs/>
          <w:sz w:val="24"/>
          <w:szCs w:val="24"/>
        </w:rPr>
        <w:t>The s</w:t>
      </w:r>
      <w:r w:rsidR="005B50B1">
        <w:rPr>
          <w:rFonts w:ascii="Times New Roman" w:hAnsi="Times New Roman" w:cs="Times New Roman"/>
          <w:bCs/>
          <w:sz w:val="24"/>
          <w:szCs w:val="24"/>
        </w:rPr>
        <w:t>urvey</w:t>
      </w:r>
      <w:r w:rsidR="00F430C1">
        <w:rPr>
          <w:rFonts w:ascii="Times New Roman" w:hAnsi="Times New Roman" w:cs="Times New Roman"/>
          <w:bCs/>
          <w:sz w:val="24"/>
          <w:szCs w:val="24"/>
        </w:rPr>
        <w:t xml:space="preserve"> was designed with the primary objective of </w:t>
      </w:r>
      <w:del w:id="380" w:author="Deborah Neher" w:date="2020-08-20T12:41:00Z">
        <w:r w:rsidR="00F430C1" w:rsidDel="00C93ECA">
          <w:rPr>
            <w:rFonts w:ascii="Times New Roman" w:hAnsi="Times New Roman" w:cs="Times New Roman"/>
            <w:bCs/>
            <w:sz w:val="24"/>
            <w:szCs w:val="24"/>
          </w:rPr>
          <w:delText>describing the</w:delText>
        </w:r>
      </w:del>
      <w:ins w:id="381" w:author="Deborah Neher" w:date="2020-08-20T12:41:00Z">
        <w:r w:rsidR="00C93ECA">
          <w:rPr>
            <w:rFonts w:ascii="Times New Roman" w:hAnsi="Times New Roman" w:cs="Times New Roman"/>
            <w:bCs/>
            <w:sz w:val="24"/>
            <w:szCs w:val="24"/>
          </w:rPr>
          <w:t>ascertaining the</w:t>
        </w:r>
      </w:ins>
      <w:r w:rsidR="00F430C1">
        <w:rPr>
          <w:rFonts w:ascii="Times New Roman" w:hAnsi="Times New Roman" w:cs="Times New Roman"/>
          <w:bCs/>
          <w:sz w:val="24"/>
          <w:szCs w:val="24"/>
        </w:rPr>
        <w:t xml:space="preserve"> frequency of different housing and bedding types used on organic dairy farms in Vermont.</w:t>
      </w:r>
      <w:r w:rsidR="00747550">
        <w:rPr>
          <w:rFonts w:ascii="Times New Roman" w:hAnsi="Times New Roman" w:cs="Times New Roman"/>
          <w:bCs/>
          <w:sz w:val="24"/>
          <w:szCs w:val="24"/>
        </w:rPr>
        <w:t xml:space="preserve"> </w:t>
      </w:r>
      <w:r w:rsidR="005B50B1">
        <w:rPr>
          <w:rFonts w:ascii="Times New Roman" w:hAnsi="Times New Roman" w:cs="Times New Roman"/>
          <w:bCs/>
          <w:sz w:val="24"/>
          <w:szCs w:val="24"/>
        </w:rPr>
        <w:t xml:space="preserve">The survey tool was a short questionnaire </w:t>
      </w:r>
      <w:del w:id="382" w:author="Deborah Neher" w:date="2020-08-19T21:29:00Z">
        <w:r w:rsidR="005B50B1" w:rsidDel="00283B0F">
          <w:rPr>
            <w:rFonts w:ascii="Times New Roman" w:hAnsi="Times New Roman" w:cs="Times New Roman"/>
            <w:bCs/>
            <w:sz w:val="24"/>
            <w:szCs w:val="24"/>
          </w:rPr>
          <w:delText xml:space="preserve">which was </w:delText>
        </w:r>
      </w:del>
      <w:r w:rsidR="008C47AB">
        <w:rPr>
          <w:rFonts w:ascii="Times New Roman" w:hAnsi="Times New Roman" w:cs="Times New Roman"/>
          <w:bCs/>
          <w:sz w:val="24"/>
          <w:szCs w:val="24"/>
        </w:rPr>
        <w:t>designed</w:t>
      </w:r>
      <w:r w:rsidR="005B50B1">
        <w:rPr>
          <w:rFonts w:ascii="Times New Roman" w:hAnsi="Times New Roman" w:cs="Times New Roman"/>
          <w:bCs/>
          <w:sz w:val="24"/>
          <w:szCs w:val="24"/>
        </w:rPr>
        <w:t xml:space="preserve"> </w:t>
      </w:r>
      <w:r w:rsidR="008C47AB">
        <w:rPr>
          <w:rFonts w:ascii="Times New Roman" w:hAnsi="Times New Roman" w:cs="Times New Roman"/>
          <w:bCs/>
          <w:sz w:val="24"/>
          <w:szCs w:val="24"/>
        </w:rPr>
        <w:t xml:space="preserve">to be administered by multiple </w:t>
      </w:r>
      <w:r w:rsidR="005B50B1">
        <w:rPr>
          <w:rFonts w:ascii="Times New Roman" w:hAnsi="Times New Roman" w:cs="Times New Roman"/>
          <w:bCs/>
          <w:sz w:val="24"/>
          <w:szCs w:val="24"/>
        </w:rPr>
        <w:t>methods</w:t>
      </w:r>
      <w:r w:rsidR="0049467E">
        <w:rPr>
          <w:rFonts w:ascii="Times New Roman" w:hAnsi="Times New Roman" w:cs="Times New Roman"/>
          <w:bCs/>
          <w:sz w:val="24"/>
          <w:szCs w:val="24"/>
        </w:rPr>
        <w:t xml:space="preserve"> (mailed, internet-based</w:t>
      </w:r>
      <w:r w:rsidR="008F1138">
        <w:rPr>
          <w:rFonts w:ascii="Times New Roman" w:hAnsi="Times New Roman" w:cs="Times New Roman"/>
          <w:bCs/>
          <w:sz w:val="24"/>
          <w:szCs w:val="24"/>
        </w:rPr>
        <w:t>, telephone interview</w:t>
      </w:r>
      <w:r w:rsidR="0049467E">
        <w:rPr>
          <w:rFonts w:ascii="Times New Roman" w:hAnsi="Times New Roman" w:cs="Times New Roman"/>
          <w:bCs/>
          <w:sz w:val="24"/>
          <w:szCs w:val="24"/>
        </w:rPr>
        <w:t>)</w:t>
      </w:r>
      <w:r w:rsidR="008C47AB">
        <w:rPr>
          <w:rFonts w:ascii="Times New Roman" w:hAnsi="Times New Roman" w:cs="Times New Roman"/>
          <w:bCs/>
          <w:sz w:val="24"/>
          <w:szCs w:val="24"/>
        </w:rPr>
        <w:t xml:space="preserve">. The process included follow-up mailings and telephone reminders with the opportunity to complete the questionnaire by telephone interview. </w:t>
      </w:r>
      <w:del w:id="383" w:author="Deborah Neher" w:date="2020-08-20T12:41:00Z">
        <w:r w:rsidR="0049467E" w:rsidRPr="0049467E" w:rsidDel="00C93ECA">
          <w:rPr>
            <w:rFonts w:ascii="Times New Roman" w:hAnsi="Times New Roman" w:cs="Times New Roman"/>
            <w:bCs/>
            <w:sz w:val="24"/>
            <w:szCs w:val="24"/>
          </w:rPr>
          <w:delText>The s</w:delText>
        </w:r>
      </w:del>
      <w:ins w:id="384" w:author="Deborah Neher" w:date="2020-08-20T12:41:00Z">
        <w:r w:rsidR="00C93ECA">
          <w:rPr>
            <w:rFonts w:ascii="Times New Roman" w:hAnsi="Times New Roman" w:cs="Times New Roman"/>
            <w:bCs/>
            <w:sz w:val="24"/>
            <w:szCs w:val="24"/>
          </w:rPr>
          <w:t>S</w:t>
        </w:r>
      </w:ins>
      <w:r w:rsidR="0049467E" w:rsidRPr="0049467E">
        <w:rPr>
          <w:rFonts w:ascii="Times New Roman" w:hAnsi="Times New Roman" w:cs="Times New Roman"/>
          <w:bCs/>
          <w:sz w:val="24"/>
          <w:szCs w:val="24"/>
        </w:rPr>
        <w:t>urvey methodology was approved by the Institutional Review Board at the University of Vermont</w:t>
      </w:r>
      <w:r w:rsidR="0049467E">
        <w:rPr>
          <w:rFonts w:ascii="Times New Roman" w:hAnsi="Times New Roman" w:cs="Times New Roman"/>
          <w:bCs/>
          <w:sz w:val="24"/>
          <w:szCs w:val="24"/>
        </w:rPr>
        <w:t xml:space="preserve"> (</w:t>
      </w:r>
      <w:r w:rsidR="0049467E" w:rsidRPr="0049467E">
        <w:rPr>
          <w:rFonts w:ascii="Times New Roman" w:hAnsi="Times New Roman" w:cs="Times New Roman"/>
          <w:bCs/>
          <w:sz w:val="24"/>
          <w:szCs w:val="24"/>
        </w:rPr>
        <w:t>CHRBSS: 19-0057</w:t>
      </w:r>
      <w:r w:rsidR="0049467E">
        <w:rPr>
          <w:rFonts w:ascii="Times New Roman" w:hAnsi="Times New Roman" w:cs="Times New Roman"/>
          <w:bCs/>
          <w:sz w:val="24"/>
          <w:szCs w:val="24"/>
        </w:rPr>
        <w:t>)</w:t>
      </w:r>
      <w:ins w:id="385" w:author="Deborah Neher" w:date="2020-08-20T12:41:00Z">
        <w:r w:rsidR="00C93ECA">
          <w:rPr>
            <w:rFonts w:ascii="Times New Roman" w:hAnsi="Times New Roman" w:cs="Times New Roman"/>
            <w:bCs/>
            <w:sz w:val="24"/>
            <w:szCs w:val="24"/>
          </w:rPr>
          <w:t xml:space="preserve"> and</w:t>
        </w:r>
      </w:ins>
      <w:del w:id="386" w:author="Deborah Neher" w:date="2020-08-20T12:41:00Z">
        <w:r w:rsidR="0049467E" w:rsidRPr="0049467E" w:rsidDel="00C93ECA">
          <w:rPr>
            <w:rFonts w:ascii="Times New Roman" w:hAnsi="Times New Roman" w:cs="Times New Roman"/>
            <w:bCs/>
            <w:sz w:val="24"/>
            <w:szCs w:val="24"/>
          </w:rPr>
          <w:delText>.</w:delText>
        </w:r>
      </w:del>
      <w:r w:rsidR="0049467E" w:rsidRPr="0049467E">
        <w:rPr>
          <w:rFonts w:ascii="Times New Roman" w:hAnsi="Times New Roman" w:cs="Times New Roman"/>
          <w:bCs/>
          <w:sz w:val="24"/>
          <w:szCs w:val="24"/>
        </w:rPr>
        <w:t xml:space="preserve"> </w:t>
      </w:r>
      <w:ins w:id="387" w:author="Deborah Neher" w:date="2020-08-20T12:41:00Z">
        <w:r w:rsidR="00C93ECA">
          <w:rPr>
            <w:rFonts w:ascii="Times New Roman" w:hAnsi="Times New Roman" w:cs="Times New Roman"/>
            <w:bCs/>
            <w:sz w:val="24"/>
            <w:szCs w:val="24"/>
          </w:rPr>
          <w:t>r</w:t>
        </w:r>
      </w:ins>
      <w:del w:id="388" w:author="Deborah Neher" w:date="2020-08-20T12:41:00Z">
        <w:r w:rsidR="0049467E" w:rsidDel="00C93ECA">
          <w:rPr>
            <w:rFonts w:ascii="Times New Roman" w:hAnsi="Times New Roman" w:cs="Times New Roman"/>
            <w:bCs/>
            <w:sz w:val="24"/>
            <w:szCs w:val="24"/>
          </w:rPr>
          <w:delText>R</w:delText>
        </w:r>
      </w:del>
      <w:r w:rsidR="0049467E">
        <w:rPr>
          <w:rFonts w:ascii="Times New Roman" w:hAnsi="Times New Roman" w:cs="Times New Roman"/>
          <w:bCs/>
          <w:sz w:val="24"/>
          <w:szCs w:val="24"/>
        </w:rPr>
        <w:t>espondents received no</w:t>
      </w:r>
      <w:r w:rsidR="0049467E" w:rsidRPr="0049467E">
        <w:rPr>
          <w:rFonts w:ascii="Times New Roman" w:hAnsi="Times New Roman" w:cs="Times New Roman"/>
          <w:bCs/>
          <w:sz w:val="24"/>
          <w:szCs w:val="24"/>
        </w:rPr>
        <w:t xml:space="preserve"> reimbursement for completion of the survey.</w:t>
      </w:r>
      <w:r w:rsidR="008C47AB">
        <w:rPr>
          <w:rFonts w:ascii="Times New Roman" w:hAnsi="Times New Roman" w:cs="Times New Roman"/>
          <w:bCs/>
          <w:sz w:val="24"/>
          <w:szCs w:val="24"/>
        </w:rPr>
        <w:t xml:space="preserve"> The </w:t>
      </w:r>
      <w:r w:rsidR="008C47AB" w:rsidRPr="008C47AB">
        <w:rPr>
          <w:rFonts w:ascii="Times New Roman" w:hAnsi="Times New Roman" w:cs="Times New Roman"/>
          <w:bCs/>
          <w:sz w:val="24"/>
          <w:szCs w:val="24"/>
        </w:rPr>
        <w:t>Strengthening the Reporting of Observational Studies in Epidemiology statement checklist for Veterinary medicine (STROBE-Vet</w:t>
      </w:r>
      <w:r w:rsidR="008C47AB">
        <w:rPr>
          <w:rFonts w:ascii="Times New Roman" w:hAnsi="Times New Roman" w:cs="Times New Roman"/>
          <w:bCs/>
          <w:sz w:val="24"/>
          <w:szCs w:val="24"/>
        </w:rPr>
        <w:t>; O’Connor et al.</w:t>
      </w:r>
      <w:ins w:id="389" w:author="Deborah Neher" w:date="2020-08-19T21:23:00Z">
        <w:r w:rsidR="00BD298E">
          <w:rPr>
            <w:rFonts w:ascii="Times New Roman" w:hAnsi="Times New Roman" w:cs="Times New Roman"/>
            <w:bCs/>
            <w:sz w:val="24"/>
            <w:szCs w:val="24"/>
          </w:rPr>
          <w:t>,</w:t>
        </w:r>
      </w:ins>
      <w:r w:rsidR="008C47AB">
        <w:rPr>
          <w:rFonts w:ascii="Times New Roman" w:hAnsi="Times New Roman" w:cs="Times New Roman"/>
          <w:bCs/>
          <w:sz w:val="24"/>
          <w:szCs w:val="24"/>
        </w:rPr>
        <w:t xml:space="preserve"> 2016) was considered during survey design and reporting results.</w:t>
      </w:r>
    </w:p>
    <w:p w14:paraId="01F61477" w14:textId="2ED641B9" w:rsidR="00017364" w:rsidRPr="00C70222" w:rsidRDefault="005B50B1" w:rsidP="002B3527">
      <w:pPr>
        <w:tabs>
          <w:tab w:val="left" w:pos="360"/>
          <w:tab w:val="left" w:pos="720"/>
        </w:tabs>
        <w:spacing w:line="480" w:lineRule="auto"/>
        <w:rPr>
          <w:rFonts w:ascii="Times New Roman" w:hAnsi="Times New Roman" w:cs="Times New Roman"/>
          <w:b/>
          <w:i/>
          <w:sz w:val="24"/>
          <w:szCs w:val="24"/>
        </w:rPr>
      </w:pPr>
      <w:r>
        <w:rPr>
          <w:rFonts w:ascii="Times New Roman" w:hAnsi="Times New Roman" w:cs="Times New Roman"/>
          <w:b/>
          <w:i/>
          <w:sz w:val="24"/>
          <w:szCs w:val="24"/>
        </w:rPr>
        <w:t>Sampling method</w:t>
      </w:r>
    </w:p>
    <w:p w14:paraId="78EFB340" w14:textId="5154200D" w:rsidR="002A3131" w:rsidRPr="00B206BB" w:rsidRDefault="00D8196D" w:rsidP="002B3527">
      <w:pPr>
        <w:tabs>
          <w:tab w:val="left" w:pos="360"/>
          <w:tab w:val="left" w:pos="720"/>
        </w:tabs>
        <w:spacing w:line="480" w:lineRule="auto"/>
        <w:rPr>
          <w:rFonts w:ascii="Times New Roman" w:hAnsi="Times New Roman" w:cs="Times New Roman"/>
          <w:bCs/>
          <w:sz w:val="24"/>
          <w:szCs w:val="24"/>
        </w:rPr>
      </w:pPr>
      <w:r w:rsidRPr="00B206BB">
        <w:rPr>
          <w:rFonts w:ascii="Times New Roman" w:hAnsi="Times New Roman" w:cs="Times New Roman"/>
          <w:sz w:val="24"/>
          <w:szCs w:val="24"/>
        </w:rPr>
        <w:tab/>
      </w:r>
      <w:r w:rsidR="005B50B1" w:rsidRPr="00B206BB">
        <w:rPr>
          <w:rFonts w:ascii="Times New Roman" w:hAnsi="Times New Roman" w:cs="Times New Roman"/>
          <w:bCs/>
          <w:sz w:val="24"/>
          <w:szCs w:val="24"/>
        </w:rPr>
        <w:t xml:space="preserve">The </w:t>
      </w:r>
      <w:r w:rsidR="00D83481">
        <w:rPr>
          <w:rFonts w:ascii="Times New Roman" w:hAnsi="Times New Roman" w:cs="Times New Roman"/>
          <w:bCs/>
          <w:sz w:val="24"/>
          <w:szCs w:val="24"/>
        </w:rPr>
        <w:t xml:space="preserve">target population </w:t>
      </w:r>
      <w:del w:id="390" w:author="Deborah Neher" w:date="2020-08-19T21:30:00Z">
        <w:r w:rsidR="00D83481" w:rsidDel="00283B0F">
          <w:rPr>
            <w:rFonts w:ascii="Times New Roman" w:hAnsi="Times New Roman" w:cs="Times New Roman"/>
            <w:bCs/>
            <w:sz w:val="24"/>
            <w:szCs w:val="24"/>
          </w:rPr>
          <w:delText xml:space="preserve">for this study </w:delText>
        </w:r>
      </w:del>
      <w:r w:rsidR="00D83481">
        <w:rPr>
          <w:rFonts w:ascii="Times New Roman" w:hAnsi="Times New Roman" w:cs="Times New Roman"/>
          <w:bCs/>
          <w:sz w:val="24"/>
          <w:szCs w:val="24"/>
        </w:rPr>
        <w:t xml:space="preserve">was organic dairy farms in Vermont, USA, with possible relevance to organic dairy farms in the northeastern United States. The </w:t>
      </w:r>
      <w:r w:rsidR="005B50B1" w:rsidRPr="00B206BB">
        <w:rPr>
          <w:rFonts w:ascii="Times New Roman" w:hAnsi="Times New Roman" w:cs="Times New Roman"/>
          <w:bCs/>
          <w:sz w:val="24"/>
          <w:szCs w:val="24"/>
        </w:rPr>
        <w:t xml:space="preserve">source population </w:t>
      </w:r>
      <w:del w:id="391" w:author="Deborah Neher" w:date="2020-08-19T21:30:00Z">
        <w:r w:rsidR="005B50B1" w:rsidRPr="00B206BB" w:rsidDel="00283B0F">
          <w:rPr>
            <w:rFonts w:ascii="Times New Roman" w:hAnsi="Times New Roman" w:cs="Times New Roman"/>
            <w:bCs/>
            <w:sz w:val="24"/>
            <w:szCs w:val="24"/>
          </w:rPr>
          <w:delText xml:space="preserve">for the survey </w:delText>
        </w:r>
      </w:del>
      <w:r w:rsidR="005B50B1" w:rsidRPr="00B206BB">
        <w:rPr>
          <w:rFonts w:ascii="Times New Roman" w:hAnsi="Times New Roman" w:cs="Times New Roman"/>
          <w:bCs/>
          <w:sz w:val="24"/>
          <w:szCs w:val="24"/>
        </w:rPr>
        <w:t xml:space="preserve">was all farms producing certified organic milk </w:t>
      </w:r>
      <w:r w:rsidR="00611B56">
        <w:rPr>
          <w:rFonts w:ascii="Times New Roman" w:hAnsi="Times New Roman" w:cs="Times New Roman"/>
          <w:bCs/>
          <w:sz w:val="24"/>
          <w:szCs w:val="24"/>
        </w:rPr>
        <w:t xml:space="preserve">at the time of the survey and located </w:t>
      </w:r>
      <w:r w:rsidR="005B50B1" w:rsidRPr="00B206BB">
        <w:rPr>
          <w:rFonts w:ascii="Times New Roman" w:hAnsi="Times New Roman" w:cs="Times New Roman"/>
          <w:bCs/>
          <w:sz w:val="24"/>
          <w:szCs w:val="24"/>
        </w:rPr>
        <w:t>within Vermont, USA.</w:t>
      </w:r>
      <w:r w:rsidR="005B50B1" w:rsidRPr="00B206BB">
        <w:rPr>
          <w:rFonts w:ascii="Times New Roman" w:hAnsi="Times New Roman" w:cs="Times New Roman"/>
          <w:sz w:val="24"/>
          <w:szCs w:val="24"/>
        </w:rPr>
        <w:t xml:space="preserve">  </w:t>
      </w:r>
      <w:r w:rsidR="004E7B42">
        <w:rPr>
          <w:rFonts w:ascii="Times New Roman" w:hAnsi="Times New Roman" w:cs="Times New Roman"/>
          <w:sz w:val="24"/>
          <w:szCs w:val="24"/>
        </w:rPr>
        <w:t>Dairy farm n</w:t>
      </w:r>
      <w:r w:rsidRPr="00B206BB">
        <w:rPr>
          <w:rFonts w:ascii="Times New Roman" w:hAnsi="Times New Roman" w:cs="Times New Roman"/>
          <w:sz w:val="24"/>
          <w:szCs w:val="24"/>
        </w:rPr>
        <w:t>ames and addresses w</w:t>
      </w:r>
      <w:r w:rsidR="009D7E8E" w:rsidRPr="00B206BB">
        <w:rPr>
          <w:rFonts w:ascii="Times New Roman" w:hAnsi="Times New Roman" w:cs="Times New Roman"/>
          <w:sz w:val="24"/>
          <w:szCs w:val="24"/>
        </w:rPr>
        <w:t>ere</w:t>
      </w:r>
      <w:r w:rsidRPr="00B206BB">
        <w:rPr>
          <w:rFonts w:ascii="Times New Roman" w:hAnsi="Times New Roman" w:cs="Times New Roman"/>
          <w:sz w:val="24"/>
          <w:szCs w:val="24"/>
        </w:rPr>
        <w:t xml:space="preserve"> </w:t>
      </w:r>
      <w:del w:id="392" w:author="Deborah Neher" w:date="2020-08-20T12:42:00Z">
        <w:r w:rsidR="004E7B42" w:rsidDel="00C93ECA">
          <w:rPr>
            <w:rFonts w:ascii="Times New Roman" w:hAnsi="Times New Roman" w:cs="Times New Roman"/>
            <w:sz w:val="24"/>
            <w:szCs w:val="24"/>
          </w:rPr>
          <w:delText>found</w:delText>
        </w:r>
        <w:r w:rsidR="00C32D0F" w:rsidRPr="00B206BB" w:rsidDel="00C93ECA">
          <w:rPr>
            <w:rFonts w:ascii="Times New Roman" w:hAnsi="Times New Roman" w:cs="Times New Roman"/>
            <w:sz w:val="24"/>
            <w:szCs w:val="24"/>
          </w:rPr>
          <w:delText xml:space="preserve"> </w:delText>
        </w:r>
      </w:del>
      <w:ins w:id="393" w:author="Deborah Neher" w:date="2020-08-20T12:42:00Z">
        <w:r w:rsidR="00C93ECA">
          <w:rPr>
            <w:rFonts w:ascii="Times New Roman" w:hAnsi="Times New Roman" w:cs="Times New Roman"/>
            <w:sz w:val="24"/>
            <w:szCs w:val="24"/>
          </w:rPr>
          <w:t>retrieved</w:t>
        </w:r>
        <w:r w:rsidR="00C93ECA" w:rsidRPr="00B206BB">
          <w:rPr>
            <w:rFonts w:ascii="Times New Roman" w:hAnsi="Times New Roman" w:cs="Times New Roman"/>
            <w:sz w:val="24"/>
            <w:szCs w:val="24"/>
          </w:rPr>
          <w:t xml:space="preserve"> </w:t>
        </w:r>
      </w:ins>
      <w:del w:id="394" w:author="Deborah Neher" w:date="2020-08-20T12:42:00Z">
        <w:r w:rsidR="009D7E8E" w:rsidRPr="00B206BB" w:rsidDel="00C93ECA">
          <w:rPr>
            <w:rFonts w:ascii="Times New Roman" w:hAnsi="Times New Roman" w:cs="Times New Roman"/>
            <w:sz w:val="24"/>
            <w:szCs w:val="24"/>
          </w:rPr>
          <w:delText>by searching</w:delText>
        </w:r>
        <w:r w:rsidRPr="00B206BB" w:rsidDel="00C93ECA">
          <w:rPr>
            <w:rFonts w:ascii="Times New Roman" w:hAnsi="Times New Roman" w:cs="Times New Roman"/>
            <w:sz w:val="24"/>
            <w:szCs w:val="24"/>
          </w:rPr>
          <w:delText xml:space="preserve"> the</w:delText>
        </w:r>
      </w:del>
      <w:ins w:id="395" w:author="Deborah Neher" w:date="2020-08-20T12:42:00Z">
        <w:r w:rsidR="00C93ECA">
          <w:rPr>
            <w:rFonts w:ascii="Times New Roman" w:hAnsi="Times New Roman" w:cs="Times New Roman"/>
            <w:sz w:val="24"/>
            <w:szCs w:val="24"/>
          </w:rPr>
          <w:t>from the</w:t>
        </w:r>
      </w:ins>
      <w:r w:rsidRPr="00B206BB">
        <w:rPr>
          <w:rFonts w:ascii="Times New Roman" w:hAnsi="Times New Roman" w:cs="Times New Roman"/>
          <w:sz w:val="24"/>
          <w:szCs w:val="24"/>
        </w:rPr>
        <w:t xml:space="preserve"> publicly accessible USDA Organic Integrity</w:t>
      </w:r>
      <w:r w:rsidR="00F76E85">
        <w:rPr>
          <w:rFonts w:ascii="Times New Roman" w:hAnsi="Times New Roman" w:cs="Times New Roman"/>
          <w:sz w:val="24"/>
          <w:szCs w:val="24"/>
        </w:rPr>
        <w:t xml:space="preserve"> (USDA-OI)</w:t>
      </w:r>
      <w:r w:rsidRPr="00B206BB">
        <w:rPr>
          <w:rFonts w:ascii="Times New Roman" w:hAnsi="Times New Roman" w:cs="Times New Roman"/>
          <w:sz w:val="24"/>
          <w:szCs w:val="24"/>
        </w:rPr>
        <w:t xml:space="preserve"> database</w:t>
      </w:r>
      <w:r w:rsidR="009D7E8E" w:rsidRPr="00B206BB">
        <w:rPr>
          <w:rFonts w:ascii="Times New Roman" w:hAnsi="Times New Roman" w:cs="Times New Roman"/>
          <w:sz w:val="24"/>
          <w:szCs w:val="24"/>
        </w:rPr>
        <w:t xml:space="preserve"> (</w:t>
      </w:r>
      <w:hyperlink r:id="rId12" w:history="1">
        <w:r w:rsidR="009D7E8E" w:rsidRPr="00B206BB">
          <w:rPr>
            <w:rStyle w:val="Hyperlink"/>
            <w:rFonts w:ascii="Times New Roman" w:hAnsi="Times New Roman" w:cs="Times New Roman"/>
            <w:sz w:val="24"/>
            <w:szCs w:val="24"/>
          </w:rPr>
          <w:t>https://organic.ams.usda.gov/integrity/</w:t>
        </w:r>
      </w:hyperlink>
      <w:r w:rsidR="009D7E8E" w:rsidRPr="00B206BB">
        <w:rPr>
          <w:rFonts w:ascii="Times New Roman" w:hAnsi="Times New Roman" w:cs="Times New Roman"/>
          <w:sz w:val="24"/>
          <w:szCs w:val="24"/>
        </w:rPr>
        <w:t xml:space="preserve">) using terms “Dairy cow: milk” and “VT-Vermont”.  Two </w:t>
      </w:r>
      <w:del w:id="396" w:author="Deborah Neher" w:date="2020-08-20T12:43:00Z">
        <w:r w:rsidR="00EF62BF" w:rsidDel="00C93ECA">
          <w:rPr>
            <w:rFonts w:ascii="Times New Roman" w:hAnsi="Times New Roman" w:cs="Times New Roman"/>
            <w:sz w:val="24"/>
            <w:szCs w:val="24"/>
          </w:rPr>
          <w:delText xml:space="preserve">database </w:delText>
        </w:r>
      </w:del>
      <w:ins w:id="397" w:author="Deborah Neher" w:date="2020-08-20T12:44:00Z">
        <w:r w:rsidR="00C93ECA">
          <w:rPr>
            <w:rFonts w:ascii="Times New Roman" w:hAnsi="Times New Roman" w:cs="Times New Roman"/>
            <w:sz w:val="24"/>
            <w:szCs w:val="24"/>
          </w:rPr>
          <w:t>replicate</w:t>
        </w:r>
      </w:ins>
      <w:ins w:id="398" w:author="Deborah Neher" w:date="2020-08-20T12:43:00Z">
        <w:r w:rsidR="00C93ECA">
          <w:rPr>
            <w:rFonts w:ascii="Times New Roman" w:hAnsi="Times New Roman" w:cs="Times New Roman"/>
            <w:sz w:val="24"/>
            <w:szCs w:val="24"/>
          </w:rPr>
          <w:t xml:space="preserve"> </w:t>
        </w:r>
      </w:ins>
      <w:r w:rsidR="00EF62BF">
        <w:rPr>
          <w:rFonts w:ascii="Times New Roman" w:hAnsi="Times New Roman" w:cs="Times New Roman"/>
          <w:sz w:val="24"/>
          <w:szCs w:val="24"/>
        </w:rPr>
        <w:t xml:space="preserve">searches </w:t>
      </w:r>
      <w:r w:rsidR="009D7E8E" w:rsidRPr="00B206BB">
        <w:rPr>
          <w:rFonts w:ascii="Times New Roman" w:hAnsi="Times New Roman" w:cs="Times New Roman"/>
          <w:sz w:val="24"/>
          <w:szCs w:val="24"/>
        </w:rPr>
        <w:t xml:space="preserve">were performed. </w:t>
      </w:r>
      <w:ins w:id="399" w:author="Deborah Neher" w:date="2020-08-20T12:43:00Z">
        <w:r w:rsidR="00C93ECA">
          <w:rPr>
            <w:rFonts w:ascii="Times New Roman" w:hAnsi="Times New Roman" w:cs="Times New Roman"/>
            <w:sz w:val="24"/>
            <w:szCs w:val="24"/>
          </w:rPr>
          <w:t xml:space="preserve">First, a </w:t>
        </w:r>
      </w:ins>
      <w:del w:id="400" w:author="Deborah Neher" w:date="2020-08-20T12:43:00Z">
        <w:r w:rsidR="009D7E8E" w:rsidRPr="00B206BB" w:rsidDel="00C93ECA">
          <w:rPr>
            <w:rFonts w:ascii="Times New Roman" w:hAnsi="Times New Roman" w:cs="Times New Roman"/>
            <w:sz w:val="24"/>
            <w:szCs w:val="24"/>
          </w:rPr>
          <w:delText xml:space="preserve">The first </w:delText>
        </w:r>
      </w:del>
      <w:r w:rsidR="009D7E8E" w:rsidRPr="00B206BB">
        <w:rPr>
          <w:rFonts w:ascii="Times New Roman" w:hAnsi="Times New Roman" w:cs="Times New Roman"/>
          <w:sz w:val="24"/>
          <w:szCs w:val="24"/>
        </w:rPr>
        <w:t>search</w:t>
      </w:r>
      <w:r w:rsidR="008F1138">
        <w:rPr>
          <w:rFonts w:ascii="Times New Roman" w:hAnsi="Times New Roman" w:cs="Times New Roman"/>
          <w:sz w:val="24"/>
          <w:szCs w:val="24"/>
        </w:rPr>
        <w:t xml:space="preserve"> of the USDA-OI database</w:t>
      </w:r>
      <w:r w:rsidR="009D7E8E" w:rsidRPr="00B206BB">
        <w:rPr>
          <w:rFonts w:ascii="Times New Roman" w:hAnsi="Times New Roman" w:cs="Times New Roman"/>
          <w:sz w:val="24"/>
          <w:szCs w:val="24"/>
        </w:rPr>
        <w:t xml:space="preserve">, conducted </w:t>
      </w:r>
      <w:r w:rsidR="00C32D0F" w:rsidRPr="00207770">
        <w:rPr>
          <w:rFonts w:ascii="Times New Roman" w:hAnsi="Times New Roman" w:cs="Times New Roman"/>
          <w:sz w:val="24"/>
          <w:szCs w:val="24"/>
        </w:rPr>
        <w:t xml:space="preserve">10 October </w:t>
      </w:r>
      <w:r w:rsidR="009D7E8E" w:rsidRPr="00207770">
        <w:rPr>
          <w:rFonts w:ascii="Times New Roman" w:hAnsi="Times New Roman" w:cs="Times New Roman"/>
          <w:sz w:val="24"/>
          <w:szCs w:val="24"/>
        </w:rPr>
        <w:t>2018,</w:t>
      </w:r>
      <w:r w:rsidR="00857F6A" w:rsidRPr="00207770">
        <w:rPr>
          <w:rFonts w:ascii="Times New Roman" w:hAnsi="Times New Roman" w:cs="Times New Roman"/>
          <w:sz w:val="24"/>
          <w:szCs w:val="24"/>
        </w:rPr>
        <w:t xml:space="preserve"> </w:t>
      </w:r>
      <w:r w:rsidR="00857F6A" w:rsidRPr="00B206BB">
        <w:rPr>
          <w:rFonts w:ascii="Times New Roman" w:hAnsi="Times New Roman" w:cs="Times New Roman"/>
          <w:sz w:val="24"/>
          <w:szCs w:val="24"/>
        </w:rPr>
        <w:t xml:space="preserve">yielded 197 </w:t>
      </w:r>
      <w:del w:id="401" w:author="Deborah Neher" w:date="2020-08-20T12:43:00Z">
        <w:r w:rsidR="00857F6A" w:rsidRPr="00B206BB" w:rsidDel="00C93ECA">
          <w:rPr>
            <w:rFonts w:ascii="Times New Roman" w:hAnsi="Times New Roman" w:cs="Times New Roman"/>
            <w:sz w:val="24"/>
            <w:szCs w:val="24"/>
          </w:rPr>
          <w:delText>individual results</w:delText>
        </w:r>
      </w:del>
      <w:ins w:id="402" w:author="Deborah Neher" w:date="2020-08-20T12:43:00Z">
        <w:r w:rsidR="00C93ECA">
          <w:rPr>
            <w:rFonts w:ascii="Times New Roman" w:hAnsi="Times New Roman" w:cs="Times New Roman"/>
            <w:sz w:val="24"/>
            <w:szCs w:val="24"/>
          </w:rPr>
          <w:t>farms</w:t>
        </w:r>
      </w:ins>
      <w:r w:rsidR="00857F6A" w:rsidRPr="00B206BB">
        <w:rPr>
          <w:rFonts w:ascii="Times New Roman" w:hAnsi="Times New Roman" w:cs="Times New Roman"/>
          <w:sz w:val="24"/>
          <w:szCs w:val="24"/>
        </w:rPr>
        <w:t>. A</w:t>
      </w:r>
      <w:r w:rsidR="009D7E8E" w:rsidRPr="00B206BB">
        <w:rPr>
          <w:rFonts w:ascii="Times New Roman" w:hAnsi="Times New Roman" w:cs="Times New Roman"/>
          <w:sz w:val="24"/>
          <w:szCs w:val="24"/>
        </w:rPr>
        <w:t xml:space="preserve"> </w:t>
      </w:r>
      <w:del w:id="403" w:author="Deborah Neher" w:date="2020-08-20T12:43:00Z">
        <w:r w:rsidR="009D7E8E" w:rsidRPr="00B206BB" w:rsidDel="00C93ECA">
          <w:rPr>
            <w:rFonts w:ascii="Times New Roman" w:hAnsi="Times New Roman" w:cs="Times New Roman"/>
            <w:sz w:val="24"/>
            <w:szCs w:val="24"/>
          </w:rPr>
          <w:delText>follow-up search</w:delText>
        </w:r>
      </w:del>
      <w:ins w:id="404" w:author="Deborah Neher" w:date="2020-08-20T12:43:00Z">
        <w:r w:rsidR="00C93ECA">
          <w:rPr>
            <w:rFonts w:ascii="Times New Roman" w:hAnsi="Times New Roman" w:cs="Times New Roman"/>
            <w:sz w:val="24"/>
            <w:szCs w:val="24"/>
          </w:rPr>
          <w:t>second search of the same database</w:t>
        </w:r>
      </w:ins>
      <w:r w:rsidR="009D7E8E" w:rsidRPr="00B206BB">
        <w:rPr>
          <w:rFonts w:ascii="Times New Roman" w:hAnsi="Times New Roman" w:cs="Times New Roman"/>
          <w:sz w:val="24"/>
          <w:szCs w:val="24"/>
        </w:rPr>
        <w:t xml:space="preserve"> on </w:t>
      </w:r>
      <w:r w:rsidR="00C32D0F" w:rsidRPr="00207770">
        <w:rPr>
          <w:rFonts w:ascii="Times New Roman" w:hAnsi="Times New Roman" w:cs="Times New Roman"/>
          <w:sz w:val="24"/>
          <w:szCs w:val="24"/>
        </w:rPr>
        <w:t xml:space="preserve">10 January </w:t>
      </w:r>
      <w:r w:rsidR="009D7E8E" w:rsidRPr="00207770">
        <w:rPr>
          <w:rFonts w:ascii="Times New Roman" w:hAnsi="Times New Roman" w:cs="Times New Roman"/>
          <w:sz w:val="24"/>
          <w:szCs w:val="24"/>
        </w:rPr>
        <w:t xml:space="preserve">2019, </w:t>
      </w:r>
      <w:ins w:id="405" w:author="Deborah Neher" w:date="2020-08-20T12:44:00Z">
        <w:r w:rsidR="00C93ECA">
          <w:rPr>
            <w:rFonts w:ascii="Times New Roman" w:hAnsi="Times New Roman" w:cs="Times New Roman"/>
            <w:sz w:val="24"/>
            <w:szCs w:val="24"/>
          </w:rPr>
          <w:t xml:space="preserve">yielded 177 farms which reflected an </w:t>
        </w:r>
      </w:ins>
      <w:del w:id="406" w:author="Deborah Neher" w:date="2020-08-20T12:44:00Z">
        <w:r w:rsidR="009D7E8E" w:rsidRPr="00207770" w:rsidDel="00C93ECA">
          <w:rPr>
            <w:rFonts w:ascii="Times New Roman" w:hAnsi="Times New Roman" w:cs="Times New Roman"/>
            <w:sz w:val="24"/>
            <w:szCs w:val="24"/>
          </w:rPr>
          <w:delText xml:space="preserve">after the database had been </w:delText>
        </w:r>
      </w:del>
      <w:r w:rsidR="009D7E8E" w:rsidRPr="00207770">
        <w:rPr>
          <w:rFonts w:ascii="Times New Roman" w:hAnsi="Times New Roman" w:cs="Times New Roman"/>
          <w:sz w:val="24"/>
          <w:szCs w:val="24"/>
        </w:rPr>
        <w:t>update</w:t>
      </w:r>
      <w:del w:id="407" w:author="Deborah Neher" w:date="2020-08-20T12:44:00Z">
        <w:r w:rsidR="009D7E8E" w:rsidRPr="00207770" w:rsidDel="00C93ECA">
          <w:rPr>
            <w:rFonts w:ascii="Times New Roman" w:hAnsi="Times New Roman" w:cs="Times New Roman"/>
            <w:sz w:val="24"/>
            <w:szCs w:val="24"/>
          </w:rPr>
          <w:delText>d</w:delText>
        </w:r>
      </w:del>
      <w:r w:rsidR="009D7E8E" w:rsidRPr="00207770">
        <w:rPr>
          <w:rFonts w:ascii="Times New Roman" w:hAnsi="Times New Roman" w:cs="Times New Roman"/>
          <w:sz w:val="24"/>
          <w:szCs w:val="24"/>
        </w:rPr>
        <w:t xml:space="preserve"> in December of </w:t>
      </w:r>
      <w:r w:rsidR="008167E6" w:rsidRPr="00207770">
        <w:rPr>
          <w:rFonts w:ascii="Times New Roman" w:hAnsi="Times New Roman" w:cs="Times New Roman"/>
          <w:bCs/>
          <w:sz w:val="24"/>
          <w:szCs w:val="24"/>
        </w:rPr>
        <w:t>2018</w:t>
      </w:r>
      <w:del w:id="408" w:author="Deborah Neher" w:date="2020-08-20T12:44:00Z">
        <w:r w:rsidR="008F1138" w:rsidDel="00C93ECA">
          <w:rPr>
            <w:rFonts w:ascii="Times New Roman" w:hAnsi="Times New Roman" w:cs="Times New Roman"/>
            <w:bCs/>
            <w:sz w:val="24"/>
            <w:szCs w:val="24"/>
          </w:rPr>
          <w:delText>,</w:delText>
        </w:r>
        <w:r w:rsidR="00857F6A" w:rsidRPr="00207770" w:rsidDel="00C93ECA">
          <w:rPr>
            <w:rFonts w:ascii="Times New Roman" w:hAnsi="Times New Roman" w:cs="Times New Roman"/>
            <w:bCs/>
            <w:sz w:val="24"/>
            <w:szCs w:val="24"/>
          </w:rPr>
          <w:delText xml:space="preserve"> yielded 177 individual results</w:delText>
        </w:r>
      </w:del>
      <w:r w:rsidR="008167E6" w:rsidRPr="00B206BB">
        <w:rPr>
          <w:rFonts w:ascii="Times New Roman" w:hAnsi="Times New Roman" w:cs="Times New Roman"/>
          <w:bCs/>
          <w:sz w:val="24"/>
          <w:szCs w:val="24"/>
        </w:rPr>
        <w:t>.</w:t>
      </w:r>
      <w:r w:rsidR="00EF62BF">
        <w:rPr>
          <w:rFonts w:ascii="Times New Roman" w:hAnsi="Times New Roman" w:cs="Times New Roman"/>
          <w:bCs/>
          <w:sz w:val="24"/>
          <w:szCs w:val="24"/>
        </w:rPr>
        <w:t xml:space="preserve"> Results of the </w:t>
      </w:r>
      <w:r w:rsidR="00976D1F">
        <w:rPr>
          <w:rFonts w:ascii="Times New Roman" w:hAnsi="Times New Roman" w:cs="Times New Roman"/>
          <w:bCs/>
          <w:sz w:val="24"/>
          <w:szCs w:val="24"/>
        </w:rPr>
        <w:t>first</w:t>
      </w:r>
      <w:r w:rsidR="00EF62BF">
        <w:rPr>
          <w:rFonts w:ascii="Times New Roman" w:hAnsi="Times New Roman" w:cs="Times New Roman"/>
          <w:bCs/>
          <w:sz w:val="24"/>
          <w:szCs w:val="24"/>
        </w:rPr>
        <w:t xml:space="preserve"> </w:t>
      </w:r>
      <w:del w:id="409" w:author="Deborah Neher" w:date="2020-08-20T12:44:00Z">
        <w:r w:rsidR="00EF62BF" w:rsidDel="00C93ECA">
          <w:rPr>
            <w:rFonts w:ascii="Times New Roman" w:hAnsi="Times New Roman" w:cs="Times New Roman"/>
            <w:bCs/>
            <w:sz w:val="24"/>
            <w:szCs w:val="24"/>
          </w:rPr>
          <w:delText xml:space="preserve">database </w:delText>
        </w:r>
      </w:del>
      <w:r w:rsidR="00EF62BF">
        <w:rPr>
          <w:rFonts w:ascii="Times New Roman" w:hAnsi="Times New Roman" w:cs="Times New Roman"/>
          <w:bCs/>
          <w:sz w:val="24"/>
          <w:szCs w:val="24"/>
        </w:rPr>
        <w:t xml:space="preserve">search </w:t>
      </w:r>
      <w:ins w:id="410" w:author="Deborah Neher" w:date="2020-08-20T12:44:00Z">
        <w:r w:rsidR="00C93ECA">
          <w:rPr>
            <w:rFonts w:ascii="Times New Roman" w:hAnsi="Times New Roman" w:cs="Times New Roman"/>
            <w:bCs/>
            <w:sz w:val="24"/>
            <w:szCs w:val="24"/>
          </w:rPr>
          <w:t>created the mail</w:t>
        </w:r>
      </w:ins>
      <w:ins w:id="411" w:author="Deborah Neher" w:date="2020-08-20T12:45:00Z">
        <w:r w:rsidR="00C93ECA">
          <w:rPr>
            <w:rFonts w:ascii="Times New Roman" w:hAnsi="Times New Roman" w:cs="Times New Roman"/>
            <w:bCs/>
            <w:sz w:val="24"/>
            <w:szCs w:val="24"/>
          </w:rPr>
          <w:t xml:space="preserve">ing list for the </w:t>
        </w:r>
      </w:ins>
      <w:del w:id="412" w:author="Deborah Neher" w:date="2020-08-20T12:45:00Z">
        <w:r w:rsidR="00EF62BF" w:rsidDel="00C93ECA">
          <w:rPr>
            <w:rFonts w:ascii="Times New Roman" w:hAnsi="Times New Roman" w:cs="Times New Roman"/>
            <w:bCs/>
            <w:sz w:val="24"/>
            <w:szCs w:val="24"/>
          </w:rPr>
          <w:delText xml:space="preserve">were used for </w:delText>
        </w:r>
        <w:r w:rsidR="008F1138" w:rsidDel="00C93ECA">
          <w:rPr>
            <w:rFonts w:ascii="Times New Roman" w:hAnsi="Times New Roman" w:cs="Times New Roman"/>
            <w:bCs/>
            <w:sz w:val="24"/>
            <w:szCs w:val="24"/>
          </w:rPr>
          <w:delText xml:space="preserve">mailing </w:delText>
        </w:r>
        <w:r w:rsidR="00EF62BF" w:rsidDel="00C93ECA">
          <w:rPr>
            <w:rFonts w:ascii="Times New Roman" w:hAnsi="Times New Roman" w:cs="Times New Roman"/>
            <w:bCs/>
            <w:sz w:val="24"/>
            <w:szCs w:val="24"/>
          </w:rPr>
          <w:delText xml:space="preserve">the </w:delText>
        </w:r>
      </w:del>
      <w:r w:rsidR="00976D1F">
        <w:rPr>
          <w:rFonts w:ascii="Times New Roman" w:hAnsi="Times New Roman" w:cs="Times New Roman"/>
          <w:bCs/>
          <w:sz w:val="24"/>
          <w:szCs w:val="24"/>
        </w:rPr>
        <w:t xml:space="preserve">initial </w:t>
      </w:r>
      <w:r w:rsidR="008F1138">
        <w:rPr>
          <w:rFonts w:ascii="Times New Roman" w:hAnsi="Times New Roman" w:cs="Times New Roman"/>
          <w:bCs/>
          <w:sz w:val="24"/>
          <w:szCs w:val="24"/>
        </w:rPr>
        <w:t>questionnaire</w:t>
      </w:r>
      <w:r w:rsidR="00976D1F">
        <w:rPr>
          <w:rFonts w:ascii="Times New Roman" w:hAnsi="Times New Roman" w:cs="Times New Roman"/>
          <w:bCs/>
          <w:sz w:val="24"/>
          <w:szCs w:val="24"/>
        </w:rPr>
        <w:t xml:space="preserve">, and results of the second search </w:t>
      </w:r>
      <w:ins w:id="413" w:author="Deborah Neher" w:date="2020-08-20T12:45:00Z">
        <w:r w:rsidR="00C93ECA">
          <w:rPr>
            <w:rFonts w:ascii="Times New Roman" w:hAnsi="Times New Roman" w:cs="Times New Roman"/>
            <w:bCs/>
            <w:sz w:val="24"/>
            <w:szCs w:val="24"/>
          </w:rPr>
          <w:t>served as a reference</w:t>
        </w:r>
      </w:ins>
      <w:del w:id="414" w:author="Deborah Neher" w:date="2020-08-20T12:45:00Z">
        <w:r w:rsidR="00976D1F" w:rsidDel="00C93ECA">
          <w:rPr>
            <w:rFonts w:ascii="Times New Roman" w:hAnsi="Times New Roman" w:cs="Times New Roman"/>
            <w:bCs/>
            <w:sz w:val="24"/>
            <w:szCs w:val="24"/>
          </w:rPr>
          <w:delText xml:space="preserve">were </w:delText>
        </w:r>
      </w:del>
      <w:ins w:id="415" w:author="Deborah Neher" w:date="2020-08-20T12:45:00Z">
        <w:r w:rsidR="00C93ECA">
          <w:rPr>
            <w:rFonts w:ascii="Times New Roman" w:hAnsi="Times New Roman" w:cs="Times New Roman"/>
            <w:bCs/>
            <w:sz w:val="24"/>
            <w:szCs w:val="24"/>
          </w:rPr>
          <w:t xml:space="preserve"> </w:t>
        </w:r>
      </w:ins>
      <w:del w:id="416" w:author="Deborah Neher" w:date="2020-08-20T12:45:00Z">
        <w:r w:rsidR="00976D1F" w:rsidDel="00C93ECA">
          <w:rPr>
            <w:rFonts w:ascii="Times New Roman" w:hAnsi="Times New Roman" w:cs="Times New Roman"/>
            <w:bCs/>
            <w:sz w:val="24"/>
            <w:szCs w:val="24"/>
          </w:rPr>
          <w:delText xml:space="preserve">used </w:delText>
        </w:r>
      </w:del>
      <w:r w:rsidR="00976D1F">
        <w:rPr>
          <w:rFonts w:ascii="Times New Roman" w:hAnsi="Times New Roman" w:cs="Times New Roman"/>
          <w:bCs/>
          <w:sz w:val="24"/>
          <w:szCs w:val="24"/>
        </w:rPr>
        <w:t xml:space="preserve">for </w:t>
      </w:r>
      <w:del w:id="417" w:author="Deborah Neher" w:date="2020-08-20T12:45:00Z">
        <w:r w:rsidR="008F1138" w:rsidDel="00C93ECA">
          <w:rPr>
            <w:rFonts w:ascii="Times New Roman" w:hAnsi="Times New Roman" w:cs="Times New Roman"/>
            <w:bCs/>
            <w:sz w:val="24"/>
            <w:szCs w:val="24"/>
          </w:rPr>
          <w:delText xml:space="preserve">the </w:delText>
        </w:r>
      </w:del>
      <w:r w:rsidR="00976D1F">
        <w:rPr>
          <w:rFonts w:ascii="Times New Roman" w:hAnsi="Times New Roman" w:cs="Times New Roman"/>
          <w:bCs/>
          <w:sz w:val="24"/>
          <w:szCs w:val="24"/>
        </w:rPr>
        <w:t>subsequent follow-up</w:t>
      </w:r>
      <w:r w:rsidR="00EF62BF">
        <w:rPr>
          <w:rFonts w:ascii="Times New Roman" w:hAnsi="Times New Roman" w:cs="Times New Roman"/>
          <w:bCs/>
          <w:sz w:val="24"/>
          <w:szCs w:val="24"/>
        </w:rPr>
        <w:t>.</w:t>
      </w:r>
      <w:r w:rsidR="008F1138">
        <w:rPr>
          <w:rFonts w:ascii="Times New Roman" w:hAnsi="Times New Roman" w:cs="Times New Roman"/>
          <w:bCs/>
          <w:sz w:val="24"/>
          <w:szCs w:val="24"/>
        </w:rPr>
        <w:t xml:space="preserve"> </w:t>
      </w:r>
    </w:p>
    <w:p w14:paraId="72A509A6" w14:textId="6918BDC8" w:rsidR="009C7BB0" w:rsidRPr="00B206BB" w:rsidRDefault="00EF62BF" w:rsidP="002B3527">
      <w:pPr>
        <w:tabs>
          <w:tab w:val="left" w:pos="360"/>
          <w:tab w:val="left" w:pos="720"/>
        </w:tabs>
        <w:spacing w:line="480" w:lineRule="auto"/>
        <w:rPr>
          <w:rFonts w:ascii="Times New Roman" w:hAnsi="Times New Roman" w:cs="Times New Roman"/>
          <w:b/>
          <w:bCs/>
          <w:i/>
          <w:sz w:val="24"/>
          <w:szCs w:val="24"/>
        </w:rPr>
      </w:pPr>
      <w:r>
        <w:rPr>
          <w:rFonts w:ascii="Times New Roman" w:hAnsi="Times New Roman" w:cs="Times New Roman"/>
          <w:b/>
          <w:bCs/>
          <w:i/>
          <w:sz w:val="24"/>
          <w:szCs w:val="24"/>
        </w:rPr>
        <w:lastRenderedPageBreak/>
        <w:t>Questionnaire</w:t>
      </w:r>
      <w:r w:rsidR="002A3131" w:rsidRPr="00B206BB">
        <w:rPr>
          <w:rFonts w:ascii="Times New Roman" w:hAnsi="Times New Roman" w:cs="Times New Roman"/>
          <w:b/>
          <w:bCs/>
          <w:i/>
          <w:sz w:val="24"/>
          <w:szCs w:val="24"/>
        </w:rPr>
        <w:t xml:space="preserve"> </w:t>
      </w:r>
      <w:r w:rsidR="00361E26" w:rsidRPr="00B206BB">
        <w:rPr>
          <w:rFonts w:ascii="Times New Roman" w:hAnsi="Times New Roman" w:cs="Times New Roman"/>
          <w:b/>
          <w:bCs/>
          <w:i/>
          <w:sz w:val="24"/>
          <w:szCs w:val="24"/>
        </w:rPr>
        <w:t>Design</w:t>
      </w:r>
    </w:p>
    <w:p w14:paraId="10073B75" w14:textId="01A82C5A" w:rsidR="001D1829" w:rsidRPr="00DD6316" w:rsidRDefault="00AA56D2" w:rsidP="002B3527">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ab/>
      </w:r>
      <w:r w:rsidRPr="00B206BB">
        <w:rPr>
          <w:rFonts w:ascii="Times New Roman" w:hAnsi="Times New Roman" w:cs="Times New Roman"/>
          <w:bCs/>
          <w:sz w:val="24"/>
          <w:szCs w:val="24"/>
        </w:rPr>
        <w:t xml:space="preserve">The </w:t>
      </w:r>
      <w:r w:rsidR="00EF62BF">
        <w:rPr>
          <w:rFonts w:ascii="Times New Roman" w:hAnsi="Times New Roman" w:cs="Times New Roman"/>
          <w:bCs/>
          <w:sz w:val="24"/>
          <w:szCs w:val="24"/>
        </w:rPr>
        <w:t xml:space="preserve">survey tool </w:t>
      </w:r>
      <w:r w:rsidRPr="00B206BB">
        <w:rPr>
          <w:rFonts w:ascii="Times New Roman" w:hAnsi="Times New Roman" w:cs="Times New Roman"/>
          <w:bCs/>
          <w:sz w:val="24"/>
          <w:szCs w:val="24"/>
        </w:rPr>
        <w:t xml:space="preserve">was designed to </w:t>
      </w:r>
      <w:r w:rsidR="00EF62BF">
        <w:rPr>
          <w:rFonts w:ascii="Times New Roman" w:hAnsi="Times New Roman" w:cs="Times New Roman"/>
          <w:bCs/>
          <w:sz w:val="24"/>
          <w:szCs w:val="24"/>
        </w:rPr>
        <w:t>be administered as a mailed questionnaire with the opportunity for participants to complete an internet-based version</w:t>
      </w:r>
      <w:r w:rsidR="008F3A7E">
        <w:rPr>
          <w:rFonts w:ascii="Times New Roman" w:hAnsi="Times New Roman" w:cs="Times New Roman"/>
          <w:bCs/>
          <w:sz w:val="24"/>
          <w:szCs w:val="24"/>
        </w:rPr>
        <w:t xml:space="preserve">. </w:t>
      </w:r>
      <w:r w:rsidR="0049467E">
        <w:rPr>
          <w:rFonts w:ascii="Times New Roman" w:hAnsi="Times New Roman" w:cs="Times New Roman"/>
          <w:sz w:val="24"/>
          <w:szCs w:val="24"/>
        </w:rPr>
        <w:t>We</w:t>
      </w:r>
      <w:r w:rsidR="00D96ED6" w:rsidRPr="00B206BB">
        <w:rPr>
          <w:rFonts w:ascii="Times New Roman" w:hAnsi="Times New Roman" w:cs="Times New Roman"/>
          <w:sz w:val="24"/>
          <w:szCs w:val="24"/>
        </w:rPr>
        <w:t xml:space="preserve"> opted for a short</w:t>
      </w:r>
      <w:r w:rsidR="00D96ED6">
        <w:rPr>
          <w:rFonts w:ascii="Times New Roman" w:hAnsi="Times New Roman" w:cs="Times New Roman"/>
          <w:sz w:val="24"/>
          <w:szCs w:val="24"/>
        </w:rPr>
        <w:t>-</w:t>
      </w:r>
      <w:r w:rsidR="00D96ED6" w:rsidRPr="00B206BB">
        <w:rPr>
          <w:rFonts w:ascii="Times New Roman" w:hAnsi="Times New Roman" w:cs="Times New Roman"/>
          <w:sz w:val="24"/>
          <w:szCs w:val="24"/>
        </w:rPr>
        <w:t xml:space="preserve">format </w:t>
      </w:r>
      <w:r w:rsidR="0049467E">
        <w:rPr>
          <w:rFonts w:ascii="Times New Roman" w:hAnsi="Times New Roman" w:cs="Times New Roman"/>
          <w:sz w:val="24"/>
          <w:szCs w:val="24"/>
        </w:rPr>
        <w:t xml:space="preserve">questionnaire </w:t>
      </w:r>
      <w:r w:rsidR="008F3A7E">
        <w:rPr>
          <w:rFonts w:ascii="Times New Roman" w:hAnsi="Times New Roman" w:cs="Times New Roman"/>
          <w:sz w:val="24"/>
          <w:szCs w:val="24"/>
        </w:rPr>
        <w:t xml:space="preserve">(8 questions) </w:t>
      </w:r>
      <w:r w:rsidR="0049467E">
        <w:rPr>
          <w:rFonts w:ascii="Times New Roman" w:hAnsi="Times New Roman" w:cs="Times New Roman"/>
          <w:sz w:val="24"/>
          <w:szCs w:val="24"/>
        </w:rPr>
        <w:t xml:space="preserve">with the goal of achieving a </w:t>
      </w:r>
      <w:r w:rsidR="00D96ED6" w:rsidRPr="00B206BB">
        <w:rPr>
          <w:rFonts w:ascii="Times New Roman" w:hAnsi="Times New Roman" w:cs="Times New Roman"/>
          <w:sz w:val="24"/>
          <w:szCs w:val="24"/>
        </w:rPr>
        <w:t>high</w:t>
      </w:r>
      <w:r w:rsidR="0049467E">
        <w:rPr>
          <w:rFonts w:ascii="Times New Roman" w:hAnsi="Times New Roman" w:cs="Times New Roman"/>
          <w:sz w:val="24"/>
          <w:szCs w:val="24"/>
        </w:rPr>
        <w:t xml:space="preserve"> response rate, and the trade-off of accumulating limited specific data</w:t>
      </w:r>
      <w:r w:rsidR="008F3A7E">
        <w:rPr>
          <w:rFonts w:ascii="Times New Roman" w:hAnsi="Times New Roman" w:cs="Times New Roman"/>
          <w:sz w:val="24"/>
          <w:szCs w:val="24"/>
        </w:rPr>
        <w:t xml:space="preserve"> (</w:t>
      </w:r>
      <w:r w:rsidR="00497C2C">
        <w:rPr>
          <w:rFonts w:ascii="Times New Roman" w:hAnsi="Times New Roman" w:cs="Times New Roman"/>
          <w:sz w:val="24"/>
          <w:szCs w:val="24"/>
        </w:rPr>
        <w:t>Supplemental Figure</w:t>
      </w:r>
      <w:r w:rsidR="00497C2C" w:rsidRPr="00497C2C">
        <w:rPr>
          <w:rFonts w:ascii="Times New Roman" w:hAnsi="Times New Roman" w:cs="Times New Roman"/>
          <w:sz w:val="24"/>
          <w:szCs w:val="24"/>
        </w:rPr>
        <w:t xml:space="preserve"> S1; https://doi.org/10.3168/jds.20XX-XXXXX</w:t>
      </w:r>
      <w:r w:rsidR="008F3A7E">
        <w:rPr>
          <w:rFonts w:ascii="Times New Roman" w:hAnsi="Times New Roman" w:cs="Times New Roman"/>
          <w:sz w:val="24"/>
          <w:szCs w:val="24"/>
        </w:rPr>
        <w:t>)</w:t>
      </w:r>
      <w:r w:rsidR="0049467E">
        <w:rPr>
          <w:rFonts w:ascii="Times New Roman" w:hAnsi="Times New Roman" w:cs="Times New Roman"/>
          <w:sz w:val="24"/>
          <w:szCs w:val="24"/>
        </w:rPr>
        <w:t xml:space="preserve">. </w:t>
      </w:r>
      <w:r w:rsidR="00B41155" w:rsidRPr="00B41155">
        <w:rPr>
          <w:rFonts w:ascii="Times New Roman" w:hAnsi="Times New Roman" w:cs="Times New Roman"/>
          <w:sz w:val="24"/>
          <w:szCs w:val="24"/>
        </w:rPr>
        <w:t xml:space="preserve">Questions were phrased </w:t>
      </w:r>
      <w:r w:rsidR="00B41155">
        <w:rPr>
          <w:rFonts w:ascii="Times New Roman" w:hAnsi="Times New Roman" w:cs="Times New Roman"/>
          <w:sz w:val="24"/>
          <w:szCs w:val="24"/>
        </w:rPr>
        <w:t xml:space="preserve">using </w:t>
      </w:r>
      <w:del w:id="418" w:author="Deborah Neher" w:date="2020-08-19T21:30:00Z">
        <w:r w:rsidR="00B41155" w:rsidDel="00283B0F">
          <w:rPr>
            <w:rFonts w:ascii="Times New Roman" w:hAnsi="Times New Roman" w:cs="Times New Roman"/>
            <w:sz w:val="24"/>
            <w:szCs w:val="24"/>
          </w:rPr>
          <w:delText>as few</w:delText>
        </w:r>
      </w:del>
      <w:ins w:id="419" w:author="Deborah Neher" w:date="2020-08-19T21:30:00Z">
        <w:r w:rsidR="00283B0F">
          <w:rPr>
            <w:rFonts w:ascii="Times New Roman" w:hAnsi="Times New Roman" w:cs="Times New Roman"/>
            <w:sz w:val="24"/>
            <w:szCs w:val="24"/>
          </w:rPr>
          <w:t>the fewest</w:t>
        </w:r>
      </w:ins>
      <w:r w:rsidR="00B41155">
        <w:rPr>
          <w:rFonts w:ascii="Times New Roman" w:hAnsi="Times New Roman" w:cs="Times New Roman"/>
          <w:sz w:val="24"/>
          <w:szCs w:val="24"/>
        </w:rPr>
        <w:t xml:space="preserve"> words </w:t>
      </w:r>
      <w:del w:id="420" w:author="Deborah Neher" w:date="2020-08-19T21:30:00Z">
        <w:r w:rsidR="00B41155" w:rsidDel="00283B0F">
          <w:rPr>
            <w:rFonts w:ascii="Times New Roman" w:hAnsi="Times New Roman" w:cs="Times New Roman"/>
            <w:sz w:val="24"/>
            <w:szCs w:val="24"/>
          </w:rPr>
          <w:delText xml:space="preserve">as </w:delText>
        </w:r>
      </w:del>
      <w:r w:rsidR="00B41155">
        <w:rPr>
          <w:rFonts w:ascii="Times New Roman" w:hAnsi="Times New Roman" w:cs="Times New Roman"/>
          <w:sz w:val="24"/>
          <w:szCs w:val="24"/>
        </w:rPr>
        <w:t>necessary, using non-technical language assumed to be understood by dairy farmers</w:t>
      </w:r>
      <w:r w:rsidR="00DD6316">
        <w:rPr>
          <w:rFonts w:ascii="Times New Roman" w:hAnsi="Times New Roman" w:cs="Times New Roman"/>
          <w:sz w:val="24"/>
          <w:szCs w:val="24"/>
        </w:rPr>
        <w:t xml:space="preserve">, and </w:t>
      </w:r>
      <w:ins w:id="421" w:author="Deborah Neher" w:date="2020-08-20T12:46:00Z">
        <w:r w:rsidR="00943880">
          <w:rPr>
            <w:rFonts w:ascii="Times New Roman" w:hAnsi="Times New Roman" w:cs="Times New Roman"/>
            <w:sz w:val="24"/>
            <w:szCs w:val="24"/>
          </w:rPr>
          <w:t xml:space="preserve">limited the scope </w:t>
        </w:r>
      </w:ins>
      <w:ins w:id="422" w:author="Deborah Neher" w:date="2020-08-20T12:47:00Z">
        <w:r w:rsidR="00943880">
          <w:rPr>
            <w:rFonts w:ascii="Times New Roman" w:hAnsi="Times New Roman" w:cs="Times New Roman"/>
            <w:sz w:val="24"/>
            <w:szCs w:val="24"/>
          </w:rPr>
          <w:t xml:space="preserve">to avoid the necessity of a </w:t>
        </w:r>
      </w:ins>
      <w:del w:id="423" w:author="Deborah Neher" w:date="2020-08-20T12:47:00Z">
        <w:r w:rsidR="00DD6316" w:rsidDel="00943880">
          <w:rPr>
            <w:rFonts w:ascii="Times New Roman" w:hAnsi="Times New Roman" w:cs="Times New Roman"/>
            <w:sz w:val="24"/>
            <w:szCs w:val="24"/>
          </w:rPr>
          <w:delText xml:space="preserve">included information that might be readily known by the </w:delText>
        </w:r>
      </w:del>
      <w:r w:rsidR="00DD6316">
        <w:rPr>
          <w:rFonts w:ascii="Times New Roman" w:hAnsi="Times New Roman" w:cs="Times New Roman"/>
          <w:sz w:val="24"/>
          <w:szCs w:val="24"/>
        </w:rPr>
        <w:t xml:space="preserve">farmer or manager </w:t>
      </w:r>
      <w:del w:id="424" w:author="Deborah Neher" w:date="2020-08-20T12:47:00Z">
        <w:r w:rsidR="00DD6316" w:rsidDel="00943880">
          <w:rPr>
            <w:rFonts w:ascii="Times New Roman" w:hAnsi="Times New Roman" w:cs="Times New Roman"/>
            <w:sz w:val="24"/>
            <w:szCs w:val="24"/>
          </w:rPr>
          <w:delText xml:space="preserve">without </w:delText>
        </w:r>
      </w:del>
      <w:ins w:id="425" w:author="Deborah Neher" w:date="2020-08-20T12:47:00Z">
        <w:r w:rsidR="00943880">
          <w:rPr>
            <w:rFonts w:ascii="Times New Roman" w:hAnsi="Times New Roman" w:cs="Times New Roman"/>
            <w:sz w:val="24"/>
            <w:szCs w:val="24"/>
          </w:rPr>
          <w:t xml:space="preserve">to </w:t>
        </w:r>
      </w:ins>
      <w:r w:rsidR="00DD6316">
        <w:rPr>
          <w:rFonts w:ascii="Times New Roman" w:hAnsi="Times New Roman" w:cs="Times New Roman"/>
          <w:sz w:val="24"/>
          <w:szCs w:val="24"/>
        </w:rPr>
        <w:t>seek</w:t>
      </w:r>
      <w:ins w:id="426" w:author="Deborah Neher" w:date="2020-08-20T12:47:00Z">
        <w:r w:rsidR="00943880">
          <w:rPr>
            <w:rFonts w:ascii="Times New Roman" w:hAnsi="Times New Roman" w:cs="Times New Roman"/>
            <w:sz w:val="24"/>
            <w:szCs w:val="24"/>
          </w:rPr>
          <w:t xml:space="preserve"> </w:t>
        </w:r>
      </w:ins>
      <w:del w:id="427" w:author="Deborah Neher" w:date="2020-08-20T12:47:00Z">
        <w:r w:rsidR="00DD6316" w:rsidDel="00943880">
          <w:rPr>
            <w:rFonts w:ascii="Times New Roman" w:hAnsi="Times New Roman" w:cs="Times New Roman"/>
            <w:sz w:val="24"/>
            <w:szCs w:val="24"/>
          </w:rPr>
          <w:delText xml:space="preserve">ing </w:delText>
        </w:r>
      </w:del>
      <w:r w:rsidR="00DD6316">
        <w:rPr>
          <w:rFonts w:ascii="Times New Roman" w:hAnsi="Times New Roman" w:cs="Times New Roman"/>
          <w:sz w:val="24"/>
          <w:szCs w:val="24"/>
        </w:rPr>
        <w:t>other sources of information</w:t>
      </w:r>
      <w:r w:rsidR="008F1138">
        <w:rPr>
          <w:rFonts w:ascii="Times New Roman" w:hAnsi="Times New Roman" w:cs="Times New Roman"/>
          <w:sz w:val="24"/>
          <w:szCs w:val="24"/>
        </w:rPr>
        <w:t xml:space="preserve"> such as farm records</w:t>
      </w:r>
      <w:r w:rsidR="00DD6316">
        <w:rPr>
          <w:rFonts w:ascii="Times New Roman" w:hAnsi="Times New Roman" w:cs="Times New Roman"/>
          <w:sz w:val="24"/>
          <w:szCs w:val="24"/>
        </w:rPr>
        <w:t xml:space="preserve">. </w:t>
      </w:r>
      <w:r w:rsidR="00747550">
        <w:rPr>
          <w:rFonts w:ascii="Times New Roman" w:hAnsi="Times New Roman" w:cs="Times New Roman"/>
          <w:sz w:val="24"/>
          <w:szCs w:val="24"/>
        </w:rPr>
        <w:t>Multiple</w:t>
      </w:r>
      <w:r w:rsidR="008F3A7E">
        <w:rPr>
          <w:rFonts w:ascii="Times New Roman" w:hAnsi="Times New Roman" w:cs="Times New Roman"/>
          <w:sz w:val="24"/>
          <w:szCs w:val="24"/>
        </w:rPr>
        <w:t xml:space="preserve"> question types </w:t>
      </w:r>
      <w:r w:rsidR="0078461B">
        <w:rPr>
          <w:rFonts w:ascii="Times New Roman" w:hAnsi="Times New Roman" w:cs="Times New Roman"/>
          <w:sz w:val="24"/>
          <w:szCs w:val="24"/>
        </w:rPr>
        <w:t>were used</w:t>
      </w:r>
      <w:ins w:id="428" w:author="Deborah Neher" w:date="2020-08-20T12:47:00Z">
        <w:r w:rsidR="00943880">
          <w:rPr>
            <w:rFonts w:ascii="Times New Roman" w:hAnsi="Times New Roman" w:cs="Times New Roman"/>
            <w:sz w:val="24"/>
            <w:szCs w:val="24"/>
          </w:rPr>
          <w:t xml:space="preserve">, </w:t>
        </w:r>
      </w:ins>
      <w:del w:id="429" w:author="Deborah Neher" w:date="2020-08-20T12:47:00Z">
        <w:r w:rsidR="0078461B" w:rsidDel="00943880">
          <w:rPr>
            <w:rFonts w:ascii="Times New Roman" w:hAnsi="Times New Roman" w:cs="Times New Roman"/>
            <w:sz w:val="24"/>
            <w:szCs w:val="24"/>
          </w:rPr>
          <w:delText xml:space="preserve"> (</w:delText>
        </w:r>
      </w:del>
      <w:r w:rsidR="0078461B">
        <w:rPr>
          <w:rFonts w:ascii="Times New Roman" w:hAnsi="Times New Roman" w:cs="Times New Roman"/>
          <w:sz w:val="24"/>
          <w:szCs w:val="24"/>
        </w:rPr>
        <w:t>e.g.</w:t>
      </w:r>
      <w:ins w:id="430" w:author="Deborah Neher" w:date="2020-08-19T20:36:00Z">
        <w:r w:rsidR="003E59FB">
          <w:rPr>
            <w:rFonts w:ascii="Times New Roman" w:hAnsi="Times New Roman" w:cs="Times New Roman"/>
            <w:sz w:val="24"/>
            <w:szCs w:val="24"/>
          </w:rPr>
          <w:t>,</w:t>
        </w:r>
      </w:ins>
      <w:r w:rsidR="008F3A7E">
        <w:rPr>
          <w:rFonts w:ascii="Times New Roman" w:hAnsi="Times New Roman" w:cs="Times New Roman"/>
          <w:sz w:val="24"/>
          <w:szCs w:val="24"/>
        </w:rPr>
        <w:t xml:space="preserve"> open “</w:t>
      </w:r>
      <w:r w:rsidR="00B41155">
        <w:rPr>
          <w:rFonts w:ascii="Times New Roman" w:hAnsi="Times New Roman" w:cs="Times New Roman"/>
          <w:sz w:val="24"/>
          <w:szCs w:val="24"/>
        </w:rPr>
        <w:t>fill-in-the-</w:t>
      </w:r>
      <w:r w:rsidR="008F3A7E">
        <w:rPr>
          <w:rFonts w:ascii="Times New Roman" w:hAnsi="Times New Roman" w:cs="Times New Roman"/>
          <w:sz w:val="24"/>
          <w:szCs w:val="24"/>
        </w:rPr>
        <w:t xml:space="preserve">blank” questions on </w:t>
      </w:r>
      <w:ins w:id="431" w:author="Caitlin Jeffrey" w:date="2020-08-21T14:25:00Z">
        <w:r w:rsidR="005854F2">
          <w:rPr>
            <w:rFonts w:ascii="Times New Roman" w:hAnsi="Times New Roman" w:cs="Times New Roman"/>
            <w:sz w:val="24"/>
            <w:szCs w:val="24"/>
          </w:rPr>
          <w:t xml:space="preserve">number of </w:t>
        </w:r>
      </w:ins>
      <w:r w:rsidR="00B41155">
        <w:rPr>
          <w:rFonts w:ascii="Times New Roman" w:hAnsi="Times New Roman" w:cs="Times New Roman"/>
          <w:sz w:val="24"/>
          <w:szCs w:val="24"/>
        </w:rPr>
        <w:t xml:space="preserve">lactating </w:t>
      </w:r>
      <w:ins w:id="432" w:author="Caitlin Jeffrey" w:date="2020-08-21T14:25:00Z">
        <w:r w:rsidR="005854F2">
          <w:rPr>
            <w:rFonts w:ascii="Times New Roman" w:hAnsi="Times New Roman" w:cs="Times New Roman"/>
            <w:sz w:val="24"/>
            <w:szCs w:val="24"/>
          </w:rPr>
          <w:t xml:space="preserve">cows </w:t>
        </w:r>
      </w:ins>
      <w:del w:id="433" w:author="Caitlin Jeffrey" w:date="2020-08-21T14:25:00Z">
        <w:r w:rsidR="008F3A7E" w:rsidDel="005854F2">
          <w:rPr>
            <w:rFonts w:ascii="Times New Roman" w:hAnsi="Times New Roman" w:cs="Times New Roman"/>
            <w:sz w:val="24"/>
            <w:szCs w:val="24"/>
          </w:rPr>
          <w:delText>herd size</w:delText>
        </w:r>
      </w:del>
      <w:r w:rsidR="008F3A7E">
        <w:rPr>
          <w:rFonts w:ascii="Times New Roman" w:hAnsi="Times New Roman" w:cs="Times New Roman"/>
          <w:sz w:val="24"/>
          <w:szCs w:val="24"/>
        </w:rPr>
        <w:t>, years of farming exp</w:t>
      </w:r>
      <w:r w:rsidR="0078461B">
        <w:rPr>
          <w:rFonts w:ascii="Times New Roman" w:hAnsi="Times New Roman" w:cs="Times New Roman"/>
          <w:sz w:val="24"/>
          <w:szCs w:val="24"/>
        </w:rPr>
        <w:t>erience and breed(s) of cattle</w:t>
      </w:r>
      <w:ins w:id="434" w:author="Deborah Neher" w:date="2020-08-20T12:48:00Z">
        <w:r w:rsidR="00943880">
          <w:rPr>
            <w:rFonts w:ascii="Times New Roman" w:hAnsi="Times New Roman" w:cs="Times New Roman"/>
            <w:sz w:val="24"/>
            <w:szCs w:val="24"/>
          </w:rPr>
          <w:t>;</w:t>
        </w:r>
      </w:ins>
      <w:del w:id="435" w:author="Deborah Neher" w:date="2020-08-20T12:48:00Z">
        <w:r w:rsidR="0078461B" w:rsidDel="00943880">
          <w:rPr>
            <w:rFonts w:ascii="Times New Roman" w:hAnsi="Times New Roman" w:cs="Times New Roman"/>
            <w:sz w:val="24"/>
            <w:szCs w:val="24"/>
          </w:rPr>
          <w:delText>,</w:delText>
        </w:r>
      </w:del>
      <w:r w:rsidR="0078461B">
        <w:rPr>
          <w:rFonts w:ascii="Times New Roman" w:hAnsi="Times New Roman" w:cs="Times New Roman"/>
          <w:sz w:val="24"/>
          <w:szCs w:val="24"/>
        </w:rPr>
        <w:t xml:space="preserve"> and </w:t>
      </w:r>
      <w:r w:rsidR="008F3A7E">
        <w:rPr>
          <w:rFonts w:ascii="Times New Roman" w:hAnsi="Times New Roman" w:cs="Times New Roman"/>
          <w:sz w:val="24"/>
          <w:szCs w:val="24"/>
        </w:rPr>
        <w:t xml:space="preserve">closed multiple choice questions on winter housing type, bedding material use and </w:t>
      </w:r>
      <w:del w:id="436" w:author="Caitlin Jeffrey" w:date="2020-08-21T14:26:00Z">
        <w:r w:rsidR="008F3A7E" w:rsidDel="005854F2">
          <w:rPr>
            <w:rFonts w:ascii="Times New Roman" w:hAnsi="Times New Roman" w:cs="Times New Roman"/>
            <w:sz w:val="24"/>
            <w:szCs w:val="24"/>
          </w:rPr>
          <w:delText xml:space="preserve">milk </w:delText>
        </w:r>
      </w:del>
      <w:r w:rsidR="008F3A7E">
        <w:rPr>
          <w:rFonts w:ascii="Times New Roman" w:hAnsi="Times New Roman" w:cs="Times New Roman"/>
          <w:sz w:val="24"/>
          <w:szCs w:val="24"/>
        </w:rPr>
        <w:t>somatic cell count testing frequency</w:t>
      </w:r>
      <w:del w:id="437" w:author="Deborah Neher" w:date="2020-08-20T12:48:00Z">
        <w:r w:rsidR="0078461B" w:rsidDel="00943880">
          <w:rPr>
            <w:rFonts w:ascii="Times New Roman" w:hAnsi="Times New Roman" w:cs="Times New Roman"/>
            <w:sz w:val="24"/>
            <w:szCs w:val="24"/>
          </w:rPr>
          <w:delText>)</w:delText>
        </w:r>
      </w:del>
      <w:r w:rsidR="00B41155">
        <w:rPr>
          <w:rFonts w:ascii="Times New Roman" w:hAnsi="Times New Roman" w:cs="Times New Roman"/>
          <w:sz w:val="24"/>
          <w:szCs w:val="24"/>
        </w:rPr>
        <w:t xml:space="preserve">. </w:t>
      </w:r>
      <w:ins w:id="438" w:author="Deborah Neher" w:date="2020-08-20T12:48:00Z">
        <w:r w:rsidR="00943880">
          <w:rPr>
            <w:rFonts w:ascii="Times New Roman" w:hAnsi="Times New Roman" w:cs="Times New Roman"/>
            <w:sz w:val="24"/>
            <w:szCs w:val="24"/>
          </w:rPr>
          <w:t xml:space="preserve">A third </w:t>
        </w:r>
      </w:ins>
      <w:ins w:id="439" w:author="Deborah Neher" w:date="2020-08-19T21:31:00Z">
        <w:r w:rsidR="00283B0F">
          <w:rPr>
            <w:rFonts w:ascii="Times New Roman" w:hAnsi="Times New Roman" w:cs="Times New Roman"/>
            <w:sz w:val="24"/>
            <w:szCs w:val="24"/>
          </w:rPr>
          <w:t>option “other, fill-in-the-blank” was included f</w:t>
        </w:r>
      </w:ins>
      <w:del w:id="440" w:author="Deborah Neher" w:date="2020-08-19T21:31:00Z">
        <w:r w:rsidR="00B41155" w:rsidDel="00283B0F">
          <w:rPr>
            <w:rFonts w:ascii="Times New Roman" w:hAnsi="Times New Roman" w:cs="Times New Roman"/>
            <w:sz w:val="24"/>
            <w:szCs w:val="24"/>
          </w:rPr>
          <w:delText>F</w:delText>
        </w:r>
      </w:del>
      <w:r w:rsidR="00B41155">
        <w:rPr>
          <w:rFonts w:ascii="Times New Roman" w:hAnsi="Times New Roman" w:cs="Times New Roman"/>
          <w:sz w:val="24"/>
          <w:szCs w:val="24"/>
        </w:rPr>
        <w:t xml:space="preserve">or </w:t>
      </w:r>
      <w:del w:id="441" w:author="Deborah Neher" w:date="2020-08-19T21:31:00Z">
        <w:r w:rsidR="00B41155" w:rsidDel="00283B0F">
          <w:rPr>
            <w:rFonts w:ascii="Times New Roman" w:hAnsi="Times New Roman" w:cs="Times New Roman"/>
            <w:sz w:val="24"/>
            <w:szCs w:val="24"/>
          </w:rPr>
          <w:delText xml:space="preserve">the </w:delText>
        </w:r>
      </w:del>
      <w:r w:rsidR="00B41155">
        <w:rPr>
          <w:rFonts w:ascii="Times New Roman" w:hAnsi="Times New Roman" w:cs="Times New Roman"/>
          <w:sz w:val="24"/>
          <w:szCs w:val="24"/>
        </w:rPr>
        <w:t xml:space="preserve">multiple choice questions </w:t>
      </w:r>
      <w:r w:rsidR="0078461B">
        <w:rPr>
          <w:rFonts w:ascii="Times New Roman" w:hAnsi="Times New Roman" w:cs="Times New Roman"/>
          <w:sz w:val="24"/>
          <w:szCs w:val="24"/>
        </w:rPr>
        <w:t xml:space="preserve">on housing and bedding types </w:t>
      </w:r>
      <w:del w:id="442" w:author="Deborah Neher" w:date="2020-08-19T21:31:00Z">
        <w:r w:rsidR="0078461B" w:rsidDel="00283B0F">
          <w:rPr>
            <w:rFonts w:ascii="Times New Roman" w:hAnsi="Times New Roman" w:cs="Times New Roman"/>
            <w:sz w:val="24"/>
            <w:szCs w:val="24"/>
          </w:rPr>
          <w:delText>an option</w:delText>
        </w:r>
        <w:r w:rsidR="00B41155" w:rsidDel="00283B0F">
          <w:rPr>
            <w:rFonts w:ascii="Times New Roman" w:hAnsi="Times New Roman" w:cs="Times New Roman"/>
            <w:sz w:val="24"/>
            <w:szCs w:val="24"/>
          </w:rPr>
          <w:delText xml:space="preserve"> “other, fill-in-the-blank” was included </w:delText>
        </w:r>
      </w:del>
      <w:r w:rsidR="00B41155">
        <w:rPr>
          <w:rFonts w:ascii="Times New Roman" w:hAnsi="Times New Roman" w:cs="Times New Roman"/>
          <w:sz w:val="24"/>
          <w:szCs w:val="24"/>
        </w:rPr>
        <w:t xml:space="preserve">because we anticipated a possible range of responses beyond </w:t>
      </w:r>
      <w:del w:id="443" w:author="Deborah Neher" w:date="2020-08-20T12:48:00Z">
        <w:r w:rsidR="00B41155" w:rsidDel="00943880">
          <w:rPr>
            <w:rFonts w:ascii="Times New Roman" w:hAnsi="Times New Roman" w:cs="Times New Roman"/>
            <w:sz w:val="24"/>
            <w:szCs w:val="24"/>
          </w:rPr>
          <w:delText xml:space="preserve">our </w:delText>
        </w:r>
      </w:del>
      <w:ins w:id="444" w:author="Deborah Neher" w:date="2020-08-20T12:48:00Z">
        <w:r w:rsidR="00943880">
          <w:rPr>
            <w:rFonts w:ascii="Times New Roman" w:hAnsi="Times New Roman" w:cs="Times New Roman"/>
            <w:sz w:val="24"/>
            <w:szCs w:val="24"/>
          </w:rPr>
          <w:t xml:space="preserve">the </w:t>
        </w:r>
      </w:ins>
      <w:r w:rsidR="00B41155">
        <w:rPr>
          <w:rFonts w:ascii="Times New Roman" w:hAnsi="Times New Roman" w:cs="Times New Roman"/>
          <w:sz w:val="24"/>
          <w:szCs w:val="24"/>
        </w:rPr>
        <w:t>categorical options</w:t>
      </w:r>
      <w:ins w:id="445" w:author="Deborah Neher" w:date="2020-08-20T12:48:00Z">
        <w:r w:rsidR="00943880">
          <w:rPr>
            <w:rFonts w:ascii="Times New Roman" w:hAnsi="Times New Roman" w:cs="Times New Roman"/>
            <w:sz w:val="24"/>
            <w:szCs w:val="24"/>
          </w:rPr>
          <w:t xml:space="preserve"> we provided</w:t>
        </w:r>
      </w:ins>
      <w:r w:rsidR="00B41155">
        <w:rPr>
          <w:rFonts w:ascii="Times New Roman" w:hAnsi="Times New Roman" w:cs="Times New Roman"/>
          <w:sz w:val="24"/>
          <w:szCs w:val="24"/>
        </w:rPr>
        <w:t>.</w:t>
      </w:r>
      <w:r w:rsidR="006E022E" w:rsidRPr="00B206BB">
        <w:rPr>
          <w:rFonts w:ascii="Times New Roman" w:hAnsi="Times New Roman" w:cs="Times New Roman"/>
          <w:bCs/>
          <w:sz w:val="24"/>
          <w:szCs w:val="24"/>
        </w:rPr>
        <w:t xml:space="preserve"> </w:t>
      </w:r>
    </w:p>
    <w:p w14:paraId="4F7E9282" w14:textId="767613B4" w:rsidR="00450142" w:rsidRPr="00B206BB" w:rsidRDefault="001D1829" w:rsidP="002B3527">
      <w:pPr>
        <w:tabs>
          <w:tab w:val="left" w:pos="360"/>
          <w:tab w:val="left" w:pos="720"/>
        </w:tabs>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DD6316">
        <w:rPr>
          <w:rFonts w:ascii="Times New Roman" w:hAnsi="Times New Roman" w:cs="Times New Roman"/>
          <w:bCs/>
          <w:sz w:val="24"/>
          <w:szCs w:val="24"/>
        </w:rPr>
        <w:t>The survey tool included</w:t>
      </w:r>
      <w:r w:rsidR="004E7B42">
        <w:rPr>
          <w:rFonts w:ascii="Times New Roman" w:hAnsi="Times New Roman" w:cs="Times New Roman"/>
          <w:bCs/>
          <w:sz w:val="24"/>
          <w:szCs w:val="24"/>
        </w:rPr>
        <w:t xml:space="preserve"> a statement </w:t>
      </w:r>
      <w:r>
        <w:rPr>
          <w:rFonts w:ascii="Times New Roman" w:hAnsi="Times New Roman" w:cs="Times New Roman"/>
          <w:bCs/>
          <w:sz w:val="24"/>
          <w:szCs w:val="24"/>
        </w:rPr>
        <w:t>inform</w:t>
      </w:r>
      <w:r w:rsidR="00DD6316">
        <w:rPr>
          <w:rFonts w:ascii="Times New Roman" w:hAnsi="Times New Roman" w:cs="Times New Roman"/>
          <w:bCs/>
          <w:sz w:val="24"/>
          <w:szCs w:val="24"/>
        </w:rPr>
        <w:t>ing</w:t>
      </w:r>
      <w:r>
        <w:rPr>
          <w:rFonts w:ascii="Times New Roman" w:hAnsi="Times New Roman" w:cs="Times New Roman"/>
          <w:bCs/>
          <w:sz w:val="24"/>
          <w:szCs w:val="24"/>
        </w:rPr>
        <w:t xml:space="preserve"> participants of confidentiality and</w:t>
      </w:r>
      <w:r w:rsidR="006E022E" w:rsidRPr="00B206BB">
        <w:rPr>
          <w:rFonts w:ascii="Times New Roman" w:hAnsi="Times New Roman" w:cs="Times New Roman"/>
          <w:bCs/>
          <w:sz w:val="24"/>
          <w:szCs w:val="24"/>
        </w:rPr>
        <w:t xml:space="preserve"> introduced the goals of the study</w:t>
      </w:r>
      <w:r w:rsidR="004B4586" w:rsidRPr="00B206BB">
        <w:rPr>
          <w:rFonts w:ascii="Times New Roman" w:hAnsi="Times New Roman" w:cs="Times New Roman"/>
          <w:bCs/>
          <w:sz w:val="24"/>
          <w:szCs w:val="24"/>
        </w:rPr>
        <w:t xml:space="preserve"> </w:t>
      </w:r>
      <w:r w:rsidR="006E022E" w:rsidRPr="00B206BB">
        <w:rPr>
          <w:rFonts w:ascii="Times New Roman" w:hAnsi="Times New Roman" w:cs="Times New Roman"/>
          <w:bCs/>
          <w:sz w:val="24"/>
          <w:szCs w:val="24"/>
        </w:rPr>
        <w:t xml:space="preserve">and the </w:t>
      </w:r>
      <w:r w:rsidR="0078461B">
        <w:rPr>
          <w:rFonts w:ascii="Times New Roman" w:hAnsi="Times New Roman" w:cs="Times New Roman"/>
          <w:bCs/>
          <w:sz w:val="24"/>
          <w:szCs w:val="24"/>
        </w:rPr>
        <w:t xml:space="preserve">URL </w:t>
      </w:r>
      <w:r w:rsidR="006E022E" w:rsidRPr="00B206BB">
        <w:rPr>
          <w:rFonts w:ascii="Times New Roman" w:hAnsi="Times New Roman" w:cs="Times New Roman"/>
          <w:bCs/>
          <w:sz w:val="24"/>
          <w:szCs w:val="24"/>
        </w:rPr>
        <w:t xml:space="preserve">address of the web survey </w:t>
      </w:r>
      <w:r w:rsidR="00DD6316">
        <w:rPr>
          <w:rFonts w:ascii="Times New Roman" w:hAnsi="Times New Roman" w:cs="Times New Roman"/>
          <w:bCs/>
          <w:sz w:val="24"/>
          <w:szCs w:val="24"/>
        </w:rPr>
        <w:t>version</w:t>
      </w:r>
      <w:r w:rsidR="006E022E" w:rsidRPr="00B206BB">
        <w:rPr>
          <w:rFonts w:ascii="Times New Roman" w:hAnsi="Times New Roman" w:cs="Times New Roman"/>
          <w:bCs/>
          <w:sz w:val="24"/>
          <w:szCs w:val="24"/>
        </w:rPr>
        <w:t xml:space="preserve">. </w:t>
      </w:r>
      <w:r w:rsidR="00EC0E24" w:rsidRPr="00B206BB">
        <w:rPr>
          <w:rFonts w:ascii="Times New Roman" w:hAnsi="Times New Roman" w:cs="Times New Roman"/>
          <w:bCs/>
          <w:sz w:val="24"/>
          <w:szCs w:val="24"/>
        </w:rPr>
        <w:t>Personal</w:t>
      </w:r>
      <w:r w:rsidR="004B4586" w:rsidRPr="00B206BB">
        <w:rPr>
          <w:rFonts w:ascii="Times New Roman" w:hAnsi="Times New Roman" w:cs="Times New Roman"/>
          <w:bCs/>
          <w:sz w:val="24"/>
          <w:szCs w:val="24"/>
        </w:rPr>
        <w:t xml:space="preserve"> </w:t>
      </w:r>
      <w:r w:rsidR="00DD6316">
        <w:rPr>
          <w:rFonts w:ascii="Times New Roman" w:hAnsi="Times New Roman" w:cs="Times New Roman"/>
          <w:bCs/>
          <w:sz w:val="24"/>
          <w:szCs w:val="24"/>
        </w:rPr>
        <w:t xml:space="preserve">identifiable </w:t>
      </w:r>
      <w:r w:rsidR="004B4586" w:rsidRPr="00B206BB">
        <w:rPr>
          <w:rFonts w:ascii="Times New Roman" w:hAnsi="Times New Roman" w:cs="Times New Roman"/>
          <w:bCs/>
          <w:sz w:val="24"/>
          <w:szCs w:val="24"/>
        </w:rPr>
        <w:t xml:space="preserve">information was limited to </w:t>
      </w:r>
      <w:r w:rsidR="00DD6316">
        <w:rPr>
          <w:rFonts w:ascii="Times New Roman" w:hAnsi="Times New Roman" w:cs="Times New Roman"/>
          <w:bCs/>
          <w:sz w:val="24"/>
          <w:szCs w:val="24"/>
        </w:rPr>
        <w:t>farm name and location</w:t>
      </w:r>
      <w:r w:rsidR="004B4586" w:rsidRPr="00B206BB">
        <w:rPr>
          <w:rFonts w:ascii="Times New Roman" w:hAnsi="Times New Roman" w:cs="Times New Roman"/>
          <w:bCs/>
          <w:sz w:val="24"/>
          <w:szCs w:val="24"/>
        </w:rPr>
        <w:t>.</w:t>
      </w:r>
      <w:r w:rsidR="00DD6316">
        <w:rPr>
          <w:rFonts w:ascii="Times New Roman" w:hAnsi="Times New Roman" w:cs="Times New Roman"/>
          <w:bCs/>
          <w:sz w:val="24"/>
          <w:szCs w:val="24"/>
        </w:rPr>
        <w:t xml:space="preserve"> This information was included to identify and eliminate duplication of results across the three administration methods (e.g.</w:t>
      </w:r>
      <w:ins w:id="446" w:author="Deborah Neher" w:date="2020-08-19T20:36:00Z">
        <w:r w:rsidR="003E59FB">
          <w:rPr>
            <w:rFonts w:ascii="Times New Roman" w:hAnsi="Times New Roman" w:cs="Times New Roman"/>
            <w:bCs/>
            <w:sz w:val="24"/>
            <w:szCs w:val="24"/>
          </w:rPr>
          <w:t>,</w:t>
        </w:r>
      </w:ins>
      <w:r w:rsidR="00DD6316">
        <w:rPr>
          <w:rFonts w:ascii="Times New Roman" w:hAnsi="Times New Roman" w:cs="Times New Roman"/>
          <w:bCs/>
          <w:sz w:val="24"/>
          <w:szCs w:val="24"/>
        </w:rPr>
        <w:t xml:space="preserve"> if a farm completed both the mailed and internet-based versions).</w:t>
      </w:r>
      <w:r w:rsidR="004B4586" w:rsidRPr="00B206BB">
        <w:rPr>
          <w:rFonts w:ascii="Times New Roman" w:hAnsi="Times New Roman" w:cs="Times New Roman"/>
          <w:bCs/>
          <w:sz w:val="24"/>
          <w:szCs w:val="24"/>
        </w:rPr>
        <w:t xml:space="preserve"> </w:t>
      </w:r>
      <w:r w:rsidR="00450142" w:rsidRPr="00B206BB">
        <w:rPr>
          <w:rFonts w:ascii="Times New Roman" w:hAnsi="Times New Roman" w:cs="Times New Roman"/>
          <w:bCs/>
          <w:sz w:val="24"/>
          <w:szCs w:val="24"/>
        </w:rPr>
        <w:t>Th</w:t>
      </w:r>
      <w:r>
        <w:rPr>
          <w:rFonts w:ascii="Times New Roman" w:hAnsi="Times New Roman" w:cs="Times New Roman"/>
          <w:bCs/>
          <w:sz w:val="24"/>
          <w:szCs w:val="24"/>
        </w:rPr>
        <w:t>e assurance of confidentiality</w:t>
      </w:r>
      <w:r w:rsidR="00450142" w:rsidRPr="00B206BB">
        <w:rPr>
          <w:rFonts w:ascii="Times New Roman" w:hAnsi="Times New Roman" w:cs="Times New Roman"/>
          <w:bCs/>
          <w:sz w:val="24"/>
          <w:szCs w:val="24"/>
        </w:rPr>
        <w:t xml:space="preserve"> was reiterated at the end of the question section, just before a boxed section that asked for contact information for the farm</w:t>
      </w:r>
      <w:r w:rsidR="00DD6316">
        <w:rPr>
          <w:rFonts w:ascii="Times New Roman" w:hAnsi="Times New Roman" w:cs="Times New Roman"/>
          <w:bCs/>
          <w:sz w:val="24"/>
          <w:szCs w:val="24"/>
        </w:rPr>
        <w:t>. The questionnaire was pre-</w:t>
      </w:r>
      <w:r w:rsidR="00450142" w:rsidRPr="00B206BB">
        <w:rPr>
          <w:rFonts w:ascii="Times New Roman" w:hAnsi="Times New Roman" w:cs="Times New Roman"/>
          <w:bCs/>
          <w:sz w:val="24"/>
          <w:szCs w:val="24"/>
        </w:rPr>
        <w:t xml:space="preserve">tested </w:t>
      </w:r>
      <w:r w:rsidR="00C63D57" w:rsidRPr="00B206BB">
        <w:rPr>
          <w:rFonts w:ascii="Times New Roman" w:hAnsi="Times New Roman" w:cs="Times New Roman"/>
          <w:bCs/>
          <w:sz w:val="24"/>
          <w:szCs w:val="24"/>
        </w:rPr>
        <w:t xml:space="preserve">for clarity </w:t>
      </w:r>
      <w:r w:rsidR="00450142" w:rsidRPr="00B206BB">
        <w:rPr>
          <w:rFonts w:ascii="Times New Roman" w:hAnsi="Times New Roman" w:cs="Times New Roman"/>
          <w:bCs/>
          <w:sz w:val="24"/>
          <w:szCs w:val="24"/>
        </w:rPr>
        <w:t xml:space="preserve">with </w:t>
      </w:r>
      <w:r w:rsidR="00976D1F">
        <w:rPr>
          <w:rFonts w:ascii="Times New Roman" w:hAnsi="Times New Roman" w:cs="Times New Roman"/>
          <w:bCs/>
          <w:sz w:val="24"/>
          <w:szCs w:val="24"/>
        </w:rPr>
        <w:t xml:space="preserve">members of the research team not involved in the initial question design and with </w:t>
      </w:r>
      <w:r w:rsidR="00450142" w:rsidRPr="00B206BB">
        <w:rPr>
          <w:rFonts w:ascii="Times New Roman" w:hAnsi="Times New Roman" w:cs="Times New Roman"/>
          <w:bCs/>
          <w:sz w:val="24"/>
          <w:szCs w:val="24"/>
        </w:rPr>
        <w:t xml:space="preserve">a volunteer dairy herd manager </w:t>
      </w:r>
      <w:del w:id="447" w:author="Deborah Neher" w:date="2020-08-19T21:58:00Z">
        <w:r w:rsidR="00450142" w:rsidRPr="00B206BB" w:rsidDel="00ED17A0">
          <w:rPr>
            <w:rFonts w:ascii="Times New Roman" w:hAnsi="Times New Roman" w:cs="Times New Roman"/>
            <w:bCs/>
            <w:sz w:val="24"/>
            <w:szCs w:val="24"/>
          </w:rPr>
          <w:delText>who was not a member</w:delText>
        </w:r>
      </w:del>
      <w:ins w:id="448" w:author="Deborah Neher" w:date="2020-08-19T21:58:00Z">
        <w:r w:rsidR="00ED17A0">
          <w:rPr>
            <w:rFonts w:ascii="Times New Roman" w:hAnsi="Times New Roman" w:cs="Times New Roman"/>
            <w:bCs/>
            <w:sz w:val="24"/>
            <w:szCs w:val="24"/>
          </w:rPr>
          <w:t>excluded from</w:t>
        </w:r>
      </w:ins>
      <w:del w:id="449" w:author="Deborah Neher" w:date="2020-08-19T21:58:00Z">
        <w:r w:rsidR="00450142" w:rsidRPr="00B206BB" w:rsidDel="00ED17A0">
          <w:rPr>
            <w:rFonts w:ascii="Times New Roman" w:hAnsi="Times New Roman" w:cs="Times New Roman"/>
            <w:bCs/>
            <w:sz w:val="24"/>
            <w:szCs w:val="24"/>
          </w:rPr>
          <w:delText xml:space="preserve"> of</w:delText>
        </w:r>
      </w:del>
      <w:r w:rsidR="00450142" w:rsidRPr="00B206BB">
        <w:rPr>
          <w:rFonts w:ascii="Times New Roman" w:hAnsi="Times New Roman" w:cs="Times New Roman"/>
          <w:bCs/>
          <w:sz w:val="24"/>
          <w:szCs w:val="24"/>
        </w:rPr>
        <w:t xml:space="preserve"> the </w:t>
      </w:r>
      <w:r w:rsidR="00976D1F">
        <w:rPr>
          <w:rFonts w:ascii="Times New Roman" w:hAnsi="Times New Roman" w:cs="Times New Roman"/>
          <w:bCs/>
          <w:sz w:val="24"/>
          <w:szCs w:val="24"/>
        </w:rPr>
        <w:t>source</w:t>
      </w:r>
      <w:r w:rsidR="00450142" w:rsidRPr="00B206BB">
        <w:rPr>
          <w:rFonts w:ascii="Times New Roman" w:hAnsi="Times New Roman" w:cs="Times New Roman"/>
          <w:bCs/>
          <w:sz w:val="24"/>
          <w:szCs w:val="24"/>
        </w:rPr>
        <w:t xml:space="preserve"> population. </w:t>
      </w:r>
    </w:p>
    <w:p w14:paraId="0B2508B0" w14:textId="2DB8BD3D" w:rsidR="009C7BB0" w:rsidRPr="00B206BB" w:rsidRDefault="00976D1F" w:rsidP="002B3527">
      <w:pPr>
        <w:tabs>
          <w:tab w:val="left" w:pos="360"/>
          <w:tab w:val="left" w:pos="720"/>
        </w:tabs>
        <w:spacing w:line="480" w:lineRule="auto"/>
        <w:rPr>
          <w:rFonts w:ascii="Times New Roman" w:hAnsi="Times New Roman" w:cs="Times New Roman"/>
          <w:b/>
          <w:bCs/>
          <w:i/>
          <w:sz w:val="24"/>
          <w:szCs w:val="24"/>
        </w:rPr>
      </w:pPr>
      <w:r>
        <w:rPr>
          <w:rFonts w:ascii="Times New Roman" w:hAnsi="Times New Roman" w:cs="Times New Roman"/>
          <w:b/>
          <w:bCs/>
          <w:i/>
          <w:sz w:val="24"/>
          <w:szCs w:val="24"/>
        </w:rPr>
        <w:lastRenderedPageBreak/>
        <w:t>Questionnaire</w:t>
      </w:r>
      <w:r w:rsidR="001D1829">
        <w:rPr>
          <w:rFonts w:ascii="Times New Roman" w:hAnsi="Times New Roman" w:cs="Times New Roman"/>
          <w:b/>
          <w:bCs/>
          <w:i/>
          <w:sz w:val="24"/>
          <w:szCs w:val="24"/>
        </w:rPr>
        <w:t xml:space="preserve"> </w:t>
      </w:r>
      <w:r w:rsidR="00361E26" w:rsidRPr="00B206BB">
        <w:rPr>
          <w:rFonts w:ascii="Times New Roman" w:hAnsi="Times New Roman" w:cs="Times New Roman"/>
          <w:b/>
          <w:bCs/>
          <w:i/>
          <w:sz w:val="24"/>
          <w:szCs w:val="24"/>
        </w:rPr>
        <w:t>Administration</w:t>
      </w:r>
      <w:r w:rsidR="001D1829">
        <w:rPr>
          <w:rFonts w:ascii="Times New Roman" w:hAnsi="Times New Roman" w:cs="Times New Roman"/>
          <w:b/>
          <w:bCs/>
          <w:i/>
          <w:sz w:val="24"/>
          <w:szCs w:val="24"/>
        </w:rPr>
        <w:t xml:space="preserve"> </w:t>
      </w:r>
    </w:p>
    <w:p w14:paraId="7305B48E" w14:textId="38B93FF1" w:rsidR="001D1829" w:rsidRDefault="00C63D57" w:rsidP="002B3527">
      <w:pPr>
        <w:tabs>
          <w:tab w:val="left" w:pos="360"/>
          <w:tab w:val="left" w:pos="720"/>
        </w:tabs>
        <w:spacing w:line="480" w:lineRule="auto"/>
        <w:rPr>
          <w:rFonts w:ascii="Times New Roman" w:hAnsi="Times New Roman" w:cs="Times New Roman"/>
          <w:bCs/>
          <w:sz w:val="24"/>
          <w:szCs w:val="24"/>
        </w:rPr>
      </w:pPr>
      <w:r w:rsidRPr="00B206BB">
        <w:rPr>
          <w:rFonts w:ascii="Times New Roman" w:hAnsi="Times New Roman" w:cs="Times New Roman"/>
          <w:bCs/>
          <w:sz w:val="24"/>
          <w:szCs w:val="24"/>
        </w:rPr>
        <w:tab/>
      </w:r>
      <w:r w:rsidR="001D1829">
        <w:rPr>
          <w:rFonts w:ascii="Times New Roman" w:hAnsi="Times New Roman" w:cs="Times New Roman"/>
          <w:bCs/>
          <w:sz w:val="24"/>
          <w:szCs w:val="24"/>
        </w:rPr>
        <w:t xml:space="preserve">The survey </w:t>
      </w:r>
      <w:r w:rsidR="00976D1F">
        <w:rPr>
          <w:rFonts w:ascii="Times New Roman" w:hAnsi="Times New Roman" w:cs="Times New Roman"/>
          <w:bCs/>
          <w:sz w:val="24"/>
          <w:szCs w:val="24"/>
        </w:rPr>
        <w:t xml:space="preserve">tool </w:t>
      </w:r>
      <w:r w:rsidR="001D1829">
        <w:rPr>
          <w:rFonts w:ascii="Times New Roman" w:hAnsi="Times New Roman" w:cs="Times New Roman"/>
          <w:bCs/>
          <w:sz w:val="24"/>
          <w:szCs w:val="24"/>
        </w:rPr>
        <w:t xml:space="preserve">was </w:t>
      </w:r>
      <w:del w:id="450" w:author="Deborah Neher" w:date="2020-08-20T12:50:00Z">
        <w:r w:rsidR="00976D1F" w:rsidDel="00C64E90">
          <w:rPr>
            <w:rFonts w:ascii="Times New Roman" w:hAnsi="Times New Roman" w:cs="Times New Roman"/>
            <w:bCs/>
            <w:sz w:val="24"/>
            <w:szCs w:val="24"/>
          </w:rPr>
          <w:delText xml:space="preserve">first </w:delText>
        </w:r>
      </w:del>
      <w:r w:rsidR="001D1829">
        <w:rPr>
          <w:rFonts w:ascii="Times New Roman" w:hAnsi="Times New Roman" w:cs="Times New Roman"/>
          <w:bCs/>
          <w:sz w:val="24"/>
          <w:szCs w:val="24"/>
        </w:rPr>
        <w:t xml:space="preserve">administered through </w:t>
      </w:r>
      <w:r w:rsidR="00976D1F">
        <w:rPr>
          <w:rFonts w:ascii="Times New Roman" w:hAnsi="Times New Roman" w:cs="Times New Roman"/>
          <w:bCs/>
          <w:sz w:val="24"/>
          <w:szCs w:val="24"/>
        </w:rPr>
        <w:t xml:space="preserve">direct individual </w:t>
      </w:r>
      <w:r w:rsidR="001D1829">
        <w:rPr>
          <w:rFonts w:ascii="Times New Roman" w:hAnsi="Times New Roman" w:cs="Times New Roman"/>
          <w:bCs/>
          <w:sz w:val="24"/>
          <w:szCs w:val="24"/>
        </w:rPr>
        <w:t xml:space="preserve">mailings and </w:t>
      </w:r>
      <w:r w:rsidR="00976D1F">
        <w:rPr>
          <w:rFonts w:ascii="Times New Roman" w:hAnsi="Times New Roman" w:cs="Times New Roman"/>
          <w:bCs/>
          <w:sz w:val="24"/>
          <w:szCs w:val="24"/>
        </w:rPr>
        <w:t xml:space="preserve">was </w:t>
      </w:r>
      <w:del w:id="451" w:author="Deborah Neher" w:date="2020-08-19T21:31:00Z">
        <w:r w:rsidR="00976D1F" w:rsidDel="00283B0F">
          <w:rPr>
            <w:rFonts w:ascii="Times New Roman" w:hAnsi="Times New Roman" w:cs="Times New Roman"/>
            <w:bCs/>
            <w:sz w:val="24"/>
            <w:szCs w:val="24"/>
          </w:rPr>
          <w:delText xml:space="preserve">simultaneously </w:delText>
        </w:r>
      </w:del>
      <w:r w:rsidR="00976D1F">
        <w:rPr>
          <w:rFonts w:ascii="Times New Roman" w:hAnsi="Times New Roman" w:cs="Times New Roman"/>
          <w:bCs/>
          <w:sz w:val="24"/>
          <w:szCs w:val="24"/>
        </w:rPr>
        <w:t xml:space="preserve">available </w:t>
      </w:r>
      <w:ins w:id="452" w:author="Deborah Neher" w:date="2020-08-19T21:31:00Z">
        <w:r w:rsidR="00283B0F">
          <w:rPr>
            <w:rFonts w:ascii="Times New Roman" w:hAnsi="Times New Roman" w:cs="Times New Roman"/>
            <w:bCs/>
            <w:sz w:val="24"/>
            <w:szCs w:val="24"/>
          </w:rPr>
          <w:t xml:space="preserve">simultaneously </w:t>
        </w:r>
      </w:ins>
      <w:r w:rsidR="0049713B">
        <w:rPr>
          <w:rFonts w:ascii="Times New Roman" w:hAnsi="Times New Roman" w:cs="Times New Roman"/>
          <w:bCs/>
          <w:sz w:val="24"/>
          <w:szCs w:val="24"/>
        </w:rPr>
        <w:t>as</w:t>
      </w:r>
      <w:r w:rsidR="00976D1F">
        <w:rPr>
          <w:rFonts w:ascii="Times New Roman" w:hAnsi="Times New Roman" w:cs="Times New Roman"/>
          <w:bCs/>
          <w:sz w:val="24"/>
          <w:szCs w:val="24"/>
        </w:rPr>
        <w:t xml:space="preserve"> </w:t>
      </w:r>
      <w:r w:rsidR="001D1829">
        <w:rPr>
          <w:rFonts w:ascii="Times New Roman" w:hAnsi="Times New Roman" w:cs="Times New Roman"/>
          <w:bCs/>
          <w:sz w:val="24"/>
          <w:szCs w:val="24"/>
        </w:rPr>
        <w:t>a web</w:t>
      </w:r>
      <w:r w:rsidR="00976D1F">
        <w:rPr>
          <w:rFonts w:ascii="Times New Roman" w:hAnsi="Times New Roman" w:cs="Times New Roman"/>
          <w:bCs/>
          <w:sz w:val="24"/>
          <w:szCs w:val="24"/>
        </w:rPr>
        <w:t xml:space="preserve">-based format. </w:t>
      </w:r>
      <w:r w:rsidR="001D1829">
        <w:rPr>
          <w:rFonts w:ascii="Times New Roman" w:hAnsi="Times New Roman" w:cs="Times New Roman"/>
          <w:bCs/>
          <w:sz w:val="24"/>
          <w:szCs w:val="24"/>
        </w:rPr>
        <w:t>The web</w:t>
      </w:r>
      <w:r w:rsidR="00976D1F">
        <w:rPr>
          <w:rFonts w:ascii="Times New Roman" w:hAnsi="Times New Roman" w:cs="Times New Roman"/>
          <w:bCs/>
          <w:sz w:val="24"/>
          <w:szCs w:val="24"/>
        </w:rPr>
        <w:t xml:space="preserve">-based </w:t>
      </w:r>
      <w:r w:rsidR="0049713B">
        <w:rPr>
          <w:rFonts w:ascii="Times New Roman" w:hAnsi="Times New Roman" w:cs="Times New Roman"/>
          <w:bCs/>
          <w:sz w:val="24"/>
          <w:szCs w:val="24"/>
        </w:rPr>
        <w:t xml:space="preserve">questionnaire content </w:t>
      </w:r>
      <w:r w:rsidR="001D1829">
        <w:rPr>
          <w:rFonts w:ascii="Times New Roman" w:hAnsi="Times New Roman" w:cs="Times New Roman"/>
          <w:bCs/>
          <w:sz w:val="24"/>
          <w:szCs w:val="24"/>
        </w:rPr>
        <w:t xml:space="preserve">was identical to the paper version </w:t>
      </w:r>
      <w:r w:rsidR="004E7B42">
        <w:rPr>
          <w:rFonts w:ascii="Times New Roman" w:hAnsi="Times New Roman" w:cs="Times New Roman"/>
          <w:bCs/>
          <w:sz w:val="24"/>
          <w:szCs w:val="24"/>
        </w:rPr>
        <w:t>and</w:t>
      </w:r>
      <w:r w:rsidR="001D1829">
        <w:rPr>
          <w:rFonts w:ascii="Times New Roman" w:hAnsi="Times New Roman" w:cs="Times New Roman"/>
          <w:bCs/>
          <w:sz w:val="24"/>
          <w:szCs w:val="24"/>
        </w:rPr>
        <w:t xml:space="preserve"> was</w:t>
      </w:r>
      <w:r w:rsidR="001D1829" w:rsidRPr="00B206BB">
        <w:rPr>
          <w:rFonts w:ascii="Times New Roman" w:hAnsi="Times New Roman" w:cs="Times New Roman"/>
          <w:bCs/>
          <w:sz w:val="24"/>
          <w:szCs w:val="24"/>
        </w:rPr>
        <w:t xml:space="preserve"> created using </w:t>
      </w:r>
      <w:del w:id="453" w:author="Deborah Neher" w:date="2020-08-19T21:31:00Z">
        <w:r w:rsidR="001D1829" w:rsidRPr="00B206BB" w:rsidDel="00283B0F">
          <w:rPr>
            <w:rFonts w:ascii="Times New Roman" w:hAnsi="Times New Roman" w:cs="Times New Roman"/>
            <w:bCs/>
            <w:sz w:val="24"/>
            <w:szCs w:val="24"/>
          </w:rPr>
          <w:delText xml:space="preserve">the </w:delText>
        </w:r>
      </w:del>
      <w:r w:rsidR="001D1829" w:rsidRPr="00B206BB">
        <w:rPr>
          <w:rFonts w:ascii="Times New Roman" w:hAnsi="Times New Roman" w:cs="Times New Roman"/>
          <w:bCs/>
          <w:sz w:val="24"/>
          <w:szCs w:val="24"/>
        </w:rPr>
        <w:t>Lime</w:t>
      </w:r>
      <w:r w:rsidR="001D1829">
        <w:rPr>
          <w:rFonts w:ascii="Times New Roman" w:hAnsi="Times New Roman" w:cs="Times New Roman"/>
          <w:bCs/>
          <w:sz w:val="24"/>
          <w:szCs w:val="24"/>
        </w:rPr>
        <w:t xml:space="preserve"> </w:t>
      </w:r>
      <w:r w:rsidR="001D1829" w:rsidRPr="00B206BB">
        <w:rPr>
          <w:rFonts w:ascii="Times New Roman" w:hAnsi="Times New Roman" w:cs="Times New Roman"/>
          <w:bCs/>
          <w:sz w:val="24"/>
          <w:szCs w:val="24"/>
        </w:rPr>
        <w:t>survey software (</w:t>
      </w:r>
      <w:hyperlink r:id="rId13" w:history="1">
        <w:r w:rsidR="001D1829" w:rsidRPr="00B206BB">
          <w:rPr>
            <w:rStyle w:val="Hyperlink"/>
            <w:rFonts w:ascii="Times New Roman" w:hAnsi="Times New Roman" w:cs="Times New Roman"/>
            <w:sz w:val="24"/>
            <w:szCs w:val="24"/>
          </w:rPr>
          <w:t>https://www.limesurvey.org/</w:t>
        </w:r>
      </w:hyperlink>
      <w:r w:rsidR="001D1829">
        <w:rPr>
          <w:rFonts w:ascii="Times New Roman" w:hAnsi="Times New Roman" w:cs="Times New Roman"/>
          <w:bCs/>
          <w:sz w:val="24"/>
          <w:szCs w:val="24"/>
        </w:rPr>
        <w:t>).</w:t>
      </w:r>
      <w:r w:rsidR="00976D1F">
        <w:rPr>
          <w:rFonts w:ascii="Times New Roman" w:hAnsi="Times New Roman" w:cs="Times New Roman"/>
          <w:bCs/>
          <w:sz w:val="24"/>
          <w:szCs w:val="24"/>
        </w:rPr>
        <w:t xml:space="preserve"> </w:t>
      </w:r>
      <w:r w:rsidR="005E1284">
        <w:rPr>
          <w:rFonts w:ascii="Times New Roman" w:hAnsi="Times New Roman" w:cs="Times New Roman"/>
          <w:bCs/>
          <w:sz w:val="24"/>
          <w:szCs w:val="24"/>
        </w:rPr>
        <w:t xml:space="preserve">The web-based questionnaire </w:t>
      </w:r>
      <w:r w:rsidR="0049713B">
        <w:rPr>
          <w:rFonts w:ascii="Times New Roman" w:hAnsi="Times New Roman" w:cs="Times New Roman"/>
          <w:bCs/>
          <w:sz w:val="24"/>
          <w:szCs w:val="24"/>
        </w:rPr>
        <w:t>format was tested by research team members prior to opening for public access.</w:t>
      </w:r>
    </w:p>
    <w:p w14:paraId="44E51C70" w14:textId="15DAF5ED" w:rsidR="00C63D57" w:rsidRPr="00B206BB" w:rsidRDefault="001D1829" w:rsidP="002B3527">
      <w:pPr>
        <w:tabs>
          <w:tab w:val="left" w:pos="360"/>
          <w:tab w:val="left" w:pos="720"/>
        </w:tabs>
        <w:spacing w:line="480" w:lineRule="auto"/>
        <w:rPr>
          <w:rFonts w:ascii="Times New Roman" w:hAnsi="Times New Roman" w:cs="Times New Roman"/>
          <w:bCs/>
          <w:sz w:val="24"/>
          <w:szCs w:val="24"/>
        </w:rPr>
      </w:pPr>
      <w:r>
        <w:rPr>
          <w:rFonts w:ascii="Times New Roman" w:hAnsi="Times New Roman" w:cs="Times New Roman"/>
          <w:bCs/>
          <w:sz w:val="24"/>
          <w:szCs w:val="24"/>
        </w:rPr>
        <w:tab/>
        <w:t>The</w:t>
      </w:r>
      <w:r w:rsidR="005E1284">
        <w:rPr>
          <w:rFonts w:ascii="Times New Roman" w:hAnsi="Times New Roman" w:cs="Times New Roman"/>
          <w:bCs/>
          <w:sz w:val="24"/>
          <w:szCs w:val="24"/>
        </w:rPr>
        <w:t xml:space="preserve"> web-based questionnaire </w:t>
      </w:r>
      <w:r>
        <w:rPr>
          <w:rFonts w:ascii="Times New Roman" w:hAnsi="Times New Roman" w:cs="Times New Roman"/>
          <w:bCs/>
          <w:sz w:val="24"/>
          <w:szCs w:val="24"/>
        </w:rPr>
        <w:t>went live on 7 December</w:t>
      </w:r>
      <w:r w:rsidR="00C63D57" w:rsidRPr="00B206BB">
        <w:rPr>
          <w:rFonts w:ascii="Times New Roman" w:hAnsi="Times New Roman" w:cs="Times New Roman"/>
          <w:bCs/>
          <w:sz w:val="24"/>
          <w:szCs w:val="24"/>
        </w:rPr>
        <w:t xml:space="preserve"> </w:t>
      </w:r>
      <w:r>
        <w:rPr>
          <w:rFonts w:ascii="Times New Roman" w:hAnsi="Times New Roman" w:cs="Times New Roman"/>
          <w:bCs/>
          <w:sz w:val="24"/>
          <w:szCs w:val="24"/>
        </w:rPr>
        <w:t>2018 and was available until 1 May 2019.</w:t>
      </w:r>
      <w:r w:rsidR="005E1284" w:rsidRPr="005E1284">
        <w:t xml:space="preserve"> </w:t>
      </w:r>
      <w:r w:rsidR="005E1284">
        <w:rPr>
          <w:rFonts w:ascii="Times New Roman" w:hAnsi="Times New Roman" w:cs="Times New Roman"/>
          <w:bCs/>
          <w:sz w:val="24"/>
          <w:szCs w:val="24"/>
        </w:rPr>
        <w:t>During the week following live access to the web-based survey,</w:t>
      </w:r>
      <w:r w:rsidR="005E1284" w:rsidRPr="005E1284">
        <w:rPr>
          <w:rFonts w:ascii="Times New Roman" w:hAnsi="Times New Roman" w:cs="Times New Roman"/>
          <w:bCs/>
          <w:sz w:val="24"/>
          <w:szCs w:val="24"/>
        </w:rPr>
        <w:t xml:space="preserve"> the source population was informed of the study via announcements on University of Vermont Extension social media platforms and newsletters, and with a press release sent to local newspapers, agriculturally focused web-based news outlets, stakeholder email list serves, and organic association e-newsletters. </w:t>
      </w:r>
      <w:del w:id="454" w:author="Deborah Neher" w:date="2020-08-19T21:32:00Z">
        <w:r w:rsidR="005E1284" w:rsidRPr="005E1284" w:rsidDel="00283B0F">
          <w:rPr>
            <w:rFonts w:ascii="Times New Roman" w:hAnsi="Times New Roman" w:cs="Times New Roman"/>
            <w:bCs/>
            <w:sz w:val="24"/>
            <w:szCs w:val="24"/>
          </w:rPr>
          <w:delText>The p</w:delText>
        </w:r>
      </w:del>
      <w:ins w:id="455" w:author="Deborah Neher" w:date="2020-08-19T21:32:00Z">
        <w:r w:rsidR="00283B0F">
          <w:rPr>
            <w:rFonts w:ascii="Times New Roman" w:hAnsi="Times New Roman" w:cs="Times New Roman"/>
            <w:bCs/>
            <w:sz w:val="24"/>
            <w:szCs w:val="24"/>
          </w:rPr>
          <w:t>P</w:t>
        </w:r>
      </w:ins>
      <w:r w:rsidR="005E1284" w:rsidRPr="005E1284">
        <w:rPr>
          <w:rFonts w:ascii="Times New Roman" w:hAnsi="Times New Roman" w:cs="Times New Roman"/>
          <w:bCs/>
          <w:sz w:val="24"/>
          <w:szCs w:val="24"/>
        </w:rPr>
        <w:t xml:space="preserve">romotional materials </w:t>
      </w:r>
      <w:ins w:id="456" w:author="Deborah Neher" w:date="2020-08-19T21:32:00Z">
        <w:r w:rsidR="00283B0F">
          <w:rPr>
            <w:rFonts w:ascii="Times New Roman" w:hAnsi="Times New Roman" w:cs="Times New Roman"/>
            <w:bCs/>
            <w:sz w:val="24"/>
            <w:szCs w:val="24"/>
          </w:rPr>
          <w:t xml:space="preserve">were </w:t>
        </w:r>
      </w:ins>
      <w:r w:rsidR="005E1284" w:rsidRPr="005E1284">
        <w:rPr>
          <w:rFonts w:ascii="Times New Roman" w:hAnsi="Times New Roman" w:cs="Times New Roman"/>
          <w:bCs/>
          <w:sz w:val="24"/>
          <w:szCs w:val="24"/>
        </w:rPr>
        <w:t xml:space="preserve">included </w:t>
      </w:r>
      <w:del w:id="457" w:author="Deborah Neher" w:date="2020-08-19T21:32:00Z">
        <w:r w:rsidR="005E1284" w:rsidRPr="005E1284" w:rsidDel="00283B0F">
          <w:rPr>
            <w:rFonts w:ascii="Times New Roman" w:hAnsi="Times New Roman" w:cs="Times New Roman"/>
            <w:bCs/>
            <w:sz w:val="24"/>
            <w:szCs w:val="24"/>
          </w:rPr>
          <w:delText xml:space="preserve">the </w:delText>
        </w:r>
      </w:del>
      <w:ins w:id="458" w:author="Deborah Neher" w:date="2020-08-19T21:32:00Z">
        <w:r w:rsidR="00283B0F">
          <w:rPr>
            <w:rFonts w:ascii="Times New Roman" w:hAnsi="Times New Roman" w:cs="Times New Roman"/>
            <w:bCs/>
            <w:sz w:val="24"/>
            <w:szCs w:val="24"/>
          </w:rPr>
          <w:t>with the</w:t>
        </w:r>
        <w:r w:rsidR="00283B0F" w:rsidRPr="005E1284">
          <w:rPr>
            <w:rFonts w:ascii="Times New Roman" w:hAnsi="Times New Roman" w:cs="Times New Roman"/>
            <w:bCs/>
            <w:sz w:val="24"/>
            <w:szCs w:val="24"/>
          </w:rPr>
          <w:t xml:space="preserve"> </w:t>
        </w:r>
      </w:ins>
      <w:r w:rsidR="005E1284" w:rsidRPr="005E1284">
        <w:rPr>
          <w:rFonts w:ascii="Times New Roman" w:hAnsi="Times New Roman" w:cs="Times New Roman"/>
          <w:bCs/>
          <w:sz w:val="24"/>
          <w:szCs w:val="24"/>
        </w:rPr>
        <w:t xml:space="preserve">web-based questionnaire </w:t>
      </w:r>
      <w:ins w:id="459" w:author="Deborah Neher" w:date="2020-08-19T21:32:00Z">
        <w:r w:rsidR="00283B0F">
          <w:rPr>
            <w:rFonts w:ascii="Times New Roman" w:hAnsi="Times New Roman" w:cs="Times New Roman"/>
            <w:bCs/>
            <w:sz w:val="24"/>
            <w:szCs w:val="24"/>
          </w:rPr>
          <w:t>(</w:t>
        </w:r>
      </w:ins>
      <w:r w:rsidR="005E1284" w:rsidRPr="005E1284">
        <w:rPr>
          <w:rFonts w:ascii="Times New Roman" w:hAnsi="Times New Roman" w:cs="Times New Roman"/>
          <w:bCs/>
          <w:sz w:val="24"/>
          <w:szCs w:val="24"/>
        </w:rPr>
        <w:t>URL address</w:t>
      </w:r>
      <w:ins w:id="460" w:author="Deborah Neher" w:date="2020-08-19T21:32:00Z">
        <w:r w:rsidR="00283B0F">
          <w:rPr>
            <w:rFonts w:ascii="Times New Roman" w:hAnsi="Times New Roman" w:cs="Times New Roman"/>
            <w:bCs/>
            <w:sz w:val="24"/>
            <w:szCs w:val="24"/>
          </w:rPr>
          <w:t>)</w:t>
        </w:r>
      </w:ins>
      <w:r w:rsidR="005E1284" w:rsidRPr="005E1284">
        <w:rPr>
          <w:rFonts w:ascii="Times New Roman" w:hAnsi="Times New Roman" w:cs="Times New Roman"/>
          <w:bCs/>
          <w:sz w:val="24"/>
          <w:szCs w:val="24"/>
        </w:rPr>
        <w:t>.</w:t>
      </w:r>
    </w:p>
    <w:p w14:paraId="28C83B49" w14:textId="714F9B5D" w:rsidR="009C7BB0" w:rsidRPr="002D0EC4" w:rsidRDefault="004B4586" w:rsidP="002B3527">
      <w:pPr>
        <w:tabs>
          <w:tab w:val="left" w:pos="360"/>
          <w:tab w:val="left" w:pos="720"/>
        </w:tabs>
        <w:spacing w:line="480" w:lineRule="auto"/>
        <w:rPr>
          <w:rFonts w:ascii="Times New Roman" w:hAnsi="Times New Roman" w:cs="Times New Roman"/>
          <w:bCs/>
          <w:sz w:val="24"/>
          <w:szCs w:val="24"/>
        </w:rPr>
      </w:pPr>
      <w:r w:rsidRPr="00B206BB">
        <w:rPr>
          <w:rFonts w:ascii="Times New Roman" w:hAnsi="Times New Roman" w:cs="Times New Roman"/>
          <w:bCs/>
          <w:sz w:val="24"/>
          <w:szCs w:val="24"/>
        </w:rPr>
        <w:tab/>
        <w:t xml:space="preserve">The first mailing, including the </w:t>
      </w:r>
      <w:r w:rsidR="0055233A">
        <w:rPr>
          <w:rFonts w:ascii="Times New Roman" w:hAnsi="Times New Roman" w:cs="Times New Roman"/>
          <w:bCs/>
          <w:sz w:val="24"/>
          <w:szCs w:val="24"/>
        </w:rPr>
        <w:t>questionnaire, study goals description</w:t>
      </w:r>
      <w:r w:rsidRPr="00B206BB">
        <w:rPr>
          <w:rFonts w:ascii="Times New Roman" w:hAnsi="Times New Roman" w:cs="Times New Roman"/>
          <w:bCs/>
          <w:sz w:val="24"/>
          <w:szCs w:val="24"/>
        </w:rPr>
        <w:t xml:space="preserve"> and a separate stamped, self-addressed return envelope, was </w:t>
      </w:r>
      <w:del w:id="461" w:author="Deborah Neher" w:date="2020-08-20T12:51:00Z">
        <w:r w:rsidR="0055233A" w:rsidDel="00C64E90">
          <w:rPr>
            <w:rFonts w:ascii="Times New Roman" w:hAnsi="Times New Roman" w:cs="Times New Roman"/>
            <w:bCs/>
            <w:sz w:val="24"/>
            <w:szCs w:val="24"/>
          </w:rPr>
          <w:delText>sent</w:delText>
        </w:r>
        <w:r w:rsidRPr="00B206BB" w:rsidDel="00C64E90">
          <w:rPr>
            <w:rFonts w:ascii="Times New Roman" w:hAnsi="Times New Roman" w:cs="Times New Roman"/>
            <w:bCs/>
            <w:sz w:val="24"/>
            <w:szCs w:val="24"/>
          </w:rPr>
          <w:delText xml:space="preserve"> </w:delText>
        </w:r>
      </w:del>
      <w:ins w:id="462" w:author="Deborah Neher" w:date="2020-08-20T12:51:00Z">
        <w:r w:rsidR="00C64E90">
          <w:rPr>
            <w:rFonts w:ascii="Times New Roman" w:hAnsi="Times New Roman" w:cs="Times New Roman"/>
            <w:bCs/>
            <w:sz w:val="24"/>
            <w:szCs w:val="24"/>
          </w:rPr>
          <w:t>mailed</w:t>
        </w:r>
        <w:r w:rsidR="00C64E90" w:rsidRPr="00B206BB">
          <w:rPr>
            <w:rFonts w:ascii="Times New Roman" w:hAnsi="Times New Roman" w:cs="Times New Roman"/>
            <w:bCs/>
            <w:sz w:val="24"/>
            <w:szCs w:val="24"/>
          </w:rPr>
          <w:t xml:space="preserve"> </w:t>
        </w:r>
        <w:r w:rsidR="00C64E90">
          <w:rPr>
            <w:rFonts w:ascii="Times New Roman" w:hAnsi="Times New Roman" w:cs="Times New Roman"/>
            <w:bCs/>
            <w:sz w:val="24"/>
            <w:szCs w:val="24"/>
          </w:rPr>
          <w:t xml:space="preserve">on </w:t>
        </w:r>
      </w:ins>
      <w:r w:rsidR="000034DA" w:rsidRPr="00B206BB">
        <w:rPr>
          <w:rFonts w:ascii="Times New Roman" w:hAnsi="Times New Roman" w:cs="Times New Roman"/>
          <w:bCs/>
          <w:sz w:val="24"/>
          <w:szCs w:val="24"/>
        </w:rPr>
        <w:t xml:space="preserve">21 December </w:t>
      </w:r>
      <w:r w:rsidRPr="00B206BB">
        <w:rPr>
          <w:rFonts w:ascii="Times New Roman" w:hAnsi="Times New Roman" w:cs="Times New Roman"/>
          <w:bCs/>
          <w:sz w:val="24"/>
          <w:szCs w:val="24"/>
        </w:rPr>
        <w:t>2018</w:t>
      </w:r>
      <w:r w:rsidR="007F37F1" w:rsidRPr="00B206BB">
        <w:rPr>
          <w:rFonts w:ascii="Times New Roman" w:hAnsi="Times New Roman" w:cs="Times New Roman"/>
          <w:bCs/>
          <w:sz w:val="24"/>
          <w:szCs w:val="24"/>
        </w:rPr>
        <w:t xml:space="preserve"> to </w:t>
      </w:r>
      <w:r w:rsidR="001D1829">
        <w:rPr>
          <w:rFonts w:ascii="Times New Roman" w:hAnsi="Times New Roman" w:cs="Times New Roman"/>
          <w:bCs/>
          <w:sz w:val="24"/>
          <w:szCs w:val="24"/>
        </w:rPr>
        <w:t xml:space="preserve">the </w:t>
      </w:r>
      <w:r w:rsidR="007F37F1" w:rsidRPr="00B206BB">
        <w:rPr>
          <w:rFonts w:ascii="Times New Roman" w:hAnsi="Times New Roman" w:cs="Times New Roman"/>
          <w:bCs/>
          <w:sz w:val="24"/>
          <w:szCs w:val="24"/>
        </w:rPr>
        <w:t>197 farms</w:t>
      </w:r>
      <w:r w:rsidR="001D1829">
        <w:rPr>
          <w:rFonts w:ascii="Times New Roman" w:hAnsi="Times New Roman" w:cs="Times New Roman"/>
          <w:bCs/>
          <w:sz w:val="24"/>
          <w:szCs w:val="24"/>
        </w:rPr>
        <w:t xml:space="preserve"> in the </w:t>
      </w:r>
      <w:r w:rsidR="00F76E85">
        <w:rPr>
          <w:rFonts w:ascii="Times New Roman" w:hAnsi="Times New Roman" w:cs="Times New Roman"/>
          <w:bCs/>
          <w:sz w:val="24"/>
          <w:szCs w:val="24"/>
        </w:rPr>
        <w:t xml:space="preserve">USDA-OI </w:t>
      </w:r>
      <w:r w:rsidR="001D1829">
        <w:rPr>
          <w:rFonts w:ascii="Times New Roman" w:hAnsi="Times New Roman" w:cs="Times New Roman"/>
          <w:bCs/>
          <w:sz w:val="24"/>
          <w:szCs w:val="24"/>
        </w:rPr>
        <w:t xml:space="preserve">database </w:t>
      </w:r>
      <w:r w:rsidR="0055233A">
        <w:rPr>
          <w:rFonts w:ascii="Times New Roman" w:hAnsi="Times New Roman" w:cs="Times New Roman"/>
          <w:bCs/>
          <w:sz w:val="24"/>
          <w:szCs w:val="24"/>
        </w:rPr>
        <w:t>from</w:t>
      </w:r>
      <w:r w:rsidR="001D1829">
        <w:rPr>
          <w:rFonts w:ascii="Times New Roman" w:hAnsi="Times New Roman" w:cs="Times New Roman"/>
          <w:bCs/>
          <w:sz w:val="24"/>
          <w:szCs w:val="24"/>
        </w:rPr>
        <w:t xml:space="preserve"> the October 2018 search</w:t>
      </w:r>
      <w:r w:rsidR="00A05CA7" w:rsidRPr="00B206BB">
        <w:rPr>
          <w:rFonts w:ascii="Times New Roman" w:hAnsi="Times New Roman" w:cs="Times New Roman"/>
          <w:bCs/>
          <w:sz w:val="24"/>
          <w:szCs w:val="24"/>
        </w:rPr>
        <w:t xml:space="preserve"> (Fig</w:t>
      </w:r>
      <w:r w:rsidR="00D01A1A" w:rsidRPr="00B206BB">
        <w:rPr>
          <w:rFonts w:ascii="Times New Roman" w:hAnsi="Times New Roman" w:cs="Times New Roman"/>
          <w:bCs/>
          <w:sz w:val="24"/>
          <w:szCs w:val="24"/>
        </w:rPr>
        <w:t>.</w:t>
      </w:r>
      <w:r w:rsidR="00A05CA7" w:rsidRPr="00B206BB">
        <w:rPr>
          <w:rFonts w:ascii="Times New Roman" w:hAnsi="Times New Roman" w:cs="Times New Roman"/>
          <w:bCs/>
          <w:sz w:val="24"/>
          <w:szCs w:val="24"/>
        </w:rPr>
        <w:t xml:space="preserve"> </w:t>
      </w:r>
      <w:r w:rsidR="0055233A">
        <w:rPr>
          <w:rFonts w:ascii="Times New Roman" w:hAnsi="Times New Roman" w:cs="Times New Roman"/>
          <w:bCs/>
          <w:sz w:val="24"/>
          <w:szCs w:val="24"/>
        </w:rPr>
        <w:t>1</w:t>
      </w:r>
      <w:r w:rsidR="00A05CA7" w:rsidRPr="00B206BB">
        <w:rPr>
          <w:rFonts w:ascii="Times New Roman" w:hAnsi="Times New Roman" w:cs="Times New Roman"/>
          <w:bCs/>
          <w:sz w:val="24"/>
          <w:szCs w:val="24"/>
        </w:rPr>
        <w:t>)</w:t>
      </w:r>
      <w:r w:rsidRPr="00B206BB">
        <w:rPr>
          <w:rFonts w:ascii="Times New Roman" w:hAnsi="Times New Roman" w:cs="Times New Roman"/>
          <w:bCs/>
          <w:sz w:val="24"/>
          <w:szCs w:val="24"/>
        </w:rPr>
        <w:t xml:space="preserve">. </w:t>
      </w:r>
      <w:r w:rsidR="005426B8" w:rsidRPr="00B206BB">
        <w:rPr>
          <w:rFonts w:ascii="Times New Roman" w:hAnsi="Times New Roman" w:cs="Times New Roman"/>
          <w:bCs/>
          <w:sz w:val="24"/>
          <w:szCs w:val="24"/>
        </w:rPr>
        <w:t xml:space="preserve">A </w:t>
      </w:r>
      <w:ins w:id="463" w:author="Deborah Neher" w:date="2020-08-19T21:52:00Z">
        <w:r w:rsidR="002C445A">
          <w:rPr>
            <w:rFonts w:ascii="Times New Roman" w:hAnsi="Times New Roman" w:cs="Times New Roman"/>
            <w:bCs/>
            <w:sz w:val="24"/>
            <w:szCs w:val="24"/>
          </w:rPr>
          <w:t>tele</w:t>
        </w:r>
      </w:ins>
      <w:commentRangeStart w:id="464"/>
      <w:r w:rsidR="005426B8" w:rsidRPr="00B206BB">
        <w:rPr>
          <w:rFonts w:ascii="Times New Roman" w:hAnsi="Times New Roman" w:cs="Times New Roman"/>
          <w:bCs/>
          <w:sz w:val="24"/>
          <w:szCs w:val="24"/>
        </w:rPr>
        <w:t xml:space="preserve">phone </w:t>
      </w:r>
      <w:commentRangeEnd w:id="464"/>
      <w:r w:rsidR="00283B0F">
        <w:rPr>
          <w:rStyle w:val="CommentReference"/>
        </w:rPr>
        <w:commentReference w:id="464"/>
      </w:r>
      <w:r w:rsidR="005426B8" w:rsidRPr="00B206BB">
        <w:rPr>
          <w:rFonts w:ascii="Times New Roman" w:hAnsi="Times New Roman" w:cs="Times New Roman"/>
          <w:bCs/>
          <w:sz w:val="24"/>
          <w:szCs w:val="24"/>
        </w:rPr>
        <w:t xml:space="preserve">call </w:t>
      </w:r>
      <w:r w:rsidR="00823D23">
        <w:rPr>
          <w:rFonts w:ascii="Times New Roman" w:hAnsi="Times New Roman" w:cs="Times New Roman"/>
          <w:bCs/>
          <w:sz w:val="24"/>
          <w:szCs w:val="24"/>
        </w:rPr>
        <w:t>reminder was</w:t>
      </w:r>
      <w:r w:rsidR="005426B8" w:rsidRPr="00B206BB">
        <w:rPr>
          <w:rFonts w:ascii="Times New Roman" w:hAnsi="Times New Roman" w:cs="Times New Roman"/>
          <w:bCs/>
          <w:sz w:val="24"/>
          <w:szCs w:val="24"/>
        </w:rPr>
        <w:t xml:space="preserve"> </w:t>
      </w:r>
      <w:r w:rsidR="00823D23">
        <w:rPr>
          <w:rFonts w:ascii="Times New Roman" w:hAnsi="Times New Roman" w:cs="Times New Roman"/>
          <w:bCs/>
          <w:sz w:val="24"/>
          <w:szCs w:val="24"/>
        </w:rPr>
        <w:t>made</w:t>
      </w:r>
      <w:r w:rsidR="005426B8" w:rsidRPr="00B206BB">
        <w:rPr>
          <w:rFonts w:ascii="Times New Roman" w:hAnsi="Times New Roman" w:cs="Times New Roman"/>
          <w:bCs/>
          <w:sz w:val="24"/>
          <w:szCs w:val="24"/>
        </w:rPr>
        <w:t xml:space="preserve"> the week of </w:t>
      </w:r>
      <w:r w:rsidR="000034DA" w:rsidRPr="00B206BB">
        <w:rPr>
          <w:rFonts w:ascii="Times New Roman" w:hAnsi="Times New Roman" w:cs="Times New Roman"/>
          <w:bCs/>
          <w:sz w:val="24"/>
          <w:szCs w:val="24"/>
        </w:rPr>
        <w:t xml:space="preserve">21 February </w:t>
      </w:r>
      <w:r w:rsidR="005426B8" w:rsidRPr="00B206BB">
        <w:rPr>
          <w:rFonts w:ascii="Times New Roman" w:hAnsi="Times New Roman" w:cs="Times New Roman"/>
          <w:bCs/>
          <w:sz w:val="24"/>
          <w:szCs w:val="24"/>
        </w:rPr>
        <w:t>2019 to farms that had not yet responded</w:t>
      </w:r>
      <w:r w:rsidR="0049713B">
        <w:rPr>
          <w:rFonts w:ascii="Times New Roman" w:hAnsi="Times New Roman" w:cs="Times New Roman"/>
          <w:bCs/>
          <w:sz w:val="24"/>
          <w:szCs w:val="24"/>
        </w:rPr>
        <w:t xml:space="preserve"> on either the mailed or web-based forms</w:t>
      </w:r>
      <w:r w:rsidR="005426B8" w:rsidRPr="00B206BB">
        <w:rPr>
          <w:rFonts w:ascii="Times New Roman" w:hAnsi="Times New Roman" w:cs="Times New Roman"/>
          <w:bCs/>
          <w:sz w:val="24"/>
          <w:szCs w:val="24"/>
        </w:rPr>
        <w:t xml:space="preserve">. </w:t>
      </w:r>
      <w:del w:id="465" w:author="Deborah Neher" w:date="2020-08-19T21:33:00Z">
        <w:r w:rsidR="00823D23" w:rsidDel="00283B0F">
          <w:rPr>
            <w:rFonts w:ascii="Times New Roman" w:hAnsi="Times New Roman" w:cs="Times New Roman"/>
            <w:bCs/>
            <w:sz w:val="24"/>
            <w:szCs w:val="24"/>
          </w:rPr>
          <w:delText xml:space="preserve">On this call </w:delText>
        </w:r>
        <w:r w:rsidR="0049713B" w:rsidDel="00283B0F">
          <w:rPr>
            <w:rFonts w:ascii="Times New Roman" w:hAnsi="Times New Roman" w:cs="Times New Roman"/>
            <w:bCs/>
            <w:sz w:val="24"/>
            <w:szCs w:val="24"/>
          </w:rPr>
          <w:delText>r</w:delText>
        </w:r>
      </w:del>
      <w:ins w:id="466" w:author="Deborah Neher" w:date="2020-08-19T21:33:00Z">
        <w:r w:rsidR="00283B0F">
          <w:rPr>
            <w:rFonts w:ascii="Times New Roman" w:hAnsi="Times New Roman" w:cs="Times New Roman"/>
            <w:bCs/>
            <w:sz w:val="24"/>
            <w:szCs w:val="24"/>
          </w:rPr>
          <w:t>R</w:t>
        </w:r>
      </w:ins>
      <w:r w:rsidR="0049713B">
        <w:rPr>
          <w:rFonts w:ascii="Times New Roman" w:hAnsi="Times New Roman" w:cs="Times New Roman"/>
          <w:bCs/>
          <w:sz w:val="24"/>
          <w:szCs w:val="24"/>
        </w:rPr>
        <w:t xml:space="preserve">espondents who answered the call were given the opportunity to complete </w:t>
      </w:r>
      <w:r w:rsidR="00823D23">
        <w:rPr>
          <w:rFonts w:ascii="Times New Roman" w:hAnsi="Times New Roman" w:cs="Times New Roman"/>
          <w:bCs/>
          <w:sz w:val="24"/>
          <w:szCs w:val="24"/>
        </w:rPr>
        <w:t>the questionnaire</w:t>
      </w:r>
      <w:r w:rsidR="005426B8" w:rsidRPr="00B206BB">
        <w:rPr>
          <w:rFonts w:ascii="Times New Roman" w:hAnsi="Times New Roman" w:cs="Times New Roman"/>
          <w:bCs/>
          <w:sz w:val="24"/>
          <w:szCs w:val="24"/>
        </w:rPr>
        <w:t xml:space="preserve"> </w:t>
      </w:r>
      <w:r w:rsidR="0049713B">
        <w:rPr>
          <w:rFonts w:ascii="Times New Roman" w:hAnsi="Times New Roman" w:cs="Times New Roman"/>
          <w:bCs/>
          <w:sz w:val="24"/>
          <w:szCs w:val="24"/>
        </w:rPr>
        <w:t xml:space="preserve">as a </w:t>
      </w:r>
      <w:ins w:id="467" w:author="Deborah Neher" w:date="2020-08-19T21:53:00Z">
        <w:r w:rsidR="002C445A">
          <w:rPr>
            <w:rFonts w:ascii="Times New Roman" w:hAnsi="Times New Roman" w:cs="Times New Roman"/>
            <w:bCs/>
            <w:sz w:val="24"/>
            <w:szCs w:val="24"/>
          </w:rPr>
          <w:t>tele</w:t>
        </w:r>
      </w:ins>
      <w:r w:rsidR="0049713B">
        <w:rPr>
          <w:rFonts w:ascii="Times New Roman" w:hAnsi="Times New Roman" w:cs="Times New Roman"/>
          <w:bCs/>
          <w:sz w:val="24"/>
          <w:szCs w:val="24"/>
        </w:rPr>
        <w:t>phone interview, otherwise, if possible, a</w:t>
      </w:r>
      <w:r w:rsidR="005426B8" w:rsidRPr="00B206BB">
        <w:rPr>
          <w:rFonts w:ascii="Times New Roman" w:hAnsi="Times New Roman" w:cs="Times New Roman"/>
          <w:bCs/>
          <w:sz w:val="24"/>
          <w:szCs w:val="24"/>
        </w:rPr>
        <w:t xml:space="preserve"> </w:t>
      </w:r>
      <w:r w:rsidR="0049713B">
        <w:rPr>
          <w:rFonts w:ascii="Times New Roman" w:hAnsi="Times New Roman" w:cs="Times New Roman"/>
          <w:bCs/>
          <w:sz w:val="24"/>
          <w:szCs w:val="24"/>
        </w:rPr>
        <w:t xml:space="preserve">reminder </w:t>
      </w:r>
      <w:r w:rsidR="005426B8" w:rsidRPr="00B206BB">
        <w:rPr>
          <w:rFonts w:ascii="Times New Roman" w:hAnsi="Times New Roman" w:cs="Times New Roman"/>
          <w:bCs/>
          <w:sz w:val="24"/>
          <w:szCs w:val="24"/>
        </w:rPr>
        <w:t xml:space="preserve">message was left with a </w:t>
      </w:r>
      <w:ins w:id="468" w:author="Deborah Neher" w:date="2020-08-19T21:52:00Z">
        <w:r w:rsidR="002C445A">
          <w:rPr>
            <w:rFonts w:ascii="Times New Roman" w:hAnsi="Times New Roman" w:cs="Times New Roman"/>
            <w:bCs/>
            <w:sz w:val="24"/>
            <w:szCs w:val="24"/>
          </w:rPr>
          <w:t>tele</w:t>
        </w:r>
      </w:ins>
      <w:r w:rsidR="005426B8" w:rsidRPr="00B206BB">
        <w:rPr>
          <w:rFonts w:ascii="Times New Roman" w:hAnsi="Times New Roman" w:cs="Times New Roman"/>
          <w:bCs/>
          <w:sz w:val="24"/>
          <w:szCs w:val="24"/>
        </w:rPr>
        <w:t>phone number to call</w:t>
      </w:r>
      <w:r w:rsidR="0049713B">
        <w:rPr>
          <w:rFonts w:ascii="Times New Roman" w:hAnsi="Times New Roman" w:cs="Times New Roman"/>
          <w:bCs/>
          <w:sz w:val="24"/>
          <w:szCs w:val="24"/>
        </w:rPr>
        <w:t xml:space="preserve"> if the farmer preferred a </w:t>
      </w:r>
      <w:ins w:id="469" w:author="Deborah Neher" w:date="2020-08-19T21:52:00Z">
        <w:r w:rsidR="002C445A">
          <w:rPr>
            <w:rFonts w:ascii="Times New Roman" w:hAnsi="Times New Roman" w:cs="Times New Roman"/>
            <w:bCs/>
            <w:sz w:val="24"/>
            <w:szCs w:val="24"/>
          </w:rPr>
          <w:t>tele</w:t>
        </w:r>
      </w:ins>
      <w:r w:rsidR="0049713B">
        <w:rPr>
          <w:rFonts w:ascii="Times New Roman" w:hAnsi="Times New Roman" w:cs="Times New Roman"/>
          <w:bCs/>
          <w:sz w:val="24"/>
          <w:szCs w:val="24"/>
        </w:rPr>
        <w:t>phone interview</w:t>
      </w:r>
      <w:r w:rsidR="005426B8" w:rsidRPr="00B206BB">
        <w:rPr>
          <w:rFonts w:ascii="Times New Roman" w:hAnsi="Times New Roman" w:cs="Times New Roman"/>
          <w:bCs/>
          <w:sz w:val="24"/>
          <w:szCs w:val="24"/>
        </w:rPr>
        <w:t xml:space="preserve">. </w:t>
      </w:r>
      <w:r w:rsidRPr="00B206BB">
        <w:rPr>
          <w:rFonts w:ascii="Times New Roman" w:hAnsi="Times New Roman" w:cs="Times New Roman"/>
          <w:bCs/>
          <w:sz w:val="24"/>
          <w:szCs w:val="24"/>
        </w:rPr>
        <w:t>A</w:t>
      </w:r>
      <w:r w:rsidR="005426B8" w:rsidRPr="00B206BB">
        <w:rPr>
          <w:rFonts w:ascii="Times New Roman" w:hAnsi="Times New Roman" w:cs="Times New Roman"/>
          <w:bCs/>
          <w:sz w:val="24"/>
          <w:szCs w:val="24"/>
        </w:rPr>
        <w:t>fter cro</w:t>
      </w:r>
      <w:r w:rsidR="0049713B">
        <w:rPr>
          <w:rFonts w:ascii="Times New Roman" w:hAnsi="Times New Roman" w:cs="Times New Roman"/>
          <w:bCs/>
          <w:sz w:val="24"/>
          <w:szCs w:val="24"/>
        </w:rPr>
        <w:t xml:space="preserve">ss-referencing the updated USDA-OI </w:t>
      </w:r>
      <w:r w:rsidR="005426B8" w:rsidRPr="00B206BB">
        <w:rPr>
          <w:rFonts w:ascii="Times New Roman" w:hAnsi="Times New Roman" w:cs="Times New Roman"/>
          <w:bCs/>
          <w:sz w:val="24"/>
          <w:szCs w:val="24"/>
        </w:rPr>
        <w:t>database, a</w:t>
      </w:r>
      <w:r w:rsidRPr="00B206BB">
        <w:rPr>
          <w:rFonts w:ascii="Times New Roman" w:hAnsi="Times New Roman" w:cs="Times New Roman"/>
          <w:bCs/>
          <w:sz w:val="24"/>
          <w:szCs w:val="24"/>
        </w:rPr>
        <w:t xml:space="preserve"> second mailing was </w:t>
      </w:r>
      <w:r w:rsidR="0049713B" w:rsidRPr="00B206BB">
        <w:rPr>
          <w:rFonts w:ascii="Times New Roman" w:hAnsi="Times New Roman" w:cs="Times New Roman"/>
          <w:bCs/>
          <w:sz w:val="24"/>
          <w:szCs w:val="24"/>
        </w:rPr>
        <w:t>distributed</w:t>
      </w:r>
      <w:r w:rsidRPr="00B206BB">
        <w:rPr>
          <w:rFonts w:ascii="Times New Roman" w:hAnsi="Times New Roman" w:cs="Times New Roman"/>
          <w:bCs/>
          <w:sz w:val="24"/>
          <w:szCs w:val="24"/>
        </w:rPr>
        <w:t xml:space="preserve"> on </w:t>
      </w:r>
      <w:r w:rsidR="00012522" w:rsidRPr="00B206BB">
        <w:rPr>
          <w:rFonts w:ascii="Times New Roman" w:hAnsi="Times New Roman" w:cs="Times New Roman"/>
          <w:bCs/>
          <w:sz w:val="24"/>
          <w:szCs w:val="24"/>
        </w:rPr>
        <w:t xml:space="preserve">6 March </w:t>
      </w:r>
      <w:r w:rsidRPr="00B206BB">
        <w:rPr>
          <w:rFonts w:ascii="Times New Roman" w:hAnsi="Times New Roman" w:cs="Times New Roman"/>
          <w:bCs/>
          <w:sz w:val="24"/>
          <w:szCs w:val="24"/>
        </w:rPr>
        <w:t>201</w:t>
      </w:r>
      <w:r w:rsidR="005426B8" w:rsidRPr="00B206BB">
        <w:rPr>
          <w:rFonts w:ascii="Times New Roman" w:hAnsi="Times New Roman" w:cs="Times New Roman"/>
          <w:bCs/>
          <w:sz w:val="24"/>
          <w:szCs w:val="24"/>
        </w:rPr>
        <w:t>9 to farms that had not yet responded</w:t>
      </w:r>
      <w:r w:rsidR="007F37F1" w:rsidRPr="00B206BB">
        <w:rPr>
          <w:rFonts w:ascii="Times New Roman" w:hAnsi="Times New Roman" w:cs="Times New Roman"/>
          <w:bCs/>
          <w:sz w:val="24"/>
          <w:szCs w:val="24"/>
        </w:rPr>
        <w:t xml:space="preserve"> (87 farms</w:t>
      </w:r>
      <w:r w:rsidR="00397B1B">
        <w:rPr>
          <w:rFonts w:ascii="Times New Roman" w:hAnsi="Times New Roman" w:cs="Times New Roman"/>
          <w:bCs/>
          <w:sz w:val="24"/>
          <w:szCs w:val="24"/>
        </w:rPr>
        <w:t xml:space="preserve"> of the 177 in the </w:t>
      </w:r>
      <w:r w:rsidR="0049713B">
        <w:rPr>
          <w:rFonts w:ascii="Times New Roman" w:hAnsi="Times New Roman" w:cs="Times New Roman"/>
          <w:bCs/>
          <w:sz w:val="24"/>
          <w:szCs w:val="24"/>
        </w:rPr>
        <w:t xml:space="preserve">December 2018 updated USDA-OI </w:t>
      </w:r>
      <w:r w:rsidR="00397B1B">
        <w:rPr>
          <w:rFonts w:ascii="Times New Roman" w:hAnsi="Times New Roman" w:cs="Times New Roman"/>
          <w:bCs/>
          <w:sz w:val="24"/>
          <w:szCs w:val="24"/>
        </w:rPr>
        <w:t>database</w:t>
      </w:r>
      <w:r w:rsidR="007F37F1" w:rsidRPr="00B206BB">
        <w:rPr>
          <w:rFonts w:ascii="Times New Roman" w:hAnsi="Times New Roman" w:cs="Times New Roman"/>
          <w:bCs/>
          <w:sz w:val="24"/>
          <w:szCs w:val="24"/>
        </w:rPr>
        <w:t>)</w:t>
      </w:r>
      <w:r w:rsidR="005426B8" w:rsidRPr="00B206BB">
        <w:rPr>
          <w:rFonts w:ascii="Times New Roman" w:hAnsi="Times New Roman" w:cs="Times New Roman"/>
          <w:bCs/>
          <w:sz w:val="24"/>
          <w:szCs w:val="24"/>
        </w:rPr>
        <w:t xml:space="preserve">. </w:t>
      </w:r>
      <w:r w:rsidR="004E1790" w:rsidRPr="00B206BB">
        <w:rPr>
          <w:rFonts w:ascii="Times New Roman" w:hAnsi="Times New Roman" w:cs="Times New Roman"/>
          <w:bCs/>
          <w:sz w:val="24"/>
          <w:szCs w:val="24"/>
        </w:rPr>
        <w:t xml:space="preserve">To eliminate </w:t>
      </w:r>
      <w:del w:id="470" w:author="Deborah Neher" w:date="2020-08-19T21:33:00Z">
        <w:r w:rsidR="004E1790" w:rsidRPr="00B206BB" w:rsidDel="00283B0F">
          <w:rPr>
            <w:rFonts w:ascii="Times New Roman" w:hAnsi="Times New Roman" w:cs="Times New Roman"/>
            <w:bCs/>
            <w:sz w:val="24"/>
            <w:szCs w:val="24"/>
          </w:rPr>
          <w:delText xml:space="preserve">replicated </w:delText>
        </w:r>
      </w:del>
      <w:ins w:id="471" w:author="Deborah Neher" w:date="2020-08-19T21:34:00Z">
        <w:r w:rsidR="00283B0F">
          <w:rPr>
            <w:rFonts w:ascii="Times New Roman" w:hAnsi="Times New Roman" w:cs="Times New Roman"/>
            <w:bCs/>
            <w:sz w:val="24"/>
            <w:szCs w:val="24"/>
          </w:rPr>
          <w:t>duplicate</w:t>
        </w:r>
      </w:ins>
      <w:ins w:id="472" w:author="Deborah Neher" w:date="2020-08-19T21:33:00Z">
        <w:r w:rsidR="00283B0F" w:rsidRPr="00B206BB">
          <w:rPr>
            <w:rFonts w:ascii="Times New Roman" w:hAnsi="Times New Roman" w:cs="Times New Roman"/>
            <w:bCs/>
            <w:sz w:val="24"/>
            <w:szCs w:val="24"/>
          </w:rPr>
          <w:t xml:space="preserve"> </w:t>
        </w:r>
      </w:ins>
      <w:r w:rsidR="004E1790" w:rsidRPr="00B206BB">
        <w:rPr>
          <w:rFonts w:ascii="Times New Roman" w:hAnsi="Times New Roman" w:cs="Times New Roman"/>
          <w:bCs/>
          <w:sz w:val="24"/>
          <w:szCs w:val="24"/>
        </w:rPr>
        <w:t xml:space="preserve">contact attempts, </w:t>
      </w:r>
      <w:r w:rsidR="002D0EC4">
        <w:rPr>
          <w:rFonts w:ascii="Times New Roman" w:hAnsi="Times New Roman" w:cs="Times New Roman"/>
          <w:bCs/>
          <w:sz w:val="24"/>
          <w:szCs w:val="24"/>
        </w:rPr>
        <w:t>identifying</w:t>
      </w:r>
      <w:r w:rsidR="004E1790" w:rsidRPr="00B206BB">
        <w:rPr>
          <w:rFonts w:ascii="Times New Roman" w:hAnsi="Times New Roman" w:cs="Times New Roman"/>
          <w:bCs/>
          <w:sz w:val="24"/>
          <w:szCs w:val="24"/>
        </w:rPr>
        <w:t xml:space="preserve"> information (farm name) </w:t>
      </w:r>
      <w:r w:rsidR="002D0EC4">
        <w:rPr>
          <w:rFonts w:ascii="Times New Roman" w:hAnsi="Times New Roman" w:cs="Times New Roman"/>
          <w:bCs/>
          <w:sz w:val="24"/>
          <w:szCs w:val="24"/>
        </w:rPr>
        <w:t xml:space="preserve">from </w:t>
      </w:r>
      <w:r w:rsidR="002D0EC4">
        <w:rPr>
          <w:rFonts w:ascii="Times New Roman" w:hAnsi="Times New Roman" w:cs="Times New Roman"/>
          <w:bCs/>
          <w:sz w:val="24"/>
          <w:szCs w:val="24"/>
        </w:rPr>
        <w:lastRenderedPageBreak/>
        <w:t xml:space="preserve">completed questionnaires </w:t>
      </w:r>
      <w:r w:rsidR="004E1790" w:rsidRPr="00B206BB">
        <w:rPr>
          <w:rFonts w:ascii="Times New Roman" w:hAnsi="Times New Roman" w:cs="Times New Roman"/>
          <w:bCs/>
          <w:sz w:val="24"/>
          <w:szCs w:val="24"/>
        </w:rPr>
        <w:t xml:space="preserve">was used to identify non-responding farms for each successive administration of the survey, but this </w:t>
      </w:r>
      <w:r w:rsidR="004E7B42">
        <w:rPr>
          <w:rFonts w:ascii="Times New Roman" w:hAnsi="Times New Roman" w:cs="Times New Roman"/>
          <w:bCs/>
          <w:sz w:val="24"/>
          <w:szCs w:val="24"/>
        </w:rPr>
        <w:t xml:space="preserve">private </w:t>
      </w:r>
      <w:r w:rsidR="004E1790" w:rsidRPr="00B206BB">
        <w:rPr>
          <w:rFonts w:ascii="Times New Roman" w:hAnsi="Times New Roman" w:cs="Times New Roman"/>
          <w:bCs/>
          <w:sz w:val="24"/>
          <w:szCs w:val="24"/>
        </w:rPr>
        <w:t xml:space="preserve">information was not included in </w:t>
      </w:r>
      <w:r w:rsidR="0049713B">
        <w:rPr>
          <w:rFonts w:ascii="Times New Roman" w:hAnsi="Times New Roman" w:cs="Times New Roman"/>
          <w:bCs/>
          <w:sz w:val="24"/>
          <w:szCs w:val="24"/>
        </w:rPr>
        <w:t xml:space="preserve">any </w:t>
      </w:r>
      <w:r w:rsidR="004E1790" w:rsidRPr="00B206BB">
        <w:rPr>
          <w:rFonts w:ascii="Times New Roman" w:hAnsi="Times New Roman" w:cs="Times New Roman"/>
          <w:bCs/>
          <w:sz w:val="24"/>
          <w:szCs w:val="24"/>
        </w:rPr>
        <w:t>downstream analys</w:t>
      </w:r>
      <w:r w:rsidR="004E7B42">
        <w:rPr>
          <w:rFonts w:ascii="Times New Roman" w:hAnsi="Times New Roman" w:cs="Times New Roman"/>
          <w:bCs/>
          <w:sz w:val="24"/>
          <w:szCs w:val="24"/>
        </w:rPr>
        <w:t>e</w:t>
      </w:r>
      <w:r w:rsidR="004E1790" w:rsidRPr="00B206BB">
        <w:rPr>
          <w:rFonts w:ascii="Times New Roman" w:hAnsi="Times New Roman" w:cs="Times New Roman"/>
          <w:bCs/>
          <w:sz w:val="24"/>
          <w:szCs w:val="24"/>
        </w:rPr>
        <w:t>s.</w:t>
      </w:r>
      <w:r w:rsidR="005426B8" w:rsidRPr="00B206BB">
        <w:rPr>
          <w:rFonts w:ascii="Times New Roman" w:hAnsi="Times New Roman" w:cs="Times New Roman"/>
          <w:bCs/>
          <w:sz w:val="24"/>
          <w:szCs w:val="24"/>
        </w:rPr>
        <w:t xml:space="preserve"> </w:t>
      </w:r>
      <w:r w:rsidR="00263E29" w:rsidRPr="00B206BB">
        <w:rPr>
          <w:rFonts w:ascii="Times New Roman" w:hAnsi="Times New Roman" w:cs="Times New Roman"/>
          <w:bCs/>
          <w:sz w:val="24"/>
          <w:szCs w:val="24"/>
        </w:rPr>
        <w:t>The</w:t>
      </w:r>
      <w:r w:rsidR="004E1790" w:rsidRPr="00B206BB">
        <w:rPr>
          <w:rFonts w:ascii="Times New Roman" w:hAnsi="Times New Roman" w:cs="Times New Roman"/>
          <w:bCs/>
          <w:sz w:val="24"/>
          <w:szCs w:val="24"/>
        </w:rPr>
        <w:t xml:space="preserve"> second mailing included a </w:t>
      </w:r>
      <w:r w:rsidR="00012522" w:rsidRPr="00B206BB">
        <w:rPr>
          <w:rFonts w:ascii="Times New Roman" w:hAnsi="Times New Roman" w:cs="Times New Roman"/>
          <w:bCs/>
          <w:sz w:val="24"/>
          <w:szCs w:val="24"/>
        </w:rPr>
        <w:t>partial-</w:t>
      </w:r>
      <w:r w:rsidR="004E1790" w:rsidRPr="00B206BB">
        <w:rPr>
          <w:rFonts w:ascii="Times New Roman" w:hAnsi="Times New Roman" w:cs="Times New Roman"/>
          <w:bCs/>
          <w:sz w:val="24"/>
          <w:szCs w:val="24"/>
        </w:rPr>
        <w:t xml:space="preserve">sheet disclaimer </w:t>
      </w:r>
      <w:r w:rsidR="008750DA" w:rsidRPr="00B206BB">
        <w:rPr>
          <w:rFonts w:ascii="Times New Roman" w:hAnsi="Times New Roman" w:cs="Times New Roman"/>
          <w:bCs/>
          <w:sz w:val="24"/>
          <w:szCs w:val="24"/>
        </w:rPr>
        <w:t xml:space="preserve">to apologize </w:t>
      </w:r>
      <w:r w:rsidR="004E1790" w:rsidRPr="00B206BB">
        <w:rPr>
          <w:rFonts w:ascii="Times New Roman" w:hAnsi="Times New Roman" w:cs="Times New Roman"/>
          <w:bCs/>
          <w:sz w:val="24"/>
          <w:szCs w:val="24"/>
        </w:rPr>
        <w:t xml:space="preserve">if the recipient had already </w:t>
      </w:r>
      <w:r w:rsidR="002C6352">
        <w:rPr>
          <w:rFonts w:ascii="Times New Roman" w:hAnsi="Times New Roman" w:cs="Times New Roman"/>
          <w:bCs/>
          <w:sz w:val="24"/>
          <w:szCs w:val="24"/>
        </w:rPr>
        <w:t>completed</w:t>
      </w:r>
      <w:r w:rsidR="004E1790" w:rsidRPr="00B206BB">
        <w:rPr>
          <w:rFonts w:ascii="Times New Roman" w:hAnsi="Times New Roman" w:cs="Times New Roman"/>
          <w:bCs/>
          <w:sz w:val="24"/>
          <w:szCs w:val="24"/>
        </w:rPr>
        <w:t xml:space="preserve"> the survey in another format</w:t>
      </w:r>
      <w:r w:rsidR="008750DA" w:rsidRPr="00B206BB">
        <w:rPr>
          <w:rFonts w:ascii="Times New Roman" w:hAnsi="Times New Roman" w:cs="Times New Roman"/>
          <w:bCs/>
          <w:sz w:val="24"/>
          <w:szCs w:val="24"/>
        </w:rPr>
        <w:t xml:space="preserve"> and </w:t>
      </w:r>
      <w:ins w:id="473" w:author="Deborah Neher" w:date="2020-08-20T12:52:00Z">
        <w:r w:rsidR="00C64E90">
          <w:rPr>
            <w:rFonts w:ascii="Times New Roman" w:hAnsi="Times New Roman" w:cs="Times New Roman"/>
            <w:bCs/>
            <w:sz w:val="24"/>
            <w:szCs w:val="24"/>
          </w:rPr>
          <w:t xml:space="preserve">to </w:t>
        </w:r>
      </w:ins>
      <w:r w:rsidR="008750DA" w:rsidRPr="00B206BB">
        <w:rPr>
          <w:rFonts w:ascii="Times New Roman" w:hAnsi="Times New Roman" w:cs="Times New Roman"/>
          <w:bCs/>
          <w:sz w:val="24"/>
          <w:szCs w:val="24"/>
        </w:rPr>
        <w:t>prevent multiple submissions from the same farm</w:t>
      </w:r>
      <w:r w:rsidR="004E1790" w:rsidRPr="00B206BB">
        <w:rPr>
          <w:rFonts w:ascii="Times New Roman" w:hAnsi="Times New Roman" w:cs="Times New Roman"/>
          <w:bCs/>
          <w:sz w:val="24"/>
          <w:szCs w:val="24"/>
        </w:rPr>
        <w:t>.</w:t>
      </w:r>
      <w:r w:rsidR="009C7BB0" w:rsidRPr="00B206BB">
        <w:rPr>
          <w:rFonts w:ascii="Times New Roman" w:hAnsi="Times New Roman" w:cs="Times New Roman"/>
          <w:b/>
          <w:sz w:val="24"/>
          <w:szCs w:val="24"/>
        </w:rPr>
        <w:tab/>
      </w:r>
    </w:p>
    <w:bookmarkEnd w:id="379"/>
    <w:p w14:paraId="7136F8AC" w14:textId="77777777" w:rsidR="00397B1B" w:rsidRDefault="00397B1B" w:rsidP="002B3527">
      <w:pPr>
        <w:tabs>
          <w:tab w:val="left" w:pos="360"/>
          <w:tab w:val="left" w:pos="720"/>
        </w:tabs>
        <w:spacing w:line="480" w:lineRule="auto"/>
        <w:rPr>
          <w:rFonts w:ascii="Times New Roman" w:hAnsi="Times New Roman" w:cs="Times New Roman"/>
          <w:b/>
          <w:bCs/>
          <w:i/>
          <w:sz w:val="24"/>
          <w:szCs w:val="24"/>
        </w:rPr>
      </w:pPr>
      <w:r>
        <w:rPr>
          <w:rFonts w:ascii="Times New Roman" w:hAnsi="Times New Roman" w:cs="Times New Roman"/>
          <w:b/>
          <w:bCs/>
          <w:i/>
          <w:sz w:val="24"/>
          <w:szCs w:val="24"/>
        </w:rPr>
        <w:t>Analyses of survey responses</w:t>
      </w:r>
    </w:p>
    <w:p w14:paraId="4E42499E" w14:textId="7CE254B9" w:rsidR="00805253" w:rsidRPr="004F0592" w:rsidRDefault="00397B1B" w:rsidP="004F0592">
      <w:pPr>
        <w:tabs>
          <w:tab w:val="left" w:pos="360"/>
          <w:tab w:val="left" w:pos="720"/>
        </w:tabs>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611B56">
        <w:rPr>
          <w:rFonts w:ascii="Times New Roman" w:hAnsi="Times New Roman" w:cs="Times New Roman"/>
          <w:bCs/>
          <w:sz w:val="24"/>
          <w:szCs w:val="24"/>
        </w:rPr>
        <w:t>Individual farms were identified by a numerical code and q</w:t>
      </w:r>
      <w:r w:rsidR="002D0EC4">
        <w:rPr>
          <w:rFonts w:ascii="Times New Roman" w:hAnsi="Times New Roman" w:cs="Times New Roman"/>
          <w:bCs/>
          <w:sz w:val="24"/>
          <w:szCs w:val="24"/>
        </w:rPr>
        <w:t xml:space="preserve">uestionnaire response data were separated from identifying information </w:t>
      </w:r>
      <w:r w:rsidR="00611B56">
        <w:rPr>
          <w:rFonts w:ascii="Times New Roman" w:hAnsi="Times New Roman" w:cs="Times New Roman"/>
          <w:bCs/>
          <w:sz w:val="24"/>
          <w:szCs w:val="24"/>
        </w:rPr>
        <w:t xml:space="preserve">and </w:t>
      </w:r>
      <w:ins w:id="474" w:author="Deborah Neher" w:date="2020-08-20T12:52:00Z">
        <w:r w:rsidR="00C64E90">
          <w:rPr>
            <w:rFonts w:ascii="Times New Roman" w:hAnsi="Times New Roman" w:cs="Times New Roman"/>
            <w:bCs/>
            <w:sz w:val="24"/>
            <w:szCs w:val="24"/>
          </w:rPr>
          <w:t xml:space="preserve">digitally </w:t>
        </w:r>
      </w:ins>
      <w:r w:rsidR="00611B56">
        <w:rPr>
          <w:rFonts w:ascii="Times New Roman" w:hAnsi="Times New Roman" w:cs="Times New Roman"/>
          <w:bCs/>
          <w:sz w:val="24"/>
          <w:szCs w:val="24"/>
        </w:rPr>
        <w:t xml:space="preserve">entered </w:t>
      </w:r>
      <w:del w:id="475" w:author="Deborah Neher" w:date="2020-08-20T12:52:00Z">
        <w:r w:rsidR="00611B56" w:rsidDel="00C64E90">
          <w:rPr>
            <w:rFonts w:ascii="Times New Roman" w:hAnsi="Times New Roman" w:cs="Times New Roman"/>
            <w:bCs/>
            <w:sz w:val="24"/>
            <w:szCs w:val="24"/>
          </w:rPr>
          <w:delText>into a data file</w:delText>
        </w:r>
        <w:r w:rsidR="005D32B3" w:rsidDel="00C64E90">
          <w:rPr>
            <w:rFonts w:ascii="Times New Roman" w:hAnsi="Times New Roman" w:cs="Times New Roman"/>
            <w:bCs/>
            <w:sz w:val="24"/>
            <w:szCs w:val="24"/>
          </w:rPr>
          <w:delText xml:space="preserve"> </w:delText>
        </w:r>
      </w:del>
      <w:r w:rsidR="005D32B3">
        <w:rPr>
          <w:rFonts w:ascii="Times New Roman" w:hAnsi="Times New Roman" w:cs="Times New Roman"/>
          <w:bCs/>
          <w:sz w:val="24"/>
          <w:szCs w:val="24"/>
        </w:rPr>
        <w:t>using</w:t>
      </w:r>
      <w:r w:rsidR="003E1E6E">
        <w:rPr>
          <w:rFonts w:ascii="Times New Roman" w:hAnsi="Times New Roman" w:cs="Times New Roman"/>
          <w:bCs/>
          <w:sz w:val="24"/>
          <w:szCs w:val="24"/>
        </w:rPr>
        <w:t xml:space="preserve"> Microsoft Excel</w:t>
      </w:r>
      <w:r w:rsidR="00AD1CCC" w:rsidRPr="00AD1CCC">
        <w:rPr>
          <w:rFonts w:ascii="Times New Roman" w:hAnsi="Times New Roman" w:cs="Times New Roman"/>
          <w:bCs/>
          <w:i/>
          <w:sz w:val="24"/>
          <w:szCs w:val="24"/>
        </w:rPr>
        <w:t>.</w:t>
      </w:r>
      <w:r>
        <w:rPr>
          <w:rFonts w:ascii="Times New Roman" w:hAnsi="Times New Roman" w:cs="Times New Roman"/>
          <w:bCs/>
          <w:sz w:val="24"/>
          <w:szCs w:val="24"/>
        </w:rPr>
        <w:t xml:space="preserve"> </w:t>
      </w:r>
      <w:r w:rsidR="00611B56">
        <w:rPr>
          <w:rFonts w:ascii="Times New Roman" w:hAnsi="Times New Roman" w:cs="Times New Roman"/>
          <w:bCs/>
          <w:sz w:val="24"/>
          <w:szCs w:val="24"/>
        </w:rPr>
        <w:t xml:space="preserve">Data from the web-based questionnaire was exported </w:t>
      </w:r>
      <w:r w:rsidR="00EB0EAF">
        <w:rPr>
          <w:rFonts w:ascii="Times New Roman" w:hAnsi="Times New Roman" w:cs="Times New Roman"/>
          <w:bCs/>
          <w:sz w:val="24"/>
          <w:szCs w:val="24"/>
        </w:rPr>
        <w:t xml:space="preserve">as a CSV file </w:t>
      </w:r>
      <w:r w:rsidR="00611B56">
        <w:rPr>
          <w:rFonts w:ascii="Times New Roman" w:hAnsi="Times New Roman" w:cs="Times New Roman"/>
          <w:bCs/>
          <w:sz w:val="24"/>
          <w:szCs w:val="24"/>
        </w:rPr>
        <w:t>and merged into</w:t>
      </w:r>
      <w:r w:rsidR="00EB0EAF">
        <w:rPr>
          <w:rFonts w:ascii="Times New Roman" w:hAnsi="Times New Roman" w:cs="Times New Roman"/>
          <w:bCs/>
          <w:sz w:val="24"/>
          <w:szCs w:val="24"/>
        </w:rPr>
        <w:t xml:space="preserve"> a single file with the mailed and </w:t>
      </w:r>
      <w:ins w:id="476" w:author="Deborah Neher" w:date="2020-08-19T21:53:00Z">
        <w:r w:rsidR="002C445A">
          <w:rPr>
            <w:rFonts w:ascii="Times New Roman" w:hAnsi="Times New Roman" w:cs="Times New Roman"/>
            <w:bCs/>
            <w:sz w:val="24"/>
            <w:szCs w:val="24"/>
          </w:rPr>
          <w:t>tele</w:t>
        </w:r>
      </w:ins>
      <w:r w:rsidR="00EB0EAF">
        <w:rPr>
          <w:rFonts w:ascii="Times New Roman" w:hAnsi="Times New Roman" w:cs="Times New Roman"/>
          <w:bCs/>
          <w:sz w:val="24"/>
          <w:szCs w:val="24"/>
        </w:rPr>
        <w:t xml:space="preserve">phone response data. </w:t>
      </w:r>
      <w:ins w:id="477" w:author="Deborah Neher" w:date="2020-08-20T12:53:00Z">
        <w:r w:rsidR="00C64E90">
          <w:rPr>
            <w:rFonts w:ascii="Times New Roman" w:hAnsi="Times New Roman" w:cs="Times New Roman"/>
            <w:bCs/>
            <w:sz w:val="24"/>
            <w:szCs w:val="24"/>
          </w:rPr>
          <w:t>Response m</w:t>
        </w:r>
      </w:ins>
      <w:commentRangeStart w:id="478"/>
      <w:del w:id="479" w:author="Deborah Neher" w:date="2020-08-20T12:53:00Z">
        <w:r w:rsidR="00EB0EAF" w:rsidDel="00C64E90">
          <w:rPr>
            <w:rFonts w:ascii="Times New Roman" w:hAnsi="Times New Roman" w:cs="Times New Roman"/>
            <w:bCs/>
            <w:sz w:val="24"/>
            <w:szCs w:val="24"/>
          </w:rPr>
          <w:delText>M</w:delText>
        </w:r>
      </w:del>
      <w:r w:rsidR="00EB0EAF">
        <w:rPr>
          <w:rFonts w:ascii="Times New Roman" w:hAnsi="Times New Roman" w:cs="Times New Roman"/>
          <w:bCs/>
          <w:sz w:val="24"/>
          <w:szCs w:val="24"/>
        </w:rPr>
        <w:t xml:space="preserve">ethod </w:t>
      </w:r>
      <w:del w:id="480" w:author="Deborah Neher" w:date="2020-08-19T21:35:00Z">
        <w:r w:rsidR="00EB0EAF" w:rsidDel="00283B0F">
          <w:rPr>
            <w:rFonts w:ascii="Times New Roman" w:hAnsi="Times New Roman" w:cs="Times New Roman"/>
            <w:bCs/>
            <w:sz w:val="24"/>
            <w:szCs w:val="24"/>
          </w:rPr>
          <w:delText xml:space="preserve">of response </w:delText>
        </w:r>
      </w:del>
      <w:r w:rsidR="00EB0EAF">
        <w:rPr>
          <w:rFonts w:ascii="Times New Roman" w:hAnsi="Times New Roman" w:cs="Times New Roman"/>
          <w:bCs/>
          <w:sz w:val="24"/>
          <w:szCs w:val="24"/>
        </w:rPr>
        <w:t xml:space="preserve">was </w:t>
      </w:r>
      <w:del w:id="481" w:author="Deborah Neher" w:date="2020-08-20T12:53:00Z">
        <w:r w:rsidR="00EB0EAF" w:rsidDel="00C64E90">
          <w:rPr>
            <w:rFonts w:ascii="Times New Roman" w:hAnsi="Times New Roman" w:cs="Times New Roman"/>
            <w:bCs/>
            <w:sz w:val="24"/>
            <w:szCs w:val="24"/>
          </w:rPr>
          <w:delText xml:space="preserve">identified </w:delText>
        </w:r>
      </w:del>
      <w:ins w:id="482" w:author="Deborah Neher" w:date="2020-08-20T12:53:00Z">
        <w:r w:rsidR="00C64E90">
          <w:rPr>
            <w:rFonts w:ascii="Times New Roman" w:hAnsi="Times New Roman" w:cs="Times New Roman"/>
            <w:bCs/>
            <w:sz w:val="24"/>
            <w:szCs w:val="24"/>
          </w:rPr>
          <w:t xml:space="preserve">recorded </w:t>
        </w:r>
      </w:ins>
      <w:r w:rsidR="00EB0EAF">
        <w:rPr>
          <w:rFonts w:ascii="Times New Roman" w:hAnsi="Times New Roman" w:cs="Times New Roman"/>
          <w:bCs/>
          <w:sz w:val="24"/>
          <w:szCs w:val="24"/>
        </w:rPr>
        <w:t xml:space="preserve">for each response and </w:t>
      </w:r>
      <w:ins w:id="483" w:author="Deborah Neher" w:date="2020-08-19T21:36:00Z">
        <w:r w:rsidR="00283B0F">
          <w:rPr>
            <w:rFonts w:ascii="Times New Roman" w:hAnsi="Times New Roman" w:cs="Times New Roman"/>
            <w:bCs/>
            <w:sz w:val="24"/>
            <w:szCs w:val="24"/>
          </w:rPr>
          <w:t xml:space="preserve">occasional </w:t>
        </w:r>
      </w:ins>
      <w:del w:id="484" w:author="Deborah Neher" w:date="2020-08-19T21:35:00Z">
        <w:r w:rsidR="00EB0EAF" w:rsidDel="00283B0F">
          <w:rPr>
            <w:rFonts w:ascii="Times New Roman" w:hAnsi="Times New Roman" w:cs="Times New Roman"/>
            <w:bCs/>
            <w:sz w:val="24"/>
            <w:szCs w:val="24"/>
          </w:rPr>
          <w:delText xml:space="preserve">responses </w:delText>
        </w:r>
        <w:commentRangeEnd w:id="478"/>
        <w:r w:rsidR="00283B0F" w:rsidDel="00283B0F">
          <w:rPr>
            <w:rStyle w:val="CommentReference"/>
          </w:rPr>
          <w:commentReference w:id="478"/>
        </w:r>
        <w:r w:rsidR="00EB0EAF" w:rsidDel="00283B0F">
          <w:rPr>
            <w:rFonts w:ascii="Times New Roman" w:hAnsi="Times New Roman" w:cs="Times New Roman"/>
            <w:bCs/>
            <w:sz w:val="24"/>
            <w:szCs w:val="24"/>
          </w:rPr>
          <w:delText>were screened for</w:delText>
        </w:r>
        <w:commentRangeStart w:id="485"/>
        <w:r w:rsidR="00EB0EAF" w:rsidDel="00283B0F">
          <w:rPr>
            <w:rFonts w:ascii="Times New Roman" w:hAnsi="Times New Roman" w:cs="Times New Roman"/>
            <w:bCs/>
            <w:sz w:val="24"/>
            <w:szCs w:val="24"/>
          </w:rPr>
          <w:delText xml:space="preserve"> duplication</w:delText>
        </w:r>
      </w:del>
      <w:ins w:id="486" w:author="Deborah Neher" w:date="2020-08-19T21:35:00Z">
        <w:r w:rsidR="00283B0F">
          <w:rPr>
            <w:rFonts w:ascii="Times New Roman" w:hAnsi="Times New Roman" w:cs="Times New Roman"/>
            <w:bCs/>
            <w:sz w:val="24"/>
            <w:szCs w:val="24"/>
          </w:rPr>
          <w:t>dup</w:t>
        </w:r>
      </w:ins>
      <w:ins w:id="487" w:author="Deborah Neher" w:date="2020-08-19T21:36:00Z">
        <w:r w:rsidR="00283B0F">
          <w:rPr>
            <w:rFonts w:ascii="Times New Roman" w:hAnsi="Times New Roman" w:cs="Times New Roman"/>
            <w:bCs/>
            <w:sz w:val="24"/>
            <w:szCs w:val="24"/>
          </w:rPr>
          <w:t>lications removed</w:t>
        </w:r>
      </w:ins>
      <w:r w:rsidR="00EB0EAF">
        <w:rPr>
          <w:rFonts w:ascii="Times New Roman" w:hAnsi="Times New Roman" w:cs="Times New Roman"/>
          <w:bCs/>
          <w:sz w:val="24"/>
          <w:szCs w:val="24"/>
        </w:rPr>
        <w:t xml:space="preserve"> (i.e.</w:t>
      </w:r>
      <w:ins w:id="488" w:author="Deborah Neher" w:date="2020-08-19T21:36:00Z">
        <w:r w:rsidR="00283B0F">
          <w:rPr>
            <w:rFonts w:ascii="Times New Roman" w:hAnsi="Times New Roman" w:cs="Times New Roman"/>
            <w:bCs/>
            <w:sz w:val="24"/>
            <w:szCs w:val="24"/>
          </w:rPr>
          <w:t>,</w:t>
        </w:r>
      </w:ins>
      <w:r w:rsidR="00EB0EAF">
        <w:rPr>
          <w:rFonts w:ascii="Times New Roman" w:hAnsi="Times New Roman" w:cs="Times New Roman"/>
          <w:bCs/>
          <w:sz w:val="24"/>
          <w:szCs w:val="24"/>
        </w:rPr>
        <w:t xml:space="preserve"> farms that responded by more than one method)</w:t>
      </w:r>
      <w:del w:id="489" w:author="Deborah Neher" w:date="2020-08-19T21:36:00Z">
        <w:r w:rsidR="00EB0EAF" w:rsidDel="00283B0F">
          <w:rPr>
            <w:rFonts w:ascii="Times New Roman" w:hAnsi="Times New Roman" w:cs="Times New Roman"/>
            <w:bCs/>
            <w:sz w:val="24"/>
            <w:szCs w:val="24"/>
          </w:rPr>
          <w:delText xml:space="preserve"> and deduplicated</w:delText>
        </w:r>
      </w:del>
      <w:r w:rsidR="00EB0EAF">
        <w:rPr>
          <w:rFonts w:ascii="Times New Roman" w:hAnsi="Times New Roman" w:cs="Times New Roman"/>
          <w:bCs/>
          <w:sz w:val="24"/>
          <w:szCs w:val="24"/>
        </w:rPr>
        <w:t xml:space="preserve">. </w:t>
      </w:r>
      <w:commentRangeEnd w:id="485"/>
      <w:r w:rsidR="00EB0EAF">
        <w:rPr>
          <w:rStyle w:val="CommentReference"/>
        </w:rPr>
        <w:commentReference w:id="485"/>
      </w:r>
      <w:r w:rsidR="00611B56" w:rsidRPr="00EB0EAF">
        <w:rPr>
          <w:rFonts w:ascii="Times New Roman" w:hAnsi="Times New Roman" w:cs="Times New Roman"/>
          <w:bCs/>
          <w:sz w:val="24"/>
          <w:szCs w:val="24"/>
          <w:highlight w:val="green"/>
        </w:rPr>
        <w:t>Data entry accuracy was assessed by...</w:t>
      </w:r>
      <w:r w:rsidR="00611B56">
        <w:rPr>
          <w:rFonts w:ascii="Times New Roman" w:hAnsi="Times New Roman" w:cs="Times New Roman"/>
          <w:bCs/>
          <w:sz w:val="24"/>
          <w:szCs w:val="24"/>
        </w:rPr>
        <w:t xml:space="preserve"> </w:t>
      </w:r>
      <w:r w:rsidR="00216A36" w:rsidRPr="00216A36">
        <w:rPr>
          <w:rFonts w:ascii="Times New Roman" w:hAnsi="Times New Roman" w:cs="Times New Roman"/>
          <w:bCs/>
          <w:sz w:val="24"/>
          <w:szCs w:val="24"/>
        </w:rPr>
        <w:t>All statistics were performed using R software</w:t>
      </w:r>
      <w:ins w:id="490" w:author="Caitlin Jeffrey" w:date="2020-08-21T14:30:00Z">
        <w:r w:rsidR="005854F2">
          <w:rPr>
            <w:rFonts w:ascii="Times New Roman" w:hAnsi="Times New Roman" w:cs="Times New Roman"/>
            <w:bCs/>
            <w:sz w:val="24"/>
            <w:szCs w:val="24"/>
          </w:rPr>
          <w:t xml:space="preserve"> (need version)</w:t>
        </w:r>
      </w:ins>
      <w:r w:rsidR="00216A36" w:rsidRPr="00216A36">
        <w:rPr>
          <w:rFonts w:ascii="Times New Roman" w:hAnsi="Times New Roman" w:cs="Times New Roman"/>
          <w:bCs/>
          <w:sz w:val="24"/>
          <w:szCs w:val="24"/>
        </w:rPr>
        <w:t>.</w:t>
      </w:r>
      <w:r w:rsidR="00216A36">
        <w:rPr>
          <w:rFonts w:ascii="Times New Roman" w:hAnsi="Times New Roman" w:cs="Times New Roman"/>
          <w:bCs/>
          <w:sz w:val="24"/>
          <w:szCs w:val="24"/>
        </w:rPr>
        <w:t xml:space="preserve"> </w:t>
      </w:r>
      <w:r w:rsidR="00611B56">
        <w:rPr>
          <w:rFonts w:ascii="Times New Roman" w:hAnsi="Times New Roman" w:cs="Times New Roman"/>
          <w:bCs/>
          <w:sz w:val="24"/>
          <w:szCs w:val="24"/>
        </w:rPr>
        <w:t xml:space="preserve">Descriptive </w:t>
      </w:r>
      <w:r w:rsidR="005D32B3">
        <w:rPr>
          <w:rFonts w:ascii="Times New Roman" w:hAnsi="Times New Roman" w:cs="Times New Roman"/>
          <w:bCs/>
          <w:sz w:val="24"/>
          <w:szCs w:val="24"/>
        </w:rPr>
        <w:t xml:space="preserve">summary </w:t>
      </w:r>
      <w:r w:rsidR="00611B56">
        <w:rPr>
          <w:rFonts w:ascii="Times New Roman" w:hAnsi="Times New Roman" w:cs="Times New Roman"/>
          <w:bCs/>
          <w:sz w:val="24"/>
          <w:szCs w:val="24"/>
        </w:rPr>
        <w:t xml:space="preserve">statistics were calculated </w:t>
      </w:r>
      <w:r w:rsidR="005D32B3">
        <w:rPr>
          <w:rFonts w:ascii="Times New Roman" w:hAnsi="Times New Roman" w:cs="Times New Roman"/>
          <w:bCs/>
          <w:sz w:val="24"/>
          <w:szCs w:val="24"/>
        </w:rPr>
        <w:t xml:space="preserve">for each question. </w:t>
      </w:r>
      <w:r w:rsidR="00394A39">
        <w:rPr>
          <w:rFonts w:ascii="Times New Roman" w:hAnsi="Times New Roman" w:cs="Times New Roman"/>
          <w:bCs/>
          <w:sz w:val="24"/>
          <w:szCs w:val="24"/>
        </w:rPr>
        <w:t xml:space="preserve">The DescTools package in R was used for calculation of </w:t>
      </w:r>
      <w:r w:rsidR="00710B49">
        <w:rPr>
          <w:rFonts w:ascii="Times New Roman" w:hAnsi="Times New Roman" w:cs="Times New Roman"/>
          <w:bCs/>
          <w:sz w:val="24"/>
          <w:szCs w:val="24"/>
        </w:rPr>
        <w:t xml:space="preserve">95% </w:t>
      </w:r>
      <w:r w:rsidR="00394A39">
        <w:rPr>
          <w:rFonts w:ascii="Times New Roman" w:hAnsi="Times New Roman" w:cs="Times New Roman"/>
          <w:bCs/>
          <w:sz w:val="24"/>
          <w:szCs w:val="24"/>
        </w:rPr>
        <w:t>confidence intervals</w:t>
      </w:r>
      <w:r w:rsidR="00710B49">
        <w:rPr>
          <w:rFonts w:ascii="Times New Roman" w:hAnsi="Times New Roman" w:cs="Times New Roman"/>
          <w:bCs/>
          <w:sz w:val="24"/>
          <w:szCs w:val="24"/>
        </w:rPr>
        <w:t xml:space="preserve"> (CI</w:t>
      </w:r>
      <w:r w:rsidR="00710B49" w:rsidRPr="00710B49">
        <w:rPr>
          <w:rFonts w:ascii="Times New Roman" w:hAnsi="Times New Roman" w:cs="Times New Roman"/>
          <w:bCs/>
          <w:sz w:val="24"/>
          <w:szCs w:val="24"/>
          <w:vertAlign w:val="subscript"/>
        </w:rPr>
        <w:t>95</w:t>
      </w:r>
      <w:r w:rsidR="00710B49">
        <w:rPr>
          <w:rFonts w:ascii="Times New Roman" w:hAnsi="Times New Roman" w:cs="Times New Roman"/>
          <w:bCs/>
          <w:sz w:val="24"/>
          <w:szCs w:val="24"/>
        </w:rPr>
        <w:t>)</w:t>
      </w:r>
      <w:r w:rsidR="00394A39">
        <w:rPr>
          <w:rFonts w:ascii="Times New Roman" w:hAnsi="Times New Roman" w:cs="Times New Roman"/>
          <w:bCs/>
          <w:sz w:val="24"/>
          <w:szCs w:val="24"/>
        </w:rPr>
        <w:t xml:space="preserve"> on observed proportions </w:t>
      </w:r>
      <w:r w:rsidR="006237E8">
        <w:rPr>
          <w:rFonts w:ascii="Times New Roman" w:hAnsi="Times New Roman" w:cs="Times New Roman"/>
          <w:bCs/>
          <w:sz w:val="24"/>
          <w:szCs w:val="24"/>
        </w:rPr>
        <w:t>for types of housing and bedding systems used by respondents.</w:t>
      </w:r>
      <w:r w:rsidR="00394A39">
        <w:rPr>
          <w:rFonts w:ascii="Times New Roman" w:hAnsi="Times New Roman" w:cs="Times New Roman"/>
          <w:bCs/>
          <w:sz w:val="24"/>
          <w:szCs w:val="24"/>
        </w:rPr>
        <w:t xml:space="preserve"> </w:t>
      </w:r>
      <w:r w:rsidR="005D32B3">
        <w:rPr>
          <w:rFonts w:ascii="Times New Roman" w:hAnsi="Times New Roman" w:cs="Times New Roman"/>
          <w:bCs/>
          <w:sz w:val="24"/>
          <w:szCs w:val="24"/>
        </w:rPr>
        <w:t>Associations between key outcomes of interest were explored, including…</w:t>
      </w:r>
      <w:r w:rsidR="005D32B3" w:rsidRPr="00CE02C3">
        <w:rPr>
          <w:rFonts w:ascii="Times New Roman" w:hAnsi="Times New Roman" w:cs="Times New Roman"/>
          <w:bCs/>
          <w:i/>
          <w:sz w:val="24"/>
          <w:szCs w:val="24"/>
        </w:rPr>
        <w:t xml:space="preserve"> </w:t>
      </w:r>
      <w:r w:rsidR="00CE02C3" w:rsidRPr="00CE02C3">
        <w:rPr>
          <w:rFonts w:ascii="Times New Roman" w:hAnsi="Times New Roman" w:cs="Times New Roman"/>
          <w:bCs/>
          <w:i/>
          <w:sz w:val="24"/>
          <w:szCs w:val="24"/>
        </w:rPr>
        <w:t>maybe</w:t>
      </w:r>
      <w:r w:rsidR="00CE02C3">
        <w:rPr>
          <w:rFonts w:ascii="Times New Roman" w:hAnsi="Times New Roman" w:cs="Times New Roman"/>
          <w:bCs/>
          <w:sz w:val="24"/>
          <w:szCs w:val="24"/>
        </w:rPr>
        <w:t xml:space="preserve"> </w:t>
      </w:r>
      <w:r w:rsidR="00AD1CCC" w:rsidRPr="00AD1CCC">
        <w:rPr>
          <w:rFonts w:ascii="Times New Roman" w:hAnsi="Times New Roman" w:cs="Times New Roman"/>
          <w:bCs/>
          <w:i/>
          <w:sz w:val="24"/>
          <w:szCs w:val="24"/>
        </w:rPr>
        <w:t>add info here.</w:t>
      </w:r>
      <w:r w:rsidR="00AD1CCC">
        <w:rPr>
          <w:rFonts w:ascii="Times New Roman" w:hAnsi="Times New Roman" w:cs="Times New Roman"/>
          <w:bCs/>
          <w:sz w:val="24"/>
          <w:szCs w:val="24"/>
        </w:rPr>
        <w:t xml:space="preserve"> </w:t>
      </w:r>
      <w:r w:rsidR="00611B56">
        <w:rPr>
          <w:rFonts w:ascii="Times New Roman" w:hAnsi="Times New Roman" w:cs="Times New Roman"/>
          <w:bCs/>
          <w:sz w:val="24"/>
          <w:szCs w:val="24"/>
        </w:rPr>
        <w:t xml:space="preserve">  </w:t>
      </w:r>
      <w:r w:rsidR="00F85AB9" w:rsidRPr="00B206BB">
        <w:rPr>
          <w:rFonts w:ascii="Times New Roman" w:hAnsi="Times New Roman" w:cs="Times New Roman"/>
          <w:bCs/>
          <w:sz w:val="24"/>
          <w:szCs w:val="24"/>
        </w:rPr>
        <w:t xml:space="preserve">Independence of categorical variables </w:t>
      </w:r>
      <w:r w:rsidR="00593696">
        <w:rPr>
          <w:rFonts w:ascii="Times New Roman" w:hAnsi="Times New Roman" w:cs="Times New Roman"/>
          <w:bCs/>
          <w:sz w:val="24"/>
          <w:szCs w:val="24"/>
        </w:rPr>
        <w:t xml:space="preserve">was </w:t>
      </w:r>
      <w:r w:rsidR="00F85AB9" w:rsidRPr="00B206BB">
        <w:rPr>
          <w:rFonts w:ascii="Times New Roman" w:hAnsi="Times New Roman" w:cs="Times New Roman"/>
          <w:bCs/>
          <w:sz w:val="24"/>
          <w:szCs w:val="24"/>
        </w:rPr>
        <w:t xml:space="preserve">assessed with </w:t>
      </w:r>
      <w:r w:rsidR="00AD5937">
        <w:rPr>
          <w:rFonts w:ascii="Times New Roman" w:hAnsi="Times New Roman" w:cs="Times New Roman"/>
          <w:bCs/>
          <w:sz w:val="24"/>
          <w:szCs w:val="24"/>
        </w:rPr>
        <w:t xml:space="preserve">Pearson’s </w:t>
      </w:r>
      <w:r w:rsidR="00F85AB9" w:rsidRPr="00B206BB">
        <w:rPr>
          <w:rFonts w:ascii="Times New Roman" w:hAnsi="Times New Roman" w:cs="Times New Roman"/>
          <w:bCs/>
          <w:sz w:val="24"/>
          <w:szCs w:val="24"/>
        </w:rPr>
        <w:t>chi</w:t>
      </w:r>
      <w:r w:rsidR="00012522" w:rsidRPr="00B206BB">
        <w:rPr>
          <w:rFonts w:ascii="Times New Roman" w:hAnsi="Times New Roman" w:cs="Times New Roman"/>
          <w:bCs/>
          <w:sz w:val="24"/>
          <w:szCs w:val="24"/>
        </w:rPr>
        <w:t>-</w:t>
      </w:r>
      <w:r w:rsidR="00F85AB9" w:rsidRPr="00B206BB">
        <w:rPr>
          <w:rFonts w:ascii="Times New Roman" w:hAnsi="Times New Roman" w:cs="Times New Roman"/>
          <w:bCs/>
          <w:sz w:val="24"/>
          <w:szCs w:val="24"/>
        </w:rPr>
        <w:t>square test</w:t>
      </w:r>
      <w:r w:rsidR="00C758BB" w:rsidRPr="00B206BB">
        <w:rPr>
          <w:rFonts w:ascii="Times New Roman" w:hAnsi="Times New Roman" w:cs="Times New Roman"/>
          <w:bCs/>
          <w:sz w:val="24"/>
          <w:szCs w:val="24"/>
        </w:rPr>
        <w:t xml:space="preserve">. </w:t>
      </w:r>
      <w:r w:rsidR="004F0592" w:rsidRPr="004F0592">
        <w:rPr>
          <w:rFonts w:ascii="Times New Roman" w:hAnsi="Times New Roman" w:cs="Times New Roman"/>
          <w:bCs/>
          <w:sz w:val="24"/>
          <w:szCs w:val="24"/>
        </w:rPr>
        <w:t xml:space="preserve">Kruskal-Wallis </w:t>
      </w:r>
      <w:r w:rsidR="00601A59">
        <w:rPr>
          <w:rFonts w:ascii="Times New Roman" w:hAnsi="Times New Roman" w:cs="Times New Roman"/>
          <w:bCs/>
          <w:sz w:val="24"/>
          <w:szCs w:val="24"/>
        </w:rPr>
        <w:t xml:space="preserve">(K-W) </w:t>
      </w:r>
      <w:r w:rsidR="00F65BE4">
        <w:rPr>
          <w:rFonts w:ascii="Times New Roman" w:hAnsi="Times New Roman" w:cs="Times New Roman"/>
          <w:bCs/>
          <w:sz w:val="24"/>
          <w:szCs w:val="24"/>
        </w:rPr>
        <w:t>rank sum test</w:t>
      </w:r>
      <w:r w:rsidR="00601A59">
        <w:rPr>
          <w:rFonts w:ascii="Times New Roman" w:hAnsi="Times New Roman" w:cs="Times New Roman"/>
          <w:bCs/>
          <w:sz w:val="24"/>
          <w:szCs w:val="24"/>
        </w:rPr>
        <w:t xml:space="preserve"> was used to test associations between ordinal dependent variables and independent variables with </w:t>
      </w:r>
      <w:r w:rsidR="00593696">
        <w:rPr>
          <w:rFonts w:ascii="Times New Roman" w:hAnsi="Times New Roman" w:cs="Times New Roman"/>
          <w:bCs/>
          <w:sz w:val="24"/>
          <w:szCs w:val="24"/>
        </w:rPr>
        <w:t>multiple categories</w:t>
      </w:r>
      <w:r w:rsidR="00601A59">
        <w:rPr>
          <w:rFonts w:ascii="Times New Roman" w:hAnsi="Times New Roman" w:cs="Times New Roman"/>
          <w:bCs/>
          <w:sz w:val="24"/>
          <w:szCs w:val="24"/>
        </w:rPr>
        <w:t xml:space="preserve">, and when significant differences were observed </w:t>
      </w:r>
      <w:r w:rsidR="00216A36">
        <w:rPr>
          <w:rFonts w:ascii="Times New Roman" w:hAnsi="Times New Roman" w:cs="Times New Roman"/>
          <w:bCs/>
          <w:sz w:val="24"/>
          <w:szCs w:val="24"/>
        </w:rPr>
        <w:t>the Dunn test for</w:t>
      </w:r>
      <w:r w:rsidR="00601A59">
        <w:rPr>
          <w:rFonts w:ascii="Times New Roman" w:hAnsi="Times New Roman" w:cs="Times New Roman"/>
          <w:bCs/>
          <w:sz w:val="24"/>
          <w:szCs w:val="24"/>
        </w:rPr>
        <w:t xml:space="preserve"> multiple comparisons</w:t>
      </w:r>
      <w:r w:rsidR="00216A36">
        <w:rPr>
          <w:rFonts w:ascii="Times New Roman" w:hAnsi="Times New Roman" w:cs="Times New Roman"/>
          <w:bCs/>
          <w:sz w:val="24"/>
          <w:szCs w:val="24"/>
        </w:rPr>
        <w:t xml:space="preserve"> with</w:t>
      </w:r>
      <w:r w:rsidR="00F65BE4">
        <w:rPr>
          <w:rFonts w:ascii="Times New Roman" w:hAnsi="Times New Roman" w:cs="Times New Roman"/>
          <w:bCs/>
          <w:sz w:val="24"/>
          <w:szCs w:val="24"/>
        </w:rPr>
        <w:t xml:space="preserve"> </w:t>
      </w:r>
      <w:r w:rsidR="00216A36">
        <w:rPr>
          <w:rFonts w:ascii="Times New Roman" w:hAnsi="Times New Roman" w:cs="Times New Roman"/>
          <w:bCs/>
          <w:sz w:val="24"/>
          <w:szCs w:val="24"/>
        </w:rPr>
        <w:t>adjustment was applied</w:t>
      </w:r>
      <w:r w:rsidR="00E57482">
        <w:rPr>
          <w:rFonts w:ascii="Times New Roman" w:hAnsi="Times New Roman" w:cs="Times New Roman"/>
          <w:bCs/>
          <w:sz w:val="24"/>
          <w:szCs w:val="24"/>
        </w:rPr>
        <w:t xml:space="preserve"> using the FSA package in R (Ogle et al., 2020)</w:t>
      </w:r>
      <w:r w:rsidR="00593696">
        <w:rPr>
          <w:rFonts w:ascii="Times New Roman" w:hAnsi="Times New Roman" w:cs="Times New Roman"/>
          <w:bCs/>
          <w:sz w:val="24"/>
          <w:szCs w:val="24"/>
        </w:rPr>
        <w:t xml:space="preserve">. </w:t>
      </w:r>
      <w:r w:rsidR="00C758BB" w:rsidRPr="00B206BB">
        <w:rPr>
          <w:rFonts w:ascii="Times New Roman" w:hAnsi="Times New Roman" w:cs="Times New Roman"/>
          <w:bCs/>
          <w:sz w:val="24"/>
          <w:szCs w:val="24"/>
        </w:rPr>
        <w:t xml:space="preserve">Relationships between categorical </w:t>
      </w:r>
      <w:r w:rsidR="00216A36">
        <w:rPr>
          <w:rFonts w:ascii="Times New Roman" w:hAnsi="Times New Roman" w:cs="Times New Roman"/>
          <w:bCs/>
          <w:sz w:val="24"/>
          <w:szCs w:val="24"/>
        </w:rPr>
        <w:t xml:space="preserve">independent variables with </w:t>
      </w:r>
      <w:del w:id="491" w:author="Deborah Neher" w:date="2020-08-19T21:37:00Z">
        <w:r w:rsidR="00216A36" w:rsidDel="00283B0F">
          <w:rPr>
            <w:rFonts w:ascii="Times New Roman" w:hAnsi="Times New Roman" w:cs="Times New Roman"/>
            <w:bCs/>
            <w:sz w:val="24"/>
            <w:szCs w:val="24"/>
          </w:rPr>
          <w:delText xml:space="preserve">2 </w:delText>
        </w:r>
      </w:del>
      <w:ins w:id="492" w:author="Deborah Neher" w:date="2020-08-19T21:37:00Z">
        <w:r w:rsidR="00283B0F">
          <w:rPr>
            <w:rFonts w:ascii="Times New Roman" w:hAnsi="Times New Roman" w:cs="Times New Roman"/>
            <w:bCs/>
            <w:sz w:val="24"/>
            <w:szCs w:val="24"/>
          </w:rPr>
          <w:t xml:space="preserve">two </w:t>
        </w:r>
      </w:ins>
      <w:r w:rsidR="00216A36">
        <w:rPr>
          <w:rFonts w:ascii="Times New Roman" w:hAnsi="Times New Roman" w:cs="Times New Roman"/>
          <w:bCs/>
          <w:sz w:val="24"/>
          <w:szCs w:val="24"/>
        </w:rPr>
        <w:t xml:space="preserve">or more levels </w:t>
      </w:r>
      <w:r w:rsidR="00C758BB" w:rsidRPr="00B206BB">
        <w:rPr>
          <w:rFonts w:ascii="Times New Roman" w:hAnsi="Times New Roman" w:cs="Times New Roman"/>
          <w:bCs/>
          <w:sz w:val="24"/>
          <w:szCs w:val="24"/>
        </w:rPr>
        <w:t xml:space="preserve">and continuous </w:t>
      </w:r>
      <w:r w:rsidR="00593696">
        <w:rPr>
          <w:rFonts w:ascii="Times New Roman" w:hAnsi="Times New Roman" w:cs="Times New Roman"/>
          <w:bCs/>
          <w:sz w:val="24"/>
          <w:szCs w:val="24"/>
        </w:rPr>
        <w:t xml:space="preserve">dependent </w:t>
      </w:r>
      <w:r w:rsidR="00C758BB" w:rsidRPr="00B206BB">
        <w:rPr>
          <w:rFonts w:ascii="Times New Roman" w:hAnsi="Times New Roman" w:cs="Times New Roman"/>
          <w:bCs/>
          <w:sz w:val="24"/>
          <w:szCs w:val="24"/>
        </w:rPr>
        <w:t xml:space="preserve">variables were assessed using </w:t>
      </w:r>
      <w:r w:rsidR="00216A36">
        <w:rPr>
          <w:rFonts w:ascii="Times New Roman" w:hAnsi="Times New Roman" w:cs="Times New Roman"/>
          <w:bCs/>
          <w:sz w:val="24"/>
          <w:szCs w:val="24"/>
        </w:rPr>
        <w:t xml:space="preserve">one-way </w:t>
      </w:r>
      <w:r w:rsidR="00C758BB" w:rsidRPr="00B206BB">
        <w:rPr>
          <w:rFonts w:ascii="Times New Roman" w:hAnsi="Times New Roman" w:cs="Times New Roman"/>
          <w:bCs/>
          <w:sz w:val="24"/>
          <w:szCs w:val="24"/>
        </w:rPr>
        <w:t>analysis of variance</w:t>
      </w:r>
      <w:r w:rsidR="006953FB">
        <w:rPr>
          <w:rFonts w:ascii="Times New Roman" w:hAnsi="Times New Roman" w:cs="Times New Roman"/>
          <w:bCs/>
          <w:sz w:val="24"/>
          <w:szCs w:val="24"/>
        </w:rPr>
        <w:t xml:space="preserve"> (ANOVA)</w:t>
      </w:r>
      <w:r w:rsidR="00C758BB" w:rsidRPr="00B206BB">
        <w:rPr>
          <w:rFonts w:ascii="Times New Roman" w:hAnsi="Times New Roman" w:cs="Times New Roman"/>
          <w:bCs/>
          <w:sz w:val="24"/>
          <w:szCs w:val="24"/>
        </w:rPr>
        <w:t>.</w:t>
      </w:r>
      <w:r w:rsidR="00FE40DA">
        <w:rPr>
          <w:rFonts w:ascii="Times New Roman" w:hAnsi="Times New Roman" w:cs="Times New Roman"/>
          <w:bCs/>
          <w:sz w:val="24"/>
          <w:szCs w:val="24"/>
        </w:rPr>
        <w:t xml:space="preserve"> Associations between </w:t>
      </w:r>
      <w:r w:rsidR="00AD654D">
        <w:rPr>
          <w:rFonts w:ascii="Times New Roman" w:hAnsi="Times New Roman" w:cs="Times New Roman"/>
          <w:bCs/>
          <w:sz w:val="24"/>
          <w:szCs w:val="24"/>
        </w:rPr>
        <w:t>binary</w:t>
      </w:r>
      <w:r w:rsidR="00FE40DA">
        <w:rPr>
          <w:rFonts w:ascii="Times New Roman" w:hAnsi="Times New Roman" w:cs="Times New Roman"/>
          <w:bCs/>
          <w:sz w:val="24"/>
          <w:szCs w:val="24"/>
        </w:rPr>
        <w:t xml:space="preserve"> </w:t>
      </w:r>
      <w:r w:rsidR="00FE40DA">
        <w:rPr>
          <w:rFonts w:ascii="Times New Roman" w:hAnsi="Times New Roman" w:cs="Times New Roman"/>
          <w:bCs/>
          <w:sz w:val="24"/>
          <w:szCs w:val="24"/>
        </w:rPr>
        <w:lastRenderedPageBreak/>
        <w:t>dependent variables and independent predictors were tested by logistic regression.</w:t>
      </w:r>
      <w:r w:rsidR="00C758BB" w:rsidRPr="00B206BB">
        <w:rPr>
          <w:rFonts w:ascii="Times New Roman" w:hAnsi="Times New Roman" w:cs="Times New Roman"/>
          <w:bCs/>
          <w:sz w:val="24"/>
          <w:szCs w:val="24"/>
        </w:rPr>
        <w:t xml:space="preserve"> </w:t>
      </w:r>
      <w:r w:rsidR="00C758BB" w:rsidRPr="00B206BB">
        <w:rPr>
          <w:rFonts w:ascii="Times New Roman" w:hAnsi="Times New Roman" w:cs="Times New Roman"/>
          <w:bCs/>
          <w:i/>
          <w:iCs/>
          <w:sz w:val="24"/>
          <w:szCs w:val="24"/>
        </w:rPr>
        <w:t xml:space="preserve">P </w:t>
      </w:r>
      <w:r w:rsidR="00C758BB" w:rsidRPr="00B206BB">
        <w:rPr>
          <w:rFonts w:ascii="Times New Roman" w:hAnsi="Times New Roman" w:cs="Times New Roman"/>
          <w:bCs/>
          <w:sz w:val="24"/>
          <w:szCs w:val="24"/>
        </w:rPr>
        <w:t>values were assigned to assess significance of association</w:t>
      </w:r>
      <w:r w:rsidR="005D32B3">
        <w:rPr>
          <w:rFonts w:ascii="Times New Roman" w:hAnsi="Times New Roman" w:cs="Times New Roman"/>
          <w:bCs/>
          <w:sz w:val="24"/>
          <w:szCs w:val="24"/>
        </w:rPr>
        <w:t xml:space="preserve">, with significance at </w:t>
      </w:r>
      <w:r w:rsidR="005D32B3" w:rsidRPr="005D32B3">
        <w:rPr>
          <w:rFonts w:ascii="Times New Roman" w:hAnsi="Times New Roman" w:cs="Times New Roman"/>
          <w:bCs/>
          <w:i/>
          <w:sz w:val="24"/>
          <w:szCs w:val="24"/>
        </w:rPr>
        <w:t>P</w:t>
      </w:r>
      <w:r w:rsidR="005D32B3">
        <w:rPr>
          <w:rFonts w:ascii="Times New Roman" w:hAnsi="Times New Roman" w:cs="Times New Roman"/>
          <w:bCs/>
          <w:i/>
          <w:sz w:val="24"/>
          <w:szCs w:val="24"/>
        </w:rPr>
        <w:t xml:space="preserve"> </w:t>
      </w:r>
      <w:r w:rsidR="005D32B3">
        <w:rPr>
          <w:rFonts w:ascii="Times New Roman" w:hAnsi="Times New Roman" w:cs="Times New Roman"/>
          <w:bCs/>
          <w:sz w:val="24"/>
          <w:szCs w:val="24"/>
        </w:rPr>
        <w:t>≤ 0.05</w:t>
      </w:r>
      <w:r w:rsidR="00C758BB" w:rsidRPr="00B206BB">
        <w:rPr>
          <w:rFonts w:ascii="Times New Roman" w:hAnsi="Times New Roman" w:cs="Times New Roman"/>
          <w:bCs/>
          <w:sz w:val="24"/>
          <w:szCs w:val="24"/>
        </w:rPr>
        <w:t xml:space="preserve">. </w:t>
      </w:r>
    </w:p>
    <w:p w14:paraId="0D7740E6" w14:textId="06E920D5" w:rsidR="00A16CA0" w:rsidRPr="00B206BB" w:rsidRDefault="00592178" w:rsidP="002B3527">
      <w:pPr>
        <w:tabs>
          <w:tab w:val="left" w:pos="360"/>
          <w:tab w:val="left" w:pos="720"/>
        </w:tabs>
        <w:spacing w:line="480" w:lineRule="auto"/>
        <w:jc w:val="center"/>
        <w:rPr>
          <w:rFonts w:ascii="Times New Roman" w:hAnsi="Times New Roman" w:cs="Times New Roman"/>
          <w:b/>
          <w:sz w:val="24"/>
          <w:szCs w:val="24"/>
        </w:rPr>
      </w:pPr>
      <w:r w:rsidRPr="00B206BB">
        <w:rPr>
          <w:rFonts w:ascii="Times New Roman" w:hAnsi="Times New Roman" w:cs="Times New Roman"/>
          <w:b/>
          <w:sz w:val="24"/>
          <w:szCs w:val="24"/>
        </w:rPr>
        <w:t>RESULTS AND DISCUSSION</w:t>
      </w:r>
    </w:p>
    <w:p w14:paraId="6426D385" w14:textId="1F3E571E" w:rsidR="00EF62BF" w:rsidRDefault="00857F6A" w:rsidP="002B3527">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ab/>
      </w:r>
      <w:ins w:id="493" w:author="Deborah Neher" w:date="2020-08-19T21:37:00Z">
        <w:r w:rsidR="00D57B52" w:rsidRPr="00D57B52">
          <w:rPr>
            <w:rFonts w:ascii="Times New Roman" w:hAnsi="Times New Roman" w:cs="Times New Roman"/>
            <w:bCs/>
            <w:sz w:val="24"/>
            <w:szCs w:val="24"/>
            <w:rPrChange w:id="494" w:author="Deborah Neher" w:date="2020-08-19T21:38:00Z">
              <w:rPr>
                <w:rFonts w:ascii="Times New Roman" w:hAnsi="Times New Roman" w:cs="Times New Roman"/>
                <w:b/>
                <w:sz w:val="24"/>
                <w:szCs w:val="24"/>
              </w:rPr>
            </w:rPrChange>
          </w:rPr>
          <w:t>The overall response rate was 82% (</w:t>
        </w:r>
      </w:ins>
      <w:ins w:id="495" w:author="Deborah Neher" w:date="2020-08-19T21:38:00Z">
        <w:r w:rsidR="00D57B52" w:rsidRPr="00AA0442">
          <w:rPr>
            <w:rFonts w:ascii="Times New Roman" w:hAnsi="Times New Roman" w:cs="Times New Roman"/>
            <w:bCs/>
            <w:i/>
            <w:iCs/>
            <w:sz w:val="24"/>
            <w:szCs w:val="24"/>
            <w:rPrChange w:id="496" w:author="Deborah Neher" w:date="2020-08-19T21:39:00Z">
              <w:rPr>
                <w:rFonts w:ascii="Times New Roman" w:hAnsi="Times New Roman" w:cs="Times New Roman"/>
                <w:bCs/>
                <w:sz w:val="24"/>
                <w:szCs w:val="24"/>
              </w:rPr>
            </w:rPrChange>
          </w:rPr>
          <w:t>n</w:t>
        </w:r>
        <w:r w:rsidR="00D57B52">
          <w:rPr>
            <w:rFonts w:ascii="Times New Roman" w:hAnsi="Times New Roman" w:cs="Times New Roman"/>
            <w:bCs/>
            <w:sz w:val="24"/>
            <w:szCs w:val="24"/>
          </w:rPr>
          <w:t xml:space="preserve"> = </w:t>
        </w:r>
      </w:ins>
      <w:ins w:id="497" w:author="Deborah Neher" w:date="2020-08-19T21:37:00Z">
        <w:r w:rsidR="00D57B52" w:rsidRPr="00D57B52">
          <w:rPr>
            <w:rFonts w:ascii="Times New Roman" w:hAnsi="Times New Roman" w:cs="Times New Roman"/>
            <w:bCs/>
            <w:sz w:val="24"/>
            <w:szCs w:val="24"/>
            <w:rPrChange w:id="498" w:author="Deborah Neher" w:date="2020-08-19T21:38:00Z">
              <w:rPr>
                <w:rFonts w:ascii="Times New Roman" w:hAnsi="Times New Roman" w:cs="Times New Roman"/>
                <w:b/>
                <w:sz w:val="24"/>
                <w:szCs w:val="24"/>
              </w:rPr>
            </w:rPrChange>
          </w:rPr>
          <w:t>142</w:t>
        </w:r>
      </w:ins>
      <w:ins w:id="499" w:author="Deborah Neher" w:date="2020-08-19T21:38:00Z">
        <w:r w:rsidR="00D57B52">
          <w:rPr>
            <w:rFonts w:ascii="Times New Roman" w:hAnsi="Times New Roman" w:cs="Times New Roman"/>
            <w:bCs/>
            <w:sz w:val="24"/>
            <w:szCs w:val="24"/>
          </w:rPr>
          <w:t>)</w:t>
        </w:r>
      </w:ins>
      <w:ins w:id="500" w:author="Deborah Neher" w:date="2020-08-19T21:37:00Z">
        <w:r w:rsidR="00D57B52" w:rsidRPr="00D57B52">
          <w:rPr>
            <w:rFonts w:ascii="Times New Roman" w:hAnsi="Times New Roman" w:cs="Times New Roman"/>
            <w:bCs/>
            <w:sz w:val="24"/>
            <w:szCs w:val="24"/>
            <w:rPrChange w:id="501" w:author="Deborah Neher" w:date="2020-08-19T21:38:00Z">
              <w:rPr>
                <w:rFonts w:ascii="Times New Roman" w:hAnsi="Times New Roman" w:cs="Times New Roman"/>
                <w:b/>
                <w:sz w:val="24"/>
                <w:szCs w:val="24"/>
              </w:rPr>
            </w:rPrChange>
          </w:rPr>
          <w:t xml:space="preserve"> </w:t>
        </w:r>
      </w:ins>
      <w:ins w:id="502" w:author="Deborah Neher" w:date="2020-08-19T21:38:00Z">
        <w:r w:rsidR="00D57B52">
          <w:rPr>
            <w:rFonts w:ascii="Times New Roman" w:hAnsi="Times New Roman" w:cs="Times New Roman"/>
            <w:bCs/>
            <w:sz w:val="24"/>
            <w:szCs w:val="24"/>
          </w:rPr>
          <w:t>of</w:t>
        </w:r>
      </w:ins>
      <w:del w:id="503" w:author="Deborah Neher" w:date="2020-08-19T21:37:00Z">
        <w:r w:rsidR="00922384" w:rsidRPr="00B206BB" w:rsidDel="00D57B52">
          <w:rPr>
            <w:rFonts w:ascii="Times New Roman" w:hAnsi="Times New Roman" w:cs="Times New Roman"/>
            <w:sz w:val="24"/>
            <w:szCs w:val="24"/>
          </w:rPr>
          <w:delText xml:space="preserve">Of </w:delText>
        </w:r>
      </w:del>
      <w:del w:id="504" w:author="Deborah Neher" w:date="2020-08-19T21:38:00Z">
        <w:r w:rsidR="00922384" w:rsidRPr="00B206BB" w:rsidDel="00D57B52">
          <w:rPr>
            <w:rFonts w:ascii="Times New Roman" w:hAnsi="Times New Roman" w:cs="Times New Roman"/>
            <w:sz w:val="24"/>
            <w:szCs w:val="24"/>
          </w:rPr>
          <w:delText>the</w:delText>
        </w:r>
      </w:del>
      <w:r w:rsidR="00922384" w:rsidRPr="00B206BB">
        <w:rPr>
          <w:rFonts w:ascii="Times New Roman" w:hAnsi="Times New Roman" w:cs="Times New Roman"/>
          <w:sz w:val="24"/>
          <w:szCs w:val="24"/>
        </w:rPr>
        <w:t xml:space="preserve"> 177</w:t>
      </w:r>
      <w:r w:rsidRPr="00B206BB">
        <w:rPr>
          <w:rFonts w:ascii="Times New Roman" w:hAnsi="Times New Roman" w:cs="Times New Roman"/>
          <w:sz w:val="24"/>
          <w:szCs w:val="24"/>
        </w:rPr>
        <w:t xml:space="preserve"> certified organic</w:t>
      </w:r>
      <w:r w:rsidR="00922384" w:rsidRPr="00B206BB">
        <w:rPr>
          <w:rFonts w:ascii="Times New Roman" w:hAnsi="Times New Roman" w:cs="Times New Roman"/>
          <w:sz w:val="24"/>
          <w:szCs w:val="24"/>
        </w:rPr>
        <w:t xml:space="preserve"> </w:t>
      </w:r>
      <w:ins w:id="505" w:author="Caitlin Jeffrey" w:date="2020-08-21T14:32:00Z">
        <w:r w:rsidR="007461C8">
          <w:rPr>
            <w:rFonts w:ascii="Times New Roman" w:hAnsi="Times New Roman" w:cs="Times New Roman"/>
            <w:sz w:val="24"/>
            <w:szCs w:val="24"/>
          </w:rPr>
          <w:t xml:space="preserve">dairy </w:t>
        </w:r>
      </w:ins>
      <w:r w:rsidR="00922384" w:rsidRPr="00B206BB">
        <w:rPr>
          <w:rFonts w:ascii="Times New Roman" w:hAnsi="Times New Roman" w:cs="Times New Roman"/>
          <w:sz w:val="24"/>
          <w:szCs w:val="24"/>
        </w:rPr>
        <w:t>farms</w:t>
      </w:r>
      <w:r w:rsidRPr="00B206BB">
        <w:rPr>
          <w:rFonts w:ascii="Times New Roman" w:hAnsi="Times New Roman" w:cs="Times New Roman"/>
          <w:sz w:val="24"/>
          <w:szCs w:val="24"/>
        </w:rPr>
        <w:t xml:space="preserve"> </w:t>
      </w:r>
      <w:del w:id="506" w:author="Caitlin Jeffrey" w:date="2020-08-21T14:35:00Z">
        <w:r w:rsidRPr="00B206BB" w:rsidDel="007461C8">
          <w:rPr>
            <w:rFonts w:ascii="Times New Roman" w:hAnsi="Times New Roman" w:cs="Times New Roman"/>
            <w:sz w:val="24"/>
            <w:szCs w:val="24"/>
          </w:rPr>
          <w:delText>that produced</w:delText>
        </w:r>
      </w:del>
      <w:ins w:id="507" w:author="Caitlin Jeffrey" w:date="2020-08-21T14:35:00Z">
        <w:r w:rsidR="007461C8">
          <w:rPr>
            <w:rFonts w:ascii="Times New Roman" w:hAnsi="Times New Roman" w:cs="Times New Roman"/>
            <w:sz w:val="24"/>
            <w:szCs w:val="24"/>
          </w:rPr>
          <w:t xml:space="preserve"> selling</w:t>
        </w:r>
      </w:ins>
      <w:r w:rsidRPr="00B206BB">
        <w:rPr>
          <w:rFonts w:ascii="Times New Roman" w:hAnsi="Times New Roman" w:cs="Times New Roman"/>
          <w:sz w:val="24"/>
          <w:szCs w:val="24"/>
        </w:rPr>
        <w:t xml:space="preserve"> cow milk in </w:t>
      </w:r>
      <w:commentRangeStart w:id="508"/>
      <w:r w:rsidRPr="00B206BB">
        <w:rPr>
          <w:rFonts w:ascii="Times New Roman" w:hAnsi="Times New Roman" w:cs="Times New Roman"/>
          <w:sz w:val="24"/>
          <w:szCs w:val="24"/>
        </w:rPr>
        <w:t>Vermont</w:t>
      </w:r>
      <w:commentRangeEnd w:id="508"/>
      <w:r w:rsidR="00C64E90">
        <w:rPr>
          <w:rStyle w:val="CommentReference"/>
        </w:rPr>
        <w:commentReference w:id="508"/>
      </w:r>
      <w:del w:id="509" w:author="Deborah Neher" w:date="2020-08-20T12:54:00Z">
        <w:r w:rsidR="004D3491" w:rsidRPr="00B206BB" w:rsidDel="00C64E90">
          <w:rPr>
            <w:rFonts w:ascii="Times New Roman" w:hAnsi="Times New Roman" w:cs="Times New Roman"/>
            <w:sz w:val="24"/>
            <w:szCs w:val="24"/>
          </w:rPr>
          <w:delText xml:space="preserve"> and were listed in the USDA</w:delText>
        </w:r>
        <w:r w:rsidR="005D32B3" w:rsidDel="00C64E90">
          <w:rPr>
            <w:rFonts w:ascii="Times New Roman" w:hAnsi="Times New Roman" w:cs="Times New Roman"/>
            <w:sz w:val="24"/>
            <w:szCs w:val="24"/>
          </w:rPr>
          <w:delText>-OI</w:delText>
        </w:r>
        <w:r w:rsidR="004D3491" w:rsidRPr="00B206BB" w:rsidDel="00C64E90">
          <w:rPr>
            <w:rFonts w:ascii="Times New Roman" w:hAnsi="Times New Roman" w:cs="Times New Roman"/>
            <w:sz w:val="24"/>
            <w:szCs w:val="24"/>
          </w:rPr>
          <w:delText xml:space="preserve"> database</w:delText>
        </w:r>
        <w:r w:rsidR="00397B1B" w:rsidDel="00C64E90">
          <w:rPr>
            <w:rFonts w:ascii="Times New Roman" w:hAnsi="Times New Roman" w:cs="Times New Roman"/>
            <w:sz w:val="24"/>
            <w:szCs w:val="24"/>
          </w:rPr>
          <w:delText xml:space="preserve"> after the December 2018 update</w:delText>
        </w:r>
      </w:del>
      <w:del w:id="510" w:author="Deborah Neher" w:date="2020-08-19T21:39:00Z">
        <w:r w:rsidR="00922384" w:rsidRPr="00B206BB" w:rsidDel="00D57B52">
          <w:rPr>
            <w:rFonts w:ascii="Times New Roman" w:hAnsi="Times New Roman" w:cs="Times New Roman"/>
            <w:sz w:val="24"/>
            <w:szCs w:val="24"/>
          </w:rPr>
          <w:delText>,</w:delText>
        </w:r>
      </w:del>
      <w:del w:id="511" w:author="Deborah Neher" w:date="2020-08-19T21:38:00Z">
        <w:r w:rsidR="00922384" w:rsidRPr="00B206BB" w:rsidDel="00D57B52">
          <w:rPr>
            <w:rFonts w:ascii="Times New Roman" w:hAnsi="Times New Roman" w:cs="Times New Roman"/>
            <w:sz w:val="24"/>
            <w:szCs w:val="24"/>
          </w:rPr>
          <w:delText xml:space="preserve"> 145</w:delText>
        </w:r>
        <w:r w:rsidRPr="00B206BB" w:rsidDel="00D57B52">
          <w:rPr>
            <w:rFonts w:ascii="Times New Roman" w:hAnsi="Times New Roman" w:cs="Times New Roman"/>
            <w:sz w:val="24"/>
            <w:szCs w:val="24"/>
          </w:rPr>
          <w:delText xml:space="preserve"> </w:delText>
        </w:r>
        <w:r w:rsidR="00922384" w:rsidRPr="00B206BB" w:rsidDel="00D57B52">
          <w:rPr>
            <w:rFonts w:ascii="Times New Roman" w:hAnsi="Times New Roman" w:cs="Times New Roman"/>
            <w:sz w:val="24"/>
            <w:szCs w:val="24"/>
          </w:rPr>
          <w:delText xml:space="preserve">responded (82% </w:delText>
        </w:r>
        <w:r w:rsidR="003B0A76" w:rsidDel="00D57B52">
          <w:rPr>
            <w:rFonts w:ascii="Times New Roman" w:hAnsi="Times New Roman" w:cs="Times New Roman"/>
            <w:sz w:val="24"/>
            <w:szCs w:val="24"/>
          </w:rPr>
          <w:delText>overall</w:delText>
        </w:r>
        <w:r w:rsidR="00922384" w:rsidRPr="00B206BB" w:rsidDel="00D57B52">
          <w:rPr>
            <w:rFonts w:ascii="Times New Roman" w:hAnsi="Times New Roman" w:cs="Times New Roman"/>
            <w:sz w:val="24"/>
            <w:szCs w:val="24"/>
          </w:rPr>
          <w:delText xml:space="preserve"> response)</w:delText>
        </w:r>
      </w:del>
      <w:r w:rsidR="00243609">
        <w:rPr>
          <w:rFonts w:ascii="Times New Roman" w:hAnsi="Times New Roman" w:cs="Times New Roman"/>
          <w:sz w:val="24"/>
          <w:szCs w:val="24"/>
        </w:rPr>
        <w:t xml:space="preserve">. </w:t>
      </w:r>
      <w:r w:rsidR="005D32B3" w:rsidRPr="00497C2C">
        <w:rPr>
          <w:rFonts w:ascii="Times New Roman" w:hAnsi="Times New Roman" w:cs="Times New Roman"/>
          <w:sz w:val="24"/>
          <w:szCs w:val="24"/>
          <w:highlight w:val="green"/>
        </w:rPr>
        <w:t xml:space="preserve">X and X </w:t>
      </w:r>
      <w:r w:rsidR="00497C2C">
        <w:rPr>
          <w:rFonts w:ascii="Times New Roman" w:hAnsi="Times New Roman" w:cs="Times New Roman"/>
          <w:sz w:val="24"/>
          <w:szCs w:val="24"/>
        </w:rPr>
        <w:t>individuals</w:t>
      </w:r>
      <w:r w:rsidR="005D32B3">
        <w:rPr>
          <w:rFonts w:ascii="Times New Roman" w:hAnsi="Times New Roman" w:cs="Times New Roman"/>
          <w:sz w:val="24"/>
          <w:szCs w:val="24"/>
        </w:rPr>
        <w:t xml:space="preserve"> responded to the initial and second mailing, respectively, and reported they were no-longer active dairy producers </w:t>
      </w:r>
      <w:r w:rsidR="005D32B3" w:rsidRPr="00B206BB">
        <w:rPr>
          <w:rFonts w:ascii="Times New Roman" w:hAnsi="Times New Roman" w:cs="Times New Roman"/>
          <w:sz w:val="24"/>
          <w:szCs w:val="24"/>
        </w:rPr>
        <w:t>(</w:t>
      </w:r>
      <w:r w:rsidR="005D32B3">
        <w:rPr>
          <w:rFonts w:ascii="Times New Roman" w:hAnsi="Times New Roman" w:cs="Times New Roman"/>
          <w:sz w:val="24"/>
          <w:szCs w:val="24"/>
        </w:rPr>
        <w:t>excluded from</w:t>
      </w:r>
      <w:r w:rsidR="005D32B3" w:rsidRPr="00B206BB">
        <w:rPr>
          <w:rFonts w:ascii="Times New Roman" w:hAnsi="Times New Roman" w:cs="Times New Roman"/>
          <w:sz w:val="24"/>
          <w:szCs w:val="24"/>
        </w:rPr>
        <w:t xml:space="preserve"> analysis)</w:t>
      </w:r>
      <w:r w:rsidR="005D32B3">
        <w:rPr>
          <w:rFonts w:ascii="Times New Roman" w:hAnsi="Times New Roman" w:cs="Times New Roman"/>
          <w:sz w:val="24"/>
          <w:szCs w:val="24"/>
        </w:rPr>
        <w:t xml:space="preserve">. </w:t>
      </w:r>
      <w:r w:rsidR="00C93F46" w:rsidRPr="00B206BB">
        <w:rPr>
          <w:rFonts w:ascii="Times New Roman" w:hAnsi="Times New Roman" w:cs="Times New Roman"/>
          <w:sz w:val="24"/>
          <w:szCs w:val="24"/>
        </w:rPr>
        <w:t>Four additional f</w:t>
      </w:r>
      <w:r w:rsidR="00263E29" w:rsidRPr="00B206BB">
        <w:rPr>
          <w:rFonts w:ascii="Times New Roman" w:hAnsi="Times New Roman" w:cs="Times New Roman"/>
          <w:sz w:val="24"/>
          <w:szCs w:val="24"/>
        </w:rPr>
        <w:t xml:space="preserve">arms </w:t>
      </w:r>
      <w:r w:rsidR="00C93F46" w:rsidRPr="00B206BB">
        <w:rPr>
          <w:rFonts w:ascii="Times New Roman" w:hAnsi="Times New Roman" w:cs="Times New Roman"/>
          <w:sz w:val="24"/>
          <w:szCs w:val="24"/>
        </w:rPr>
        <w:t>responded that were</w:t>
      </w:r>
      <w:r w:rsidR="00263E29" w:rsidRPr="00B206BB">
        <w:rPr>
          <w:rFonts w:ascii="Times New Roman" w:hAnsi="Times New Roman" w:cs="Times New Roman"/>
          <w:sz w:val="24"/>
          <w:szCs w:val="24"/>
        </w:rPr>
        <w:t xml:space="preserve"> located</w:t>
      </w:r>
      <w:r w:rsidR="00922384" w:rsidRPr="00B206BB">
        <w:rPr>
          <w:rFonts w:ascii="Times New Roman" w:hAnsi="Times New Roman" w:cs="Times New Roman"/>
          <w:sz w:val="24"/>
          <w:szCs w:val="24"/>
        </w:rPr>
        <w:t xml:space="preserve"> outside of Vermont</w:t>
      </w:r>
      <w:r w:rsidR="00E32520" w:rsidRPr="00B206BB">
        <w:rPr>
          <w:rFonts w:ascii="Times New Roman" w:hAnsi="Times New Roman" w:cs="Times New Roman"/>
          <w:sz w:val="24"/>
          <w:szCs w:val="24"/>
        </w:rPr>
        <w:t xml:space="preserve"> (</w:t>
      </w:r>
      <w:r w:rsidR="001168F5">
        <w:rPr>
          <w:rFonts w:ascii="Times New Roman" w:hAnsi="Times New Roman" w:cs="Times New Roman"/>
          <w:sz w:val="24"/>
          <w:szCs w:val="24"/>
        </w:rPr>
        <w:t>excluded from</w:t>
      </w:r>
      <w:r w:rsidR="00E32520" w:rsidRPr="00B206BB">
        <w:rPr>
          <w:rFonts w:ascii="Times New Roman" w:hAnsi="Times New Roman" w:cs="Times New Roman"/>
          <w:sz w:val="24"/>
          <w:szCs w:val="24"/>
        </w:rPr>
        <w:t xml:space="preserve"> analysis)</w:t>
      </w:r>
      <w:r w:rsidR="005D32B3">
        <w:rPr>
          <w:rFonts w:ascii="Times New Roman" w:hAnsi="Times New Roman" w:cs="Times New Roman"/>
          <w:sz w:val="24"/>
          <w:szCs w:val="24"/>
        </w:rPr>
        <w:t>.</w:t>
      </w:r>
    </w:p>
    <w:p w14:paraId="7B4DB125" w14:textId="285DAC93" w:rsidR="002B37B6" w:rsidRDefault="005D32B3" w:rsidP="002B3527">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ins w:id="512" w:author="Deborah Neher" w:date="2020-08-20T12:55:00Z">
        <w:r w:rsidR="00C64E90">
          <w:rPr>
            <w:rFonts w:ascii="Times New Roman" w:hAnsi="Times New Roman" w:cs="Times New Roman"/>
            <w:sz w:val="24"/>
            <w:szCs w:val="24"/>
          </w:rPr>
          <w:t xml:space="preserve">Numbers of </w:t>
        </w:r>
      </w:ins>
      <w:r w:rsidR="007D75B9">
        <w:rPr>
          <w:rFonts w:ascii="Times New Roman" w:hAnsi="Times New Roman" w:cs="Times New Roman"/>
          <w:sz w:val="24"/>
          <w:szCs w:val="24"/>
        </w:rPr>
        <w:t xml:space="preserve">Vermont </w:t>
      </w:r>
      <w:r w:rsidR="00647BA3">
        <w:rPr>
          <w:rFonts w:ascii="Times New Roman" w:hAnsi="Times New Roman" w:cs="Times New Roman"/>
          <w:sz w:val="24"/>
          <w:szCs w:val="24"/>
        </w:rPr>
        <w:t xml:space="preserve">organic </w:t>
      </w:r>
      <w:r w:rsidR="007D75B9">
        <w:rPr>
          <w:rFonts w:ascii="Times New Roman" w:hAnsi="Times New Roman" w:cs="Times New Roman"/>
          <w:sz w:val="24"/>
          <w:szCs w:val="24"/>
        </w:rPr>
        <w:t>d</w:t>
      </w:r>
      <w:r>
        <w:rPr>
          <w:rFonts w:ascii="Times New Roman" w:hAnsi="Times New Roman" w:cs="Times New Roman"/>
          <w:sz w:val="24"/>
          <w:szCs w:val="24"/>
        </w:rPr>
        <w:t>airy operation</w:t>
      </w:r>
      <w:ins w:id="513" w:author="Deborah Neher" w:date="2020-08-20T12:55:00Z">
        <w:r w:rsidR="00C64E90">
          <w:rPr>
            <w:rFonts w:ascii="Times New Roman" w:hAnsi="Times New Roman" w:cs="Times New Roman"/>
            <w:sz w:val="24"/>
            <w:szCs w:val="24"/>
          </w:rPr>
          <w:t>s</w:t>
        </w:r>
      </w:ins>
      <w:r>
        <w:rPr>
          <w:rFonts w:ascii="Times New Roman" w:hAnsi="Times New Roman" w:cs="Times New Roman"/>
          <w:sz w:val="24"/>
          <w:szCs w:val="24"/>
        </w:rPr>
        <w:t xml:space="preserve"> </w:t>
      </w:r>
      <w:del w:id="514" w:author="Deborah Neher" w:date="2020-08-20T12:55:00Z">
        <w:r w:rsidDel="00C64E90">
          <w:rPr>
            <w:rFonts w:ascii="Times New Roman" w:hAnsi="Times New Roman" w:cs="Times New Roman"/>
            <w:sz w:val="24"/>
            <w:szCs w:val="24"/>
          </w:rPr>
          <w:delText xml:space="preserve">numbers </w:delText>
        </w:r>
      </w:del>
      <w:r w:rsidR="00647BA3">
        <w:rPr>
          <w:rFonts w:ascii="Times New Roman" w:hAnsi="Times New Roman" w:cs="Times New Roman"/>
          <w:sz w:val="24"/>
          <w:szCs w:val="24"/>
        </w:rPr>
        <w:t>fluctuate over time</w:t>
      </w:r>
      <w:ins w:id="515" w:author="Caitlin Jeffrey" w:date="2020-08-21T14:35:00Z">
        <w:r w:rsidR="007461C8">
          <w:rPr>
            <w:rFonts w:ascii="Times New Roman" w:hAnsi="Times New Roman" w:cs="Times New Roman"/>
            <w:sz w:val="24"/>
            <w:szCs w:val="24"/>
          </w:rPr>
          <w:t>;</w:t>
        </w:r>
      </w:ins>
      <w:del w:id="516" w:author="Caitlin Jeffrey" w:date="2020-08-21T14:35:00Z">
        <w:r w:rsidR="00647BA3" w:rsidDel="007461C8">
          <w:rPr>
            <w:rFonts w:ascii="Times New Roman" w:hAnsi="Times New Roman" w:cs="Times New Roman"/>
            <w:sz w:val="24"/>
            <w:szCs w:val="24"/>
          </w:rPr>
          <w:delText>,</w:delText>
        </w:r>
      </w:del>
      <w:r w:rsidR="00647BA3">
        <w:rPr>
          <w:rFonts w:ascii="Times New Roman" w:hAnsi="Times New Roman" w:cs="Times New Roman"/>
          <w:sz w:val="24"/>
          <w:szCs w:val="24"/>
        </w:rPr>
        <w:t xml:space="preserve"> for example, </w:t>
      </w:r>
      <w:r w:rsidR="001008FE">
        <w:rPr>
          <w:rFonts w:ascii="Times New Roman" w:hAnsi="Times New Roman" w:cs="Times New Roman"/>
          <w:sz w:val="24"/>
          <w:szCs w:val="24"/>
        </w:rPr>
        <w:t xml:space="preserve">the number of organic </w:t>
      </w:r>
      <w:del w:id="517" w:author="Caitlin Jeffrey" w:date="2020-08-21T14:36:00Z">
        <w:r w:rsidR="001008FE" w:rsidDel="007461C8">
          <w:rPr>
            <w:rFonts w:ascii="Times New Roman" w:hAnsi="Times New Roman" w:cs="Times New Roman"/>
            <w:sz w:val="24"/>
            <w:szCs w:val="24"/>
          </w:rPr>
          <w:delText xml:space="preserve">farms </w:delText>
        </w:r>
      </w:del>
      <w:ins w:id="518" w:author="Caitlin Jeffrey" w:date="2020-08-21T14:36:00Z">
        <w:r w:rsidR="007461C8">
          <w:rPr>
            <w:rFonts w:ascii="Times New Roman" w:hAnsi="Times New Roman" w:cs="Times New Roman"/>
            <w:sz w:val="24"/>
            <w:szCs w:val="24"/>
          </w:rPr>
          <w:t xml:space="preserve">dairies </w:t>
        </w:r>
      </w:ins>
      <w:r w:rsidR="001008FE">
        <w:rPr>
          <w:rFonts w:ascii="Times New Roman" w:hAnsi="Times New Roman" w:cs="Times New Roman"/>
          <w:sz w:val="24"/>
          <w:szCs w:val="24"/>
        </w:rPr>
        <w:t xml:space="preserve">in Vermont increased from 184 in 2015 to 203 in 2016, and </w:t>
      </w:r>
      <w:ins w:id="519" w:author="Caitlin Jeffrey" w:date="2020-08-21T14:36:00Z">
        <w:r w:rsidR="007461C8">
          <w:rPr>
            <w:rFonts w:ascii="Times New Roman" w:hAnsi="Times New Roman" w:cs="Times New Roman"/>
            <w:sz w:val="24"/>
            <w:szCs w:val="24"/>
          </w:rPr>
          <w:t xml:space="preserve">then </w:t>
        </w:r>
      </w:ins>
      <w:del w:id="520" w:author="Deborah Neher" w:date="2020-08-20T12:56:00Z">
        <w:r w:rsidR="001008FE" w:rsidDel="00C64E90">
          <w:rPr>
            <w:rFonts w:ascii="Times New Roman" w:hAnsi="Times New Roman" w:cs="Times New Roman"/>
            <w:sz w:val="24"/>
            <w:szCs w:val="24"/>
          </w:rPr>
          <w:delText xml:space="preserve">since 2016 </w:delText>
        </w:r>
      </w:del>
      <w:del w:id="521" w:author="Caitlin Jeffrey" w:date="2020-08-21T14:36:00Z">
        <w:r w:rsidR="001008FE" w:rsidDel="007461C8">
          <w:rPr>
            <w:rFonts w:ascii="Times New Roman" w:hAnsi="Times New Roman" w:cs="Times New Roman"/>
            <w:sz w:val="24"/>
            <w:szCs w:val="24"/>
          </w:rPr>
          <w:delText xml:space="preserve">the number of </w:delText>
        </w:r>
        <w:r w:rsidR="007D75B9" w:rsidDel="007461C8">
          <w:rPr>
            <w:rFonts w:ascii="Times New Roman" w:hAnsi="Times New Roman" w:cs="Times New Roman"/>
            <w:sz w:val="24"/>
            <w:szCs w:val="24"/>
          </w:rPr>
          <w:delText>farm numbers</w:delText>
        </w:r>
        <w:r w:rsidR="001008FE" w:rsidDel="007461C8">
          <w:rPr>
            <w:rFonts w:ascii="Times New Roman" w:hAnsi="Times New Roman" w:cs="Times New Roman"/>
            <w:sz w:val="24"/>
            <w:szCs w:val="24"/>
          </w:rPr>
          <w:delText xml:space="preserve"> </w:delText>
        </w:r>
      </w:del>
      <w:r w:rsidR="001008FE">
        <w:rPr>
          <w:rFonts w:ascii="Times New Roman" w:hAnsi="Times New Roman" w:cs="Times New Roman"/>
          <w:sz w:val="24"/>
          <w:szCs w:val="24"/>
        </w:rPr>
        <w:t>declined</w:t>
      </w:r>
      <w:r w:rsidR="00667CE7">
        <w:rPr>
          <w:rFonts w:ascii="Times New Roman" w:hAnsi="Times New Roman" w:cs="Times New Roman"/>
          <w:sz w:val="24"/>
          <w:szCs w:val="24"/>
        </w:rPr>
        <w:t xml:space="preserve"> to 187 </w:t>
      </w:r>
      <w:del w:id="522" w:author="Deborah Neher" w:date="2020-08-20T12:56:00Z">
        <w:r w:rsidR="00667CE7" w:rsidDel="00C64E90">
          <w:rPr>
            <w:rFonts w:ascii="Times New Roman" w:hAnsi="Times New Roman" w:cs="Times New Roman"/>
            <w:sz w:val="24"/>
            <w:szCs w:val="24"/>
          </w:rPr>
          <w:delText xml:space="preserve">in </w:delText>
        </w:r>
      </w:del>
      <w:ins w:id="523" w:author="Deborah Neher" w:date="2020-08-20T12:56:00Z">
        <w:r w:rsidR="00C64E90">
          <w:rPr>
            <w:rFonts w:ascii="Times New Roman" w:hAnsi="Times New Roman" w:cs="Times New Roman"/>
            <w:sz w:val="24"/>
            <w:szCs w:val="24"/>
          </w:rPr>
          <w:t xml:space="preserve">by </w:t>
        </w:r>
      </w:ins>
      <w:r w:rsidR="00667CE7">
        <w:rPr>
          <w:rFonts w:ascii="Times New Roman" w:hAnsi="Times New Roman" w:cs="Times New Roman"/>
          <w:sz w:val="24"/>
          <w:szCs w:val="24"/>
        </w:rPr>
        <w:t xml:space="preserve">2019 (Vermont Agency of Agriculture, </w:t>
      </w:r>
      <w:r w:rsidR="00CE02C3">
        <w:rPr>
          <w:rFonts w:ascii="Times New Roman" w:hAnsi="Times New Roman" w:cs="Times New Roman"/>
          <w:sz w:val="24"/>
          <w:szCs w:val="24"/>
        </w:rPr>
        <w:t>2020)</w:t>
      </w:r>
      <w:r w:rsidR="007D75B9">
        <w:rPr>
          <w:rFonts w:ascii="Times New Roman" w:hAnsi="Times New Roman" w:cs="Times New Roman"/>
          <w:sz w:val="24"/>
          <w:szCs w:val="24"/>
        </w:rPr>
        <w:t xml:space="preserve">. </w:t>
      </w:r>
      <w:r w:rsidR="001008FE">
        <w:rPr>
          <w:rFonts w:ascii="Times New Roman" w:hAnsi="Times New Roman" w:cs="Times New Roman"/>
          <w:sz w:val="24"/>
          <w:szCs w:val="24"/>
        </w:rPr>
        <w:t xml:space="preserve">USDA-OI </w:t>
      </w:r>
      <w:r w:rsidR="00667CE7">
        <w:rPr>
          <w:rFonts w:ascii="Times New Roman" w:hAnsi="Times New Roman" w:cs="Times New Roman"/>
          <w:sz w:val="24"/>
          <w:szCs w:val="24"/>
        </w:rPr>
        <w:t xml:space="preserve">data are provided by </w:t>
      </w:r>
      <w:r w:rsidR="00667CE7" w:rsidRPr="00667CE7">
        <w:rPr>
          <w:rFonts w:ascii="Times New Roman" w:hAnsi="Times New Roman" w:cs="Times New Roman"/>
          <w:sz w:val="24"/>
          <w:szCs w:val="24"/>
        </w:rPr>
        <w:t>USDA-Accredited Certifying Agents</w:t>
      </w:r>
      <w:r w:rsidR="006A4ABD">
        <w:rPr>
          <w:rFonts w:ascii="Times New Roman" w:hAnsi="Times New Roman" w:cs="Times New Roman"/>
          <w:sz w:val="24"/>
          <w:szCs w:val="24"/>
        </w:rPr>
        <w:t xml:space="preserve"> (certifiers) and </w:t>
      </w:r>
      <w:r w:rsidR="001008FE">
        <w:rPr>
          <w:rFonts w:ascii="Times New Roman" w:hAnsi="Times New Roman" w:cs="Times New Roman"/>
          <w:sz w:val="24"/>
          <w:szCs w:val="24"/>
        </w:rPr>
        <w:t>databases are updated by</w:t>
      </w:r>
      <w:r w:rsidR="006A4ABD">
        <w:rPr>
          <w:rFonts w:ascii="Times New Roman" w:hAnsi="Times New Roman" w:cs="Times New Roman"/>
          <w:sz w:val="24"/>
          <w:szCs w:val="24"/>
        </w:rPr>
        <w:t xml:space="preserve"> certifiers monthly or more frequently. </w:t>
      </w:r>
      <w:del w:id="524" w:author="Deborah Neher" w:date="2020-08-20T12:56:00Z">
        <w:r w:rsidR="001008FE" w:rsidDel="00C64E90">
          <w:rPr>
            <w:rFonts w:ascii="Times New Roman" w:hAnsi="Times New Roman" w:cs="Times New Roman"/>
            <w:sz w:val="24"/>
            <w:szCs w:val="24"/>
          </w:rPr>
          <w:delText xml:space="preserve"> </w:delText>
        </w:r>
      </w:del>
      <w:r w:rsidR="00EF62BF" w:rsidRPr="00EF62BF">
        <w:rPr>
          <w:rFonts w:ascii="Times New Roman" w:hAnsi="Times New Roman" w:cs="Times New Roman"/>
          <w:sz w:val="24"/>
          <w:szCs w:val="24"/>
        </w:rPr>
        <w:t xml:space="preserve">At the time of </w:t>
      </w:r>
      <w:r w:rsidR="001008FE">
        <w:rPr>
          <w:rFonts w:ascii="Times New Roman" w:hAnsi="Times New Roman" w:cs="Times New Roman"/>
          <w:sz w:val="24"/>
          <w:szCs w:val="24"/>
        </w:rPr>
        <w:t>our initial</w:t>
      </w:r>
      <w:r w:rsidR="00EF62BF" w:rsidRPr="00EF62BF">
        <w:rPr>
          <w:rFonts w:ascii="Times New Roman" w:hAnsi="Times New Roman" w:cs="Times New Roman"/>
          <w:sz w:val="24"/>
          <w:szCs w:val="24"/>
        </w:rPr>
        <w:t xml:space="preserve"> </w:t>
      </w:r>
      <w:r w:rsidR="007D75B9">
        <w:rPr>
          <w:rFonts w:ascii="Times New Roman" w:hAnsi="Times New Roman" w:cs="Times New Roman"/>
          <w:sz w:val="24"/>
          <w:szCs w:val="24"/>
        </w:rPr>
        <w:t>USDA-OI</w:t>
      </w:r>
      <w:r w:rsidR="00EF62BF" w:rsidRPr="00EF62BF">
        <w:rPr>
          <w:rFonts w:ascii="Times New Roman" w:hAnsi="Times New Roman" w:cs="Times New Roman"/>
          <w:sz w:val="24"/>
          <w:szCs w:val="24"/>
        </w:rPr>
        <w:t xml:space="preserve"> database </w:t>
      </w:r>
      <w:r w:rsidR="007D75B9">
        <w:rPr>
          <w:rFonts w:ascii="Times New Roman" w:hAnsi="Times New Roman" w:cs="Times New Roman"/>
          <w:sz w:val="24"/>
          <w:szCs w:val="24"/>
        </w:rPr>
        <w:t>search</w:t>
      </w:r>
      <w:ins w:id="525" w:author="Caitlin Jeffrey" w:date="2020-08-21T14:36:00Z">
        <w:r w:rsidR="007461C8">
          <w:rPr>
            <w:rFonts w:ascii="Times New Roman" w:hAnsi="Times New Roman" w:cs="Times New Roman"/>
            <w:sz w:val="24"/>
            <w:szCs w:val="24"/>
          </w:rPr>
          <w:t>,</w:t>
        </w:r>
      </w:ins>
      <w:r w:rsidR="007D75B9">
        <w:rPr>
          <w:rFonts w:ascii="Times New Roman" w:hAnsi="Times New Roman" w:cs="Times New Roman"/>
          <w:sz w:val="24"/>
          <w:szCs w:val="24"/>
        </w:rPr>
        <w:t xml:space="preserve"> </w:t>
      </w:r>
      <w:r w:rsidR="002B37B6">
        <w:rPr>
          <w:rFonts w:ascii="Times New Roman" w:hAnsi="Times New Roman" w:cs="Times New Roman"/>
          <w:sz w:val="24"/>
          <w:szCs w:val="24"/>
        </w:rPr>
        <w:t xml:space="preserve">it was unclear when the database had last been </w:t>
      </w:r>
      <w:r w:rsidR="00EF62BF" w:rsidRPr="00EF62BF">
        <w:rPr>
          <w:rFonts w:ascii="Times New Roman" w:hAnsi="Times New Roman" w:cs="Times New Roman"/>
          <w:sz w:val="24"/>
          <w:szCs w:val="24"/>
        </w:rPr>
        <w:t>updated</w:t>
      </w:r>
      <w:r w:rsidR="002B37B6">
        <w:rPr>
          <w:rFonts w:ascii="Times New Roman" w:hAnsi="Times New Roman" w:cs="Times New Roman"/>
          <w:sz w:val="24"/>
          <w:szCs w:val="24"/>
        </w:rPr>
        <w:t>, although from the initial source population x operations returned surveys indicating they were no longer milk</w:t>
      </w:r>
      <w:ins w:id="526" w:author="Deborah Neher" w:date="2020-08-19T21:40:00Z">
        <w:r w:rsidR="00AA0442">
          <w:rPr>
            <w:rFonts w:ascii="Times New Roman" w:hAnsi="Times New Roman" w:cs="Times New Roman"/>
            <w:sz w:val="24"/>
            <w:szCs w:val="24"/>
          </w:rPr>
          <w:t>ing</w:t>
        </w:r>
      </w:ins>
      <w:r w:rsidR="002B37B6">
        <w:rPr>
          <w:rFonts w:ascii="Times New Roman" w:hAnsi="Times New Roman" w:cs="Times New Roman"/>
          <w:sz w:val="24"/>
          <w:szCs w:val="24"/>
        </w:rPr>
        <w:t xml:space="preserve"> cattle.</w:t>
      </w:r>
      <w:r w:rsidR="00EF62BF" w:rsidRPr="00EF62BF">
        <w:rPr>
          <w:rFonts w:ascii="Times New Roman" w:hAnsi="Times New Roman" w:cs="Times New Roman"/>
          <w:sz w:val="24"/>
          <w:szCs w:val="24"/>
        </w:rPr>
        <w:t xml:space="preserve"> </w:t>
      </w:r>
      <w:ins w:id="527" w:author="Deborah Neher" w:date="2020-08-19T21:41:00Z">
        <w:r w:rsidR="00AA0442">
          <w:rPr>
            <w:rFonts w:ascii="Times New Roman" w:hAnsi="Times New Roman" w:cs="Times New Roman"/>
            <w:sz w:val="24"/>
            <w:szCs w:val="24"/>
          </w:rPr>
          <w:t>W</w:t>
        </w:r>
        <w:r w:rsidR="00AA0442" w:rsidRPr="00EF62BF">
          <w:rPr>
            <w:rFonts w:ascii="Times New Roman" w:hAnsi="Times New Roman" w:cs="Times New Roman"/>
            <w:sz w:val="24"/>
            <w:szCs w:val="24"/>
          </w:rPr>
          <w:t xml:space="preserve">e </w:t>
        </w:r>
        <w:r w:rsidR="00AA0442">
          <w:rPr>
            <w:rFonts w:ascii="Times New Roman" w:hAnsi="Times New Roman" w:cs="Times New Roman"/>
            <w:sz w:val="24"/>
            <w:szCs w:val="24"/>
          </w:rPr>
          <w:t>discovered</w:t>
        </w:r>
        <w:r w:rsidR="00AA0442" w:rsidRPr="00EF62BF">
          <w:rPr>
            <w:rFonts w:ascii="Times New Roman" w:hAnsi="Times New Roman" w:cs="Times New Roman"/>
            <w:sz w:val="24"/>
            <w:szCs w:val="24"/>
          </w:rPr>
          <w:t xml:space="preserve"> that it </w:t>
        </w:r>
        <w:r w:rsidR="00AA0442">
          <w:rPr>
            <w:rFonts w:ascii="Times New Roman" w:hAnsi="Times New Roman" w:cs="Times New Roman"/>
            <w:sz w:val="24"/>
            <w:szCs w:val="24"/>
          </w:rPr>
          <w:t>is</w:t>
        </w:r>
        <w:r w:rsidR="00AA0442" w:rsidRPr="00EF62BF">
          <w:rPr>
            <w:rFonts w:ascii="Times New Roman" w:hAnsi="Times New Roman" w:cs="Times New Roman"/>
            <w:sz w:val="24"/>
            <w:szCs w:val="24"/>
          </w:rPr>
          <w:t xml:space="preserve"> useful to confirm that the database being used to identify the </w:t>
        </w:r>
        <w:r w:rsidR="00AA0442">
          <w:rPr>
            <w:rFonts w:ascii="Times New Roman" w:hAnsi="Times New Roman" w:cs="Times New Roman"/>
            <w:sz w:val="24"/>
            <w:szCs w:val="24"/>
          </w:rPr>
          <w:t xml:space="preserve">source </w:t>
        </w:r>
        <w:r w:rsidR="00AA0442" w:rsidRPr="00EF62BF">
          <w:rPr>
            <w:rFonts w:ascii="Times New Roman" w:hAnsi="Times New Roman" w:cs="Times New Roman"/>
            <w:sz w:val="24"/>
            <w:szCs w:val="24"/>
          </w:rPr>
          <w:t xml:space="preserve">population is </w:t>
        </w:r>
      </w:ins>
      <w:ins w:id="528" w:author="Deborah Neher" w:date="2020-08-19T21:42:00Z">
        <w:r w:rsidR="00AA0442">
          <w:rPr>
            <w:rFonts w:ascii="Times New Roman" w:hAnsi="Times New Roman" w:cs="Times New Roman"/>
            <w:sz w:val="24"/>
            <w:szCs w:val="24"/>
          </w:rPr>
          <w:t>the most</w:t>
        </w:r>
      </w:ins>
      <w:ins w:id="529" w:author="Deborah Neher" w:date="2020-08-19T21:41:00Z">
        <w:r w:rsidR="00AA0442" w:rsidRPr="00EF62BF">
          <w:rPr>
            <w:rFonts w:ascii="Times New Roman" w:hAnsi="Times New Roman" w:cs="Times New Roman"/>
            <w:sz w:val="24"/>
            <w:szCs w:val="24"/>
          </w:rPr>
          <w:t xml:space="preserve"> current </w:t>
        </w:r>
      </w:ins>
      <w:ins w:id="530" w:author="Deborah Neher" w:date="2020-08-19T21:42:00Z">
        <w:r w:rsidR="00AA0442">
          <w:rPr>
            <w:rFonts w:ascii="Times New Roman" w:hAnsi="Times New Roman" w:cs="Times New Roman"/>
            <w:sz w:val="24"/>
            <w:szCs w:val="24"/>
          </w:rPr>
          <w:t xml:space="preserve">to report an accurate response rate. </w:t>
        </w:r>
      </w:ins>
      <w:del w:id="531" w:author="Deborah Neher" w:date="2020-08-19T21:41:00Z">
        <w:r w:rsidR="00EF62BF" w:rsidRPr="00EF62BF" w:rsidDel="00AA0442">
          <w:rPr>
            <w:rFonts w:ascii="Times New Roman" w:hAnsi="Times New Roman" w:cs="Times New Roman"/>
            <w:sz w:val="24"/>
            <w:szCs w:val="24"/>
          </w:rPr>
          <w:delText xml:space="preserve">Because </w:delText>
        </w:r>
      </w:del>
      <w:ins w:id="532" w:author="Deborah Neher" w:date="2020-08-19T21:42:00Z">
        <w:r w:rsidR="00AA0442">
          <w:rPr>
            <w:rFonts w:ascii="Times New Roman" w:hAnsi="Times New Roman" w:cs="Times New Roman"/>
            <w:sz w:val="24"/>
            <w:szCs w:val="24"/>
          </w:rPr>
          <w:t>For example, w</w:t>
        </w:r>
      </w:ins>
      <w:del w:id="533" w:author="Deborah Neher" w:date="2020-08-19T21:42:00Z">
        <w:r w:rsidR="002B37B6" w:rsidDel="00AA0442">
          <w:rPr>
            <w:rFonts w:ascii="Times New Roman" w:hAnsi="Times New Roman" w:cs="Times New Roman"/>
            <w:sz w:val="24"/>
            <w:szCs w:val="24"/>
          </w:rPr>
          <w:delText>w</w:delText>
        </w:r>
      </w:del>
      <w:r w:rsidR="002B37B6">
        <w:rPr>
          <w:rFonts w:ascii="Times New Roman" w:hAnsi="Times New Roman" w:cs="Times New Roman"/>
          <w:sz w:val="24"/>
          <w:szCs w:val="24"/>
        </w:rPr>
        <w:t xml:space="preserve">e identified the USDA-OI </w:t>
      </w:r>
      <w:r w:rsidR="00EF62BF" w:rsidRPr="00EF62BF">
        <w:rPr>
          <w:rFonts w:ascii="Times New Roman" w:hAnsi="Times New Roman" w:cs="Times New Roman"/>
          <w:sz w:val="24"/>
          <w:szCs w:val="24"/>
        </w:rPr>
        <w:t xml:space="preserve">December 2018 update </w:t>
      </w:r>
      <w:ins w:id="534" w:author="Deborah Neher" w:date="2020-08-19T21:43:00Z">
        <w:r w:rsidR="00AA0442">
          <w:rPr>
            <w:rFonts w:ascii="Times New Roman" w:hAnsi="Times New Roman" w:cs="Times New Roman"/>
            <w:sz w:val="24"/>
            <w:szCs w:val="24"/>
          </w:rPr>
          <w:t xml:space="preserve">listed 20 fewer </w:t>
        </w:r>
      </w:ins>
      <w:del w:id="535" w:author="Deborah Neher" w:date="2020-08-19T21:43:00Z">
        <w:r w:rsidR="00EF62BF" w:rsidRPr="00EF62BF" w:rsidDel="00AA0442">
          <w:rPr>
            <w:rFonts w:ascii="Times New Roman" w:hAnsi="Times New Roman" w:cs="Times New Roman"/>
            <w:sz w:val="24"/>
            <w:szCs w:val="24"/>
          </w:rPr>
          <w:delText xml:space="preserve">reduced the population size by 20 </w:delText>
        </w:r>
      </w:del>
      <w:r w:rsidR="00EF62BF" w:rsidRPr="00EF62BF">
        <w:rPr>
          <w:rFonts w:ascii="Times New Roman" w:hAnsi="Times New Roman" w:cs="Times New Roman"/>
          <w:sz w:val="24"/>
          <w:szCs w:val="24"/>
        </w:rPr>
        <w:t xml:space="preserve">farms (10% of the initial </w:t>
      </w:r>
      <w:r w:rsidR="002B37B6">
        <w:rPr>
          <w:rFonts w:ascii="Times New Roman" w:hAnsi="Times New Roman" w:cs="Times New Roman"/>
          <w:sz w:val="24"/>
          <w:szCs w:val="24"/>
        </w:rPr>
        <w:t xml:space="preserve">source </w:t>
      </w:r>
      <w:r w:rsidR="00EF62BF" w:rsidRPr="00EF62BF">
        <w:rPr>
          <w:rFonts w:ascii="Times New Roman" w:hAnsi="Times New Roman" w:cs="Times New Roman"/>
          <w:sz w:val="24"/>
          <w:szCs w:val="24"/>
        </w:rPr>
        <w:t xml:space="preserve">population), </w:t>
      </w:r>
      <w:ins w:id="536" w:author="Deborah Neher" w:date="2020-08-19T21:44:00Z">
        <w:r w:rsidR="00AA0442">
          <w:rPr>
            <w:rFonts w:ascii="Times New Roman" w:hAnsi="Times New Roman" w:cs="Times New Roman"/>
            <w:sz w:val="24"/>
            <w:szCs w:val="24"/>
          </w:rPr>
          <w:t xml:space="preserve">which allowed us to </w:t>
        </w:r>
      </w:ins>
      <w:del w:id="537" w:author="Deborah Neher" w:date="2020-08-19T21:41:00Z">
        <w:r w:rsidR="00EF62BF" w:rsidRPr="00EF62BF" w:rsidDel="00AA0442">
          <w:rPr>
            <w:rFonts w:ascii="Times New Roman" w:hAnsi="Times New Roman" w:cs="Times New Roman"/>
            <w:sz w:val="24"/>
            <w:szCs w:val="24"/>
          </w:rPr>
          <w:delText xml:space="preserve">we determined that it is useful to confirm that the database being used to identify the </w:delText>
        </w:r>
        <w:r w:rsidR="002B37B6" w:rsidDel="00AA0442">
          <w:rPr>
            <w:rFonts w:ascii="Times New Roman" w:hAnsi="Times New Roman" w:cs="Times New Roman"/>
            <w:sz w:val="24"/>
            <w:szCs w:val="24"/>
          </w:rPr>
          <w:delText xml:space="preserve">source </w:delText>
        </w:r>
        <w:r w:rsidR="00EF62BF" w:rsidRPr="00EF62BF" w:rsidDel="00AA0442">
          <w:rPr>
            <w:rFonts w:ascii="Times New Roman" w:hAnsi="Times New Roman" w:cs="Times New Roman"/>
            <w:sz w:val="24"/>
            <w:szCs w:val="24"/>
          </w:rPr>
          <w:delText>population is as current as possible</w:delText>
        </w:r>
        <w:r w:rsidR="002B37B6" w:rsidDel="00AA0442">
          <w:rPr>
            <w:rFonts w:ascii="Times New Roman" w:hAnsi="Times New Roman" w:cs="Times New Roman"/>
            <w:sz w:val="24"/>
            <w:szCs w:val="24"/>
          </w:rPr>
          <w:delText xml:space="preserve"> </w:delText>
        </w:r>
      </w:del>
      <w:del w:id="538" w:author="Deborah Neher" w:date="2020-08-19T21:44:00Z">
        <w:r w:rsidR="002B37B6" w:rsidDel="00AA0442">
          <w:rPr>
            <w:rFonts w:ascii="Times New Roman" w:hAnsi="Times New Roman" w:cs="Times New Roman"/>
            <w:sz w:val="24"/>
            <w:szCs w:val="24"/>
          </w:rPr>
          <w:delText xml:space="preserve">and we </w:delText>
        </w:r>
      </w:del>
      <w:r w:rsidR="002B37B6">
        <w:rPr>
          <w:rFonts w:ascii="Times New Roman" w:hAnsi="Times New Roman" w:cs="Times New Roman"/>
          <w:sz w:val="24"/>
          <w:szCs w:val="24"/>
        </w:rPr>
        <w:t>adjust</w:t>
      </w:r>
      <w:del w:id="539" w:author="Deborah Neher" w:date="2020-08-19T21:44:00Z">
        <w:r w:rsidR="002B37B6" w:rsidDel="00AA0442">
          <w:rPr>
            <w:rFonts w:ascii="Times New Roman" w:hAnsi="Times New Roman" w:cs="Times New Roman"/>
            <w:sz w:val="24"/>
            <w:szCs w:val="24"/>
          </w:rPr>
          <w:delText>ed</w:delText>
        </w:r>
      </w:del>
      <w:r w:rsidR="002B37B6">
        <w:rPr>
          <w:rFonts w:ascii="Times New Roman" w:hAnsi="Times New Roman" w:cs="Times New Roman"/>
          <w:sz w:val="24"/>
          <w:szCs w:val="24"/>
        </w:rPr>
        <w:t xml:space="preserve"> the size of </w:t>
      </w:r>
      <w:del w:id="540" w:author="Deborah Neher" w:date="2020-08-19T21:44:00Z">
        <w:r w:rsidR="002B37B6" w:rsidDel="00AA0442">
          <w:rPr>
            <w:rFonts w:ascii="Times New Roman" w:hAnsi="Times New Roman" w:cs="Times New Roman"/>
            <w:sz w:val="24"/>
            <w:szCs w:val="24"/>
          </w:rPr>
          <w:delText xml:space="preserve">the </w:delText>
        </w:r>
      </w:del>
      <w:r w:rsidR="002B37B6">
        <w:rPr>
          <w:rFonts w:ascii="Times New Roman" w:hAnsi="Times New Roman" w:cs="Times New Roman"/>
          <w:sz w:val="24"/>
          <w:szCs w:val="24"/>
        </w:rPr>
        <w:t xml:space="preserve">subsequent mailings to </w:t>
      </w:r>
      <w:del w:id="541" w:author="Deborah Neher" w:date="2020-08-19T21:44:00Z">
        <w:r w:rsidR="002B37B6" w:rsidDel="00AA0442">
          <w:rPr>
            <w:rFonts w:ascii="Times New Roman" w:hAnsi="Times New Roman" w:cs="Times New Roman"/>
            <w:sz w:val="24"/>
            <w:szCs w:val="24"/>
          </w:rPr>
          <w:delText xml:space="preserve">the </w:delText>
        </w:r>
      </w:del>
      <w:ins w:id="542" w:author="Deborah Neher" w:date="2020-08-19T21:44:00Z">
        <w:r w:rsidR="00AA0442">
          <w:rPr>
            <w:rFonts w:ascii="Times New Roman" w:hAnsi="Times New Roman" w:cs="Times New Roman"/>
            <w:sz w:val="24"/>
            <w:szCs w:val="24"/>
          </w:rPr>
          <w:t xml:space="preserve">match the </w:t>
        </w:r>
      </w:ins>
      <w:r w:rsidR="002B37B6">
        <w:rPr>
          <w:rFonts w:ascii="Times New Roman" w:hAnsi="Times New Roman" w:cs="Times New Roman"/>
          <w:sz w:val="24"/>
          <w:szCs w:val="24"/>
        </w:rPr>
        <w:t>updated database</w:t>
      </w:r>
      <w:r w:rsidR="00EF62BF" w:rsidRPr="00EF62BF">
        <w:rPr>
          <w:rFonts w:ascii="Times New Roman" w:hAnsi="Times New Roman" w:cs="Times New Roman"/>
          <w:sz w:val="24"/>
          <w:szCs w:val="24"/>
        </w:rPr>
        <w:t xml:space="preserve">. </w:t>
      </w:r>
      <w:ins w:id="543" w:author="Deborah Neher" w:date="2020-08-19T21:47:00Z">
        <w:r w:rsidR="00A96B88">
          <w:rPr>
            <w:rFonts w:ascii="Times New Roman" w:hAnsi="Times New Roman" w:cs="Times New Roman"/>
            <w:sz w:val="24"/>
            <w:szCs w:val="24"/>
          </w:rPr>
          <w:t>W</w:t>
        </w:r>
      </w:ins>
      <w:moveToRangeStart w:id="544" w:author="Deborah Neher" w:date="2020-08-19T21:47:00Z" w:name="move48766050"/>
      <w:moveTo w:id="545" w:author="Deborah Neher" w:date="2020-08-19T21:47:00Z">
        <w:del w:id="546" w:author="Deborah Neher" w:date="2020-08-19T21:47:00Z">
          <w:r w:rsidR="00A96B88" w:rsidRPr="00EF62BF" w:rsidDel="00A96B88">
            <w:rPr>
              <w:rFonts w:ascii="Times New Roman" w:hAnsi="Times New Roman" w:cs="Times New Roman"/>
              <w:sz w:val="24"/>
              <w:szCs w:val="24"/>
            </w:rPr>
            <w:delText>w</w:delText>
          </w:r>
        </w:del>
        <w:r w:rsidR="00A96B88" w:rsidRPr="00EF62BF">
          <w:rPr>
            <w:rFonts w:ascii="Times New Roman" w:hAnsi="Times New Roman" w:cs="Times New Roman"/>
            <w:sz w:val="24"/>
            <w:szCs w:val="24"/>
          </w:rPr>
          <w:t>e would have underestimated our response rate and</w:t>
        </w:r>
      </w:moveTo>
      <w:ins w:id="547" w:author="Deborah Neher" w:date="2020-08-19T21:48:00Z">
        <w:r w:rsidR="00A96B88">
          <w:rPr>
            <w:rFonts w:ascii="Times New Roman" w:hAnsi="Times New Roman" w:cs="Times New Roman"/>
            <w:sz w:val="24"/>
            <w:szCs w:val="24"/>
          </w:rPr>
          <w:t>/or</w:t>
        </w:r>
      </w:ins>
      <w:moveTo w:id="548" w:author="Deborah Neher" w:date="2020-08-19T21:47:00Z">
        <w:r w:rsidR="00A96B88" w:rsidRPr="00EF62BF">
          <w:rPr>
            <w:rFonts w:ascii="Times New Roman" w:hAnsi="Times New Roman" w:cs="Times New Roman"/>
            <w:sz w:val="24"/>
            <w:szCs w:val="24"/>
          </w:rPr>
          <w:t xml:space="preserve"> </w:t>
        </w:r>
        <w:del w:id="549" w:author="Deborah Neher" w:date="2020-08-19T21:48:00Z">
          <w:r w:rsidR="00A96B88" w:rsidRPr="00EF62BF" w:rsidDel="00A96B88">
            <w:rPr>
              <w:rFonts w:ascii="Times New Roman" w:hAnsi="Times New Roman" w:cs="Times New Roman"/>
              <w:sz w:val="24"/>
              <w:szCs w:val="24"/>
            </w:rPr>
            <w:delText xml:space="preserve">may have </w:delText>
          </w:r>
        </w:del>
        <w:r w:rsidR="00A96B88" w:rsidRPr="00EF62BF">
          <w:rPr>
            <w:rFonts w:ascii="Times New Roman" w:hAnsi="Times New Roman" w:cs="Times New Roman"/>
            <w:sz w:val="24"/>
            <w:szCs w:val="24"/>
          </w:rPr>
          <w:t xml:space="preserve">received </w:t>
        </w:r>
        <w:commentRangeStart w:id="550"/>
        <w:r w:rsidR="00A96B88" w:rsidRPr="00EF62BF">
          <w:rPr>
            <w:rFonts w:ascii="Times New Roman" w:hAnsi="Times New Roman" w:cs="Times New Roman"/>
            <w:sz w:val="24"/>
            <w:szCs w:val="24"/>
          </w:rPr>
          <w:t xml:space="preserve">responses from farmers no longer in the </w:t>
        </w:r>
        <w:r w:rsidR="00A96B88">
          <w:rPr>
            <w:rFonts w:ascii="Times New Roman" w:hAnsi="Times New Roman" w:cs="Times New Roman"/>
            <w:sz w:val="24"/>
            <w:szCs w:val="24"/>
          </w:rPr>
          <w:t>source</w:t>
        </w:r>
        <w:r w:rsidR="00A96B88" w:rsidRPr="00EF62BF">
          <w:rPr>
            <w:rFonts w:ascii="Times New Roman" w:hAnsi="Times New Roman" w:cs="Times New Roman"/>
            <w:sz w:val="24"/>
            <w:szCs w:val="24"/>
          </w:rPr>
          <w:t xml:space="preserve"> population (i.e., no longer actively shipping organic milk</w:t>
        </w:r>
        <w:del w:id="551" w:author="Deborah Neher" w:date="2020-08-19T21:47:00Z">
          <w:r w:rsidR="00A96B88" w:rsidRPr="00EF62BF" w:rsidDel="00A96B88">
            <w:rPr>
              <w:rFonts w:ascii="Times New Roman" w:hAnsi="Times New Roman" w:cs="Times New Roman"/>
              <w:sz w:val="24"/>
              <w:szCs w:val="24"/>
            </w:rPr>
            <w:delText>).</w:delText>
          </w:r>
          <w:r w:rsidR="00A96B88" w:rsidDel="00A96B88">
            <w:rPr>
              <w:rFonts w:ascii="Times New Roman" w:hAnsi="Times New Roman" w:cs="Times New Roman"/>
              <w:sz w:val="24"/>
              <w:szCs w:val="24"/>
            </w:rPr>
            <w:delText xml:space="preserve"> </w:delText>
          </w:r>
          <w:commentRangeEnd w:id="550"/>
          <w:r w:rsidR="00A96B88" w:rsidDel="00A96B88">
            <w:rPr>
              <w:rStyle w:val="CommentReference"/>
            </w:rPr>
            <w:commentReference w:id="550"/>
          </w:r>
        </w:del>
      </w:moveTo>
      <w:moveToRangeEnd w:id="544"/>
      <w:del w:id="552" w:author="Deborah Neher" w:date="2020-08-19T21:47:00Z">
        <w:r w:rsidR="00EF62BF" w:rsidRPr="00EF62BF" w:rsidDel="00A96B88">
          <w:rPr>
            <w:rFonts w:ascii="Times New Roman" w:hAnsi="Times New Roman" w:cs="Times New Roman"/>
            <w:sz w:val="24"/>
            <w:szCs w:val="24"/>
          </w:rPr>
          <w:delText>H</w:delText>
        </w:r>
      </w:del>
      <w:ins w:id="553" w:author="Deborah Neher" w:date="2020-08-19T21:47:00Z">
        <w:r w:rsidR="00A96B88">
          <w:rPr>
            <w:rFonts w:ascii="Times New Roman" w:hAnsi="Times New Roman" w:cs="Times New Roman"/>
            <w:sz w:val="24"/>
            <w:szCs w:val="24"/>
          </w:rPr>
          <w:t xml:space="preserve">) </w:t>
        </w:r>
      </w:ins>
      <w:ins w:id="554" w:author="Deborah Neher" w:date="2020-08-19T21:48:00Z">
        <w:r w:rsidR="00A96B88">
          <w:rPr>
            <w:rFonts w:ascii="Times New Roman" w:hAnsi="Times New Roman" w:cs="Times New Roman"/>
            <w:sz w:val="24"/>
            <w:szCs w:val="24"/>
          </w:rPr>
          <w:t>if the</w:t>
        </w:r>
      </w:ins>
      <w:del w:id="555" w:author="Deborah Neher" w:date="2020-08-19T21:48:00Z">
        <w:r w:rsidR="00EF62BF" w:rsidRPr="00EF62BF" w:rsidDel="00A96B88">
          <w:rPr>
            <w:rFonts w:ascii="Times New Roman" w:hAnsi="Times New Roman" w:cs="Times New Roman"/>
            <w:sz w:val="24"/>
            <w:szCs w:val="24"/>
          </w:rPr>
          <w:delText>ad the</w:delText>
        </w:r>
      </w:del>
      <w:r w:rsidR="00EF62BF" w:rsidRPr="00EF62BF">
        <w:rPr>
          <w:rFonts w:ascii="Times New Roman" w:hAnsi="Times New Roman" w:cs="Times New Roman"/>
          <w:sz w:val="24"/>
          <w:szCs w:val="24"/>
        </w:rPr>
        <w:t xml:space="preserve"> update </w:t>
      </w:r>
      <w:del w:id="556" w:author="Deborah Neher" w:date="2020-08-19T21:48:00Z">
        <w:r w:rsidR="00EF62BF" w:rsidRPr="00EF62BF" w:rsidDel="0020630A">
          <w:rPr>
            <w:rFonts w:ascii="Times New Roman" w:hAnsi="Times New Roman" w:cs="Times New Roman"/>
            <w:sz w:val="24"/>
            <w:szCs w:val="24"/>
          </w:rPr>
          <w:delText>not been</w:delText>
        </w:r>
      </w:del>
      <w:ins w:id="557" w:author="Deborah Neher" w:date="2020-08-19T21:48:00Z">
        <w:r w:rsidR="0020630A">
          <w:rPr>
            <w:rFonts w:ascii="Times New Roman" w:hAnsi="Times New Roman" w:cs="Times New Roman"/>
            <w:sz w:val="24"/>
            <w:szCs w:val="24"/>
          </w:rPr>
          <w:t>was not</w:t>
        </w:r>
      </w:ins>
      <w:r w:rsidR="00EF62BF" w:rsidRPr="00EF62BF">
        <w:rPr>
          <w:rFonts w:ascii="Times New Roman" w:hAnsi="Times New Roman" w:cs="Times New Roman"/>
          <w:sz w:val="24"/>
          <w:szCs w:val="24"/>
        </w:rPr>
        <w:t xml:space="preserve"> </w:t>
      </w:r>
      <w:del w:id="558" w:author="Deborah Neher" w:date="2020-08-19T21:46:00Z">
        <w:r w:rsidR="00EF62BF" w:rsidRPr="00EF62BF" w:rsidDel="00A96B88">
          <w:rPr>
            <w:rFonts w:ascii="Times New Roman" w:hAnsi="Times New Roman" w:cs="Times New Roman"/>
            <w:sz w:val="24"/>
            <w:szCs w:val="24"/>
          </w:rPr>
          <w:delText>carried out</w:delText>
        </w:r>
      </w:del>
      <w:ins w:id="559" w:author="Deborah Neher" w:date="2020-08-19T21:46:00Z">
        <w:r w:rsidR="00A96B88">
          <w:rPr>
            <w:rFonts w:ascii="Times New Roman" w:hAnsi="Times New Roman" w:cs="Times New Roman"/>
            <w:sz w:val="24"/>
            <w:szCs w:val="24"/>
          </w:rPr>
          <w:t>completed</w:t>
        </w:r>
      </w:ins>
      <w:del w:id="560" w:author="Deborah Neher" w:date="2020-08-19T21:48:00Z">
        <w:r w:rsidR="00EF62BF" w:rsidRPr="00EF62BF" w:rsidDel="0020630A">
          <w:rPr>
            <w:rFonts w:ascii="Times New Roman" w:hAnsi="Times New Roman" w:cs="Times New Roman"/>
            <w:sz w:val="24"/>
            <w:szCs w:val="24"/>
          </w:rPr>
          <w:delText>, and</w:delText>
        </w:r>
      </w:del>
      <w:ins w:id="561" w:author="Deborah Neher" w:date="2020-08-19T21:48:00Z">
        <w:r w:rsidR="0020630A">
          <w:rPr>
            <w:rFonts w:ascii="Times New Roman" w:hAnsi="Times New Roman" w:cs="Times New Roman"/>
            <w:sz w:val="24"/>
            <w:szCs w:val="24"/>
          </w:rPr>
          <w:t xml:space="preserve"> or</w:t>
        </w:r>
      </w:ins>
      <w:r w:rsidR="00EF62BF" w:rsidRPr="00EF62BF">
        <w:rPr>
          <w:rFonts w:ascii="Times New Roman" w:hAnsi="Times New Roman" w:cs="Times New Roman"/>
          <w:sz w:val="24"/>
          <w:szCs w:val="24"/>
        </w:rPr>
        <w:t xml:space="preserve"> the new data pool </w:t>
      </w:r>
      <w:del w:id="562" w:author="Deborah Neher" w:date="2020-08-19T21:48:00Z">
        <w:r w:rsidR="00EF62BF" w:rsidRPr="00EF62BF" w:rsidDel="0020630A">
          <w:rPr>
            <w:rFonts w:ascii="Times New Roman" w:hAnsi="Times New Roman" w:cs="Times New Roman"/>
            <w:sz w:val="24"/>
            <w:szCs w:val="24"/>
          </w:rPr>
          <w:delText>not been</w:delText>
        </w:r>
      </w:del>
      <w:ins w:id="563" w:author="Deborah Neher" w:date="2020-08-19T21:48:00Z">
        <w:r w:rsidR="0020630A">
          <w:rPr>
            <w:rFonts w:ascii="Times New Roman" w:hAnsi="Times New Roman" w:cs="Times New Roman"/>
            <w:sz w:val="24"/>
            <w:szCs w:val="24"/>
          </w:rPr>
          <w:t>was not</w:t>
        </w:r>
      </w:ins>
      <w:r w:rsidR="00EF62BF" w:rsidRPr="00EF62BF">
        <w:rPr>
          <w:rFonts w:ascii="Times New Roman" w:hAnsi="Times New Roman" w:cs="Times New Roman"/>
          <w:sz w:val="24"/>
          <w:szCs w:val="24"/>
        </w:rPr>
        <w:t xml:space="preserve"> used</w:t>
      </w:r>
      <w:del w:id="564" w:author="Deborah Neher" w:date="2020-08-19T21:47:00Z">
        <w:r w:rsidR="00EF62BF" w:rsidRPr="00EF62BF" w:rsidDel="00A96B88">
          <w:rPr>
            <w:rFonts w:ascii="Times New Roman" w:hAnsi="Times New Roman" w:cs="Times New Roman"/>
            <w:sz w:val="24"/>
            <w:szCs w:val="24"/>
          </w:rPr>
          <w:delText xml:space="preserve">, </w:delText>
        </w:r>
      </w:del>
      <w:ins w:id="565" w:author="Deborah Neher" w:date="2020-08-19T21:47:00Z">
        <w:r w:rsidR="00A96B88">
          <w:rPr>
            <w:rFonts w:ascii="Times New Roman" w:hAnsi="Times New Roman" w:cs="Times New Roman"/>
            <w:sz w:val="24"/>
            <w:szCs w:val="24"/>
          </w:rPr>
          <w:t>.</w:t>
        </w:r>
        <w:r w:rsidR="00A96B88" w:rsidRPr="00EF62BF">
          <w:rPr>
            <w:rFonts w:ascii="Times New Roman" w:hAnsi="Times New Roman" w:cs="Times New Roman"/>
            <w:sz w:val="24"/>
            <w:szCs w:val="24"/>
          </w:rPr>
          <w:t xml:space="preserve"> </w:t>
        </w:r>
      </w:ins>
      <w:moveFromRangeStart w:id="566" w:author="Deborah Neher" w:date="2020-08-19T21:47:00Z" w:name="move48766050"/>
      <w:moveFrom w:id="567" w:author="Deborah Neher" w:date="2020-08-19T21:47:00Z">
        <w:r w:rsidR="00EF62BF" w:rsidRPr="00EF62BF" w:rsidDel="00A96B88">
          <w:rPr>
            <w:rFonts w:ascii="Times New Roman" w:hAnsi="Times New Roman" w:cs="Times New Roman"/>
            <w:sz w:val="24"/>
            <w:szCs w:val="24"/>
          </w:rPr>
          <w:t xml:space="preserve">we would have underestimated our response rate and may have received </w:t>
        </w:r>
        <w:commentRangeStart w:id="568"/>
        <w:r w:rsidR="00EF62BF" w:rsidRPr="00EF62BF" w:rsidDel="00A96B88">
          <w:rPr>
            <w:rFonts w:ascii="Times New Roman" w:hAnsi="Times New Roman" w:cs="Times New Roman"/>
            <w:sz w:val="24"/>
            <w:szCs w:val="24"/>
          </w:rPr>
          <w:t xml:space="preserve">responses from farmers no longer in the </w:t>
        </w:r>
        <w:r w:rsidR="003B0A76" w:rsidDel="00A96B88">
          <w:rPr>
            <w:rFonts w:ascii="Times New Roman" w:hAnsi="Times New Roman" w:cs="Times New Roman"/>
            <w:sz w:val="24"/>
            <w:szCs w:val="24"/>
          </w:rPr>
          <w:t>source</w:t>
        </w:r>
        <w:r w:rsidR="00EF62BF" w:rsidRPr="00EF62BF" w:rsidDel="00A96B88">
          <w:rPr>
            <w:rFonts w:ascii="Times New Roman" w:hAnsi="Times New Roman" w:cs="Times New Roman"/>
            <w:sz w:val="24"/>
            <w:szCs w:val="24"/>
          </w:rPr>
          <w:t xml:space="preserve"> population (i.e., no longer actively shipping organic milk).</w:t>
        </w:r>
        <w:r w:rsidR="003B0A76" w:rsidDel="00A96B88">
          <w:rPr>
            <w:rFonts w:ascii="Times New Roman" w:hAnsi="Times New Roman" w:cs="Times New Roman"/>
            <w:sz w:val="24"/>
            <w:szCs w:val="24"/>
          </w:rPr>
          <w:t xml:space="preserve"> </w:t>
        </w:r>
        <w:commentRangeEnd w:id="568"/>
        <w:r w:rsidR="00AA0442" w:rsidDel="00A96B88">
          <w:rPr>
            <w:rStyle w:val="CommentReference"/>
          </w:rPr>
          <w:commentReference w:id="568"/>
        </w:r>
      </w:moveFrom>
      <w:moveFromRangeEnd w:id="566"/>
    </w:p>
    <w:p w14:paraId="5752FC83" w14:textId="5523008A" w:rsidR="00133A50" w:rsidRPr="009F119B" w:rsidRDefault="002B37B6" w:rsidP="005D2CF3">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B0A76">
        <w:rPr>
          <w:rFonts w:ascii="Times New Roman" w:hAnsi="Times New Roman" w:cs="Times New Roman"/>
          <w:sz w:val="24"/>
          <w:szCs w:val="24"/>
        </w:rPr>
        <w:t xml:space="preserve">The initial response to the web-based questionnaire was </w:t>
      </w:r>
      <w:r w:rsidR="00F666F1">
        <w:rPr>
          <w:rFonts w:ascii="Times New Roman" w:hAnsi="Times New Roman" w:cs="Times New Roman"/>
          <w:sz w:val="24"/>
          <w:szCs w:val="24"/>
        </w:rPr>
        <w:t>26</w:t>
      </w:r>
      <w:r w:rsidR="003B0A76">
        <w:rPr>
          <w:rFonts w:ascii="Times New Roman" w:hAnsi="Times New Roman" w:cs="Times New Roman"/>
          <w:sz w:val="24"/>
          <w:szCs w:val="24"/>
        </w:rPr>
        <w:t xml:space="preserve"> producers, </w:t>
      </w:r>
      <w:r w:rsidR="00F666F1">
        <w:rPr>
          <w:rFonts w:ascii="Times New Roman" w:hAnsi="Times New Roman" w:cs="Times New Roman"/>
          <w:sz w:val="24"/>
          <w:szCs w:val="24"/>
        </w:rPr>
        <w:t>1</w:t>
      </w:r>
      <w:r>
        <w:rPr>
          <w:rFonts w:ascii="Times New Roman" w:hAnsi="Times New Roman" w:cs="Times New Roman"/>
          <w:sz w:val="24"/>
          <w:szCs w:val="24"/>
        </w:rPr>
        <w:t>5</w:t>
      </w:r>
      <w:r w:rsidR="003B0A76">
        <w:rPr>
          <w:rFonts w:ascii="Times New Roman" w:hAnsi="Times New Roman" w:cs="Times New Roman"/>
          <w:sz w:val="24"/>
          <w:szCs w:val="24"/>
        </w:rPr>
        <w:t>% of the source population</w:t>
      </w:r>
      <w:r w:rsidR="00243609">
        <w:rPr>
          <w:rFonts w:ascii="Times New Roman" w:hAnsi="Times New Roman" w:cs="Times New Roman"/>
          <w:sz w:val="24"/>
          <w:szCs w:val="24"/>
        </w:rPr>
        <w:t xml:space="preserve"> (Figure</w:t>
      </w:r>
      <w:r w:rsidR="00905AAB">
        <w:rPr>
          <w:rFonts w:ascii="Times New Roman" w:hAnsi="Times New Roman" w:cs="Times New Roman"/>
          <w:sz w:val="24"/>
          <w:szCs w:val="24"/>
        </w:rPr>
        <w:t xml:space="preserve"> 1)</w:t>
      </w:r>
      <w:r w:rsidR="003B0A76">
        <w:rPr>
          <w:rFonts w:ascii="Times New Roman" w:hAnsi="Times New Roman" w:cs="Times New Roman"/>
          <w:sz w:val="24"/>
          <w:szCs w:val="24"/>
        </w:rPr>
        <w:t>.</w:t>
      </w:r>
      <w:r w:rsidR="00EC2EFE">
        <w:rPr>
          <w:rFonts w:ascii="Times New Roman" w:hAnsi="Times New Roman" w:cs="Times New Roman"/>
          <w:sz w:val="24"/>
          <w:szCs w:val="24"/>
        </w:rPr>
        <w:t xml:space="preserve"> Web respons</w:t>
      </w:r>
      <w:r w:rsidR="00905AAB">
        <w:rPr>
          <w:rFonts w:ascii="Times New Roman" w:hAnsi="Times New Roman" w:cs="Times New Roman"/>
          <w:sz w:val="24"/>
          <w:szCs w:val="24"/>
        </w:rPr>
        <w:t>es were received between days 4</w:t>
      </w:r>
      <w:r>
        <w:rPr>
          <w:rFonts w:ascii="Times New Roman" w:hAnsi="Times New Roman" w:cs="Times New Roman"/>
          <w:sz w:val="24"/>
          <w:szCs w:val="24"/>
        </w:rPr>
        <w:t xml:space="preserve"> </w:t>
      </w:r>
      <w:r w:rsidR="00905AAB">
        <w:rPr>
          <w:rFonts w:ascii="Times New Roman" w:hAnsi="Times New Roman" w:cs="Times New Roman"/>
          <w:sz w:val="24"/>
          <w:szCs w:val="24"/>
        </w:rPr>
        <w:t>and</w:t>
      </w:r>
      <w:r>
        <w:rPr>
          <w:rFonts w:ascii="Times New Roman" w:hAnsi="Times New Roman" w:cs="Times New Roman"/>
          <w:sz w:val="24"/>
          <w:szCs w:val="24"/>
        </w:rPr>
        <w:t xml:space="preserve"> </w:t>
      </w:r>
      <w:r w:rsidR="00EC2EFE">
        <w:rPr>
          <w:rFonts w:ascii="Times New Roman" w:hAnsi="Times New Roman" w:cs="Times New Roman"/>
          <w:sz w:val="24"/>
          <w:szCs w:val="24"/>
        </w:rPr>
        <w:t xml:space="preserve">45 of the </w:t>
      </w:r>
      <w:del w:id="569" w:author="Caitlin Jeffrey" w:date="2020-08-21T14:38:00Z">
        <w:r w:rsidR="00EC2EFE" w:rsidDel="007461C8">
          <w:rPr>
            <w:rFonts w:ascii="Times New Roman" w:hAnsi="Times New Roman" w:cs="Times New Roman"/>
            <w:sz w:val="24"/>
            <w:szCs w:val="24"/>
          </w:rPr>
          <w:delText>144 day</w:delText>
        </w:r>
      </w:del>
      <w:ins w:id="570" w:author="Caitlin Jeffrey" w:date="2020-08-21T14:38:00Z">
        <w:r w:rsidR="007461C8">
          <w:rPr>
            <w:rFonts w:ascii="Times New Roman" w:hAnsi="Times New Roman" w:cs="Times New Roman"/>
            <w:sz w:val="24"/>
            <w:szCs w:val="24"/>
          </w:rPr>
          <w:t>144-day</w:t>
        </w:r>
      </w:ins>
      <w:r w:rsidR="00EC2EFE">
        <w:rPr>
          <w:rFonts w:ascii="Times New Roman" w:hAnsi="Times New Roman" w:cs="Times New Roman"/>
          <w:sz w:val="24"/>
          <w:szCs w:val="24"/>
        </w:rPr>
        <w:t xml:space="preserve"> live period of the survey.</w:t>
      </w:r>
      <w:r w:rsidR="003B0A76">
        <w:rPr>
          <w:rFonts w:ascii="Times New Roman" w:hAnsi="Times New Roman" w:cs="Times New Roman"/>
          <w:sz w:val="24"/>
          <w:szCs w:val="24"/>
        </w:rPr>
        <w:t xml:space="preserve"> In contrast</w:t>
      </w:r>
      <w:r w:rsidR="00F666F1">
        <w:rPr>
          <w:rFonts w:ascii="Times New Roman" w:hAnsi="Times New Roman" w:cs="Times New Roman"/>
          <w:sz w:val="24"/>
          <w:szCs w:val="24"/>
        </w:rPr>
        <w:t>,</w:t>
      </w:r>
      <w:r w:rsidR="003B0A76">
        <w:rPr>
          <w:rFonts w:ascii="Times New Roman" w:hAnsi="Times New Roman" w:cs="Times New Roman"/>
          <w:sz w:val="24"/>
          <w:szCs w:val="24"/>
        </w:rPr>
        <w:t xml:space="preserve"> the response to the first mailing was </w:t>
      </w:r>
      <w:r w:rsidR="00F666F1">
        <w:rPr>
          <w:rFonts w:ascii="Times New Roman" w:hAnsi="Times New Roman" w:cs="Times New Roman"/>
          <w:sz w:val="24"/>
          <w:szCs w:val="24"/>
        </w:rPr>
        <w:t>75</w:t>
      </w:r>
      <w:r w:rsidR="003B0A76">
        <w:rPr>
          <w:rFonts w:ascii="Times New Roman" w:hAnsi="Times New Roman" w:cs="Times New Roman"/>
          <w:sz w:val="24"/>
          <w:szCs w:val="24"/>
        </w:rPr>
        <w:t xml:space="preserve"> participants or </w:t>
      </w:r>
      <w:r w:rsidR="00905AAB">
        <w:rPr>
          <w:rFonts w:ascii="Times New Roman" w:hAnsi="Times New Roman" w:cs="Times New Roman"/>
          <w:sz w:val="24"/>
          <w:szCs w:val="24"/>
        </w:rPr>
        <w:t>4</w:t>
      </w:r>
      <w:r w:rsidR="00A52D4E">
        <w:rPr>
          <w:rFonts w:ascii="Times New Roman" w:hAnsi="Times New Roman" w:cs="Times New Roman"/>
          <w:sz w:val="24"/>
          <w:szCs w:val="24"/>
        </w:rPr>
        <w:t>2</w:t>
      </w:r>
      <w:r w:rsidR="003B0A76">
        <w:rPr>
          <w:rFonts w:ascii="Times New Roman" w:hAnsi="Times New Roman" w:cs="Times New Roman"/>
          <w:sz w:val="24"/>
          <w:szCs w:val="24"/>
        </w:rPr>
        <w:t xml:space="preserve">% of the source population within </w:t>
      </w:r>
      <w:r w:rsidR="00D46666">
        <w:rPr>
          <w:rFonts w:ascii="Times New Roman" w:hAnsi="Times New Roman" w:cs="Times New Roman"/>
          <w:sz w:val="24"/>
          <w:szCs w:val="24"/>
        </w:rPr>
        <w:t>75 days</w:t>
      </w:r>
      <w:r w:rsidR="003B0A76">
        <w:rPr>
          <w:rFonts w:ascii="Times New Roman" w:hAnsi="Times New Roman" w:cs="Times New Roman"/>
          <w:sz w:val="24"/>
          <w:szCs w:val="24"/>
        </w:rPr>
        <w:t xml:space="preserve"> of the initial mailing. </w:t>
      </w:r>
      <w:r w:rsidR="00905AAB">
        <w:rPr>
          <w:rFonts w:ascii="Times New Roman" w:hAnsi="Times New Roman" w:cs="Times New Roman"/>
          <w:sz w:val="24"/>
          <w:szCs w:val="24"/>
        </w:rPr>
        <w:t>Telephone and mailed reminders accounted for 18 and 26 addition</w:t>
      </w:r>
      <w:r w:rsidR="00243609">
        <w:rPr>
          <w:rFonts w:ascii="Times New Roman" w:hAnsi="Times New Roman" w:cs="Times New Roman"/>
          <w:sz w:val="24"/>
          <w:szCs w:val="24"/>
        </w:rPr>
        <w:t>al responses, respectively (Figure</w:t>
      </w:r>
      <w:r w:rsidR="00905AAB">
        <w:rPr>
          <w:rFonts w:ascii="Times New Roman" w:hAnsi="Times New Roman" w:cs="Times New Roman"/>
          <w:sz w:val="24"/>
          <w:szCs w:val="24"/>
        </w:rPr>
        <w:t xml:space="preserve"> 1). </w:t>
      </w:r>
      <w:r w:rsidR="003B0A76">
        <w:rPr>
          <w:rFonts w:ascii="Times New Roman" w:hAnsi="Times New Roman" w:cs="Times New Roman"/>
          <w:sz w:val="24"/>
          <w:szCs w:val="24"/>
        </w:rPr>
        <w:t>Th</w:t>
      </w:r>
      <w:r w:rsidR="00905AAB">
        <w:rPr>
          <w:rFonts w:ascii="Times New Roman" w:hAnsi="Times New Roman" w:cs="Times New Roman"/>
          <w:sz w:val="24"/>
          <w:szCs w:val="24"/>
        </w:rPr>
        <w:t xml:space="preserve">is </w:t>
      </w:r>
      <w:r w:rsidR="003B0A76">
        <w:rPr>
          <w:rFonts w:ascii="Times New Roman" w:hAnsi="Times New Roman" w:cs="Times New Roman"/>
          <w:sz w:val="24"/>
          <w:szCs w:val="24"/>
        </w:rPr>
        <w:t xml:space="preserve">response far exceeds the response proportion described as typical for mailed questionnaires administered to farmers (Pennings et al., 2002; Pereira et al., 2013). </w:t>
      </w:r>
      <w:moveFromRangeStart w:id="571" w:author="Deborah Neher" w:date="2020-08-19T21:49:00Z" w:name="move48766173"/>
      <w:moveFrom w:id="572" w:author="Deborah Neher" w:date="2020-08-19T21:49:00Z">
        <w:r w:rsidR="0038399C" w:rsidRPr="0038399C" w:rsidDel="002C445A">
          <w:rPr>
            <w:rFonts w:ascii="Times New Roman" w:hAnsi="Times New Roman" w:cs="Times New Roman"/>
            <w:sz w:val="24"/>
            <w:szCs w:val="24"/>
          </w:rPr>
          <w:t xml:space="preserve">Pennings et al. (2002) </w:t>
        </w:r>
      </w:moveFrom>
      <w:moveFromRangeEnd w:id="571"/>
      <w:del w:id="573" w:author="Deborah Neher" w:date="2020-08-19T21:50:00Z">
        <w:r w:rsidR="0038399C" w:rsidRPr="0038399C" w:rsidDel="002C445A">
          <w:rPr>
            <w:rFonts w:ascii="Times New Roman" w:hAnsi="Times New Roman" w:cs="Times New Roman"/>
            <w:sz w:val="24"/>
            <w:szCs w:val="24"/>
          </w:rPr>
          <w:delText>suggested w</w:delText>
        </w:r>
      </w:del>
      <w:ins w:id="574" w:author="Deborah Neher" w:date="2020-08-19T21:50:00Z">
        <w:r w:rsidR="002C445A">
          <w:rPr>
            <w:rFonts w:ascii="Times New Roman" w:hAnsi="Times New Roman" w:cs="Times New Roman"/>
            <w:sz w:val="24"/>
            <w:szCs w:val="24"/>
          </w:rPr>
          <w:t>W</w:t>
        </w:r>
      </w:ins>
      <w:r w:rsidR="0038399C" w:rsidRPr="0038399C">
        <w:rPr>
          <w:rFonts w:ascii="Times New Roman" w:hAnsi="Times New Roman" w:cs="Times New Roman"/>
          <w:sz w:val="24"/>
          <w:szCs w:val="24"/>
        </w:rPr>
        <w:t>hile mai</w:t>
      </w:r>
      <w:r w:rsidR="00905AAB">
        <w:rPr>
          <w:rFonts w:ascii="Times New Roman" w:hAnsi="Times New Roman" w:cs="Times New Roman"/>
          <w:sz w:val="24"/>
          <w:szCs w:val="24"/>
        </w:rPr>
        <w:t xml:space="preserve">led questionnaires </w:t>
      </w:r>
      <w:r w:rsidR="0038399C" w:rsidRPr="0038399C">
        <w:rPr>
          <w:rFonts w:ascii="Times New Roman" w:hAnsi="Times New Roman" w:cs="Times New Roman"/>
          <w:sz w:val="24"/>
          <w:szCs w:val="24"/>
        </w:rPr>
        <w:t xml:space="preserve">are </w:t>
      </w:r>
      <w:ins w:id="575" w:author="Deborah Neher" w:date="2020-08-20T12:57:00Z">
        <w:r w:rsidR="00E70E78">
          <w:rPr>
            <w:rFonts w:ascii="Times New Roman" w:hAnsi="Times New Roman" w:cs="Times New Roman"/>
            <w:sz w:val="24"/>
            <w:szCs w:val="24"/>
          </w:rPr>
          <w:t xml:space="preserve">most </w:t>
        </w:r>
      </w:ins>
      <w:r w:rsidR="0038399C" w:rsidRPr="0038399C">
        <w:rPr>
          <w:rFonts w:ascii="Times New Roman" w:hAnsi="Times New Roman" w:cs="Times New Roman"/>
          <w:sz w:val="24"/>
          <w:szCs w:val="24"/>
        </w:rPr>
        <w:t xml:space="preserve">commonly used, at least partly due to </w:t>
      </w:r>
      <w:del w:id="576" w:author="Caitlin Jeffrey" w:date="2020-08-21T14:38:00Z">
        <w:r w:rsidR="0038399C" w:rsidRPr="0038399C" w:rsidDel="007461C8">
          <w:rPr>
            <w:rFonts w:ascii="Times New Roman" w:hAnsi="Times New Roman" w:cs="Times New Roman"/>
            <w:sz w:val="24"/>
            <w:szCs w:val="24"/>
          </w:rPr>
          <w:delText xml:space="preserve">the </w:delText>
        </w:r>
      </w:del>
      <w:r w:rsidR="0038399C" w:rsidRPr="0038399C">
        <w:rPr>
          <w:rFonts w:ascii="Times New Roman" w:hAnsi="Times New Roman" w:cs="Times New Roman"/>
          <w:sz w:val="24"/>
          <w:szCs w:val="24"/>
        </w:rPr>
        <w:t>cost and convenience</w:t>
      </w:r>
      <w:r w:rsidR="00905AAB">
        <w:rPr>
          <w:rFonts w:ascii="Times New Roman" w:hAnsi="Times New Roman" w:cs="Times New Roman"/>
          <w:sz w:val="24"/>
          <w:szCs w:val="24"/>
        </w:rPr>
        <w:t xml:space="preserve"> advantages</w:t>
      </w:r>
      <w:r w:rsidR="0038399C" w:rsidRPr="0038399C">
        <w:rPr>
          <w:rFonts w:ascii="Times New Roman" w:hAnsi="Times New Roman" w:cs="Times New Roman"/>
          <w:sz w:val="24"/>
          <w:szCs w:val="24"/>
        </w:rPr>
        <w:t xml:space="preserve">, </w:t>
      </w:r>
      <w:ins w:id="577" w:author="Deborah Neher" w:date="2020-08-20T12:57:00Z">
        <w:r w:rsidR="00E70E78">
          <w:rPr>
            <w:rFonts w:ascii="Times New Roman" w:hAnsi="Times New Roman" w:cs="Times New Roman"/>
            <w:sz w:val="24"/>
            <w:szCs w:val="24"/>
          </w:rPr>
          <w:t xml:space="preserve">their </w:t>
        </w:r>
      </w:ins>
      <w:r w:rsidR="0038399C" w:rsidRPr="0038399C">
        <w:rPr>
          <w:rFonts w:ascii="Times New Roman" w:hAnsi="Times New Roman" w:cs="Times New Roman"/>
          <w:sz w:val="24"/>
          <w:szCs w:val="24"/>
        </w:rPr>
        <w:t xml:space="preserve">low response </w:t>
      </w:r>
      <w:ins w:id="578" w:author="Deborah Neher" w:date="2020-08-20T12:57:00Z">
        <w:r w:rsidR="00E70E78">
          <w:rPr>
            <w:rFonts w:ascii="Times New Roman" w:hAnsi="Times New Roman" w:cs="Times New Roman"/>
            <w:sz w:val="24"/>
            <w:szCs w:val="24"/>
          </w:rPr>
          <w:t>rat</w:t>
        </w:r>
      </w:ins>
      <w:ins w:id="579" w:author="Deborah Neher" w:date="2020-08-20T12:58:00Z">
        <w:r w:rsidR="00E70E78">
          <w:rPr>
            <w:rFonts w:ascii="Times New Roman" w:hAnsi="Times New Roman" w:cs="Times New Roman"/>
            <w:sz w:val="24"/>
            <w:szCs w:val="24"/>
          </w:rPr>
          <w:t xml:space="preserve">e </w:t>
        </w:r>
      </w:ins>
      <w:del w:id="580" w:author="Deborah Neher" w:date="2020-08-20T12:57:00Z">
        <w:r w:rsidR="0038399C" w:rsidRPr="0038399C" w:rsidDel="00E70E78">
          <w:rPr>
            <w:rFonts w:ascii="Times New Roman" w:hAnsi="Times New Roman" w:cs="Times New Roman"/>
            <w:sz w:val="24"/>
            <w:szCs w:val="24"/>
          </w:rPr>
          <w:delText xml:space="preserve">frequencies </w:delText>
        </w:r>
      </w:del>
      <w:del w:id="581" w:author="Deborah Neher" w:date="2020-08-20T12:58:00Z">
        <w:r w:rsidR="0038399C" w:rsidRPr="0038399C" w:rsidDel="00E70E78">
          <w:rPr>
            <w:rFonts w:ascii="Times New Roman" w:hAnsi="Times New Roman" w:cs="Times New Roman"/>
            <w:sz w:val="24"/>
            <w:szCs w:val="24"/>
          </w:rPr>
          <w:delText xml:space="preserve">among farmers to mail surveys </w:delText>
        </w:r>
      </w:del>
      <w:r w:rsidR="0038399C" w:rsidRPr="0038399C">
        <w:rPr>
          <w:rFonts w:ascii="Times New Roman" w:hAnsi="Times New Roman" w:cs="Times New Roman"/>
          <w:sz w:val="24"/>
          <w:szCs w:val="24"/>
        </w:rPr>
        <w:t>can be a barrier to obtaining a representative</w:t>
      </w:r>
      <w:r w:rsidR="009864F6">
        <w:rPr>
          <w:rFonts w:ascii="Times New Roman" w:hAnsi="Times New Roman" w:cs="Times New Roman"/>
          <w:sz w:val="24"/>
          <w:szCs w:val="24"/>
        </w:rPr>
        <w:t xml:space="preserve"> sample</w:t>
      </w:r>
      <w:ins w:id="582" w:author="Deborah Neher" w:date="2020-08-19T21:49:00Z">
        <w:r w:rsidR="002C445A" w:rsidRPr="002C445A">
          <w:rPr>
            <w:rFonts w:ascii="Times New Roman" w:hAnsi="Times New Roman" w:cs="Times New Roman"/>
            <w:sz w:val="24"/>
            <w:szCs w:val="24"/>
          </w:rPr>
          <w:t xml:space="preserve"> </w:t>
        </w:r>
        <w:r w:rsidR="002C445A">
          <w:rPr>
            <w:rFonts w:ascii="Times New Roman" w:hAnsi="Times New Roman" w:cs="Times New Roman"/>
            <w:sz w:val="24"/>
            <w:szCs w:val="24"/>
          </w:rPr>
          <w:t>(</w:t>
        </w:r>
      </w:ins>
      <w:moveToRangeStart w:id="583" w:author="Deborah Neher" w:date="2020-08-19T21:49:00Z" w:name="move48766173"/>
      <w:moveTo w:id="584" w:author="Deborah Neher" w:date="2020-08-19T21:49:00Z">
        <w:r w:rsidR="002C445A" w:rsidRPr="0038399C">
          <w:rPr>
            <w:rFonts w:ascii="Times New Roman" w:hAnsi="Times New Roman" w:cs="Times New Roman"/>
            <w:sz w:val="24"/>
            <w:szCs w:val="24"/>
          </w:rPr>
          <w:t>Pennings et al.</w:t>
        </w:r>
      </w:moveTo>
      <w:ins w:id="585" w:author="Deborah Neher" w:date="2020-08-19T21:49:00Z">
        <w:r w:rsidR="002C445A">
          <w:rPr>
            <w:rFonts w:ascii="Times New Roman" w:hAnsi="Times New Roman" w:cs="Times New Roman"/>
            <w:sz w:val="24"/>
            <w:szCs w:val="24"/>
          </w:rPr>
          <w:t>,</w:t>
        </w:r>
      </w:ins>
      <w:moveTo w:id="586" w:author="Deborah Neher" w:date="2020-08-19T21:49:00Z">
        <w:r w:rsidR="002C445A" w:rsidRPr="0038399C">
          <w:rPr>
            <w:rFonts w:ascii="Times New Roman" w:hAnsi="Times New Roman" w:cs="Times New Roman"/>
            <w:sz w:val="24"/>
            <w:szCs w:val="24"/>
          </w:rPr>
          <w:t xml:space="preserve"> </w:t>
        </w:r>
        <w:del w:id="587" w:author="Deborah Neher" w:date="2020-08-19T21:49:00Z">
          <w:r w:rsidR="002C445A" w:rsidRPr="0038399C" w:rsidDel="002C445A">
            <w:rPr>
              <w:rFonts w:ascii="Times New Roman" w:hAnsi="Times New Roman" w:cs="Times New Roman"/>
              <w:sz w:val="24"/>
              <w:szCs w:val="24"/>
            </w:rPr>
            <w:delText>(</w:delText>
          </w:r>
        </w:del>
        <w:r w:rsidR="002C445A" w:rsidRPr="0038399C">
          <w:rPr>
            <w:rFonts w:ascii="Times New Roman" w:hAnsi="Times New Roman" w:cs="Times New Roman"/>
            <w:sz w:val="24"/>
            <w:szCs w:val="24"/>
          </w:rPr>
          <w:t>2002)</w:t>
        </w:r>
      </w:moveTo>
      <w:moveToRangeEnd w:id="583"/>
      <w:r w:rsidR="0038399C" w:rsidRPr="0038399C">
        <w:rPr>
          <w:rFonts w:ascii="Times New Roman" w:hAnsi="Times New Roman" w:cs="Times New Roman"/>
          <w:sz w:val="24"/>
          <w:szCs w:val="24"/>
        </w:rPr>
        <w:t xml:space="preserve">. </w:t>
      </w:r>
      <w:commentRangeStart w:id="588"/>
      <w:del w:id="589" w:author="Deborah Neher" w:date="2020-08-19T21:51:00Z">
        <w:r w:rsidR="0038399C" w:rsidRPr="0038399C" w:rsidDel="002C445A">
          <w:rPr>
            <w:rFonts w:ascii="Times New Roman" w:hAnsi="Times New Roman" w:cs="Times New Roman"/>
            <w:sz w:val="24"/>
            <w:szCs w:val="24"/>
          </w:rPr>
          <w:delText xml:space="preserve">These authors </w:delText>
        </w:r>
        <w:commentRangeEnd w:id="588"/>
        <w:r w:rsidR="002C445A" w:rsidDel="002C445A">
          <w:rPr>
            <w:rStyle w:val="CommentReference"/>
          </w:rPr>
          <w:commentReference w:id="588"/>
        </w:r>
        <w:r w:rsidR="0038399C" w:rsidRPr="0038399C" w:rsidDel="002C445A">
          <w:rPr>
            <w:rFonts w:ascii="Times New Roman" w:hAnsi="Times New Roman" w:cs="Times New Roman"/>
            <w:sz w:val="24"/>
            <w:szCs w:val="24"/>
          </w:rPr>
          <w:delText>identified p</w:delText>
        </w:r>
      </w:del>
      <w:ins w:id="590" w:author="Deborah Neher" w:date="2020-08-19T21:51:00Z">
        <w:r w:rsidR="002C445A">
          <w:rPr>
            <w:rFonts w:ascii="Times New Roman" w:hAnsi="Times New Roman" w:cs="Times New Roman"/>
            <w:sz w:val="24"/>
            <w:szCs w:val="24"/>
          </w:rPr>
          <w:t>P</w:t>
        </w:r>
      </w:ins>
      <w:r w:rsidR="0038399C" w:rsidRPr="0038399C">
        <w:rPr>
          <w:rFonts w:ascii="Times New Roman" w:hAnsi="Times New Roman" w:cs="Times New Roman"/>
          <w:sz w:val="24"/>
          <w:szCs w:val="24"/>
        </w:rPr>
        <w:t>otential factors that influence response to mail surveys among farmers</w:t>
      </w:r>
      <w:del w:id="591" w:author="Deborah Neher" w:date="2020-08-19T21:51:00Z">
        <w:r w:rsidR="0038399C" w:rsidRPr="0038399C" w:rsidDel="002C445A">
          <w:rPr>
            <w:rFonts w:ascii="Times New Roman" w:hAnsi="Times New Roman" w:cs="Times New Roman"/>
            <w:sz w:val="24"/>
            <w:szCs w:val="24"/>
          </w:rPr>
          <w:delText>,</w:delText>
        </w:r>
      </w:del>
      <w:r w:rsidR="0038399C" w:rsidRPr="0038399C">
        <w:rPr>
          <w:rFonts w:ascii="Times New Roman" w:hAnsi="Times New Roman" w:cs="Times New Roman"/>
          <w:sz w:val="24"/>
          <w:szCs w:val="24"/>
        </w:rPr>
        <w:t xml:space="preserve"> </w:t>
      </w:r>
      <w:del w:id="592" w:author="Deborah Neher" w:date="2020-08-20T12:58:00Z">
        <w:r w:rsidR="0038399C" w:rsidRPr="0038399C" w:rsidDel="00E70E78">
          <w:rPr>
            <w:rFonts w:ascii="Times New Roman" w:hAnsi="Times New Roman" w:cs="Times New Roman"/>
            <w:sz w:val="24"/>
            <w:szCs w:val="24"/>
          </w:rPr>
          <w:delText>including</w:delText>
        </w:r>
      </w:del>
      <w:ins w:id="593" w:author="Deborah Neher" w:date="2020-08-20T12:58:00Z">
        <w:r w:rsidR="00E70E78">
          <w:rPr>
            <w:rFonts w:ascii="Times New Roman" w:hAnsi="Times New Roman" w:cs="Times New Roman"/>
            <w:sz w:val="24"/>
            <w:szCs w:val="24"/>
          </w:rPr>
          <w:t xml:space="preserve">include the </w:t>
        </w:r>
      </w:ins>
      <w:ins w:id="594" w:author="Deborah Neher" w:date="2020-08-19T21:50:00Z">
        <w:r w:rsidR="002C445A">
          <w:rPr>
            <w:rFonts w:ascii="Times New Roman" w:hAnsi="Times New Roman" w:cs="Times New Roman"/>
            <w:sz w:val="24"/>
            <w:szCs w:val="24"/>
          </w:rPr>
          <w:t>1)</w:t>
        </w:r>
      </w:ins>
      <w:del w:id="595" w:author="Deborah Neher" w:date="2020-08-19T21:50:00Z">
        <w:r w:rsidR="0038399C" w:rsidRPr="0038399C" w:rsidDel="002C445A">
          <w:rPr>
            <w:rFonts w:ascii="Times New Roman" w:hAnsi="Times New Roman" w:cs="Times New Roman"/>
            <w:sz w:val="24"/>
            <w:szCs w:val="24"/>
          </w:rPr>
          <w:delText>,</w:delText>
        </w:r>
      </w:del>
      <w:r w:rsidR="0038399C" w:rsidRPr="0038399C">
        <w:rPr>
          <w:rFonts w:ascii="Times New Roman" w:hAnsi="Times New Roman" w:cs="Times New Roman"/>
          <w:sz w:val="24"/>
          <w:szCs w:val="24"/>
        </w:rPr>
        <w:t xml:space="preserve"> timing of administration in context of seasonal farm production schedules, </w:t>
      </w:r>
      <w:ins w:id="596" w:author="Deborah Neher" w:date="2020-08-19T21:50:00Z">
        <w:r w:rsidR="002C445A">
          <w:rPr>
            <w:rFonts w:ascii="Times New Roman" w:hAnsi="Times New Roman" w:cs="Times New Roman"/>
            <w:sz w:val="24"/>
            <w:szCs w:val="24"/>
          </w:rPr>
          <w:t xml:space="preserve">2) </w:t>
        </w:r>
      </w:ins>
      <w:r w:rsidR="0038399C" w:rsidRPr="0038399C">
        <w:rPr>
          <w:rFonts w:ascii="Times New Roman" w:hAnsi="Times New Roman" w:cs="Times New Roman"/>
          <w:sz w:val="24"/>
          <w:szCs w:val="24"/>
        </w:rPr>
        <w:t xml:space="preserve">length of the questionnaire and amount of time perceived to complete the mail survey, </w:t>
      </w:r>
      <w:ins w:id="597" w:author="Deborah Neher" w:date="2020-08-19T21:50:00Z">
        <w:r w:rsidR="002C445A">
          <w:rPr>
            <w:rFonts w:ascii="Times New Roman" w:hAnsi="Times New Roman" w:cs="Times New Roman"/>
            <w:sz w:val="24"/>
            <w:szCs w:val="24"/>
          </w:rPr>
          <w:t xml:space="preserve">3) </w:t>
        </w:r>
      </w:ins>
      <w:r w:rsidR="0038399C" w:rsidRPr="0038399C">
        <w:rPr>
          <w:rFonts w:ascii="Times New Roman" w:hAnsi="Times New Roman" w:cs="Times New Roman"/>
          <w:sz w:val="24"/>
          <w:szCs w:val="24"/>
        </w:rPr>
        <w:t xml:space="preserve">potential compensation for participation, and </w:t>
      </w:r>
      <w:ins w:id="598" w:author="Deborah Neher" w:date="2020-08-19T21:50:00Z">
        <w:r w:rsidR="002C445A">
          <w:rPr>
            <w:rFonts w:ascii="Times New Roman" w:hAnsi="Times New Roman" w:cs="Times New Roman"/>
            <w:sz w:val="24"/>
            <w:szCs w:val="24"/>
          </w:rPr>
          <w:t xml:space="preserve">4) </w:t>
        </w:r>
      </w:ins>
      <w:r w:rsidR="0038399C" w:rsidRPr="0038399C">
        <w:rPr>
          <w:rFonts w:ascii="Times New Roman" w:hAnsi="Times New Roman" w:cs="Times New Roman"/>
          <w:sz w:val="24"/>
          <w:szCs w:val="24"/>
        </w:rPr>
        <w:t>limiting questions to those that do not require farmers to consult records for factual information. The subject’s interest in the topic of the questionnaire</w:t>
      </w:r>
      <w:ins w:id="599" w:author="Caitlin Jeffrey" w:date="2020-08-21T14:39:00Z">
        <w:r w:rsidR="007461C8">
          <w:rPr>
            <w:rFonts w:ascii="Times New Roman" w:hAnsi="Times New Roman" w:cs="Times New Roman"/>
            <w:sz w:val="24"/>
            <w:szCs w:val="24"/>
          </w:rPr>
          <w:t>,</w:t>
        </w:r>
      </w:ins>
      <w:del w:id="600" w:author="Caitlin Jeffrey" w:date="2020-08-21T14:39:00Z">
        <w:r w:rsidR="0038399C" w:rsidRPr="0038399C" w:rsidDel="007461C8">
          <w:rPr>
            <w:rFonts w:ascii="Times New Roman" w:hAnsi="Times New Roman" w:cs="Times New Roman"/>
            <w:sz w:val="24"/>
            <w:szCs w:val="24"/>
          </w:rPr>
          <w:delText xml:space="preserve"> and</w:delText>
        </w:r>
      </w:del>
      <w:r w:rsidR="0038399C" w:rsidRPr="0038399C">
        <w:rPr>
          <w:rFonts w:ascii="Times New Roman" w:hAnsi="Times New Roman" w:cs="Times New Roman"/>
          <w:sz w:val="24"/>
          <w:szCs w:val="24"/>
        </w:rPr>
        <w:t xml:space="preserve"> content of the cover letter introducing the study, its “sponsors</w:t>
      </w:r>
      <w:ins w:id="601" w:author="Caitlin Jeffrey" w:date="2020-08-21T14:39:00Z">
        <w:r w:rsidR="007461C8">
          <w:rPr>
            <w:rFonts w:ascii="Times New Roman" w:hAnsi="Times New Roman" w:cs="Times New Roman"/>
            <w:sz w:val="24"/>
            <w:szCs w:val="24"/>
          </w:rPr>
          <w:t>,</w:t>
        </w:r>
      </w:ins>
      <w:r w:rsidR="0038399C" w:rsidRPr="0038399C">
        <w:rPr>
          <w:rFonts w:ascii="Times New Roman" w:hAnsi="Times New Roman" w:cs="Times New Roman"/>
          <w:sz w:val="24"/>
          <w:szCs w:val="24"/>
        </w:rPr>
        <w:t xml:space="preserve">” and </w:t>
      </w:r>
      <w:ins w:id="602" w:author="Caitlin Jeffrey" w:date="2020-08-21T14:39:00Z">
        <w:r w:rsidR="007461C8">
          <w:rPr>
            <w:rFonts w:ascii="Times New Roman" w:hAnsi="Times New Roman" w:cs="Times New Roman"/>
            <w:sz w:val="24"/>
            <w:szCs w:val="24"/>
          </w:rPr>
          <w:t xml:space="preserve">the stated </w:t>
        </w:r>
      </w:ins>
      <w:r w:rsidR="0038399C" w:rsidRPr="0038399C">
        <w:rPr>
          <w:rFonts w:ascii="Times New Roman" w:hAnsi="Times New Roman" w:cs="Times New Roman"/>
          <w:sz w:val="24"/>
          <w:szCs w:val="24"/>
        </w:rPr>
        <w:t xml:space="preserve">goals of the study </w:t>
      </w:r>
      <w:ins w:id="603" w:author="Caitlin Jeffrey" w:date="2020-08-21T14:40:00Z">
        <w:r w:rsidR="007461C8">
          <w:rPr>
            <w:rFonts w:ascii="Times New Roman" w:hAnsi="Times New Roman" w:cs="Times New Roman"/>
            <w:sz w:val="24"/>
            <w:szCs w:val="24"/>
          </w:rPr>
          <w:t>(</w:t>
        </w:r>
      </w:ins>
      <w:r w:rsidR="0038399C" w:rsidRPr="0038399C">
        <w:rPr>
          <w:rFonts w:ascii="Times New Roman" w:hAnsi="Times New Roman" w:cs="Times New Roman"/>
          <w:sz w:val="24"/>
          <w:szCs w:val="24"/>
        </w:rPr>
        <w:t>including intended use of the data</w:t>
      </w:r>
      <w:ins w:id="604" w:author="Caitlin Jeffrey" w:date="2020-08-21T14:40:00Z">
        <w:r w:rsidR="007461C8">
          <w:rPr>
            <w:rFonts w:ascii="Times New Roman" w:hAnsi="Times New Roman" w:cs="Times New Roman"/>
            <w:sz w:val="24"/>
            <w:szCs w:val="24"/>
          </w:rPr>
          <w:t>)</w:t>
        </w:r>
      </w:ins>
      <w:del w:id="605" w:author="Caitlin Jeffrey" w:date="2020-08-21T14:40:00Z">
        <w:r w:rsidR="0038399C" w:rsidRPr="0038399C" w:rsidDel="007461C8">
          <w:rPr>
            <w:rFonts w:ascii="Times New Roman" w:hAnsi="Times New Roman" w:cs="Times New Roman"/>
            <w:sz w:val="24"/>
            <w:szCs w:val="24"/>
          </w:rPr>
          <w:delText>,</w:delText>
        </w:r>
      </w:del>
      <w:r w:rsidR="0038399C" w:rsidRPr="0038399C">
        <w:rPr>
          <w:rFonts w:ascii="Times New Roman" w:hAnsi="Times New Roman" w:cs="Times New Roman"/>
          <w:sz w:val="24"/>
          <w:szCs w:val="24"/>
        </w:rPr>
        <w:t xml:space="preserve"> also influence response, as does the use of follow-up reminders (Penning et al., 2002). We suspect the same factors may apply to farmers’ response to questionnaires administered by other methods, such as internet-based or telephone, although in our review of the literature we </w:t>
      </w:r>
      <w:ins w:id="606" w:author="Caitlin Jeffrey" w:date="2020-08-21T14:40:00Z">
        <w:r w:rsidR="007461C8">
          <w:rPr>
            <w:rFonts w:ascii="Times New Roman" w:hAnsi="Times New Roman" w:cs="Times New Roman"/>
            <w:sz w:val="24"/>
            <w:szCs w:val="24"/>
          </w:rPr>
          <w:t xml:space="preserve">were? </w:t>
        </w:r>
      </w:ins>
      <w:del w:id="607" w:author="Caitlin Jeffrey" w:date="2020-08-21T14:40:00Z">
        <w:r w:rsidR="0038399C" w:rsidRPr="0038399C" w:rsidDel="007461C8">
          <w:rPr>
            <w:rFonts w:ascii="Times New Roman" w:hAnsi="Times New Roman" w:cs="Times New Roman"/>
            <w:sz w:val="24"/>
            <w:szCs w:val="24"/>
          </w:rPr>
          <w:delText>are</w:delText>
        </w:r>
      </w:del>
      <w:r w:rsidR="0038399C" w:rsidRPr="0038399C">
        <w:rPr>
          <w:rFonts w:ascii="Times New Roman" w:hAnsi="Times New Roman" w:cs="Times New Roman"/>
          <w:sz w:val="24"/>
          <w:szCs w:val="24"/>
        </w:rPr>
        <w:t xml:space="preserve"> unable </w:t>
      </w:r>
      <w:r w:rsidR="00905AAB">
        <w:rPr>
          <w:rFonts w:ascii="Times New Roman" w:hAnsi="Times New Roman" w:cs="Times New Roman"/>
          <w:sz w:val="24"/>
          <w:szCs w:val="24"/>
        </w:rPr>
        <w:t xml:space="preserve">to find </w:t>
      </w:r>
      <w:ins w:id="608" w:author="Deborah Neher" w:date="2020-08-19T21:51:00Z">
        <w:r w:rsidR="002C445A">
          <w:rPr>
            <w:rFonts w:ascii="Times New Roman" w:hAnsi="Times New Roman" w:cs="Times New Roman"/>
            <w:sz w:val="24"/>
            <w:szCs w:val="24"/>
          </w:rPr>
          <w:t>published</w:t>
        </w:r>
      </w:ins>
      <w:ins w:id="609" w:author="Deborah Neher" w:date="2020-08-19T21:52:00Z">
        <w:r w:rsidR="002C445A">
          <w:rPr>
            <w:rFonts w:ascii="Times New Roman" w:hAnsi="Times New Roman" w:cs="Times New Roman"/>
            <w:sz w:val="24"/>
            <w:szCs w:val="24"/>
          </w:rPr>
          <w:t xml:space="preserve"> </w:t>
        </w:r>
      </w:ins>
      <w:r w:rsidR="00905AAB">
        <w:rPr>
          <w:rFonts w:ascii="Times New Roman" w:hAnsi="Times New Roman" w:cs="Times New Roman"/>
          <w:sz w:val="24"/>
          <w:szCs w:val="24"/>
        </w:rPr>
        <w:t>research exploring these factors</w:t>
      </w:r>
      <w:r w:rsidR="0038399C" w:rsidRPr="0038399C">
        <w:rPr>
          <w:rFonts w:ascii="Times New Roman" w:hAnsi="Times New Roman" w:cs="Times New Roman"/>
          <w:sz w:val="24"/>
          <w:szCs w:val="24"/>
        </w:rPr>
        <w:t xml:space="preserve">. </w:t>
      </w:r>
      <w:r w:rsidR="002866D5">
        <w:rPr>
          <w:rFonts w:ascii="Times New Roman" w:hAnsi="Times New Roman" w:cs="Times New Roman"/>
          <w:sz w:val="24"/>
          <w:szCs w:val="24"/>
        </w:rPr>
        <w:t>Many f</w:t>
      </w:r>
      <w:r w:rsidR="0080298F" w:rsidRPr="00B206BB">
        <w:rPr>
          <w:rFonts w:ascii="Times New Roman" w:hAnsi="Times New Roman" w:cs="Times New Roman"/>
          <w:sz w:val="24"/>
          <w:szCs w:val="24"/>
        </w:rPr>
        <w:t xml:space="preserve">actors </w:t>
      </w:r>
      <w:del w:id="610" w:author="Caitlin Jeffrey" w:date="2020-08-21T14:40:00Z">
        <w:r w:rsidR="00C93F46" w:rsidRPr="00B206BB" w:rsidDel="007461C8">
          <w:rPr>
            <w:rFonts w:ascii="Times New Roman" w:hAnsi="Times New Roman" w:cs="Times New Roman"/>
            <w:sz w:val="24"/>
            <w:szCs w:val="24"/>
          </w:rPr>
          <w:delText xml:space="preserve">that </w:delText>
        </w:r>
      </w:del>
      <w:r w:rsidR="0080298F" w:rsidRPr="00B206BB">
        <w:rPr>
          <w:rFonts w:ascii="Times New Roman" w:hAnsi="Times New Roman" w:cs="Times New Roman"/>
          <w:sz w:val="24"/>
          <w:szCs w:val="24"/>
        </w:rPr>
        <w:t xml:space="preserve">may have contributed to a high response </w:t>
      </w:r>
      <w:r w:rsidR="00456A0C">
        <w:rPr>
          <w:rFonts w:ascii="Times New Roman" w:hAnsi="Times New Roman" w:cs="Times New Roman"/>
          <w:sz w:val="24"/>
          <w:szCs w:val="24"/>
        </w:rPr>
        <w:t>frequency</w:t>
      </w:r>
      <w:r w:rsidR="00485DB9">
        <w:rPr>
          <w:rFonts w:ascii="Times New Roman" w:hAnsi="Times New Roman" w:cs="Times New Roman"/>
          <w:sz w:val="24"/>
          <w:szCs w:val="24"/>
        </w:rPr>
        <w:t xml:space="preserve"> </w:t>
      </w:r>
      <w:r w:rsidR="00456A0C">
        <w:rPr>
          <w:rFonts w:ascii="Times New Roman" w:hAnsi="Times New Roman" w:cs="Times New Roman"/>
          <w:sz w:val="24"/>
          <w:szCs w:val="24"/>
        </w:rPr>
        <w:t>to</w:t>
      </w:r>
      <w:r w:rsidR="00485DB9">
        <w:rPr>
          <w:rFonts w:ascii="Times New Roman" w:hAnsi="Times New Roman" w:cs="Times New Roman"/>
          <w:sz w:val="24"/>
          <w:szCs w:val="24"/>
        </w:rPr>
        <w:t xml:space="preserve"> this survey</w:t>
      </w:r>
      <w:r w:rsidR="002866D5">
        <w:rPr>
          <w:rFonts w:ascii="Times New Roman" w:hAnsi="Times New Roman" w:cs="Times New Roman"/>
          <w:sz w:val="24"/>
          <w:szCs w:val="24"/>
        </w:rPr>
        <w:t>,</w:t>
      </w:r>
      <w:r w:rsidR="0080298F" w:rsidRPr="00B206BB">
        <w:rPr>
          <w:rFonts w:ascii="Times New Roman" w:hAnsi="Times New Roman" w:cs="Times New Roman"/>
          <w:bCs/>
          <w:sz w:val="24"/>
          <w:szCs w:val="24"/>
        </w:rPr>
        <w:t xml:space="preserve"> includ</w:t>
      </w:r>
      <w:r w:rsidR="002866D5">
        <w:rPr>
          <w:rFonts w:ascii="Times New Roman" w:hAnsi="Times New Roman" w:cs="Times New Roman"/>
          <w:bCs/>
          <w:sz w:val="24"/>
          <w:szCs w:val="24"/>
        </w:rPr>
        <w:t>ing</w:t>
      </w:r>
      <w:del w:id="611" w:author="Caitlin Jeffrey" w:date="2020-08-21T14:41:00Z">
        <w:r w:rsidR="00456A0C" w:rsidDel="007461C8">
          <w:rPr>
            <w:rFonts w:ascii="Times New Roman" w:hAnsi="Times New Roman" w:cs="Times New Roman"/>
            <w:bCs/>
            <w:sz w:val="24"/>
            <w:szCs w:val="24"/>
          </w:rPr>
          <w:delText>,</w:delText>
        </w:r>
        <w:r w:rsidR="0080298F" w:rsidRPr="00B206BB" w:rsidDel="007461C8">
          <w:rPr>
            <w:rFonts w:ascii="Times New Roman" w:hAnsi="Times New Roman" w:cs="Times New Roman"/>
            <w:bCs/>
            <w:sz w:val="24"/>
            <w:szCs w:val="24"/>
          </w:rPr>
          <w:delText xml:space="preserve"> </w:delText>
        </w:r>
      </w:del>
      <w:ins w:id="612" w:author="Caitlin Jeffrey" w:date="2020-08-21T14:41:00Z">
        <w:r w:rsidR="007461C8">
          <w:rPr>
            <w:rFonts w:ascii="Times New Roman" w:hAnsi="Times New Roman" w:cs="Times New Roman"/>
            <w:bCs/>
            <w:sz w:val="24"/>
            <w:szCs w:val="24"/>
          </w:rPr>
          <w:t xml:space="preserve"> </w:t>
        </w:r>
      </w:ins>
      <w:del w:id="613" w:author="Caitlin Jeffrey" w:date="2020-08-21T14:41:00Z">
        <w:r w:rsidR="00485DB9" w:rsidDel="007461C8">
          <w:rPr>
            <w:rFonts w:ascii="Times New Roman" w:hAnsi="Times New Roman" w:cs="Times New Roman"/>
            <w:bCs/>
            <w:sz w:val="24"/>
            <w:szCs w:val="24"/>
          </w:rPr>
          <w:delText xml:space="preserve">providing </w:delText>
        </w:r>
      </w:del>
      <w:r w:rsidR="002F6116" w:rsidRPr="00B206BB">
        <w:rPr>
          <w:rFonts w:ascii="Times New Roman" w:hAnsi="Times New Roman" w:cs="Times New Roman"/>
          <w:bCs/>
          <w:sz w:val="24"/>
          <w:szCs w:val="24"/>
        </w:rPr>
        <w:t>multiple</w:t>
      </w:r>
      <w:r w:rsidR="0080298F" w:rsidRPr="00B206BB">
        <w:rPr>
          <w:rFonts w:ascii="Times New Roman" w:hAnsi="Times New Roman" w:cs="Times New Roman"/>
          <w:bCs/>
          <w:sz w:val="24"/>
          <w:szCs w:val="24"/>
        </w:rPr>
        <w:t xml:space="preserve"> administration methods</w:t>
      </w:r>
      <w:r w:rsidR="00A05CFA">
        <w:rPr>
          <w:rFonts w:ascii="Times New Roman" w:hAnsi="Times New Roman" w:cs="Times New Roman"/>
          <w:bCs/>
          <w:sz w:val="24"/>
          <w:szCs w:val="24"/>
        </w:rPr>
        <w:t xml:space="preserve">, </w:t>
      </w:r>
      <w:r w:rsidR="00C1552B">
        <w:rPr>
          <w:rFonts w:ascii="Times New Roman" w:hAnsi="Times New Roman" w:cs="Times New Roman"/>
          <w:bCs/>
          <w:sz w:val="24"/>
          <w:szCs w:val="24"/>
        </w:rPr>
        <w:t>relative</w:t>
      </w:r>
      <w:ins w:id="614" w:author="Caitlin Jeffrey" w:date="2020-08-21T14:41:00Z">
        <w:r w:rsidR="007461C8">
          <w:rPr>
            <w:rFonts w:ascii="Times New Roman" w:hAnsi="Times New Roman" w:cs="Times New Roman"/>
            <w:bCs/>
            <w:sz w:val="24"/>
            <w:szCs w:val="24"/>
          </w:rPr>
          <w:t>ly</w:t>
        </w:r>
      </w:ins>
      <w:r w:rsidR="00C1552B">
        <w:rPr>
          <w:rFonts w:ascii="Times New Roman" w:hAnsi="Times New Roman" w:cs="Times New Roman"/>
          <w:bCs/>
          <w:sz w:val="24"/>
          <w:szCs w:val="24"/>
        </w:rPr>
        <w:t xml:space="preserve"> short length of the </w:t>
      </w:r>
      <w:r w:rsidR="00A05CFA">
        <w:rPr>
          <w:rFonts w:ascii="Times New Roman" w:hAnsi="Times New Roman" w:cs="Times New Roman"/>
          <w:bCs/>
          <w:sz w:val="24"/>
          <w:szCs w:val="24"/>
        </w:rPr>
        <w:t>questionnaire</w:t>
      </w:r>
      <w:r w:rsidR="00C1552B">
        <w:rPr>
          <w:rFonts w:ascii="Times New Roman" w:hAnsi="Times New Roman" w:cs="Times New Roman"/>
          <w:bCs/>
          <w:sz w:val="24"/>
          <w:szCs w:val="24"/>
        </w:rPr>
        <w:t xml:space="preserve">, </w:t>
      </w:r>
      <w:r w:rsidR="00A05CFA">
        <w:rPr>
          <w:rFonts w:ascii="Times New Roman" w:hAnsi="Times New Roman" w:cs="Times New Roman"/>
          <w:bCs/>
          <w:sz w:val="24"/>
          <w:szCs w:val="24"/>
        </w:rPr>
        <w:t xml:space="preserve">and </w:t>
      </w:r>
      <w:r w:rsidR="0080298F" w:rsidRPr="00B206BB">
        <w:rPr>
          <w:rFonts w:ascii="Times New Roman" w:hAnsi="Times New Roman" w:cs="Times New Roman"/>
          <w:bCs/>
          <w:sz w:val="24"/>
          <w:szCs w:val="24"/>
        </w:rPr>
        <w:t xml:space="preserve">advertisement and administration </w:t>
      </w:r>
      <w:r w:rsidR="00485DB9">
        <w:rPr>
          <w:rFonts w:ascii="Times New Roman" w:hAnsi="Times New Roman" w:cs="Times New Roman"/>
          <w:bCs/>
          <w:sz w:val="24"/>
          <w:szCs w:val="24"/>
        </w:rPr>
        <w:t>of the survey in the “slower” winter season</w:t>
      </w:r>
      <w:r w:rsidR="00A05CFA">
        <w:rPr>
          <w:rFonts w:ascii="Times New Roman" w:hAnsi="Times New Roman" w:cs="Times New Roman"/>
          <w:bCs/>
          <w:sz w:val="24"/>
          <w:szCs w:val="24"/>
        </w:rPr>
        <w:t>. T</w:t>
      </w:r>
      <w:r w:rsidR="0080298F" w:rsidRPr="00B206BB">
        <w:rPr>
          <w:rFonts w:ascii="Times New Roman" w:hAnsi="Times New Roman" w:cs="Times New Roman"/>
          <w:bCs/>
          <w:sz w:val="24"/>
          <w:szCs w:val="24"/>
        </w:rPr>
        <w:t xml:space="preserve">imeliness </w:t>
      </w:r>
      <w:r w:rsidR="00F203E5">
        <w:rPr>
          <w:rFonts w:ascii="Times New Roman" w:hAnsi="Times New Roman" w:cs="Times New Roman"/>
          <w:bCs/>
          <w:sz w:val="24"/>
          <w:szCs w:val="24"/>
        </w:rPr>
        <w:t>of the</w:t>
      </w:r>
      <w:r w:rsidR="003C46C1" w:rsidRPr="00B206BB">
        <w:rPr>
          <w:rFonts w:ascii="Times New Roman" w:hAnsi="Times New Roman" w:cs="Times New Roman"/>
          <w:bCs/>
          <w:sz w:val="24"/>
          <w:szCs w:val="24"/>
        </w:rPr>
        <w:t xml:space="preserve"> </w:t>
      </w:r>
      <w:r w:rsidR="00485DB9">
        <w:rPr>
          <w:rFonts w:ascii="Times New Roman" w:hAnsi="Times New Roman" w:cs="Times New Roman"/>
          <w:bCs/>
          <w:sz w:val="24"/>
          <w:szCs w:val="24"/>
        </w:rPr>
        <w:t xml:space="preserve">topic </w:t>
      </w:r>
      <w:r w:rsidR="00F203E5">
        <w:rPr>
          <w:rFonts w:ascii="Times New Roman" w:hAnsi="Times New Roman" w:cs="Times New Roman"/>
          <w:bCs/>
          <w:sz w:val="24"/>
          <w:szCs w:val="24"/>
        </w:rPr>
        <w:t xml:space="preserve">and </w:t>
      </w:r>
      <w:r w:rsidR="002F6116" w:rsidRPr="00B206BB">
        <w:rPr>
          <w:rFonts w:ascii="Times New Roman" w:hAnsi="Times New Roman" w:cs="Times New Roman"/>
          <w:bCs/>
          <w:sz w:val="24"/>
          <w:szCs w:val="24"/>
        </w:rPr>
        <w:t xml:space="preserve">interest to members of the </w:t>
      </w:r>
      <w:r w:rsidR="00965143">
        <w:rPr>
          <w:rFonts w:ascii="Times New Roman" w:hAnsi="Times New Roman" w:cs="Times New Roman"/>
          <w:bCs/>
          <w:sz w:val="24"/>
          <w:szCs w:val="24"/>
        </w:rPr>
        <w:t>source</w:t>
      </w:r>
      <w:r w:rsidR="002F6116" w:rsidRPr="00B206BB">
        <w:rPr>
          <w:rFonts w:ascii="Times New Roman" w:hAnsi="Times New Roman" w:cs="Times New Roman"/>
          <w:bCs/>
          <w:sz w:val="24"/>
          <w:szCs w:val="24"/>
        </w:rPr>
        <w:t xml:space="preserve"> population</w:t>
      </w:r>
      <w:r w:rsidR="00A05CFA">
        <w:rPr>
          <w:rFonts w:ascii="Times New Roman" w:hAnsi="Times New Roman" w:cs="Times New Roman"/>
          <w:bCs/>
          <w:sz w:val="24"/>
          <w:szCs w:val="24"/>
        </w:rPr>
        <w:t>,</w:t>
      </w:r>
      <w:r w:rsidR="00965143">
        <w:rPr>
          <w:rFonts w:ascii="Times New Roman" w:hAnsi="Times New Roman" w:cs="Times New Roman"/>
          <w:bCs/>
          <w:sz w:val="24"/>
          <w:szCs w:val="24"/>
        </w:rPr>
        <w:t xml:space="preserve"> also known as “selection by the respondent</w:t>
      </w:r>
      <w:ins w:id="615" w:author="Caitlin Jeffrey" w:date="2020-08-21T14:41:00Z">
        <w:r w:rsidR="007461C8">
          <w:rPr>
            <w:rFonts w:ascii="Times New Roman" w:hAnsi="Times New Roman" w:cs="Times New Roman"/>
            <w:bCs/>
            <w:sz w:val="24"/>
            <w:szCs w:val="24"/>
          </w:rPr>
          <w:t>,</w:t>
        </w:r>
      </w:ins>
      <w:r w:rsidR="00965143">
        <w:rPr>
          <w:rFonts w:ascii="Times New Roman" w:hAnsi="Times New Roman" w:cs="Times New Roman"/>
          <w:bCs/>
          <w:sz w:val="24"/>
          <w:szCs w:val="24"/>
        </w:rPr>
        <w:t xml:space="preserve">” </w:t>
      </w:r>
      <w:r w:rsidR="00A05CFA">
        <w:rPr>
          <w:rFonts w:ascii="Times New Roman" w:hAnsi="Times New Roman" w:cs="Times New Roman"/>
          <w:bCs/>
          <w:sz w:val="24"/>
          <w:szCs w:val="24"/>
        </w:rPr>
        <w:t xml:space="preserve">may have also been a factor </w:t>
      </w:r>
      <w:r w:rsidR="00965143">
        <w:rPr>
          <w:rFonts w:ascii="Times New Roman" w:hAnsi="Times New Roman" w:cs="Times New Roman"/>
          <w:bCs/>
          <w:sz w:val="24"/>
          <w:szCs w:val="24"/>
        </w:rPr>
        <w:t>(</w:t>
      </w:r>
      <w:r w:rsidR="003B0A76">
        <w:rPr>
          <w:rFonts w:ascii="Times New Roman" w:hAnsi="Times New Roman" w:cs="Times New Roman"/>
          <w:bCs/>
          <w:sz w:val="24"/>
          <w:szCs w:val="24"/>
        </w:rPr>
        <w:t>Pennings et al., 2002)</w:t>
      </w:r>
      <w:r w:rsidR="003C46C1" w:rsidRPr="00B206BB">
        <w:rPr>
          <w:rFonts w:ascii="Times New Roman" w:hAnsi="Times New Roman" w:cs="Times New Roman"/>
          <w:bCs/>
          <w:sz w:val="24"/>
          <w:szCs w:val="24"/>
        </w:rPr>
        <w:t>.</w:t>
      </w:r>
      <w:r w:rsidR="00BD5100" w:rsidRPr="00B206BB">
        <w:rPr>
          <w:rFonts w:ascii="Times New Roman" w:hAnsi="Times New Roman" w:cs="Times New Roman"/>
          <w:bCs/>
          <w:sz w:val="24"/>
          <w:szCs w:val="24"/>
        </w:rPr>
        <w:t xml:space="preserve"> </w:t>
      </w:r>
      <w:r w:rsidR="00ED0C22" w:rsidRPr="00B206BB">
        <w:rPr>
          <w:rFonts w:ascii="Times New Roman" w:hAnsi="Times New Roman" w:cs="Times New Roman"/>
          <w:bCs/>
          <w:sz w:val="24"/>
          <w:szCs w:val="24"/>
        </w:rPr>
        <w:lastRenderedPageBreak/>
        <w:t xml:space="preserve">Producer interest </w:t>
      </w:r>
      <w:r w:rsidR="00965143">
        <w:rPr>
          <w:rFonts w:ascii="Times New Roman" w:hAnsi="Times New Roman" w:cs="Times New Roman"/>
          <w:bCs/>
          <w:sz w:val="24"/>
          <w:szCs w:val="24"/>
        </w:rPr>
        <w:t>in the subject</w:t>
      </w:r>
      <w:r w:rsidR="003B0A76">
        <w:rPr>
          <w:rFonts w:ascii="Times New Roman" w:hAnsi="Times New Roman" w:cs="Times New Roman"/>
          <w:bCs/>
          <w:sz w:val="24"/>
          <w:szCs w:val="24"/>
        </w:rPr>
        <w:t xml:space="preserve"> matter</w:t>
      </w:r>
      <w:r w:rsidR="00ED0C22" w:rsidRPr="00B206BB">
        <w:rPr>
          <w:rFonts w:ascii="Times New Roman" w:hAnsi="Times New Roman" w:cs="Times New Roman"/>
          <w:bCs/>
          <w:sz w:val="24"/>
          <w:szCs w:val="24"/>
        </w:rPr>
        <w:t xml:space="preserve"> </w:t>
      </w:r>
      <w:r w:rsidR="00965143">
        <w:rPr>
          <w:rFonts w:ascii="Times New Roman" w:hAnsi="Times New Roman" w:cs="Times New Roman"/>
          <w:bCs/>
          <w:sz w:val="24"/>
          <w:szCs w:val="24"/>
        </w:rPr>
        <w:t>w</w:t>
      </w:r>
      <w:r w:rsidR="00ED0C22" w:rsidRPr="00B206BB">
        <w:rPr>
          <w:rFonts w:ascii="Times New Roman" w:hAnsi="Times New Roman" w:cs="Times New Roman"/>
          <w:bCs/>
          <w:sz w:val="24"/>
          <w:szCs w:val="24"/>
        </w:rPr>
        <w:t xml:space="preserve">as measured by </w:t>
      </w:r>
      <w:del w:id="616" w:author="Caitlin Jeffrey" w:date="2020-08-21T14:42:00Z">
        <w:r w:rsidR="00070969" w:rsidDel="003C5501">
          <w:rPr>
            <w:rFonts w:ascii="Times New Roman" w:hAnsi="Times New Roman" w:cs="Times New Roman"/>
            <w:bCs/>
            <w:sz w:val="24"/>
            <w:szCs w:val="24"/>
          </w:rPr>
          <w:delText xml:space="preserve">Survey </w:delText>
        </w:r>
      </w:del>
      <w:ins w:id="617" w:author="Caitlin Jeffrey" w:date="2020-08-21T14:42:00Z">
        <w:r w:rsidR="003C5501">
          <w:rPr>
            <w:rFonts w:ascii="Times New Roman" w:hAnsi="Times New Roman" w:cs="Times New Roman"/>
            <w:bCs/>
            <w:sz w:val="24"/>
            <w:szCs w:val="24"/>
          </w:rPr>
          <w:t>q</w:t>
        </w:r>
      </w:ins>
      <w:del w:id="618" w:author="Caitlin Jeffrey" w:date="2020-08-21T14:42:00Z">
        <w:r w:rsidR="00A05CA7" w:rsidRPr="00B206BB" w:rsidDel="003C5501">
          <w:rPr>
            <w:rFonts w:ascii="Times New Roman" w:hAnsi="Times New Roman" w:cs="Times New Roman"/>
            <w:bCs/>
            <w:sz w:val="24"/>
            <w:szCs w:val="24"/>
          </w:rPr>
          <w:delText>Q</w:delText>
        </w:r>
      </w:del>
      <w:r w:rsidR="00ED0C22" w:rsidRPr="00B206BB">
        <w:rPr>
          <w:rFonts w:ascii="Times New Roman" w:hAnsi="Times New Roman" w:cs="Times New Roman"/>
          <w:bCs/>
          <w:sz w:val="24"/>
          <w:szCs w:val="24"/>
        </w:rPr>
        <w:t>uestion 8</w:t>
      </w:r>
      <w:ins w:id="619" w:author="Caitlin Jeffrey" w:date="2020-08-21T14:42:00Z">
        <w:r w:rsidR="003C5501">
          <w:rPr>
            <w:rFonts w:ascii="Times New Roman" w:hAnsi="Times New Roman" w:cs="Times New Roman"/>
            <w:bCs/>
            <w:sz w:val="24"/>
            <w:szCs w:val="24"/>
          </w:rPr>
          <w:t xml:space="preserve"> of the survey</w:t>
        </w:r>
      </w:ins>
      <w:del w:id="620" w:author="Deborah Neher" w:date="2020-08-19T21:24:00Z">
        <w:r w:rsidR="00965143" w:rsidDel="00BD298E">
          <w:rPr>
            <w:rFonts w:ascii="Times New Roman" w:hAnsi="Times New Roman" w:cs="Times New Roman"/>
            <w:bCs/>
            <w:sz w:val="24"/>
            <w:szCs w:val="24"/>
          </w:rPr>
          <w:delText>,</w:delText>
        </w:r>
      </w:del>
      <w:r w:rsidR="00ED0C22" w:rsidRPr="00B206BB">
        <w:rPr>
          <w:rFonts w:ascii="Times New Roman" w:hAnsi="Times New Roman" w:cs="Times New Roman"/>
          <w:bCs/>
          <w:sz w:val="24"/>
          <w:szCs w:val="24"/>
        </w:rPr>
        <w:t xml:space="preserve"> </w:t>
      </w:r>
      <w:r w:rsidR="00965143">
        <w:rPr>
          <w:rFonts w:ascii="Times New Roman" w:hAnsi="Times New Roman" w:cs="Times New Roman"/>
          <w:bCs/>
          <w:sz w:val="24"/>
          <w:szCs w:val="24"/>
        </w:rPr>
        <w:t xml:space="preserve">and </w:t>
      </w:r>
      <w:r w:rsidR="00865021">
        <w:rPr>
          <w:rFonts w:ascii="Times New Roman" w:hAnsi="Times New Roman" w:cs="Times New Roman"/>
          <w:bCs/>
          <w:sz w:val="24"/>
          <w:szCs w:val="24"/>
        </w:rPr>
        <w:t>appeared to be</w:t>
      </w:r>
      <w:r w:rsidR="00E03261">
        <w:rPr>
          <w:rFonts w:ascii="Times New Roman" w:hAnsi="Times New Roman" w:cs="Times New Roman"/>
          <w:bCs/>
          <w:sz w:val="24"/>
          <w:szCs w:val="24"/>
        </w:rPr>
        <w:t xml:space="preserve"> </w:t>
      </w:r>
      <w:r w:rsidR="00E51588">
        <w:rPr>
          <w:rFonts w:ascii="Times New Roman" w:hAnsi="Times New Roman" w:cs="Times New Roman"/>
          <w:bCs/>
          <w:sz w:val="24"/>
          <w:szCs w:val="24"/>
        </w:rPr>
        <w:t xml:space="preserve">high with greater than 65% of respondents overall indicated they were </w:t>
      </w:r>
      <w:ins w:id="621" w:author="Caitlin Jeffrey" w:date="2020-08-21T14:42:00Z">
        <w:r w:rsidR="003C5501">
          <w:rPr>
            <w:rFonts w:ascii="Times New Roman" w:hAnsi="Times New Roman" w:cs="Times New Roman"/>
            <w:bCs/>
            <w:sz w:val="24"/>
            <w:szCs w:val="24"/>
          </w:rPr>
          <w:t>“</w:t>
        </w:r>
      </w:ins>
      <w:r w:rsidR="00E51588">
        <w:rPr>
          <w:rFonts w:ascii="Times New Roman" w:hAnsi="Times New Roman" w:cs="Times New Roman"/>
          <w:bCs/>
          <w:sz w:val="24"/>
          <w:szCs w:val="24"/>
        </w:rPr>
        <w:t>somewhat</w:t>
      </w:r>
      <w:ins w:id="622" w:author="Caitlin Jeffrey" w:date="2020-08-21T14:42:00Z">
        <w:r w:rsidR="003C5501">
          <w:rPr>
            <w:rFonts w:ascii="Times New Roman" w:hAnsi="Times New Roman" w:cs="Times New Roman"/>
            <w:bCs/>
            <w:sz w:val="24"/>
            <w:szCs w:val="24"/>
          </w:rPr>
          <w:t>”</w:t>
        </w:r>
      </w:ins>
      <w:r w:rsidR="00E51588">
        <w:rPr>
          <w:rFonts w:ascii="Times New Roman" w:hAnsi="Times New Roman" w:cs="Times New Roman"/>
          <w:bCs/>
          <w:sz w:val="24"/>
          <w:szCs w:val="24"/>
        </w:rPr>
        <w:t xml:space="preserve"> or </w:t>
      </w:r>
      <w:ins w:id="623" w:author="Caitlin Jeffrey" w:date="2020-08-21T14:42:00Z">
        <w:r w:rsidR="003C5501">
          <w:rPr>
            <w:rFonts w:ascii="Times New Roman" w:hAnsi="Times New Roman" w:cs="Times New Roman"/>
            <w:bCs/>
            <w:sz w:val="24"/>
            <w:szCs w:val="24"/>
          </w:rPr>
          <w:t>“</w:t>
        </w:r>
      </w:ins>
      <w:r w:rsidR="00E51588">
        <w:rPr>
          <w:rFonts w:ascii="Times New Roman" w:hAnsi="Times New Roman" w:cs="Times New Roman"/>
          <w:bCs/>
          <w:sz w:val="24"/>
          <w:szCs w:val="24"/>
        </w:rPr>
        <w:t>very</w:t>
      </w:r>
      <w:ins w:id="624" w:author="Caitlin Jeffrey" w:date="2020-08-21T14:42:00Z">
        <w:r w:rsidR="00C20275">
          <w:rPr>
            <w:rFonts w:ascii="Times New Roman" w:hAnsi="Times New Roman" w:cs="Times New Roman"/>
            <w:bCs/>
            <w:sz w:val="24"/>
            <w:szCs w:val="24"/>
          </w:rPr>
          <w:t>”</w:t>
        </w:r>
      </w:ins>
      <w:r w:rsidR="00E51588">
        <w:rPr>
          <w:rFonts w:ascii="Times New Roman" w:hAnsi="Times New Roman" w:cs="Times New Roman"/>
          <w:bCs/>
          <w:sz w:val="24"/>
          <w:szCs w:val="24"/>
        </w:rPr>
        <w:t xml:space="preserve"> interested</w:t>
      </w:r>
      <w:ins w:id="625" w:author="Caitlin Jeffrey" w:date="2020-08-21T14:42:00Z">
        <w:r w:rsidR="00C20275">
          <w:rPr>
            <w:rFonts w:ascii="Times New Roman" w:hAnsi="Times New Roman" w:cs="Times New Roman"/>
            <w:bCs/>
            <w:sz w:val="24"/>
            <w:szCs w:val="24"/>
          </w:rPr>
          <w:t xml:space="preserve"> </w:t>
        </w:r>
      </w:ins>
      <w:del w:id="626" w:author="Caitlin Jeffrey" w:date="2020-08-21T14:42:00Z">
        <w:r w:rsidR="00E51588" w:rsidDel="00C20275">
          <w:rPr>
            <w:rFonts w:ascii="Times New Roman" w:hAnsi="Times New Roman" w:cs="Times New Roman"/>
            <w:bCs/>
            <w:sz w:val="24"/>
            <w:szCs w:val="24"/>
          </w:rPr>
          <w:delText xml:space="preserve"> </w:delText>
        </w:r>
      </w:del>
      <w:r w:rsidR="00E51588">
        <w:rPr>
          <w:rFonts w:ascii="Times New Roman" w:hAnsi="Times New Roman" w:cs="Times New Roman"/>
          <w:bCs/>
          <w:sz w:val="24"/>
          <w:szCs w:val="24"/>
        </w:rPr>
        <w:t xml:space="preserve">in the survey results. </w:t>
      </w:r>
      <w:r w:rsidR="00E51588" w:rsidRPr="007B5549">
        <w:rPr>
          <w:rFonts w:ascii="Times New Roman" w:hAnsi="Times New Roman" w:cs="Times New Roman"/>
          <w:bCs/>
          <w:sz w:val="24"/>
          <w:szCs w:val="24"/>
        </w:rPr>
        <w:t>Respondent interest was</w:t>
      </w:r>
      <w:r w:rsidR="00ED0C22" w:rsidRPr="007B5549">
        <w:rPr>
          <w:rFonts w:ascii="Times New Roman" w:hAnsi="Times New Roman" w:cs="Times New Roman"/>
          <w:bCs/>
          <w:sz w:val="24"/>
          <w:szCs w:val="24"/>
        </w:rPr>
        <w:t xml:space="preserve"> associated with the method of </w:t>
      </w:r>
      <w:r w:rsidR="00865021" w:rsidRPr="007B5549">
        <w:rPr>
          <w:rFonts w:ascii="Times New Roman" w:hAnsi="Times New Roman" w:cs="Times New Roman"/>
          <w:bCs/>
          <w:sz w:val="24"/>
          <w:szCs w:val="24"/>
        </w:rPr>
        <w:t>administration</w:t>
      </w:r>
      <w:r w:rsidR="00ED0C22" w:rsidRPr="007B5549">
        <w:rPr>
          <w:rFonts w:ascii="Times New Roman" w:hAnsi="Times New Roman" w:cs="Times New Roman"/>
          <w:bCs/>
          <w:sz w:val="24"/>
          <w:szCs w:val="24"/>
        </w:rPr>
        <w:t xml:space="preserve"> (</w:t>
      </w:r>
      <w:r w:rsidR="00E57482">
        <w:rPr>
          <w:rFonts w:ascii="Times New Roman" w:hAnsi="Times New Roman" w:cs="Times New Roman"/>
          <w:bCs/>
          <w:sz w:val="24"/>
          <w:szCs w:val="24"/>
        </w:rPr>
        <w:t xml:space="preserve">K-W </w:t>
      </w:r>
      <w:r w:rsidR="00A05CFA">
        <w:rPr>
          <w:rFonts w:ascii="Times New Roman" w:hAnsi="Times New Roman" w:cs="Times New Roman"/>
          <w:bCs/>
          <w:sz w:val="24"/>
          <w:szCs w:val="24"/>
        </w:rPr>
        <w:t xml:space="preserve">chi square = </w:t>
      </w:r>
      <w:r w:rsidR="00E57482">
        <w:rPr>
          <w:rFonts w:ascii="Times New Roman" w:hAnsi="Times New Roman" w:cs="Times New Roman"/>
          <w:bCs/>
          <w:sz w:val="24"/>
          <w:szCs w:val="24"/>
        </w:rPr>
        <w:t>14.35</w:t>
      </w:r>
      <w:r w:rsidR="00A05CFA">
        <w:rPr>
          <w:rFonts w:ascii="Times New Roman" w:hAnsi="Times New Roman" w:cs="Times New Roman"/>
          <w:bCs/>
          <w:sz w:val="24"/>
          <w:szCs w:val="24"/>
        </w:rPr>
        <w:t xml:space="preserve">, </w:t>
      </w:r>
      <w:r w:rsidR="00ED0C22" w:rsidRPr="00B206BB">
        <w:rPr>
          <w:rFonts w:ascii="Times New Roman" w:hAnsi="Times New Roman" w:cs="Times New Roman"/>
          <w:bCs/>
          <w:i/>
          <w:iCs/>
          <w:sz w:val="24"/>
          <w:szCs w:val="24"/>
        </w:rPr>
        <w:t xml:space="preserve">p = </w:t>
      </w:r>
      <w:r w:rsidR="00ED0C22" w:rsidRPr="00B206BB">
        <w:rPr>
          <w:rFonts w:ascii="Times New Roman" w:hAnsi="Times New Roman" w:cs="Times New Roman"/>
          <w:bCs/>
          <w:sz w:val="24"/>
          <w:szCs w:val="24"/>
        </w:rPr>
        <w:t>0.00</w:t>
      </w:r>
      <w:r w:rsidR="00E57482">
        <w:rPr>
          <w:rFonts w:ascii="Times New Roman" w:hAnsi="Times New Roman" w:cs="Times New Roman"/>
          <w:bCs/>
          <w:sz w:val="24"/>
          <w:szCs w:val="24"/>
        </w:rPr>
        <w:t>2</w:t>
      </w:r>
      <w:r w:rsidR="00ED0C22" w:rsidRPr="00B206BB">
        <w:rPr>
          <w:rFonts w:ascii="Times New Roman" w:hAnsi="Times New Roman" w:cs="Times New Roman"/>
          <w:bCs/>
          <w:sz w:val="24"/>
          <w:szCs w:val="24"/>
        </w:rPr>
        <w:t>)</w:t>
      </w:r>
      <w:r w:rsidR="00F573D3" w:rsidRPr="00B206BB">
        <w:rPr>
          <w:rFonts w:ascii="Times New Roman" w:hAnsi="Times New Roman" w:cs="Times New Roman"/>
          <w:bCs/>
          <w:sz w:val="24"/>
          <w:szCs w:val="24"/>
        </w:rPr>
        <w:t xml:space="preserve"> (Table </w:t>
      </w:r>
      <w:r w:rsidR="00A05CA7" w:rsidRPr="00B206BB">
        <w:rPr>
          <w:rFonts w:ascii="Times New Roman" w:hAnsi="Times New Roman" w:cs="Times New Roman"/>
          <w:bCs/>
          <w:sz w:val="24"/>
          <w:szCs w:val="24"/>
        </w:rPr>
        <w:t>1</w:t>
      </w:r>
      <w:r w:rsidR="00F573D3" w:rsidRPr="00B206BB">
        <w:rPr>
          <w:rFonts w:ascii="Times New Roman" w:hAnsi="Times New Roman" w:cs="Times New Roman"/>
          <w:bCs/>
          <w:sz w:val="24"/>
          <w:szCs w:val="24"/>
        </w:rPr>
        <w:t>)</w:t>
      </w:r>
      <w:r w:rsidR="00ED0C22" w:rsidRPr="00B206BB">
        <w:rPr>
          <w:rFonts w:ascii="Times New Roman" w:hAnsi="Times New Roman" w:cs="Times New Roman"/>
          <w:bCs/>
          <w:sz w:val="24"/>
          <w:szCs w:val="24"/>
        </w:rPr>
        <w:t xml:space="preserve">. </w:t>
      </w:r>
      <w:r w:rsidR="00FC4F29">
        <w:rPr>
          <w:rFonts w:ascii="Times New Roman" w:hAnsi="Times New Roman" w:cs="Times New Roman"/>
          <w:bCs/>
          <w:sz w:val="24"/>
          <w:szCs w:val="24"/>
        </w:rPr>
        <w:t>The proportion of r</w:t>
      </w:r>
      <w:r w:rsidR="00ED0C22" w:rsidRPr="00B206BB">
        <w:rPr>
          <w:rFonts w:ascii="Times New Roman" w:hAnsi="Times New Roman" w:cs="Times New Roman"/>
          <w:bCs/>
          <w:sz w:val="24"/>
          <w:szCs w:val="24"/>
        </w:rPr>
        <w:t xml:space="preserve">espondents </w:t>
      </w:r>
      <w:r w:rsidR="00FC4F29">
        <w:rPr>
          <w:rFonts w:ascii="Times New Roman" w:hAnsi="Times New Roman" w:cs="Times New Roman"/>
          <w:bCs/>
          <w:sz w:val="24"/>
          <w:szCs w:val="24"/>
        </w:rPr>
        <w:t>indicating</w:t>
      </w:r>
      <w:r w:rsidR="00ED0C22" w:rsidRPr="00B206BB">
        <w:rPr>
          <w:rFonts w:ascii="Times New Roman" w:hAnsi="Times New Roman" w:cs="Times New Roman"/>
          <w:bCs/>
          <w:sz w:val="24"/>
          <w:szCs w:val="24"/>
        </w:rPr>
        <w:t xml:space="preserve"> “very” interested</w:t>
      </w:r>
      <w:r w:rsidR="00FC4F29">
        <w:rPr>
          <w:rFonts w:ascii="Times New Roman" w:hAnsi="Times New Roman" w:cs="Times New Roman"/>
          <w:bCs/>
          <w:sz w:val="24"/>
          <w:szCs w:val="24"/>
        </w:rPr>
        <w:t xml:space="preserve"> in the survey results was highest for those completing a web-based questionnaire</w:t>
      </w:r>
      <w:r w:rsidR="00875744">
        <w:rPr>
          <w:rFonts w:ascii="Times New Roman" w:hAnsi="Times New Roman" w:cs="Times New Roman"/>
          <w:bCs/>
          <w:sz w:val="24"/>
          <w:szCs w:val="24"/>
        </w:rPr>
        <w:t>,</w:t>
      </w:r>
      <w:r w:rsidR="00FC6F19">
        <w:rPr>
          <w:rFonts w:ascii="Times New Roman" w:hAnsi="Times New Roman" w:cs="Times New Roman"/>
          <w:bCs/>
          <w:sz w:val="24"/>
          <w:szCs w:val="24"/>
        </w:rPr>
        <w:t xml:space="preserve"> and pairwise comparisons indicated the distribution of responses among web-based respondents differed from those who responded to the first and second mailings (</w:t>
      </w:r>
      <w:r w:rsidR="00705EDA">
        <w:rPr>
          <w:rFonts w:ascii="Times New Roman" w:hAnsi="Times New Roman" w:cs="Times New Roman"/>
          <w:bCs/>
          <w:sz w:val="24"/>
          <w:szCs w:val="24"/>
        </w:rPr>
        <w:t xml:space="preserve">adjusted </w:t>
      </w:r>
      <w:r w:rsidR="00705EDA" w:rsidRPr="00893707">
        <w:rPr>
          <w:rFonts w:ascii="Times New Roman" w:hAnsi="Times New Roman" w:cs="Times New Roman"/>
          <w:bCs/>
          <w:i/>
          <w:sz w:val="24"/>
          <w:szCs w:val="24"/>
        </w:rPr>
        <w:t xml:space="preserve">p </w:t>
      </w:r>
      <w:r w:rsidR="00893707">
        <w:rPr>
          <w:rFonts w:ascii="Times New Roman" w:hAnsi="Times New Roman" w:cs="Times New Roman"/>
          <w:bCs/>
          <w:sz w:val="24"/>
          <w:szCs w:val="24"/>
        </w:rPr>
        <w:t>=</w:t>
      </w:r>
      <w:r w:rsidR="00705EDA">
        <w:rPr>
          <w:rFonts w:ascii="Times New Roman" w:hAnsi="Times New Roman" w:cs="Times New Roman"/>
          <w:bCs/>
          <w:sz w:val="24"/>
          <w:szCs w:val="24"/>
        </w:rPr>
        <w:t xml:space="preserve"> 0.024 and 0.001, respectively). This suggests an interest in the study</w:t>
      </w:r>
      <w:r w:rsidR="00FC6F19">
        <w:rPr>
          <w:rFonts w:ascii="Times New Roman" w:hAnsi="Times New Roman" w:cs="Times New Roman"/>
          <w:bCs/>
          <w:sz w:val="24"/>
          <w:szCs w:val="24"/>
        </w:rPr>
        <w:t xml:space="preserve"> </w:t>
      </w:r>
      <w:r w:rsidR="00875744">
        <w:rPr>
          <w:rFonts w:ascii="Times New Roman" w:hAnsi="Times New Roman" w:cs="Times New Roman"/>
          <w:bCs/>
          <w:sz w:val="24"/>
          <w:szCs w:val="24"/>
        </w:rPr>
        <w:t xml:space="preserve">may have </w:t>
      </w:r>
      <w:r w:rsidR="00703BDB">
        <w:rPr>
          <w:rFonts w:ascii="Times New Roman" w:hAnsi="Times New Roman" w:cs="Times New Roman"/>
          <w:bCs/>
          <w:sz w:val="24"/>
          <w:szCs w:val="24"/>
        </w:rPr>
        <w:t>motivated</w:t>
      </w:r>
      <w:r w:rsidR="00875744">
        <w:rPr>
          <w:rFonts w:ascii="Times New Roman" w:hAnsi="Times New Roman" w:cs="Times New Roman"/>
          <w:bCs/>
          <w:sz w:val="24"/>
          <w:szCs w:val="24"/>
        </w:rPr>
        <w:t xml:space="preserve"> web-based participation</w:t>
      </w:r>
      <w:r w:rsidR="00703BDB">
        <w:rPr>
          <w:rFonts w:ascii="Times New Roman" w:hAnsi="Times New Roman" w:cs="Times New Roman"/>
          <w:bCs/>
          <w:sz w:val="24"/>
          <w:szCs w:val="24"/>
        </w:rPr>
        <w:t>, although it is likely other factors influence</w:t>
      </w:r>
      <w:r w:rsidR="007B5549">
        <w:rPr>
          <w:rFonts w:ascii="Times New Roman" w:hAnsi="Times New Roman" w:cs="Times New Roman"/>
          <w:bCs/>
          <w:sz w:val="24"/>
          <w:szCs w:val="24"/>
        </w:rPr>
        <w:t>d</w:t>
      </w:r>
      <w:r w:rsidR="00893707">
        <w:rPr>
          <w:rFonts w:ascii="Times New Roman" w:hAnsi="Times New Roman" w:cs="Times New Roman"/>
          <w:bCs/>
          <w:sz w:val="24"/>
          <w:szCs w:val="24"/>
        </w:rPr>
        <w:t xml:space="preserve"> the choice between completing a survey on the internet or by mail</w:t>
      </w:r>
      <w:r w:rsidR="00FC4F29">
        <w:rPr>
          <w:rFonts w:ascii="Times New Roman" w:hAnsi="Times New Roman" w:cs="Times New Roman"/>
          <w:bCs/>
          <w:sz w:val="24"/>
          <w:szCs w:val="24"/>
        </w:rPr>
        <w:t xml:space="preserve">. </w:t>
      </w:r>
      <w:del w:id="627" w:author="Deborah Neher" w:date="2020-08-19T21:25:00Z">
        <w:r w:rsidR="00C86B57" w:rsidDel="00BD298E">
          <w:rPr>
            <w:rFonts w:ascii="Times New Roman" w:hAnsi="Times New Roman" w:cs="Times New Roman"/>
            <w:bCs/>
            <w:sz w:val="24"/>
            <w:szCs w:val="24"/>
          </w:rPr>
          <w:delText>In an ANOVA, n</w:delText>
        </w:r>
      </w:del>
      <w:ins w:id="628" w:author="Deborah Neher" w:date="2020-08-19T21:25:00Z">
        <w:r w:rsidR="00BD298E">
          <w:rPr>
            <w:rFonts w:ascii="Times New Roman" w:hAnsi="Times New Roman" w:cs="Times New Roman"/>
            <w:bCs/>
            <w:sz w:val="24"/>
            <w:szCs w:val="24"/>
          </w:rPr>
          <w:t>N</w:t>
        </w:r>
      </w:ins>
      <w:r w:rsidR="00C86B57">
        <w:rPr>
          <w:rFonts w:ascii="Times New Roman" w:hAnsi="Times New Roman" w:cs="Times New Roman"/>
          <w:bCs/>
          <w:sz w:val="24"/>
          <w:szCs w:val="24"/>
        </w:rPr>
        <w:t xml:space="preserve">either years of dairy farm management experience nor </w:t>
      </w:r>
      <w:ins w:id="629" w:author="Caitlin Jeffrey" w:date="2020-08-21T14:43:00Z">
        <w:r w:rsidR="00C20275">
          <w:rPr>
            <w:rFonts w:ascii="Times New Roman" w:hAnsi="Times New Roman" w:cs="Times New Roman"/>
            <w:bCs/>
            <w:sz w:val="24"/>
            <w:szCs w:val="24"/>
          </w:rPr>
          <w:t xml:space="preserve">total </w:t>
        </w:r>
      </w:ins>
      <w:r w:rsidR="00C86B57">
        <w:rPr>
          <w:rFonts w:ascii="Times New Roman" w:hAnsi="Times New Roman" w:cs="Times New Roman"/>
          <w:bCs/>
          <w:sz w:val="24"/>
          <w:szCs w:val="24"/>
        </w:rPr>
        <w:t xml:space="preserve">years of organic </w:t>
      </w:r>
      <w:ins w:id="630" w:author="Caitlin Jeffrey" w:date="2020-08-21T14:43:00Z">
        <w:r w:rsidR="00C20275">
          <w:rPr>
            <w:rFonts w:ascii="Times New Roman" w:hAnsi="Times New Roman" w:cs="Times New Roman"/>
            <w:bCs/>
            <w:sz w:val="24"/>
            <w:szCs w:val="24"/>
          </w:rPr>
          <w:t xml:space="preserve">dairy </w:t>
        </w:r>
      </w:ins>
      <w:r w:rsidR="00C86B57">
        <w:rPr>
          <w:rFonts w:ascii="Times New Roman" w:hAnsi="Times New Roman" w:cs="Times New Roman"/>
          <w:bCs/>
          <w:sz w:val="24"/>
          <w:szCs w:val="24"/>
        </w:rPr>
        <w:t>farming experience were associated with method of survey response</w:t>
      </w:r>
      <w:ins w:id="631" w:author="Deborah Neher" w:date="2020-08-19T21:24:00Z">
        <w:r w:rsidR="00BD298E">
          <w:rPr>
            <w:rFonts w:ascii="Times New Roman" w:hAnsi="Times New Roman" w:cs="Times New Roman"/>
            <w:bCs/>
            <w:sz w:val="24"/>
            <w:szCs w:val="24"/>
          </w:rPr>
          <w:t xml:space="preserve"> (</w:t>
        </w:r>
      </w:ins>
      <w:ins w:id="632" w:author="Deborah Neher" w:date="2020-08-19T21:29:00Z">
        <w:r w:rsidR="00283B0F" w:rsidRPr="00283B0F">
          <w:rPr>
            <w:rFonts w:ascii="Times New Roman" w:hAnsi="Times New Roman" w:cs="Times New Roman"/>
            <w:bCs/>
            <w:i/>
            <w:iCs/>
            <w:sz w:val="24"/>
            <w:szCs w:val="24"/>
            <w:rPrChange w:id="633" w:author="Deborah Neher" w:date="2020-08-19T21:29:00Z">
              <w:rPr>
                <w:rFonts w:ascii="Times New Roman" w:hAnsi="Times New Roman" w:cs="Times New Roman"/>
                <w:bCs/>
                <w:sz w:val="24"/>
                <w:szCs w:val="24"/>
              </w:rPr>
            </w:rPrChange>
          </w:rPr>
          <w:t>p</w:t>
        </w:r>
      </w:ins>
      <w:ins w:id="634" w:author="Deborah Neher" w:date="2020-08-19T21:24:00Z">
        <w:r w:rsidR="00BD298E">
          <w:rPr>
            <w:rFonts w:ascii="Times New Roman" w:hAnsi="Times New Roman" w:cs="Times New Roman"/>
            <w:bCs/>
            <w:sz w:val="24"/>
            <w:szCs w:val="24"/>
          </w:rPr>
          <w:t xml:space="preserve"> = </w:t>
        </w:r>
      </w:ins>
      <w:ins w:id="635" w:author="Deborah Neher" w:date="2020-08-19T21:25:00Z">
        <w:r w:rsidR="00BD298E">
          <w:rPr>
            <w:rFonts w:ascii="Times New Roman" w:hAnsi="Times New Roman" w:cs="Times New Roman"/>
            <w:bCs/>
            <w:sz w:val="24"/>
            <w:szCs w:val="24"/>
          </w:rPr>
          <w:t>xxx</w:t>
        </w:r>
      </w:ins>
      <w:ins w:id="636" w:author="Deborah Neher" w:date="2020-08-19T21:24:00Z">
        <w:r w:rsidR="00BD298E">
          <w:rPr>
            <w:rFonts w:ascii="Times New Roman" w:hAnsi="Times New Roman" w:cs="Times New Roman"/>
            <w:bCs/>
            <w:sz w:val="24"/>
            <w:szCs w:val="24"/>
          </w:rPr>
          <w:t>)</w:t>
        </w:r>
      </w:ins>
      <w:r w:rsidR="00C86B57">
        <w:rPr>
          <w:rFonts w:ascii="Times New Roman" w:hAnsi="Times New Roman" w:cs="Times New Roman"/>
          <w:bCs/>
          <w:sz w:val="24"/>
          <w:szCs w:val="24"/>
        </w:rPr>
        <w:t xml:space="preserve">. </w:t>
      </w:r>
      <w:r w:rsidR="009770DA">
        <w:rPr>
          <w:rFonts w:ascii="Times New Roman" w:hAnsi="Times New Roman" w:cs="Times New Roman"/>
          <w:bCs/>
          <w:sz w:val="24"/>
          <w:szCs w:val="24"/>
        </w:rPr>
        <w:t>The web-based survey was primarily accessed</w:t>
      </w:r>
      <w:r w:rsidR="00FC4F29" w:rsidRPr="00FC4F29">
        <w:rPr>
          <w:rFonts w:ascii="Times New Roman" w:hAnsi="Times New Roman" w:cs="Times New Roman"/>
          <w:bCs/>
          <w:sz w:val="24"/>
          <w:szCs w:val="24"/>
        </w:rPr>
        <w:t xml:space="preserve"> </w:t>
      </w:r>
      <w:r w:rsidR="009770DA">
        <w:rPr>
          <w:rFonts w:ascii="Times New Roman" w:hAnsi="Times New Roman" w:cs="Times New Roman"/>
          <w:bCs/>
          <w:sz w:val="24"/>
          <w:szCs w:val="24"/>
        </w:rPr>
        <w:t>in clusters following outreach.</w:t>
      </w:r>
      <w:r w:rsidR="00875744">
        <w:rPr>
          <w:rFonts w:ascii="Times New Roman" w:hAnsi="Times New Roman" w:cs="Times New Roman"/>
          <w:bCs/>
          <w:sz w:val="24"/>
          <w:szCs w:val="24"/>
        </w:rPr>
        <w:t xml:space="preserve"> Completion of 70</w:t>
      </w:r>
      <w:r w:rsidR="00FC4F29">
        <w:rPr>
          <w:rFonts w:ascii="Times New Roman" w:hAnsi="Times New Roman" w:cs="Times New Roman"/>
          <w:bCs/>
          <w:sz w:val="24"/>
          <w:szCs w:val="24"/>
        </w:rPr>
        <w:t xml:space="preserve">% of </w:t>
      </w:r>
      <w:r w:rsidR="00875744">
        <w:rPr>
          <w:rFonts w:ascii="Times New Roman" w:hAnsi="Times New Roman" w:cs="Times New Roman"/>
          <w:bCs/>
          <w:sz w:val="24"/>
          <w:szCs w:val="24"/>
        </w:rPr>
        <w:t>web-based questionnaires occurred</w:t>
      </w:r>
      <w:r w:rsidR="00FC4F29">
        <w:rPr>
          <w:rFonts w:ascii="Times New Roman" w:hAnsi="Times New Roman" w:cs="Times New Roman"/>
          <w:bCs/>
          <w:sz w:val="24"/>
          <w:szCs w:val="24"/>
        </w:rPr>
        <w:t xml:space="preserve"> within </w:t>
      </w:r>
      <w:r w:rsidR="009770DA">
        <w:rPr>
          <w:rFonts w:ascii="Times New Roman" w:hAnsi="Times New Roman" w:cs="Times New Roman"/>
          <w:bCs/>
          <w:sz w:val="24"/>
          <w:szCs w:val="24"/>
        </w:rPr>
        <w:t>between 10-13</w:t>
      </w:r>
      <w:r w:rsidR="009770DA" w:rsidRPr="00FC4F29">
        <w:rPr>
          <w:rFonts w:ascii="Times New Roman" w:hAnsi="Times New Roman" w:cs="Times New Roman"/>
          <w:bCs/>
          <w:sz w:val="24"/>
          <w:szCs w:val="24"/>
        </w:rPr>
        <w:t xml:space="preserve"> December 2019, when the fir</w:t>
      </w:r>
      <w:r w:rsidR="001E7298">
        <w:rPr>
          <w:rFonts w:ascii="Times New Roman" w:hAnsi="Times New Roman" w:cs="Times New Roman"/>
          <w:bCs/>
          <w:sz w:val="24"/>
          <w:szCs w:val="24"/>
        </w:rPr>
        <w:t>st media communication went out,</w:t>
      </w:r>
      <w:r w:rsidR="009770DA" w:rsidRPr="00FC4F29">
        <w:rPr>
          <w:rFonts w:ascii="Times New Roman" w:hAnsi="Times New Roman" w:cs="Times New Roman"/>
          <w:bCs/>
          <w:sz w:val="24"/>
          <w:szCs w:val="24"/>
        </w:rPr>
        <w:t xml:space="preserve"> and 2</w:t>
      </w:r>
      <w:r w:rsidR="009770DA">
        <w:rPr>
          <w:rFonts w:ascii="Times New Roman" w:hAnsi="Times New Roman" w:cs="Times New Roman"/>
          <w:bCs/>
          <w:sz w:val="24"/>
          <w:szCs w:val="24"/>
        </w:rPr>
        <w:t>1-23</w:t>
      </w:r>
      <w:r w:rsidR="009770DA" w:rsidRPr="00FC4F29">
        <w:rPr>
          <w:rFonts w:ascii="Times New Roman" w:hAnsi="Times New Roman" w:cs="Times New Roman"/>
          <w:bCs/>
          <w:sz w:val="24"/>
          <w:szCs w:val="24"/>
        </w:rPr>
        <w:t xml:space="preserve"> December 2019, when the first mailing </w:t>
      </w:r>
      <w:r w:rsidR="009770DA">
        <w:rPr>
          <w:rFonts w:ascii="Times New Roman" w:hAnsi="Times New Roman" w:cs="Times New Roman"/>
          <w:bCs/>
          <w:sz w:val="24"/>
          <w:szCs w:val="24"/>
        </w:rPr>
        <w:t>was delivered</w:t>
      </w:r>
      <w:r w:rsidR="00875744">
        <w:rPr>
          <w:rFonts w:ascii="Times New Roman" w:hAnsi="Times New Roman" w:cs="Times New Roman"/>
          <w:bCs/>
          <w:sz w:val="24"/>
          <w:szCs w:val="24"/>
        </w:rPr>
        <w:t xml:space="preserve">. While this </w:t>
      </w:r>
      <w:r w:rsidR="009770DA">
        <w:rPr>
          <w:rFonts w:ascii="Times New Roman" w:hAnsi="Times New Roman" w:cs="Times New Roman"/>
          <w:bCs/>
          <w:sz w:val="24"/>
          <w:szCs w:val="24"/>
        </w:rPr>
        <w:t>suggests the importance of multiple reminders from varied media, no additional</w:t>
      </w:r>
      <w:r w:rsidR="00C86B57">
        <w:rPr>
          <w:rFonts w:ascii="Times New Roman" w:hAnsi="Times New Roman" w:cs="Times New Roman"/>
          <w:bCs/>
          <w:sz w:val="24"/>
          <w:szCs w:val="24"/>
        </w:rPr>
        <w:t xml:space="preserve"> web-based</w:t>
      </w:r>
      <w:r w:rsidR="009770DA">
        <w:rPr>
          <w:rFonts w:ascii="Times New Roman" w:hAnsi="Times New Roman" w:cs="Times New Roman"/>
          <w:bCs/>
          <w:sz w:val="24"/>
          <w:szCs w:val="24"/>
        </w:rPr>
        <w:t xml:space="preserve"> participation </w:t>
      </w:r>
      <w:r w:rsidR="001E7298">
        <w:rPr>
          <w:rFonts w:ascii="Times New Roman" w:hAnsi="Times New Roman" w:cs="Times New Roman"/>
          <w:bCs/>
          <w:sz w:val="24"/>
          <w:szCs w:val="24"/>
        </w:rPr>
        <w:t xml:space="preserve">of producers indicating less interest in the study </w:t>
      </w:r>
      <w:r w:rsidR="009770DA">
        <w:rPr>
          <w:rFonts w:ascii="Times New Roman" w:hAnsi="Times New Roman" w:cs="Times New Roman"/>
          <w:bCs/>
          <w:sz w:val="24"/>
          <w:szCs w:val="24"/>
        </w:rPr>
        <w:t xml:space="preserve">occurred after the </w:t>
      </w:r>
      <w:ins w:id="637" w:author="Deborah Neher" w:date="2020-08-19T21:52:00Z">
        <w:r w:rsidR="002C445A">
          <w:rPr>
            <w:rFonts w:ascii="Times New Roman" w:hAnsi="Times New Roman" w:cs="Times New Roman"/>
            <w:bCs/>
            <w:sz w:val="24"/>
            <w:szCs w:val="24"/>
          </w:rPr>
          <w:t>tele</w:t>
        </w:r>
      </w:ins>
      <w:r w:rsidR="009770DA">
        <w:rPr>
          <w:rFonts w:ascii="Times New Roman" w:hAnsi="Times New Roman" w:cs="Times New Roman"/>
          <w:bCs/>
          <w:sz w:val="24"/>
          <w:szCs w:val="24"/>
        </w:rPr>
        <w:t>phone call or second mailing</w:t>
      </w:r>
      <w:r w:rsidR="001E7298">
        <w:rPr>
          <w:rFonts w:ascii="Times New Roman" w:hAnsi="Times New Roman" w:cs="Times New Roman"/>
          <w:bCs/>
          <w:sz w:val="24"/>
          <w:szCs w:val="24"/>
        </w:rPr>
        <w:t xml:space="preserve">, further evincing that web-based participation </w:t>
      </w:r>
      <w:r w:rsidR="00C86B57">
        <w:rPr>
          <w:rFonts w:ascii="Times New Roman" w:hAnsi="Times New Roman" w:cs="Times New Roman"/>
          <w:bCs/>
          <w:sz w:val="24"/>
          <w:szCs w:val="24"/>
        </w:rPr>
        <w:t>was</w:t>
      </w:r>
      <w:r w:rsidR="001E7298">
        <w:rPr>
          <w:rFonts w:ascii="Times New Roman" w:hAnsi="Times New Roman" w:cs="Times New Roman"/>
          <w:bCs/>
          <w:sz w:val="24"/>
          <w:szCs w:val="24"/>
        </w:rPr>
        <w:t xml:space="preserve"> related to interest level.</w:t>
      </w:r>
      <w:r w:rsidR="00875744">
        <w:rPr>
          <w:rFonts w:ascii="Times New Roman" w:hAnsi="Times New Roman" w:cs="Times New Roman"/>
          <w:bCs/>
          <w:sz w:val="24"/>
          <w:szCs w:val="24"/>
        </w:rPr>
        <w:t xml:space="preserve"> </w:t>
      </w:r>
      <w:r w:rsidR="00ED0C22" w:rsidRPr="00B206BB">
        <w:rPr>
          <w:rFonts w:ascii="Times New Roman" w:hAnsi="Times New Roman" w:cs="Times New Roman"/>
          <w:bCs/>
          <w:sz w:val="24"/>
          <w:szCs w:val="24"/>
        </w:rPr>
        <w:t>In contrast, respondents to the second mail</w:t>
      </w:r>
      <w:r w:rsidR="00FC4F29">
        <w:rPr>
          <w:rFonts w:ascii="Times New Roman" w:hAnsi="Times New Roman" w:cs="Times New Roman"/>
          <w:bCs/>
          <w:sz w:val="24"/>
          <w:szCs w:val="24"/>
        </w:rPr>
        <w:t xml:space="preserve">ing had the lowest proportion of “very” interested and a high proportion </w:t>
      </w:r>
      <w:r w:rsidR="00875744">
        <w:rPr>
          <w:rFonts w:ascii="Times New Roman" w:hAnsi="Times New Roman" w:cs="Times New Roman"/>
          <w:bCs/>
          <w:sz w:val="24"/>
          <w:szCs w:val="24"/>
        </w:rPr>
        <w:t>with</w:t>
      </w:r>
      <w:r w:rsidR="00ED0C22" w:rsidRPr="00B206BB">
        <w:rPr>
          <w:rFonts w:ascii="Times New Roman" w:hAnsi="Times New Roman" w:cs="Times New Roman"/>
          <w:bCs/>
          <w:sz w:val="24"/>
          <w:szCs w:val="24"/>
        </w:rPr>
        <w:t xml:space="preserve"> no interest</w:t>
      </w:r>
      <w:ins w:id="638" w:author="Caitlin Jeffrey" w:date="2020-08-21T14:44:00Z">
        <w:r w:rsidR="00C20275">
          <w:rPr>
            <w:rFonts w:ascii="Times New Roman" w:hAnsi="Times New Roman" w:cs="Times New Roman"/>
            <w:bCs/>
            <w:sz w:val="24"/>
            <w:szCs w:val="24"/>
          </w:rPr>
          <w:t xml:space="preserve"> in survey results</w:t>
        </w:r>
      </w:ins>
      <w:r w:rsidR="00ED0C22" w:rsidRPr="00B206BB">
        <w:rPr>
          <w:rFonts w:ascii="Times New Roman" w:hAnsi="Times New Roman" w:cs="Times New Roman"/>
          <w:bCs/>
          <w:sz w:val="24"/>
          <w:szCs w:val="24"/>
        </w:rPr>
        <w:t xml:space="preserve">. </w:t>
      </w:r>
      <w:r w:rsidR="00F573D3" w:rsidRPr="00B206BB">
        <w:rPr>
          <w:rFonts w:ascii="Times New Roman" w:hAnsi="Times New Roman" w:cs="Times New Roman"/>
          <w:bCs/>
          <w:sz w:val="24"/>
          <w:szCs w:val="24"/>
        </w:rPr>
        <w:t xml:space="preserve">Respondents </w:t>
      </w:r>
      <w:r w:rsidR="00FC4F29">
        <w:rPr>
          <w:rFonts w:ascii="Times New Roman" w:hAnsi="Times New Roman" w:cs="Times New Roman"/>
          <w:bCs/>
          <w:sz w:val="24"/>
          <w:szCs w:val="24"/>
        </w:rPr>
        <w:t>interviewed</w:t>
      </w:r>
      <w:r w:rsidR="00F573D3" w:rsidRPr="00B206BB">
        <w:rPr>
          <w:rFonts w:ascii="Times New Roman" w:hAnsi="Times New Roman" w:cs="Times New Roman"/>
          <w:bCs/>
          <w:sz w:val="24"/>
          <w:szCs w:val="24"/>
        </w:rPr>
        <w:t xml:space="preserve"> by </w:t>
      </w:r>
      <w:ins w:id="639" w:author="Deborah Neher" w:date="2020-08-19T21:52:00Z">
        <w:r w:rsidR="002C445A">
          <w:rPr>
            <w:rFonts w:ascii="Times New Roman" w:hAnsi="Times New Roman" w:cs="Times New Roman"/>
            <w:bCs/>
            <w:sz w:val="24"/>
            <w:szCs w:val="24"/>
          </w:rPr>
          <w:t>tele</w:t>
        </w:r>
      </w:ins>
      <w:r w:rsidR="00F573D3" w:rsidRPr="00B206BB">
        <w:rPr>
          <w:rFonts w:ascii="Times New Roman" w:hAnsi="Times New Roman" w:cs="Times New Roman"/>
          <w:bCs/>
          <w:sz w:val="24"/>
          <w:szCs w:val="24"/>
        </w:rPr>
        <w:t>phone also had a high</w:t>
      </w:r>
      <w:r w:rsidR="008A37C0">
        <w:rPr>
          <w:rFonts w:ascii="Times New Roman" w:hAnsi="Times New Roman" w:cs="Times New Roman"/>
          <w:bCs/>
          <w:sz w:val="24"/>
          <w:szCs w:val="24"/>
        </w:rPr>
        <w:t xml:space="preserve"> level of interest (56% “very”). </w:t>
      </w:r>
      <w:r w:rsidR="00F573D3" w:rsidRPr="00B206BB">
        <w:rPr>
          <w:rFonts w:ascii="Times New Roman" w:hAnsi="Times New Roman" w:cs="Times New Roman"/>
          <w:bCs/>
          <w:sz w:val="24"/>
          <w:szCs w:val="24"/>
        </w:rPr>
        <w:t xml:space="preserve"> </w:t>
      </w:r>
      <w:ins w:id="640" w:author="Deborah Neher" w:date="2020-08-19T21:25:00Z">
        <w:r w:rsidR="00BD298E">
          <w:rPr>
            <w:rFonts w:ascii="Times New Roman" w:hAnsi="Times New Roman" w:cs="Times New Roman"/>
            <w:bCs/>
            <w:sz w:val="24"/>
            <w:szCs w:val="24"/>
          </w:rPr>
          <w:t>T</w:t>
        </w:r>
      </w:ins>
      <w:del w:id="641" w:author="Deborah Neher" w:date="2020-08-19T21:25:00Z">
        <w:r w:rsidR="00F573D3" w:rsidRPr="00B206BB" w:rsidDel="00BD298E">
          <w:rPr>
            <w:rFonts w:ascii="Times New Roman" w:hAnsi="Times New Roman" w:cs="Times New Roman"/>
            <w:bCs/>
            <w:sz w:val="24"/>
            <w:szCs w:val="24"/>
          </w:rPr>
          <w:delText>t</w:delText>
        </w:r>
      </w:del>
      <w:r w:rsidR="00F573D3" w:rsidRPr="00B206BB">
        <w:rPr>
          <w:rFonts w:ascii="Times New Roman" w:hAnsi="Times New Roman" w:cs="Times New Roman"/>
          <w:bCs/>
          <w:sz w:val="24"/>
          <w:szCs w:val="24"/>
        </w:rPr>
        <w:t>hough this may have been inflated by a desire to not offend the researcher (</w:t>
      </w:r>
      <w:r w:rsidR="00F573D3" w:rsidRPr="00C70222">
        <w:rPr>
          <w:rFonts w:ascii="Times New Roman" w:hAnsi="Times New Roman" w:cs="Times New Roman"/>
          <w:bCs/>
          <w:color w:val="FF0000"/>
          <w:sz w:val="24"/>
          <w:szCs w:val="24"/>
        </w:rPr>
        <w:t xml:space="preserve">is there a citation for </w:t>
      </w:r>
      <w:commentRangeStart w:id="642"/>
      <w:commentRangeStart w:id="643"/>
      <w:r w:rsidR="00F573D3" w:rsidRPr="00C70222">
        <w:rPr>
          <w:rFonts w:ascii="Times New Roman" w:hAnsi="Times New Roman" w:cs="Times New Roman"/>
          <w:bCs/>
          <w:color w:val="FF0000"/>
          <w:sz w:val="24"/>
          <w:szCs w:val="24"/>
        </w:rPr>
        <w:t>this</w:t>
      </w:r>
      <w:commentRangeEnd w:id="642"/>
      <w:r w:rsidR="00261CAA">
        <w:rPr>
          <w:rStyle w:val="CommentReference"/>
        </w:rPr>
        <w:commentReference w:id="642"/>
      </w:r>
      <w:commentRangeEnd w:id="643"/>
      <w:r w:rsidR="00EC6A7E">
        <w:rPr>
          <w:rStyle w:val="CommentReference"/>
        </w:rPr>
        <w:commentReference w:id="643"/>
      </w:r>
      <w:r w:rsidR="00F573D3" w:rsidRPr="00C70222">
        <w:rPr>
          <w:rFonts w:ascii="Times New Roman" w:hAnsi="Times New Roman" w:cs="Times New Roman"/>
          <w:bCs/>
          <w:color w:val="FF0000"/>
          <w:sz w:val="24"/>
          <w:szCs w:val="24"/>
        </w:rPr>
        <w:t>?</w:t>
      </w:r>
      <w:r w:rsidR="00F573D3" w:rsidRPr="00B206BB">
        <w:rPr>
          <w:rFonts w:ascii="Times New Roman" w:hAnsi="Times New Roman" w:cs="Times New Roman"/>
          <w:bCs/>
          <w:sz w:val="24"/>
          <w:szCs w:val="24"/>
        </w:rPr>
        <w:t>)</w:t>
      </w:r>
      <w:r w:rsidR="0080298F" w:rsidRPr="00B206BB">
        <w:rPr>
          <w:rFonts w:ascii="Times New Roman" w:hAnsi="Times New Roman" w:cs="Times New Roman"/>
          <w:bCs/>
          <w:sz w:val="24"/>
          <w:szCs w:val="24"/>
        </w:rPr>
        <w:t xml:space="preserve">. </w:t>
      </w:r>
      <w:r w:rsidR="0080298F" w:rsidRPr="00207770">
        <w:rPr>
          <w:rFonts w:ascii="Times New Roman" w:hAnsi="Times New Roman" w:cs="Times New Roman"/>
          <w:sz w:val="24"/>
          <w:szCs w:val="24"/>
        </w:rPr>
        <w:t xml:space="preserve">It may be possible that web-based respondents were the “low hanging fruit” </w:t>
      </w:r>
      <w:r w:rsidR="00865021">
        <w:rPr>
          <w:rFonts w:ascii="Times New Roman" w:hAnsi="Times New Roman" w:cs="Times New Roman"/>
          <w:sz w:val="24"/>
          <w:szCs w:val="24"/>
        </w:rPr>
        <w:t xml:space="preserve">who </w:t>
      </w:r>
      <w:r w:rsidR="0080298F" w:rsidRPr="00207770">
        <w:rPr>
          <w:rFonts w:ascii="Times New Roman" w:hAnsi="Times New Roman" w:cs="Times New Roman"/>
          <w:sz w:val="24"/>
          <w:szCs w:val="24"/>
        </w:rPr>
        <w:t xml:space="preserve">would have also responded to the mail survey or </w:t>
      </w:r>
      <w:ins w:id="644" w:author="Deborah Neher" w:date="2020-08-19T21:52:00Z">
        <w:r w:rsidR="002C445A">
          <w:rPr>
            <w:rFonts w:ascii="Times New Roman" w:hAnsi="Times New Roman" w:cs="Times New Roman"/>
            <w:sz w:val="24"/>
            <w:szCs w:val="24"/>
          </w:rPr>
          <w:t>tele</w:t>
        </w:r>
      </w:ins>
      <w:r w:rsidR="0080298F" w:rsidRPr="00207770">
        <w:rPr>
          <w:rFonts w:ascii="Times New Roman" w:hAnsi="Times New Roman" w:cs="Times New Roman"/>
          <w:sz w:val="24"/>
          <w:szCs w:val="24"/>
        </w:rPr>
        <w:t xml:space="preserve">phone call, had they not first filled out the web survey. </w:t>
      </w:r>
      <w:moveFromRangeStart w:id="645" w:author="Deborah Neher" w:date="2020-08-19T21:54:00Z" w:name="move48766501"/>
      <w:moveFrom w:id="646" w:author="Deborah Neher" w:date="2020-08-19T21:54:00Z">
        <w:del w:id="647" w:author="Deborah Neher" w:date="2020-08-19T21:55:00Z">
          <w:r w:rsidR="00E87F45" w:rsidDel="00E33822">
            <w:rPr>
              <w:rFonts w:ascii="Times New Roman" w:hAnsi="Times New Roman" w:cs="Times New Roman"/>
              <w:sz w:val="24"/>
              <w:szCs w:val="24"/>
            </w:rPr>
            <w:delText xml:space="preserve">Hudson et al. (2004) observed that </w:delText>
          </w:r>
        </w:del>
      </w:moveFrom>
      <w:moveFromRangeEnd w:id="645"/>
      <w:del w:id="648" w:author="Deborah Neher" w:date="2020-08-19T21:55:00Z">
        <w:r w:rsidR="00E87F45" w:rsidDel="00E33822">
          <w:rPr>
            <w:rFonts w:ascii="Times New Roman" w:hAnsi="Times New Roman" w:cs="Times New Roman"/>
            <w:sz w:val="24"/>
            <w:szCs w:val="24"/>
          </w:rPr>
          <w:delText xml:space="preserve">response </w:delText>
        </w:r>
      </w:del>
      <w:ins w:id="649" w:author="Deborah Neher" w:date="2020-08-19T21:55:00Z">
        <w:del w:id="650" w:author="Deborah Neher" w:date="2020-08-19T21:54:00Z">
          <w:r w:rsidR="00E33822" w:rsidDel="00E33822">
            <w:rPr>
              <w:rFonts w:ascii="Times New Roman" w:hAnsi="Times New Roman" w:cs="Times New Roman"/>
              <w:sz w:val="24"/>
              <w:szCs w:val="24"/>
            </w:rPr>
            <w:delText xml:space="preserve">Hudson et al. (2004) observed that </w:delText>
          </w:r>
        </w:del>
        <w:commentRangeStart w:id="651"/>
        <w:r w:rsidR="00E33822">
          <w:rPr>
            <w:rFonts w:ascii="Times New Roman" w:hAnsi="Times New Roman" w:cs="Times New Roman"/>
            <w:sz w:val="24"/>
            <w:szCs w:val="24"/>
          </w:rPr>
          <w:t xml:space="preserve">Response </w:t>
        </w:r>
      </w:ins>
      <w:r w:rsidR="00E87F45">
        <w:rPr>
          <w:rFonts w:ascii="Times New Roman" w:hAnsi="Times New Roman" w:cs="Times New Roman"/>
          <w:sz w:val="24"/>
          <w:szCs w:val="24"/>
        </w:rPr>
        <w:t>rates for internet-</w:t>
      </w:r>
      <w:r w:rsidR="00E87F45">
        <w:rPr>
          <w:rFonts w:ascii="Times New Roman" w:hAnsi="Times New Roman" w:cs="Times New Roman"/>
          <w:sz w:val="24"/>
          <w:szCs w:val="24"/>
        </w:rPr>
        <w:lastRenderedPageBreak/>
        <w:t>based questionnaires may be lower than for responses to survey tools that can be returned by mail, although they found no evidence that internet tools had an increased risk of n</w:t>
      </w:r>
      <w:r w:rsidR="00E87F45" w:rsidRPr="00E87F45">
        <w:rPr>
          <w:rFonts w:ascii="Times New Roman" w:hAnsi="Times New Roman" w:cs="Times New Roman"/>
          <w:sz w:val="24"/>
          <w:szCs w:val="24"/>
        </w:rPr>
        <w:t>on</w:t>
      </w:r>
      <w:r w:rsidR="00E87F45">
        <w:rPr>
          <w:rFonts w:ascii="Times New Roman" w:hAnsi="Times New Roman" w:cs="Times New Roman"/>
          <w:sz w:val="24"/>
          <w:szCs w:val="24"/>
        </w:rPr>
        <w:t>-</w:t>
      </w:r>
      <w:r w:rsidR="00E87F45" w:rsidRPr="00E87F45">
        <w:rPr>
          <w:rFonts w:ascii="Times New Roman" w:hAnsi="Times New Roman" w:cs="Times New Roman"/>
          <w:sz w:val="24"/>
          <w:szCs w:val="24"/>
        </w:rPr>
        <w:t>resp</w:t>
      </w:r>
      <w:r w:rsidR="00E87F45">
        <w:rPr>
          <w:rFonts w:ascii="Times New Roman" w:hAnsi="Times New Roman" w:cs="Times New Roman"/>
          <w:sz w:val="24"/>
          <w:szCs w:val="24"/>
        </w:rPr>
        <w:t xml:space="preserve">onse bias when compared to mail </w:t>
      </w:r>
      <w:r w:rsidR="00E87F45" w:rsidRPr="00E87F45">
        <w:rPr>
          <w:rFonts w:ascii="Times New Roman" w:hAnsi="Times New Roman" w:cs="Times New Roman"/>
          <w:sz w:val="24"/>
          <w:szCs w:val="24"/>
        </w:rPr>
        <w:t>surveys</w:t>
      </w:r>
      <w:ins w:id="652" w:author="Deborah Neher" w:date="2020-08-19T21:54:00Z">
        <w:r w:rsidR="00E33822">
          <w:rPr>
            <w:rFonts w:ascii="Times New Roman" w:hAnsi="Times New Roman" w:cs="Times New Roman"/>
            <w:sz w:val="24"/>
            <w:szCs w:val="24"/>
          </w:rPr>
          <w:t xml:space="preserve"> </w:t>
        </w:r>
      </w:ins>
      <w:commentRangeEnd w:id="651"/>
      <w:r w:rsidR="00C20275">
        <w:rPr>
          <w:rStyle w:val="CommentReference"/>
        </w:rPr>
        <w:commentReference w:id="651"/>
      </w:r>
      <w:ins w:id="653" w:author="Deborah Neher" w:date="2020-08-19T21:54:00Z">
        <w:r w:rsidR="00E33822">
          <w:rPr>
            <w:rFonts w:ascii="Times New Roman" w:hAnsi="Times New Roman" w:cs="Times New Roman"/>
            <w:sz w:val="24"/>
            <w:szCs w:val="24"/>
          </w:rPr>
          <w:t>(</w:t>
        </w:r>
      </w:ins>
      <w:moveToRangeStart w:id="654" w:author="Deborah Neher" w:date="2020-08-19T21:54:00Z" w:name="move48766501"/>
      <w:moveTo w:id="655" w:author="Deborah Neher" w:date="2020-08-19T21:54:00Z">
        <w:r w:rsidR="00E33822">
          <w:rPr>
            <w:rFonts w:ascii="Times New Roman" w:hAnsi="Times New Roman" w:cs="Times New Roman"/>
            <w:sz w:val="24"/>
            <w:szCs w:val="24"/>
          </w:rPr>
          <w:t>Hudson et al.</w:t>
        </w:r>
      </w:moveTo>
      <w:ins w:id="656" w:author="Deborah Neher" w:date="2020-08-19T21:54:00Z">
        <w:r w:rsidR="00E33822">
          <w:rPr>
            <w:rFonts w:ascii="Times New Roman" w:hAnsi="Times New Roman" w:cs="Times New Roman"/>
            <w:sz w:val="24"/>
            <w:szCs w:val="24"/>
          </w:rPr>
          <w:t xml:space="preserve">, </w:t>
        </w:r>
      </w:ins>
      <w:moveTo w:id="657" w:author="Deborah Neher" w:date="2020-08-19T21:54:00Z">
        <w:del w:id="658" w:author="Deborah Neher" w:date="2020-08-19T21:54:00Z">
          <w:r w:rsidR="00E33822" w:rsidDel="00E33822">
            <w:rPr>
              <w:rFonts w:ascii="Times New Roman" w:hAnsi="Times New Roman" w:cs="Times New Roman"/>
              <w:sz w:val="24"/>
              <w:szCs w:val="24"/>
            </w:rPr>
            <w:delText xml:space="preserve"> (</w:delText>
          </w:r>
        </w:del>
        <w:r w:rsidR="00E33822">
          <w:rPr>
            <w:rFonts w:ascii="Times New Roman" w:hAnsi="Times New Roman" w:cs="Times New Roman"/>
            <w:sz w:val="24"/>
            <w:szCs w:val="24"/>
          </w:rPr>
          <w:t>2004)</w:t>
        </w:r>
        <w:del w:id="659" w:author="Deborah Neher" w:date="2020-08-19T21:54:00Z">
          <w:r w:rsidR="00E33822" w:rsidDel="00E33822">
            <w:rPr>
              <w:rFonts w:ascii="Times New Roman" w:hAnsi="Times New Roman" w:cs="Times New Roman"/>
              <w:sz w:val="24"/>
              <w:szCs w:val="24"/>
            </w:rPr>
            <w:delText xml:space="preserve"> observed that</w:delText>
          </w:r>
        </w:del>
      </w:moveTo>
      <w:moveToRangeEnd w:id="654"/>
      <w:r w:rsidR="00E87F45" w:rsidRPr="00E87F45">
        <w:rPr>
          <w:rFonts w:ascii="Times New Roman" w:hAnsi="Times New Roman" w:cs="Times New Roman"/>
          <w:sz w:val="24"/>
          <w:szCs w:val="24"/>
        </w:rPr>
        <w:t>.</w:t>
      </w:r>
      <w:r w:rsidR="00E87F45">
        <w:rPr>
          <w:rFonts w:ascii="Times New Roman" w:hAnsi="Times New Roman" w:cs="Times New Roman"/>
          <w:sz w:val="24"/>
          <w:szCs w:val="24"/>
        </w:rPr>
        <w:t xml:space="preserve"> </w:t>
      </w:r>
      <w:r w:rsidR="0049298D">
        <w:rPr>
          <w:rFonts w:ascii="Times New Roman" w:hAnsi="Times New Roman" w:cs="Times New Roman"/>
          <w:sz w:val="24"/>
          <w:szCs w:val="24"/>
        </w:rPr>
        <w:t>In the context of our survey</w:t>
      </w:r>
      <w:ins w:id="660" w:author="Deborah Neher" w:date="2020-08-20T13:00:00Z">
        <w:r w:rsidR="00E70E78">
          <w:rPr>
            <w:rFonts w:ascii="Times New Roman" w:hAnsi="Times New Roman" w:cs="Times New Roman"/>
            <w:sz w:val="24"/>
            <w:szCs w:val="24"/>
          </w:rPr>
          <w:t>,</w:t>
        </w:r>
      </w:ins>
      <w:r w:rsidR="0049298D">
        <w:rPr>
          <w:rFonts w:ascii="Times New Roman" w:hAnsi="Times New Roman" w:cs="Times New Roman"/>
          <w:sz w:val="24"/>
          <w:szCs w:val="24"/>
        </w:rPr>
        <w:t xml:space="preserve"> the addition of an internet-based approach did not significantly increase the cost of our survey</w:t>
      </w:r>
      <w:del w:id="661" w:author="Deborah Neher" w:date="2020-08-19T21:25:00Z">
        <w:r w:rsidR="0049298D" w:rsidDel="00BD298E">
          <w:rPr>
            <w:rFonts w:ascii="Times New Roman" w:hAnsi="Times New Roman" w:cs="Times New Roman"/>
            <w:sz w:val="24"/>
            <w:szCs w:val="24"/>
          </w:rPr>
          <w:delText>,</w:delText>
        </w:r>
      </w:del>
      <w:r w:rsidR="0049298D">
        <w:rPr>
          <w:rFonts w:ascii="Times New Roman" w:hAnsi="Times New Roman" w:cs="Times New Roman"/>
          <w:sz w:val="24"/>
          <w:szCs w:val="24"/>
        </w:rPr>
        <w:t xml:space="preserve"> and had some advantages in ease of data processing. </w:t>
      </w:r>
      <w:r w:rsidR="00E87F45">
        <w:rPr>
          <w:rFonts w:ascii="Times New Roman" w:hAnsi="Times New Roman" w:cs="Times New Roman"/>
          <w:sz w:val="24"/>
          <w:szCs w:val="24"/>
        </w:rPr>
        <w:t>We speculate that internet-based administration can be an effective supplement as an option to mailed</w:t>
      </w:r>
      <w:r w:rsidR="0049298D">
        <w:rPr>
          <w:rFonts w:ascii="Times New Roman" w:hAnsi="Times New Roman" w:cs="Times New Roman"/>
          <w:sz w:val="24"/>
          <w:szCs w:val="24"/>
        </w:rPr>
        <w:t xml:space="preserve"> questionnaires, and additional research is </w:t>
      </w:r>
      <w:commentRangeStart w:id="662"/>
      <w:commentRangeStart w:id="663"/>
      <w:r w:rsidR="0049298D">
        <w:rPr>
          <w:rFonts w:ascii="Times New Roman" w:hAnsi="Times New Roman" w:cs="Times New Roman"/>
          <w:sz w:val="24"/>
          <w:szCs w:val="24"/>
        </w:rPr>
        <w:t xml:space="preserve">needed to determine if it is a suitable mode of administration when used as the only option for farmer populations. </w:t>
      </w:r>
      <w:commentRangeEnd w:id="662"/>
      <w:r w:rsidR="00E70E78">
        <w:rPr>
          <w:rStyle w:val="CommentReference"/>
        </w:rPr>
        <w:commentReference w:id="662"/>
      </w:r>
      <w:commentRangeEnd w:id="663"/>
      <w:r w:rsidR="00E70E78">
        <w:rPr>
          <w:rStyle w:val="CommentReference"/>
        </w:rPr>
        <w:commentReference w:id="663"/>
      </w:r>
      <w:r w:rsidR="0049298D">
        <w:rPr>
          <w:rFonts w:ascii="Times New Roman" w:hAnsi="Times New Roman" w:cs="Times New Roman"/>
          <w:sz w:val="24"/>
          <w:szCs w:val="24"/>
        </w:rPr>
        <w:t>We also speculate that</w:t>
      </w:r>
      <w:r w:rsidR="00427FAC">
        <w:rPr>
          <w:rFonts w:ascii="Times New Roman" w:hAnsi="Times New Roman" w:cs="Times New Roman"/>
          <w:bCs/>
          <w:sz w:val="24"/>
          <w:szCs w:val="24"/>
        </w:rPr>
        <w:t xml:space="preserve"> timing for</w:t>
      </w:r>
      <w:r w:rsidR="00626E9A">
        <w:rPr>
          <w:rFonts w:ascii="Times New Roman" w:hAnsi="Times New Roman" w:cs="Times New Roman"/>
          <w:bCs/>
          <w:sz w:val="24"/>
          <w:szCs w:val="24"/>
        </w:rPr>
        <w:t xml:space="preserve"> survey </w:t>
      </w:r>
      <w:r w:rsidR="00427FAC">
        <w:rPr>
          <w:rFonts w:ascii="Times New Roman" w:hAnsi="Times New Roman" w:cs="Times New Roman"/>
          <w:bCs/>
          <w:sz w:val="24"/>
          <w:szCs w:val="24"/>
        </w:rPr>
        <w:t xml:space="preserve">administration </w:t>
      </w:r>
      <w:r w:rsidR="00CD7423">
        <w:rPr>
          <w:rFonts w:ascii="Times New Roman" w:hAnsi="Times New Roman" w:cs="Times New Roman"/>
          <w:bCs/>
          <w:sz w:val="24"/>
          <w:szCs w:val="24"/>
        </w:rPr>
        <w:t xml:space="preserve">may have </w:t>
      </w:r>
      <w:r w:rsidR="0049298D">
        <w:rPr>
          <w:rFonts w:ascii="Times New Roman" w:hAnsi="Times New Roman" w:cs="Times New Roman"/>
          <w:bCs/>
          <w:sz w:val="24"/>
          <w:szCs w:val="24"/>
        </w:rPr>
        <w:t>contributed</w:t>
      </w:r>
      <w:r w:rsidR="001D061A">
        <w:rPr>
          <w:rFonts w:ascii="Times New Roman" w:hAnsi="Times New Roman" w:cs="Times New Roman"/>
          <w:bCs/>
          <w:sz w:val="24"/>
          <w:szCs w:val="24"/>
        </w:rPr>
        <w:t xml:space="preserve"> to the</w:t>
      </w:r>
      <w:r w:rsidR="00626E9A">
        <w:rPr>
          <w:rFonts w:ascii="Times New Roman" w:hAnsi="Times New Roman" w:cs="Times New Roman"/>
          <w:bCs/>
          <w:sz w:val="24"/>
          <w:szCs w:val="24"/>
        </w:rPr>
        <w:t xml:space="preserve"> high response </w:t>
      </w:r>
      <w:r w:rsidR="0049298D">
        <w:rPr>
          <w:rFonts w:ascii="Times New Roman" w:hAnsi="Times New Roman" w:cs="Times New Roman"/>
          <w:bCs/>
          <w:sz w:val="24"/>
          <w:szCs w:val="24"/>
        </w:rPr>
        <w:t>proportion</w:t>
      </w:r>
      <w:r w:rsidR="00626E9A">
        <w:rPr>
          <w:rFonts w:ascii="Times New Roman" w:hAnsi="Times New Roman" w:cs="Times New Roman"/>
          <w:bCs/>
          <w:sz w:val="24"/>
          <w:szCs w:val="24"/>
        </w:rPr>
        <w:t>. The survey was advertised and conducted in winter months when field work was done for the year</w:t>
      </w:r>
      <w:r w:rsidR="00C86B57">
        <w:rPr>
          <w:rFonts w:ascii="Times New Roman" w:hAnsi="Times New Roman" w:cs="Times New Roman"/>
          <w:bCs/>
          <w:sz w:val="24"/>
          <w:szCs w:val="24"/>
        </w:rPr>
        <w:t xml:space="preserve"> in the region;</w:t>
      </w:r>
      <w:r w:rsidR="001D061A">
        <w:rPr>
          <w:rFonts w:ascii="Times New Roman" w:hAnsi="Times New Roman" w:cs="Times New Roman"/>
          <w:bCs/>
          <w:sz w:val="24"/>
          <w:szCs w:val="24"/>
        </w:rPr>
        <w:t xml:space="preserve"> </w:t>
      </w:r>
      <w:r w:rsidR="0049298D">
        <w:rPr>
          <w:rFonts w:ascii="Times New Roman" w:hAnsi="Times New Roman" w:cs="Times New Roman"/>
          <w:bCs/>
          <w:sz w:val="24"/>
          <w:szCs w:val="24"/>
        </w:rPr>
        <w:t xml:space="preserve">the </w:t>
      </w:r>
      <w:r w:rsidR="001D061A">
        <w:rPr>
          <w:rFonts w:ascii="Times New Roman" w:hAnsi="Times New Roman" w:cs="Times New Roman"/>
          <w:bCs/>
          <w:sz w:val="24"/>
          <w:szCs w:val="24"/>
        </w:rPr>
        <w:t xml:space="preserve">farmers </w:t>
      </w:r>
      <w:r w:rsidR="0049298D">
        <w:rPr>
          <w:rFonts w:ascii="Times New Roman" w:hAnsi="Times New Roman" w:cs="Times New Roman"/>
          <w:bCs/>
          <w:sz w:val="24"/>
          <w:szCs w:val="24"/>
        </w:rPr>
        <w:t>in the source population may have had more time available</w:t>
      </w:r>
      <w:r w:rsidR="001D061A">
        <w:rPr>
          <w:rFonts w:ascii="Times New Roman" w:hAnsi="Times New Roman" w:cs="Times New Roman"/>
          <w:bCs/>
          <w:sz w:val="24"/>
          <w:szCs w:val="24"/>
        </w:rPr>
        <w:t xml:space="preserve"> to </w:t>
      </w:r>
      <w:r w:rsidR="0049298D">
        <w:rPr>
          <w:rFonts w:ascii="Times New Roman" w:hAnsi="Times New Roman" w:cs="Times New Roman"/>
          <w:bCs/>
          <w:sz w:val="24"/>
          <w:szCs w:val="24"/>
        </w:rPr>
        <w:t>participate</w:t>
      </w:r>
      <w:r w:rsidR="00350266">
        <w:rPr>
          <w:rFonts w:ascii="Times New Roman" w:hAnsi="Times New Roman" w:cs="Times New Roman"/>
          <w:bCs/>
          <w:sz w:val="24"/>
          <w:szCs w:val="24"/>
        </w:rPr>
        <w:t xml:space="preserve">. </w:t>
      </w:r>
      <w:del w:id="664" w:author="Caitlin Jeffrey" w:date="2020-08-21T14:47:00Z">
        <w:r w:rsidR="00350266" w:rsidDel="00C20275">
          <w:rPr>
            <w:rFonts w:ascii="Times New Roman" w:hAnsi="Times New Roman" w:cs="Times New Roman"/>
            <w:bCs/>
            <w:sz w:val="24"/>
            <w:szCs w:val="24"/>
          </w:rPr>
          <w:delText>Our questionnaire contained a</w:delText>
        </w:r>
      </w:del>
      <w:ins w:id="665" w:author="Caitlin Jeffrey" w:date="2020-08-21T14:47:00Z">
        <w:r w:rsidR="00C20275">
          <w:rPr>
            <w:rFonts w:ascii="Times New Roman" w:hAnsi="Times New Roman" w:cs="Times New Roman"/>
            <w:bCs/>
            <w:sz w:val="24"/>
            <w:szCs w:val="24"/>
          </w:rPr>
          <w:t>The</w:t>
        </w:r>
      </w:ins>
      <w:r w:rsidR="00350266">
        <w:rPr>
          <w:rFonts w:ascii="Times New Roman" w:hAnsi="Times New Roman" w:cs="Times New Roman"/>
          <w:bCs/>
          <w:sz w:val="24"/>
          <w:szCs w:val="24"/>
        </w:rPr>
        <w:t xml:space="preserve"> limited number of questions </w:t>
      </w:r>
      <w:del w:id="666" w:author="Caitlin Jeffrey" w:date="2020-08-21T14:47:00Z">
        <w:r w:rsidR="008A37C0" w:rsidDel="00C20275">
          <w:rPr>
            <w:rFonts w:ascii="Times New Roman" w:hAnsi="Times New Roman" w:cs="Times New Roman"/>
            <w:bCs/>
            <w:sz w:val="24"/>
            <w:szCs w:val="24"/>
          </w:rPr>
          <w:delText xml:space="preserve">which </w:delText>
        </w:r>
      </w:del>
      <w:r w:rsidR="008A37C0">
        <w:rPr>
          <w:rFonts w:ascii="Times New Roman" w:hAnsi="Times New Roman" w:cs="Times New Roman"/>
          <w:bCs/>
          <w:sz w:val="24"/>
          <w:szCs w:val="24"/>
        </w:rPr>
        <w:t xml:space="preserve">may </w:t>
      </w:r>
      <w:ins w:id="667" w:author="Caitlin Jeffrey" w:date="2020-08-21T14:47:00Z">
        <w:r w:rsidR="00C20275">
          <w:rPr>
            <w:rFonts w:ascii="Times New Roman" w:hAnsi="Times New Roman" w:cs="Times New Roman"/>
            <w:bCs/>
            <w:sz w:val="24"/>
            <w:szCs w:val="24"/>
          </w:rPr>
          <w:t xml:space="preserve">also </w:t>
        </w:r>
      </w:ins>
      <w:r w:rsidR="008A37C0">
        <w:rPr>
          <w:rFonts w:ascii="Times New Roman" w:hAnsi="Times New Roman" w:cs="Times New Roman"/>
          <w:bCs/>
          <w:sz w:val="24"/>
          <w:szCs w:val="24"/>
        </w:rPr>
        <w:t xml:space="preserve">have contributed to the high response rate, </w:t>
      </w:r>
      <w:ins w:id="668" w:author="Caitlin Jeffrey" w:date="2020-08-21T14:47:00Z">
        <w:r w:rsidR="00C20275">
          <w:rPr>
            <w:rFonts w:ascii="Times New Roman" w:hAnsi="Times New Roman" w:cs="Times New Roman"/>
            <w:bCs/>
            <w:sz w:val="24"/>
            <w:szCs w:val="24"/>
          </w:rPr>
          <w:t xml:space="preserve">but </w:t>
        </w:r>
      </w:ins>
      <w:del w:id="669" w:author="Caitlin Jeffrey" w:date="2020-08-21T14:47:00Z">
        <w:r w:rsidR="008A37C0" w:rsidDel="00C20275">
          <w:rPr>
            <w:rFonts w:ascii="Times New Roman" w:hAnsi="Times New Roman" w:cs="Times New Roman"/>
            <w:bCs/>
            <w:sz w:val="24"/>
            <w:szCs w:val="24"/>
          </w:rPr>
          <w:delText>and</w:delText>
        </w:r>
      </w:del>
      <w:r w:rsidR="008A37C0">
        <w:rPr>
          <w:rFonts w:ascii="Times New Roman" w:hAnsi="Times New Roman" w:cs="Times New Roman"/>
          <w:bCs/>
          <w:sz w:val="24"/>
          <w:szCs w:val="24"/>
        </w:rPr>
        <w:t xml:space="preserve"> </w:t>
      </w:r>
      <w:ins w:id="670" w:author="Caitlin Jeffrey" w:date="2020-08-21T14:47:00Z">
        <w:r w:rsidR="00C20275">
          <w:rPr>
            <w:rFonts w:ascii="Times New Roman" w:hAnsi="Times New Roman" w:cs="Times New Roman"/>
            <w:bCs/>
            <w:sz w:val="24"/>
            <w:szCs w:val="24"/>
          </w:rPr>
          <w:t>wa</w:t>
        </w:r>
      </w:ins>
      <w:del w:id="671" w:author="Caitlin Jeffrey" w:date="2020-08-21T14:47:00Z">
        <w:r w:rsidR="008A37C0" w:rsidDel="00C20275">
          <w:rPr>
            <w:rFonts w:ascii="Times New Roman" w:hAnsi="Times New Roman" w:cs="Times New Roman"/>
            <w:bCs/>
            <w:sz w:val="24"/>
            <w:szCs w:val="24"/>
          </w:rPr>
          <w:delText>i</w:delText>
        </w:r>
      </w:del>
      <w:r w:rsidR="008A37C0">
        <w:rPr>
          <w:rFonts w:ascii="Times New Roman" w:hAnsi="Times New Roman" w:cs="Times New Roman"/>
          <w:bCs/>
          <w:sz w:val="24"/>
          <w:szCs w:val="24"/>
        </w:rPr>
        <w:t>s</w:t>
      </w:r>
      <w:r w:rsidR="005F653D">
        <w:rPr>
          <w:rFonts w:ascii="Times New Roman" w:hAnsi="Times New Roman" w:cs="Times New Roman"/>
          <w:bCs/>
          <w:sz w:val="24"/>
          <w:szCs w:val="24"/>
        </w:rPr>
        <w:t xml:space="preserve"> also</w:t>
      </w:r>
      <w:r w:rsidR="008A37C0">
        <w:rPr>
          <w:rFonts w:ascii="Times New Roman" w:hAnsi="Times New Roman" w:cs="Times New Roman"/>
          <w:bCs/>
          <w:sz w:val="24"/>
          <w:szCs w:val="24"/>
        </w:rPr>
        <w:t xml:space="preserve"> a limitation</w:t>
      </w:r>
      <w:ins w:id="672" w:author="Caitlin Jeffrey" w:date="2020-08-21T14:47:00Z">
        <w:r w:rsidR="00C20275">
          <w:rPr>
            <w:rFonts w:ascii="Times New Roman" w:hAnsi="Times New Roman" w:cs="Times New Roman"/>
            <w:bCs/>
            <w:sz w:val="24"/>
            <w:szCs w:val="24"/>
          </w:rPr>
          <w:t>;</w:t>
        </w:r>
      </w:ins>
      <w:r w:rsidR="008A37C0">
        <w:rPr>
          <w:rFonts w:ascii="Times New Roman" w:hAnsi="Times New Roman" w:cs="Times New Roman"/>
          <w:bCs/>
          <w:sz w:val="24"/>
          <w:szCs w:val="24"/>
        </w:rPr>
        <w:t xml:space="preserve"> </w:t>
      </w:r>
      <w:del w:id="673" w:author="Caitlin Jeffrey" w:date="2020-08-21T14:48:00Z">
        <w:r w:rsidR="008A37C0" w:rsidDel="00C20275">
          <w:rPr>
            <w:rFonts w:ascii="Times New Roman" w:hAnsi="Times New Roman" w:cs="Times New Roman"/>
            <w:bCs/>
            <w:sz w:val="24"/>
            <w:szCs w:val="24"/>
          </w:rPr>
          <w:delText xml:space="preserve">because </w:delText>
        </w:r>
      </w:del>
      <w:r w:rsidR="008A37C0">
        <w:rPr>
          <w:rFonts w:ascii="Times New Roman" w:hAnsi="Times New Roman" w:cs="Times New Roman"/>
          <w:bCs/>
          <w:sz w:val="24"/>
          <w:szCs w:val="24"/>
        </w:rPr>
        <w:t>many questions remain unanswered by this survey, includ</w:t>
      </w:r>
      <w:ins w:id="674" w:author="Caitlin Jeffrey" w:date="2020-08-21T14:48:00Z">
        <w:r w:rsidR="00C20275">
          <w:rPr>
            <w:rFonts w:ascii="Times New Roman" w:hAnsi="Times New Roman" w:cs="Times New Roman"/>
            <w:bCs/>
            <w:sz w:val="24"/>
            <w:szCs w:val="24"/>
          </w:rPr>
          <w:t>ing</w:t>
        </w:r>
      </w:ins>
      <w:del w:id="675" w:author="Caitlin Jeffrey" w:date="2020-08-21T14:48:00Z">
        <w:r w:rsidR="008A37C0" w:rsidDel="00C20275">
          <w:rPr>
            <w:rFonts w:ascii="Times New Roman" w:hAnsi="Times New Roman" w:cs="Times New Roman"/>
            <w:bCs/>
            <w:sz w:val="24"/>
            <w:szCs w:val="24"/>
          </w:rPr>
          <w:delText>ed</w:delText>
        </w:r>
      </w:del>
      <w:r w:rsidR="008A37C0">
        <w:rPr>
          <w:rFonts w:ascii="Times New Roman" w:hAnsi="Times New Roman" w:cs="Times New Roman"/>
          <w:bCs/>
          <w:sz w:val="24"/>
          <w:szCs w:val="24"/>
        </w:rPr>
        <w:t xml:space="preserve"> why </w:t>
      </w:r>
      <w:del w:id="676" w:author="Caitlin Jeffrey" w:date="2020-08-21T14:48:00Z">
        <w:r w:rsidR="008A37C0" w:rsidDel="00C20275">
          <w:rPr>
            <w:rFonts w:ascii="Times New Roman" w:hAnsi="Times New Roman" w:cs="Times New Roman"/>
            <w:bCs/>
            <w:sz w:val="24"/>
            <w:szCs w:val="24"/>
          </w:rPr>
          <w:delText xml:space="preserve">the </w:delText>
        </w:r>
      </w:del>
      <w:r w:rsidR="008A37C0">
        <w:rPr>
          <w:rFonts w:ascii="Times New Roman" w:hAnsi="Times New Roman" w:cs="Times New Roman"/>
          <w:bCs/>
          <w:sz w:val="24"/>
          <w:szCs w:val="24"/>
        </w:rPr>
        <w:t xml:space="preserve">respondents </w:t>
      </w:r>
      <w:r w:rsidR="00D82E26">
        <w:rPr>
          <w:rFonts w:ascii="Times New Roman" w:hAnsi="Times New Roman" w:cs="Times New Roman"/>
          <w:bCs/>
          <w:sz w:val="24"/>
          <w:szCs w:val="24"/>
        </w:rPr>
        <w:t>demonstrated</w:t>
      </w:r>
      <w:r w:rsidR="008A37C0">
        <w:rPr>
          <w:rFonts w:ascii="Times New Roman" w:hAnsi="Times New Roman" w:cs="Times New Roman"/>
          <w:bCs/>
          <w:sz w:val="24"/>
          <w:szCs w:val="24"/>
        </w:rPr>
        <w:t xml:space="preserve"> interest in t</w:t>
      </w:r>
      <w:r w:rsidR="00D82E26">
        <w:rPr>
          <w:rFonts w:ascii="Times New Roman" w:hAnsi="Times New Roman" w:cs="Times New Roman"/>
          <w:bCs/>
          <w:sz w:val="24"/>
          <w:szCs w:val="24"/>
        </w:rPr>
        <w:t>his topic area, especially given that housing and bedding management was not identified as a research and education need</w:t>
      </w:r>
      <w:r w:rsidR="00D82E26" w:rsidRPr="00D82E26">
        <w:t xml:space="preserve"> </w:t>
      </w:r>
      <w:r w:rsidR="00D82E26" w:rsidRPr="00D82E26">
        <w:rPr>
          <w:rFonts w:ascii="Times New Roman" w:hAnsi="Times New Roman" w:cs="Times New Roman"/>
          <w:bCs/>
          <w:sz w:val="24"/>
          <w:szCs w:val="24"/>
        </w:rPr>
        <w:t>in a previous survey of organic farmers in the northeastern US</w:t>
      </w:r>
      <w:r w:rsidR="00D82E26">
        <w:rPr>
          <w:rFonts w:ascii="Times New Roman" w:hAnsi="Times New Roman" w:cs="Times New Roman"/>
          <w:bCs/>
          <w:sz w:val="24"/>
          <w:szCs w:val="24"/>
        </w:rPr>
        <w:t xml:space="preserve"> (Pereira et al., 2013)</w:t>
      </w:r>
      <w:r w:rsidR="008A37C0">
        <w:rPr>
          <w:rFonts w:ascii="Times New Roman" w:hAnsi="Times New Roman" w:cs="Times New Roman"/>
          <w:bCs/>
          <w:sz w:val="24"/>
          <w:szCs w:val="24"/>
        </w:rPr>
        <w:t xml:space="preserve">. </w:t>
      </w:r>
      <w:ins w:id="677" w:author="Deborah Neher" w:date="2020-08-20T13:02:00Z">
        <w:r w:rsidR="00E70E78">
          <w:rPr>
            <w:rFonts w:ascii="Times New Roman" w:hAnsi="Times New Roman" w:cs="Times New Roman"/>
            <w:bCs/>
            <w:sz w:val="24"/>
            <w:szCs w:val="24"/>
          </w:rPr>
          <w:t xml:space="preserve">Additional </w:t>
        </w:r>
      </w:ins>
      <w:del w:id="678" w:author="Deborah Neher" w:date="2020-08-20T13:02:00Z">
        <w:r w:rsidR="008A37C0" w:rsidDel="00E70E78">
          <w:rPr>
            <w:rFonts w:ascii="Times New Roman" w:hAnsi="Times New Roman" w:cs="Times New Roman"/>
            <w:bCs/>
            <w:sz w:val="24"/>
            <w:szCs w:val="24"/>
          </w:rPr>
          <w:delText xml:space="preserve">Future </w:delText>
        </w:r>
      </w:del>
      <w:r w:rsidR="008A37C0">
        <w:rPr>
          <w:rFonts w:ascii="Times New Roman" w:hAnsi="Times New Roman" w:cs="Times New Roman"/>
          <w:bCs/>
          <w:sz w:val="24"/>
          <w:szCs w:val="24"/>
        </w:rPr>
        <w:t xml:space="preserve">research </w:t>
      </w:r>
      <w:ins w:id="679" w:author="Deborah Neher" w:date="2020-08-20T13:02:00Z">
        <w:r w:rsidR="00E70E78">
          <w:rPr>
            <w:rFonts w:ascii="Times New Roman" w:hAnsi="Times New Roman" w:cs="Times New Roman"/>
            <w:bCs/>
            <w:sz w:val="24"/>
            <w:szCs w:val="24"/>
          </w:rPr>
          <w:t xml:space="preserve">would be necessary to understand the </w:t>
        </w:r>
      </w:ins>
      <w:ins w:id="680" w:author="Deborah Neher" w:date="2020-08-20T13:03:00Z">
        <w:r w:rsidR="00E70E78">
          <w:rPr>
            <w:rFonts w:ascii="Times New Roman" w:hAnsi="Times New Roman" w:cs="Times New Roman"/>
            <w:bCs/>
            <w:sz w:val="24"/>
            <w:szCs w:val="24"/>
          </w:rPr>
          <w:t xml:space="preserve">true </w:t>
        </w:r>
      </w:ins>
      <w:ins w:id="681" w:author="Deborah Neher" w:date="2020-08-20T13:02:00Z">
        <w:r w:rsidR="00E70E78">
          <w:rPr>
            <w:rFonts w:ascii="Times New Roman" w:hAnsi="Times New Roman" w:cs="Times New Roman"/>
            <w:bCs/>
            <w:sz w:val="24"/>
            <w:szCs w:val="24"/>
          </w:rPr>
          <w:t xml:space="preserve">motivation </w:t>
        </w:r>
      </w:ins>
      <w:ins w:id="682" w:author="Deborah Neher" w:date="2020-08-20T13:03:00Z">
        <w:r w:rsidR="00E70E78">
          <w:rPr>
            <w:rFonts w:ascii="Times New Roman" w:hAnsi="Times New Roman" w:cs="Times New Roman"/>
            <w:bCs/>
            <w:sz w:val="24"/>
            <w:szCs w:val="24"/>
          </w:rPr>
          <w:t>behind</w:t>
        </w:r>
      </w:ins>
      <w:ins w:id="683" w:author="Deborah Neher" w:date="2020-08-20T13:02:00Z">
        <w:r w:rsidR="00E70E78">
          <w:rPr>
            <w:rFonts w:ascii="Times New Roman" w:hAnsi="Times New Roman" w:cs="Times New Roman"/>
            <w:bCs/>
            <w:sz w:val="24"/>
            <w:szCs w:val="24"/>
          </w:rPr>
          <w:t xml:space="preserve"> the </w:t>
        </w:r>
      </w:ins>
      <w:del w:id="684" w:author="Deborah Neher" w:date="2020-08-20T13:02:00Z">
        <w:r w:rsidR="008A37C0" w:rsidDel="00E70E78">
          <w:rPr>
            <w:rFonts w:ascii="Times New Roman" w:hAnsi="Times New Roman" w:cs="Times New Roman"/>
            <w:bCs/>
            <w:sz w:val="24"/>
            <w:szCs w:val="24"/>
          </w:rPr>
          <w:delText xml:space="preserve">should address the </w:delText>
        </w:r>
        <w:r w:rsidR="00D82E26" w:rsidDel="00E70E78">
          <w:rPr>
            <w:rFonts w:ascii="Times New Roman" w:hAnsi="Times New Roman" w:cs="Times New Roman"/>
            <w:bCs/>
            <w:sz w:val="24"/>
            <w:szCs w:val="24"/>
          </w:rPr>
          <w:delText>“</w:delText>
        </w:r>
        <w:r w:rsidR="008A37C0" w:rsidDel="00E70E78">
          <w:rPr>
            <w:rFonts w:ascii="Times New Roman" w:hAnsi="Times New Roman" w:cs="Times New Roman"/>
            <w:bCs/>
            <w:sz w:val="24"/>
            <w:szCs w:val="24"/>
          </w:rPr>
          <w:delText>why</w:delText>
        </w:r>
        <w:r w:rsidR="00D82E26" w:rsidDel="00E70E78">
          <w:rPr>
            <w:rFonts w:ascii="Times New Roman" w:hAnsi="Times New Roman" w:cs="Times New Roman"/>
            <w:bCs/>
            <w:sz w:val="24"/>
            <w:szCs w:val="24"/>
          </w:rPr>
          <w:delText>”</w:delText>
        </w:r>
        <w:r w:rsidR="008A37C0" w:rsidDel="00E70E78">
          <w:rPr>
            <w:rFonts w:ascii="Times New Roman" w:hAnsi="Times New Roman" w:cs="Times New Roman"/>
            <w:bCs/>
            <w:sz w:val="24"/>
            <w:szCs w:val="24"/>
          </w:rPr>
          <w:delText xml:space="preserve"> that motivated the </w:delText>
        </w:r>
      </w:del>
      <w:r w:rsidR="008A37C0">
        <w:rPr>
          <w:rFonts w:ascii="Times New Roman" w:hAnsi="Times New Roman" w:cs="Times New Roman"/>
          <w:bCs/>
          <w:sz w:val="24"/>
          <w:szCs w:val="24"/>
        </w:rPr>
        <w:t>high response rate. Fo</w:t>
      </w:r>
      <w:r w:rsidR="0049216D">
        <w:rPr>
          <w:rFonts w:ascii="Times New Roman" w:hAnsi="Times New Roman" w:cs="Times New Roman"/>
          <w:bCs/>
          <w:sz w:val="24"/>
          <w:szCs w:val="24"/>
        </w:rPr>
        <w:t xml:space="preserve">r example, </w:t>
      </w:r>
      <w:r w:rsidR="005F653D">
        <w:rPr>
          <w:rFonts w:ascii="Times New Roman" w:hAnsi="Times New Roman" w:cs="Times New Roman"/>
          <w:bCs/>
          <w:sz w:val="24"/>
          <w:szCs w:val="24"/>
        </w:rPr>
        <w:t>do the respondents</w:t>
      </w:r>
      <w:r w:rsidR="008A37C0">
        <w:rPr>
          <w:rFonts w:ascii="Times New Roman" w:hAnsi="Times New Roman" w:cs="Times New Roman"/>
          <w:bCs/>
          <w:sz w:val="24"/>
          <w:szCs w:val="24"/>
        </w:rPr>
        <w:t xml:space="preserve"> </w:t>
      </w:r>
      <w:r w:rsidR="005F653D">
        <w:rPr>
          <w:rFonts w:ascii="Times New Roman" w:hAnsi="Times New Roman" w:cs="Times New Roman"/>
          <w:bCs/>
          <w:sz w:val="24"/>
          <w:szCs w:val="24"/>
        </w:rPr>
        <w:t>perceive</w:t>
      </w:r>
      <w:r w:rsidR="00D82E26">
        <w:rPr>
          <w:rFonts w:ascii="Times New Roman" w:hAnsi="Times New Roman" w:cs="Times New Roman"/>
          <w:bCs/>
          <w:sz w:val="24"/>
          <w:szCs w:val="24"/>
        </w:rPr>
        <w:t xml:space="preserve"> challenges</w:t>
      </w:r>
      <w:r w:rsidR="00B822D2">
        <w:rPr>
          <w:rFonts w:ascii="Times New Roman" w:hAnsi="Times New Roman" w:cs="Times New Roman"/>
          <w:bCs/>
          <w:sz w:val="24"/>
          <w:szCs w:val="24"/>
        </w:rPr>
        <w:t xml:space="preserve"> with current housing and bedding systems that motivate</w:t>
      </w:r>
      <w:r w:rsidR="0049216D">
        <w:rPr>
          <w:rFonts w:ascii="Times New Roman" w:hAnsi="Times New Roman" w:cs="Times New Roman"/>
          <w:bCs/>
          <w:sz w:val="24"/>
          <w:szCs w:val="24"/>
        </w:rPr>
        <w:t>d reported</w:t>
      </w:r>
      <w:r w:rsidR="00B822D2">
        <w:rPr>
          <w:rFonts w:ascii="Times New Roman" w:hAnsi="Times New Roman" w:cs="Times New Roman"/>
          <w:bCs/>
          <w:sz w:val="24"/>
          <w:szCs w:val="24"/>
        </w:rPr>
        <w:t xml:space="preserve"> interest</w:t>
      </w:r>
      <w:r w:rsidR="0049216D">
        <w:rPr>
          <w:rFonts w:ascii="Times New Roman" w:hAnsi="Times New Roman" w:cs="Times New Roman"/>
          <w:bCs/>
          <w:sz w:val="24"/>
          <w:szCs w:val="24"/>
        </w:rPr>
        <w:t xml:space="preserve"> and response,</w:t>
      </w:r>
      <w:r w:rsidR="00B822D2">
        <w:rPr>
          <w:rFonts w:ascii="Times New Roman" w:hAnsi="Times New Roman" w:cs="Times New Roman"/>
          <w:bCs/>
          <w:sz w:val="24"/>
          <w:szCs w:val="24"/>
        </w:rPr>
        <w:t xml:space="preserve"> </w:t>
      </w:r>
      <w:r w:rsidR="0049216D">
        <w:rPr>
          <w:rFonts w:ascii="Times New Roman" w:hAnsi="Times New Roman" w:cs="Times New Roman"/>
          <w:bCs/>
          <w:sz w:val="24"/>
          <w:szCs w:val="24"/>
        </w:rPr>
        <w:t>or i</w:t>
      </w:r>
      <w:r w:rsidR="00D82E26" w:rsidRPr="00D82E26">
        <w:rPr>
          <w:rFonts w:ascii="Times New Roman" w:hAnsi="Times New Roman" w:cs="Times New Roman"/>
          <w:bCs/>
          <w:sz w:val="24"/>
          <w:szCs w:val="24"/>
        </w:rPr>
        <w:t xml:space="preserve">s this farmer population </w:t>
      </w:r>
      <w:r w:rsidR="0049216D">
        <w:rPr>
          <w:rFonts w:ascii="Times New Roman" w:hAnsi="Times New Roman" w:cs="Times New Roman"/>
          <w:bCs/>
          <w:sz w:val="24"/>
          <w:szCs w:val="24"/>
        </w:rPr>
        <w:t xml:space="preserve">considering </w:t>
      </w:r>
      <w:r w:rsidR="00D82E26" w:rsidRPr="00D82E26">
        <w:rPr>
          <w:rFonts w:ascii="Times New Roman" w:hAnsi="Times New Roman" w:cs="Times New Roman"/>
          <w:bCs/>
          <w:sz w:val="24"/>
          <w:szCs w:val="24"/>
        </w:rPr>
        <w:t>alternative housing and bedding systems?</w:t>
      </w:r>
      <w:r w:rsidR="0049216D">
        <w:rPr>
          <w:rFonts w:ascii="Times New Roman" w:hAnsi="Times New Roman" w:cs="Times New Roman"/>
          <w:bCs/>
          <w:sz w:val="24"/>
          <w:szCs w:val="24"/>
        </w:rPr>
        <w:t xml:space="preserve">  </w:t>
      </w:r>
      <w:r w:rsidR="00D82E26" w:rsidRPr="00D82E26">
        <w:rPr>
          <w:rFonts w:ascii="Times New Roman" w:hAnsi="Times New Roman" w:cs="Times New Roman"/>
          <w:bCs/>
          <w:sz w:val="24"/>
          <w:szCs w:val="24"/>
        </w:rPr>
        <w:t xml:space="preserve"> </w:t>
      </w:r>
    </w:p>
    <w:p w14:paraId="3F560DDB" w14:textId="5485BD31" w:rsidR="00626E9A" w:rsidRDefault="002A6032" w:rsidP="005D2CF3">
      <w:pPr>
        <w:tabs>
          <w:tab w:val="left" w:pos="360"/>
          <w:tab w:val="left" w:pos="720"/>
        </w:tabs>
        <w:spacing w:line="480" w:lineRule="auto"/>
        <w:rPr>
          <w:rFonts w:ascii="Times New Roman" w:hAnsi="Times New Roman" w:cs="Times New Roman"/>
          <w:sz w:val="24"/>
          <w:szCs w:val="24"/>
        </w:rPr>
      </w:pPr>
      <w:r w:rsidRPr="004C0FAB">
        <w:rPr>
          <w:rFonts w:ascii="Times New Roman" w:hAnsi="Times New Roman" w:cs="Times New Roman"/>
          <w:b/>
          <w:i/>
          <w:sz w:val="24"/>
          <w:szCs w:val="24"/>
        </w:rPr>
        <w:t xml:space="preserve">Housing </w:t>
      </w:r>
      <w:r w:rsidR="00361E26" w:rsidRPr="004C0FAB">
        <w:rPr>
          <w:rFonts w:ascii="Times New Roman" w:hAnsi="Times New Roman" w:cs="Times New Roman"/>
          <w:b/>
          <w:i/>
          <w:sz w:val="24"/>
          <w:szCs w:val="24"/>
        </w:rPr>
        <w:t xml:space="preserve">and </w:t>
      </w:r>
      <w:r w:rsidR="00DA0B56" w:rsidRPr="004C0FAB">
        <w:rPr>
          <w:rFonts w:ascii="Times New Roman" w:hAnsi="Times New Roman" w:cs="Times New Roman"/>
          <w:b/>
          <w:i/>
          <w:sz w:val="24"/>
          <w:szCs w:val="24"/>
        </w:rPr>
        <w:t xml:space="preserve">Bedding </w:t>
      </w:r>
      <w:r w:rsidR="00361E26" w:rsidRPr="004C0FAB">
        <w:rPr>
          <w:rFonts w:ascii="Times New Roman" w:hAnsi="Times New Roman" w:cs="Times New Roman"/>
          <w:b/>
          <w:i/>
          <w:sz w:val="24"/>
          <w:szCs w:val="24"/>
        </w:rPr>
        <w:t>Styles and Materials</w:t>
      </w:r>
      <w:r w:rsidR="00626E9A">
        <w:rPr>
          <w:rFonts w:ascii="Times New Roman" w:hAnsi="Times New Roman" w:cs="Times New Roman"/>
          <w:sz w:val="24"/>
          <w:szCs w:val="24"/>
        </w:rPr>
        <w:t xml:space="preserve"> </w:t>
      </w:r>
    </w:p>
    <w:p w14:paraId="27D156C4" w14:textId="64EBF6F4" w:rsidR="00626E9A" w:rsidRDefault="00626E9A" w:rsidP="00B70622">
      <w:pPr>
        <w:tabs>
          <w:tab w:val="left" w:pos="360"/>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278A" w:rsidRPr="00B206BB">
        <w:rPr>
          <w:rFonts w:ascii="Times New Roman" w:hAnsi="Times New Roman" w:cs="Times New Roman"/>
          <w:sz w:val="24"/>
          <w:szCs w:val="24"/>
        </w:rPr>
        <w:t xml:space="preserve">The most common housing type </w:t>
      </w:r>
      <w:r w:rsidR="002D0419" w:rsidRPr="00B206BB">
        <w:rPr>
          <w:rFonts w:ascii="Times New Roman" w:hAnsi="Times New Roman" w:cs="Times New Roman"/>
          <w:sz w:val="24"/>
          <w:szCs w:val="24"/>
        </w:rPr>
        <w:t>for lactating cows</w:t>
      </w:r>
      <w:r w:rsidR="00687AEC" w:rsidRPr="00B206BB">
        <w:rPr>
          <w:rFonts w:ascii="Times New Roman" w:hAnsi="Times New Roman" w:cs="Times New Roman"/>
          <w:sz w:val="24"/>
          <w:szCs w:val="24"/>
        </w:rPr>
        <w:t xml:space="preserve"> on farms that used a single housing system</w:t>
      </w:r>
      <w:r w:rsidR="002D0419" w:rsidRPr="00B206BB">
        <w:rPr>
          <w:rFonts w:ascii="Times New Roman" w:hAnsi="Times New Roman" w:cs="Times New Roman"/>
          <w:sz w:val="24"/>
          <w:szCs w:val="24"/>
        </w:rPr>
        <w:t xml:space="preserve"> </w:t>
      </w:r>
      <w:r w:rsidR="0038278A" w:rsidRPr="00B206BB">
        <w:rPr>
          <w:rFonts w:ascii="Times New Roman" w:hAnsi="Times New Roman" w:cs="Times New Roman"/>
          <w:sz w:val="24"/>
          <w:szCs w:val="24"/>
        </w:rPr>
        <w:t xml:space="preserve">was </w:t>
      </w:r>
      <w:del w:id="685" w:author="Caitlin Jeffrey" w:date="2020-08-21T15:10:00Z">
        <w:r w:rsidR="0038278A" w:rsidRPr="00B206BB" w:rsidDel="008276E5">
          <w:rPr>
            <w:rFonts w:ascii="Times New Roman" w:hAnsi="Times New Roman" w:cs="Times New Roman"/>
            <w:sz w:val="24"/>
            <w:szCs w:val="24"/>
          </w:rPr>
          <w:delText>tie-stall</w:delText>
        </w:r>
      </w:del>
      <w:ins w:id="686" w:author="Caitlin Jeffrey" w:date="2020-08-21T15:10:00Z">
        <w:r w:rsidR="008276E5">
          <w:rPr>
            <w:rFonts w:ascii="Times New Roman" w:hAnsi="Times New Roman" w:cs="Times New Roman"/>
            <w:sz w:val="24"/>
            <w:szCs w:val="24"/>
          </w:rPr>
          <w:t>tiestall</w:t>
        </w:r>
      </w:ins>
      <w:r w:rsidR="0038278A" w:rsidRPr="00B206BB">
        <w:rPr>
          <w:rFonts w:ascii="Times New Roman" w:hAnsi="Times New Roman" w:cs="Times New Roman"/>
          <w:sz w:val="24"/>
          <w:szCs w:val="24"/>
        </w:rPr>
        <w:t xml:space="preserve"> (4</w:t>
      </w:r>
      <w:r w:rsidR="00AA17D8">
        <w:rPr>
          <w:rFonts w:ascii="Times New Roman" w:hAnsi="Times New Roman" w:cs="Times New Roman"/>
          <w:sz w:val="24"/>
          <w:szCs w:val="24"/>
        </w:rPr>
        <w:t>6</w:t>
      </w:r>
      <w:r w:rsidR="0038278A" w:rsidRPr="00B206BB">
        <w:rPr>
          <w:rFonts w:ascii="Times New Roman" w:hAnsi="Times New Roman" w:cs="Times New Roman"/>
          <w:sz w:val="24"/>
          <w:szCs w:val="24"/>
        </w:rPr>
        <w:t>%</w:t>
      </w:r>
      <w:r w:rsidR="0066621C">
        <w:rPr>
          <w:rFonts w:ascii="Times New Roman" w:hAnsi="Times New Roman" w:cs="Times New Roman"/>
          <w:sz w:val="24"/>
          <w:szCs w:val="24"/>
        </w:rPr>
        <w:t xml:space="preserve">, </w:t>
      </w:r>
      <w:r w:rsidR="00710B49">
        <w:rPr>
          <w:rFonts w:ascii="Times New Roman" w:hAnsi="Times New Roman" w:cs="Times New Roman"/>
          <w:bCs/>
          <w:sz w:val="24"/>
          <w:szCs w:val="24"/>
        </w:rPr>
        <w:t>CI</w:t>
      </w:r>
      <w:r w:rsidR="00710B49" w:rsidRPr="00710B49">
        <w:rPr>
          <w:rFonts w:ascii="Times New Roman" w:hAnsi="Times New Roman" w:cs="Times New Roman"/>
          <w:bCs/>
          <w:sz w:val="24"/>
          <w:szCs w:val="24"/>
          <w:vertAlign w:val="subscript"/>
        </w:rPr>
        <w:t>95</w:t>
      </w:r>
      <w:r w:rsidR="00710B49">
        <w:rPr>
          <w:rFonts w:ascii="Times New Roman" w:hAnsi="Times New Roman" w:cs="Times New Roman"/>
          <w:bCs/>
          <w:sz w:val="24"/>
          <w:szCs w:val="24"/>
        </w:rPr>
        <w:t xml:space="preserve"> 39-55%</w:t>
      </w:r>
      <w:r w:rsidR="0038278A" w:rsidRPr="00B206BB">
        <w:rPr>
          <w:rFonts w:ascii="Times New Roman" w:hAnsi="Times New Roman" w:cs="Times New Roman"/>
          <w:sz w:val="24"/>
          <w:szCs w:val="24"/>
        </w:rPr>
        <w:t>)</w:t>
      </w:r>
      <w:r w:rsidR="00880AAD" w:rsidRPr="00B206BB">
        <w:rPr>
          <w:rFonts w:ascii="Times New Roman" w:hAnsi="Times New Roman" w:cs="Times New Roman"/>
          <w:sz w:val="24"/>
          <w:szCs w:val="24"/>
        </w:rPr>
        <w:t xml:space="preserve"> followed by</w:t>
      </w:r>
      <w:r w:rsidR="0038278A" w:rsidRPr="00B206BB">
        <w:rPr>
          <w:rFonts w:ascii="Times New Roman" w:hAnsi="Times New Roman" w:cs="Times New Roman"/>
          <w:sz w:val="24"/>
          <w:szCs w:val="24"/>
        </w:rPr>
        <w:t xml:space="preserve"> </w:t>
      </w:r>
      <w:del w:id="687" w:author="Caitlin Jeffrey" w:date="2020-08-21T15:10:00Z">
        <w:r w:rsidR="0038278A" w:rsidRPr="00B206BB" w:rsidDel="008276E5">
          <w:rPr>
            <w:rFonts w:ascii="Times New Roman" w:hAnsi="Times New Roman" w:cs="Times New Roman"/>
            <w:sz w:val="24"/>
            <w:szCs w:val="24"/>
          </w:rPr>
          <w:delText>free-stall</w:delText>
        </w:r>
      </w:del>
      <w:ins w:id="688" w:author="Caitlin Jeffrey" w:date="2020-08-21T15:10:00Z">
        <w:r w:rsidR="008276E5">
          <w:rPr>
            <w:rFonts w:ascii="Times New Roman" w:hAnsi="Times New Roman" w:cs="Times New Roman"/>
            <w:sz w:val="24"/>
            <w:szCs w:val="24"/>
          </w:rPr>
          <w:t>freestall</w:t>
        </w:r>
      </w:ins>
      <w:r w:rsidR="0038278A" w:rsidRPr="00B206BB">
        <w:rPr>
          <w:rFonts w:ascii="Times New Roman" w:hAnsi="Times New Roman" w:cs="Times New Roman"/>
          <w:sz w:val="24"/>
          <w:szCs w:val="24"/>
        </w:rPr>
        <w:t xml:space="preserve"> (</w:t>
      </w:r>
      <w:r w:rsidR="00AA17D8">
        <w:rPr>
          <w:rFonts w:ascii="Times New Roman" w:hAnsi="Times New Roman" w:cs="Times New Roman"/>
          <w:sz w:val="24"/>
          <w:szCs w:val="24"/>
        </w:rPr>
        <w:t>29</w:t>
      </w:r>
      <w:r w:rsidR="0038278A" w:rsidRPr="00B206BB">
        <w:rPr>
          <w:rFonts w:ascii="Times New Roman" w:hAnsi="Times New Roman" w:cs="Times New Roman"/>
          <w:sz w:val="24"/>
          <w:szCs w:val="24"/>
        </w:rPr>
        <w:t>%</w:t>
      </w:r>
      <w:r w:rsidR="00710B49">
        <w:rPr>
          <w:rFonts w:ascii="Times New Roman" w:hAnsi="Times New Roman" w:cs="Times New Roman"/>
          <w:sz w:val="24"/>
          <w:szCs w:val="24"/>
        </w:rPr>
        <w:t xml:space="preserve">, </w:t>
      </w:r>
      <w:r w:rsidR="00710B49">
        <w:rPr>
          <w:rFonts w:ascii="Times New Roman" w:hAnsi="Times New Roman" w:cs="Times New Roman"/>
          <w:bCs/>
          <w:sz w:val="24"/>
          <w:szCs w:val="24"/>
        </w:rPr>
        <w:t>CI</w:t>
      </w:r>
      <w:r w:rsidR="00710B49" w:rsidRPr="00710B49">
        <w:rPr>
          <w:rFonts w:ascii="Times New Roman" w:hAnsi="Times New Roman" w:cs="Times New Roman"/>
          <w:bCs/>
          <w:sz w:val="24"/>
          <w:szCs w:val="24"/>
          <w:vertAlign w:val="subscript"/>
        </w:rPr>
        <w:t>95</w:t>
      </w:r>
      <w:r w:rsidR="00710B49">
        <w:rPr>
          <w:rFonts w:ascii="Times New Roman" w:hAnsi="Times New Roman" w:cs="Times New Roman"/>
          <w:bCs/>
          <w:sz w:val="24"/>
          <w:szCs w:val="24"/>
        </w:rPr>
        <w:t xml:space="preserve"> 21-38%</w:t>
      </w:r>
      <w:r w:rsidR="0038278A" w:rsidRPr="00B206BB">
        <w:rPr>
          <w:rFonts w:ascii="Times New Roman" w:hAnsi="Times New Roman" w:cs="Times New Roman"/>
          <w:sz w:val="24"/>
          <w:szCs w:val="24"/>
        </w:rPr>
        <w:t>)</w:t>
      </w:r>
      <w:r w:rsidR="00880AAD" w:rsidRPr="00B206BB">
        <w:rPr>
          <w:rFonts w:ascii="Times New Roman" w:hAnsi="Times New Roman" w:cs="Times New Roman"/>
          <w:sz w:val="24"/>
          <w:szCs w:val="24"/>
        </w:rPr>
        <w:t xml:space="preserve">. Loose housing </w:t>
      </w:r>
      <w:r w:rsidR="009F1BA1" w:rsidRPr="00B206BB">
        <w:rPr>
          <w:rFonts w:ascii="Times New Roman" w:hAnsi="Times New Roman" w:cs="Times New Roman"/>
          <w:sz w:val="24"/>
          <w:szCs w:val="24"/>
        </w:rPr>
        <w:t xml:space="preserve">(including bedded pack) </w:t>
      </w:r>
      <w:r w:rsidR="00880AAD" w:rsidRPr="00B206BB">
        <w:rPr>
          <w:rFonts w:ascii="Times New Roman" w:hAnsi="Times New Roman" w:cs="Times New Roman"/>
          <w:sz w:val="24"/>
          <w:szCs w:val="24"/>
        </w:rPr>
        <w:t xml:space="preserve">was used solely or in combination with another housing type on </w:t>
      </w:r>
      <w:r w:rsidR="0026083C">
        <w:rPr>
          <w:rFonts w:ascii="Times New Roman" w:hAnsi="Times New Roman" w:cs="Times New Roman"/>
          <w:sz w:val="24"/>
          <w:szCs w:val="24"/>
        </w:rPr>
        <w:lastRenderedPageBreak/>
        <w:t>25 (</w:t>
      </w:r>
      <w:r w:rsidR="00880AAD" w:rsidRPr="00B206BB">
        <w:rPr>
          <w:rFonts w:ascii="Times New Roman" w:hAnsi="Times New Roman" w:cs="Times New Roman"/>
          <w:sz w:val="24"/>
          <w:szCs w:val="24"/>
        </w:rPr>
        <w:t>1</w:t>
      </w:r>
      <w:r w:rsidR="0026083C">
        <w:rPr>
          <w:rFonts w:ascii="Times New Roman" w:hAnsi="Times New Roman" w:cs="Times New Roman"/>
          <w:sz w:val="24"/>
          <w:szCs w:val="24"/>
        </w:rPr>
        <w:t xml:space="preserve">7%) </w:t>
      </w:r>
      <w:r w:rsidR="00880AAD" w:rsidRPr="00B206BB">
        <w:rPr>
          <w:rFonts w:ascii="Times New Roman" w:hAnsi="Times New Roman" w:cs="Times New Roman"/>
          <w:sz w:val="24"/>
          <w:szCs w:val="24"/>
        </w:rPr>
        <w:t>farms.</w:t>
      </w:r>
      <w:r w:rsidR="00EA0B01">
        <w:rPr>
          <w:rFonts w:ascii="Times New Roman" w:hAnsi="Times New Roman" w:cs="Times New Roman"/>
          <w:sz w:val="24"/>
          <w:szCs w:val="24"/>
        </w:rPr>
        <w:t xml:space="preserve"> Multiple housing systems were used </w:t>
      </w:r>
      <w:r w:rsidR="00447B28">
        <w:rPr>
          <w:rFonts w:ascii="Times New Roman" w:hAnsi="Times New Roman" w:cs="Times New Roman"/>
          <w:sz w:val="24"/>
          <w:szCs w:val="24"/>
        </w:rPr>
        <w:t xml:space="preserve">on 15% of farms, while the remaining 85% reported </w:t>
      </w:r>
      <w:ins w:id="689" w:author="Caitlin Jeffrey" w:date="2020-08-21T14:49:00Z">
        <w:r w:rsidR="00C20275">
          <w:rPr>
            <w:rFonts w:ascii="Times New Roman" w:hAnsi="Times New Roman" w:cs="Times New Roman"/>
            <w:sz w:val="24"/>
            <w:szCs w:val="24"/>
          </w:rPr>
          <w:t xml:space="preserve">using </w:t>
        </w:r>
      </w:ins>
      <w:r w:rsidR="00447B28">
        <w:rPr>
          <w:rFonts w:ascii="Times New Roman" w:hAnsi="Times New Roman" w:cs="Times New Roman"/>
          <w:sz w:val="24"/>
          <w:szCs w:val="24"/>
        </w:rPr>
        <w:t>a single housing system.</w:t>
      </w:r>
      <w:r w:rsidR="00AE00A1" w:rsidRPr="00AE00A1">
        <w:rPr>
          <w:rFonts w:ascii="Times New Roman" w:hAnsi="Times New Roman" w:cs="Times New Roman"/>
          <w:sz w:val="24"/>
          <w:szCs w:val="24"/>
        </w:rPr>
        <w:t xml:space="preserve"> </w:t>
      </w:r>
      <w:r w:rsidR="00AE00A1">
        <w:rPr>
          <w:rFonts w:ascii="Times New Roman" w:hAnsi="Times New Roman" w:cs="Times New Roman"/>
          <w:sz w:val="24"/>
          <w:szCs w:val="24"/>
        </w:rPr>
        <w:t>Among</w:t>
      </w:r>
      <w:r w:rsidR="00AE00A1" w:rsidRPr="00B206BB">
        <w:rPr>
          <w:rFonts w:ascii="Times New Roman" w:hAnsi="Times New Roman" w:cs="Times New Roman"/>
          <w:sz w:val="24"/>
          <w:szCs w:val="24"/>
        </w:rPr>
        <w:t xml:space="preserve"> </w:t>
      </w:r>
      <w:r w:rsidR="00AE00A1">
        <w:rPr>
          <w:rFonts w:ascii="Times New Roman" w:hAnsi="Times New Roman" w:cs="Times New Roman"/>
          <w:sz w:val="24"/>
          <w:szCs w:val="24"/>
        </w:rPr>
        <w:t xml:space="preserve">the 22 </w:t>
      </w:r>
      <w:r w:rsidR="00AE00A1" w:rsidRPr="00B206BB">
        <w:rPr>
          <w:rFonts w:ascii="Times New Roman" w:hAnsi="Times New Roman" w:cs="Times New Roman"/>
          <w:sz w:val="24"/>
          <w:szCs w:val="24"/>
        </w:rPr>
        <w:t xml:space="preserve">farms that reported using a bedded pack for lactating cows, </w:t>
      </w:r>
      <w:r w:rsidR="005A7807">
        <w:rPr>
          <w:rFonts w:ascii="Times New Roman" w:hAnsi="Times New Roman" w:cs="Times New Roman"/>
          <w:sz w:val="24"/>
          <w:szCs w:val="24"/>
        </w:rPr>
        <w:t>13</w:t>
      </w:r>
      <w:r w:rsidR="00AE00A1" w:rsidRPr="00B206BB">
        <w:rPr>
          <w:rFonts w:ascii="Times New Roman" w:hAnsi="Times New Roman" w:cs="Times New Roman"/>
          <w:sz w:val="24"/>
          <w:szCs w:val="24"/>
        </w:rPr>
        <w:t xml:space="preserve"> used this strategy in conjunction with another </w:t>
      </w:r>
      <w:r w:rsidR="00AE00A1">
        <w:rPr>
          <w:rFonts w:ascii="Times New Roman" w:hAnsi="Times New Roman" w:cs="Times New Roman"/>
          <w:sz w:val="24"/>
          <w:szCs w:val="24"/>
        </w:rPr>
        <w:t xml:space="preserve">lactating cow </w:t>
      </w:r>
      <w:r w:rsidR="00AE00A1" w:rsidRPr="00B206BB">
        <w:rPr>
          <w:rFonts w:ascii="Times New Roman" w:hAnsi="Times New Roman" w:cs="Times New Roman"/>
          <w:sz w:val="24"/>
          <w:szCs w:val="24"/>
        </w:rPr>
        <w:t xml:space="preserve">housing </w:t>
      </w:r>
      <w:del w:id="690" w:author="Caitlin Jeffrey" w:date="2020-08-21T14:50:00Z">
        <w:r w:rsidR="00AE00A1" w:rsidRPr="00B206BB" w:rsidDel="00C20275">
          <w:rPr>
            <w:rFonts w:ascii="Times New Roman" w:hAnsi="Times New Roman" w:cs="Times New Roman"/>
            <w:sz w:val="24"/>
            <w:szCs w:val="24"/>
          </w:rPr>
          <w:delText>strategy</w:delText>
        </w:r>
        <w:r w:rsidR="0026083C" w:rsidDel="00C20275">
          <w:rPr>
            <w:rFonts w:ascii="Times New Roman" w:hAnsi="Times New Roman" w:cs="Times New Roman"/>
            <w:sz w:val="24"/>
            <w:szCs w:val="24"/>
          </w:rPr>
          <w:delText xml:space="preserve"> </w:delText>
        </w:r>
      </w:del>
      <w:ins w:id="691" w:author="Caitlin Jeffrey" w:date="2020-08-21T14:50:00Z">
        <w:r w:rsidR="00C20275">
          <w:rPr>
            <w:rFonts w:ascii="Times New Roman" w:hAnsi="Times New Roman" w:cs="Times New Roman"/>
            <w:sz w:val="24"/>
            <w:szCs w:val="24"/>
          </w:rPr>
          <w:t xml:space="preserve">type </w:t>
        </w:r>
      </w:ins>
      <w:r w:rsidR="0026083C">
        <w:rPr>
          <w:rFonts w:ascii="Times New Roman" w:hAnsi="Times New Roman" w:cs="Times New Roman"/>
          <w:sz w:val="24"/>
          <w:szCs w:val="24"/>
        </w:rPr>
        <w:t>(“Bedded Pack P</w:t>
      </w:r>
      <w:r w:rsidR="00AE00A1">
        <w:rPr>
          <w:rFonts w:ascii="Times New Roman" w:hAnsi="Times New Roman" w:cs="Times New Roman"/>
          <w:sz w:val="24"/>
          <w:szCs w:val="24"/>
        </w:rPr>
        <w:t>lus</w:t>
      </w:r>
      <w:r w:rsidR="0026083C">
        <w:rPr>
          <w:rFonts w:ascii="Times New Roman" w:hAnsi="Times New Roman" w:cs="Times New Roman"/>
          <w:sz w:val="24"/>
          <w:szCs w:val="24"/>
        </w:rPr>
        <w:t>” F</w:t>
      </w:r>
      <w:r w:rsidR="00AE00A1">
        <w:rPr>
          <w:rFonts w:ascii="Times New Roman" w:hAnsi="Times New Roman" w:cs="Times New Roman"/>
          <w:sz w:val="24"/>
          <w:szCs w:val="24"/>
        </w:rPr>
        <w:t xml:space="preserve">igure 2), including </w:t>
      </w:r>
      <w:del w:id="692" w:author="Caitlin Jeffrey" w:date="2020-08-21T15:10:00Z">
        <w:r w:rsidR="00AE00A1" w:rsidDel="008276E5">
          <w:rPr>
            <w:rFonts w:ascii="Times New Roman" w:hAnsi="Times New Roman" w:cs="Times New Roman"/>
            <w:sz w:val="24"/>
            <w:szCs w:val="24"/>
          </w:rPr>
          <w:delText>tie-stall</w:delText>
        </w:r>
      </w:del>
      <w:ins w:id="693" w:author="Caitlin Jeffrey" w:date="2020-08-21T15:10:00Z">
        <w:r w:rsidR="008276E5">
          <w:rPr>
            <w:rFonts w:ascii="Times New Roman" w:hAnsi="Times New Roman" w:cs="Times New Roman"/>
            <w:sz w:val="24"/>
            <w:szCs w:val="24"/>
          </w:rPr>
          <w:t>tiestall</w:t>
        </w:r>
      </w:ins>
      <w:r w:rsidR="00AE00A1">
        <w:rPr>
          <w:rFonts w:ascii="Times New Roman" w:hAnsi="Times New Roman" w:cs="Times New Roman"/>
          <w:sz w:val="24"/>
          <w:szCs w:val="24"/>
        </w:rPr>
        <w:t xml:space="preserve">s, </w:t>
      </w:r>
      <w:r w:rsidR="005A7807" w:rsidRPr="005A7807">
        <w:rPr>
          <w:rFonts w:ascii="Times New Roman" w:hAnsi="Times New Roman" w:cs="Times New Roman"/>
          <w:i/>
          <w:sz w:val="24"/>
          <w:szCs w:val="24"/>
          <w:highlight w:val="green"/>
        </w:rPr>
        <w:t>add other types</w:t>
      </w:r>
      <w:r w:rsidR="00CE02C3">
        <w:rPr>
          <w:rFonts w:ascii="Times New Roman" w:hAnsi="Times New Roman" w:cs="Times New Roman"/>
          <w:i/>
          <w:sz w:val="24"/>
          <w:szCs w:val="24"/>
          <w:highlight w:val="green"/>
        </w:rPr>
        <w:t>, e.g.</w:t>
      </w:r>
      <w:ins w:id="694" w:author="Deborah Neher" w:date="2020-08-19T20:36:00Z">
        <w:r w:rsidR="003E59FB">
          <w:rPr>
            <w:rFonts w:ascii="Times New Roman" w:hAnsi="Times New Roman" w:cs="Times New Roman"/>
            <w:i/>
            <w:sz w:val="24"/>
            <w:szCs w:val="24"/>
            <w:highlight w:val="green"/>
          </w:rPr>
          <w:t>,</w:t>
        </w:r>
      </w:ins>
      <w:r w:rsidR="005A7807" w:rsidRPr="005A7807">
        <w:rPr>
          <w:rFonts w:ascii="Times New Roman" w:hAnsi="Times New Roman" w:cs="Times New Roman"/>
          <w:i/>
          <w:sz w:val="24"/>
          <w:szCs w:val="24"/>
          <w:highlight w:val="green"/>
        </w:rPr>
        <w:t xml:space="preserve"> </w:t>
      </w:r>
      <w:del w:id="695" w:author="Caitlin Jeffrey" w:date="2020-08-21T15:10:00Z">
        <w:r w:rsidR="005A7807" w:rsidRPr="005A7807" w:rsidDel="008276E5">
          <w:rPr>
            <w:rFonts w:ascii="Times New Roman" w:hAnsi="Times New Roman" w:cs="Times New Roman"/>
            <w:i/>
            <w:sz w:val="24"/>
            <w:szCs w:val="24"/>
            <w:highlight w:val="green"/>
          </w:rPr>
          <w:delText>free-stall</w:delText>
        </w:r>
      </w:del>
      <w:ins w:id="696" w:author="Caitlin Jeffrey" w:date="2020-08-21T15:10:00Z">
        <w:r w:rsidR="008276E5">
          <w:rPr>
            <w:rFonts w:ascii="Times New Roman" w:hAnsi="Times New Roman" w:cs="Times New Roman"/>
            <w:i/>
            <w:sz w:val="24"/>
            <w:szCs w:val="24"/>
            <w:highlight w:val="green"/>
          </w:rPr>
          <w:t>freestall</w:t>
        </w:r>
      </w:ins>
      <w:r w:rsidR="005A7807" w:rsidRPr="005A7807">
        <w:rPr>
          <w:rFonts w:ascii="Times New Roman" w:hAnsi="Times New Roman" w:cs="Times New Roman"/>
          <w:i/>
          <w:sz w:val="24"/>
          <w:szCs w:val="24"/>
          <w:highlight w:val="green"/>
        </w:rPr>
        <w:t>s?</w:t>
      </w:r>
      <w:r w:rsidR="00AE00A1" w:rsidRPr="005A7807">
        <w:rPr>
          <w:rFonts w:ascii="Times New Roman" w:hAnsi="Times New Roman" w:cs="Times New Roman"/>
          <w:sz w:val="24"/>
          <w:szCs w:val="24"/>
          <w:highlight w:val="green"/>
        </w:rPr>
        <w:t>.</w:t>
      </w:r>
      <w:r w:rsidR="005A7807">
        <w:rPr>
          <w:rFonts w:ascii="Times New Roman" w:hAnsi="Times New Roman" w:cs="Times New Roman"/>
          <w:sz w:val="24"/>
          <w:szCs w:val="24"/>
        </w:rPr>
        <w:t xml:space="preserve"> 9</w:t>
      </w:r>
      <w:r w:rsidR="0026083C">
        <w:rPr>
          <w:rFonts w:ascii="Times New Roman" w:hAnsi="Times New Roman" w:cs="Times New Roman"/>
          <w:sz w:val="24"/>
          <w:szCs w:val="24"/>
        </w:rPr>
        <w:t xml:space="preserve"> farms reported housing lactating cattle in </w:t>
      </w:r>
      <w:ins w:id="697" w:author="Caitlin Jeffrey" w:date="2020-08-21T14:50:00Z">
        <w:r w:rsidR="00C20275">
          <w:rPr>
            <w:rFonts w:ascii="Times New Roman" w:hAnsi="Times New Roman" w:cs="Times New Roman"/>
            <w:sz w:val="24"/>
            <w:szCs w:val="24"/>
          </w:rPr>
          <w:t xml:space="preserve">?both? </w:t>
        </w:r>
      </w:ins>
      <w:del w:id="698" w:author="Caitlin Jeffrey" w:date="2020-08-21T15:10:00Z">
        <w:r w:rsidR="0026083C" w:rsidDel="008276E5">
          <w:rPr>
            <w:rFonts w:ascii="Times New Roman" w:hAnsi="Times New Roman" w:cs="Times New Roman"/>
            <w:sz w:val="24"/>
            <w:szCs w:val="24"/>
          </w:rPr>
          <w:delText>tie-stall</w:delText>
        </w:r>
      </w:del>
      <w:ins w:id="699" w:author="Caitlin Jeffrey" w:date="2020-08-21T15:10:00Z">
        <w:r w:rsidR="008276E5">
          <w:rPr>
            <w:rFonts w:ascii="Times New Roman" w:hAnsi="Times New Roman" w:cs="Times New Roman"/>
            <w:sz w:val="24"/>
            <w:szCs w:val="24"/>
          </w:rPr>
          <w:t>tiestall</w:t>
        </w:r>
      </w:ins>
      <w:r w:rsidR="0026083C">
        <w:rPr>
          <w:rFonts w:ascii="Times New Roman" w:hAnsi="Times New Roman" w:cs="Times New Roman"/>
          <w:sz w:val="24"/>
          <w:szCs w:val="24"/>
        </w:rPr>
        <w:t xml:space="preserve"> and </w:t>
      </w:r>
      <w:del w:id="700" w:author="Caitlin Jeffrey" w:date="2020-08-21T15:10:00Z">
        <w:r w:rsidR="0026083C" w:rsidDel="008276E5">
          <w:rPr>
            <w:rFonts w:ascii="Times New Roman" w:hAnsi="Times New Roman" w:cs="Times New Roman"/>
            <w:sz w:val="24"/>
            <w:szCs w:val="24"/>
          </w:rPr>
          <w:delText>free-stall</w:delText>
        </w:r>
      </w:del>
      <w:ins w:id="701" w:author="Caitlin Jeffrey" w:date="2020-08-21T15:10:00Z">
        <w:r w:rsidR="008276E5">
          <w:rPr>
            <w:rFonts w:ascii="Times New Roman" w:hAnsi="Times New Roman" w:cs="Times New Roman"/>
            <w:sz w:val="24"/>
            <w:szCs w:val="24"/>
          </w:rPr>
          <w:t>freestall</w:t>
        </w:r>
      </w:ins>
      <w:r w:rsidR="0026083C">
        <w:rPr>
          <w:rFonts w:ascii="Times New Roman" w:hAnsi="Times New Roman" w:cs="Times New Roman"/>
          <w:sz w:val="24"/>
          <w:szCs w:val="24"/>
        </w:rPr>
        <w:t xml:space="preserve"> barns</w:t>
      </w:r>
      <w:r w:rsidR="005A7807">
        <w:rPr>
          <w:rFonts w:ascii="Times New Roman" w:hAnsi="Times New Roman" w:cs="Times New Roman"/>
          <w:sz w:val="24"/>
          <w:szCs w:val="24"/>
        </w:rPr>
        <w:t xml:space="preserve">. Four additional </w:t>
      </w:r>
      <w:r w:rsidR="00A75051">
        <w:rPr>
          <w:rFonts w:ascii="Times New Roman" w:hAnsi="Times New Roman" w:cs="Times New Roman"/>
          <w:sz w:val="24"/>
          <w:szCs w:val="24"/>
        </w:rPr>
        <w:t xml:space="preserve">farms reported using </w:t>
      </w:r>
      <w:del w:id="702" w:author="Caitlin Jeffrey" w:date="2020-08-21T15:10:00Z">
        <w:r w:rsidR="00A75051" w:rsidDel="008276E5">
          <w:rPr>
            <w:rFonts w:ascii="Times New Roman" w:hAnsi="Times New Roman" w:cs="Times New Roman"/>
            <w:sz w:val="24"/>
            <w:szCs w:val="24"/>
          </w:rPr>
          <w:delText>free-stall</w:delText>
        </w:r>
      </w:del>
      <w:ins w:id="703" w:author="Caitlin Jeffrey" w:date="2020-08-21T15:10:00Z">
        <w:r w:rsidR="008276E5">
          <w:rPr>
            <w:rFonts w:ascii="Times New Roman" w:hAnsi="Times New Roman" w:cs="Times New Roman"/>
            <w:sz w:val="24"/>
            <w:szCs w:val="24"/>
          </w:rPr>
          <w:t>freestall</w:t>
        </w:r>
      </w:ins>
      <w:r w:rsidR="00A75051">
        <w:rPr>
          <w:rFonts w:ascii="Times New Roman" w:hAnsi="Times New Roman" w:cs="Times New Roman"/>
          <w:sz w:val="24"/>
          <w:szCs w:val="24"/>
        </w:rPr>
        <w:t>s with both wood and sand bedding</w:t>
      </w:r>
      <w:r w:rsidR="0026083C">
        <w:rPr>
          <w:rFonts w:ascii="Times New Roman" w:hAnsi="Times New Roman" w:cs="Times New Roman"/>
          <w:sz w:val="24"/>
          <w:szCs w:val="24"/>
        </w:rPr>
        <w:t xml:space="preserve">. </w:t>
      </w:r>
      <w:r w:rsidR="005A4032">
        <w:rPr>
          <w:rFonts w:ascii="Times New Roman" w:hAnsi="Times New Roman" w:cs="Times New Roman"/>
          <w:sz w:val="24"/>
          <w:szCs w:val="24"/>
        </w:rPr>
        <w:t xml:space="preserve">Future research might explore the reasons why some organic dairy farms </w:t>
      </w:r>
      <w:r w:rsidR="00B83C6B">
        <w:rPr>
          <w:rFonts w:ascii="Times New Roman" w:hAnsi="Times New Roman" w:cs="Times New Roman"/>
          <w:sz w:val="24"/>
          <w:szCs w:val="24"/>
        </w:rPr>
        <w:t xml:space="preserve">are </w:t>
      </w:r>
      <w:r w:rsidR="005A4032">
        <w:rPr>
          <w:rFonts w:ascii="Times New Roman" w:hAnsi="Times New Roman" w:cs="Times New Roman"/>
          <w:sz w:val="24"/>
          <w:szCs w:val="24"/>
        </w:rPr>
        <w:t>housing lact</w:t>
      </w:r>
      <w:ins w:id="704" w:author="Deborah Neher" w:date="2020-08-20T13:03:00Z">
        <w:r w:rsidR="009F6C5B">
          <w:rPr>
            <w:rFonts w:ascii="Times New Roman" w:hAnsi="Times New Roman" w:cs="Times New Roman"/>
            <w:sz w:val="24"/>
            <w:szCs w:val="24"/>
          </w:rPr>
          <w:t>at</w:t>
        </w:r>
      </w:ins>
      <w:r w:rsidR="005A4032">
        <w:rPr>
          <w:rFonts w:ascii="Times New Roman" w:hAnsi="Times New Roman" w:cs="Times New Roman"/>
          <w:sz w:val="24"/>
          <w:szCs w:val="24"/>
        </w:rPr>
        <w:t xml:space="preserve">ing cattle in different types of </w:t>
      </w:r>
      <w:r w:rsidR="00B83C6B">
        <w:rPr>
          <w:rFonts w:ascii="Times New Roman" w:hAnsi="Times New Roman" w:cs="Times New Roman"/>
          <w:sz w:val="24"/>
          <w:szCs w:val="24"/>
        </w:rPr>
        <w:t>facilities</w:t>
      </w:r>
      <w:r w:rsidR="005A4032">
        <w:rPr>
          <w:rFonts w:ascii="Times New Roman" w:hAnsi="Times New Roman" w:cs="Times New Roman"/>
          <w:sz w:val="24"/>
          <w:szCs w:val="24"/>
        </w:rPr>
        <w:t>.</w:t>
      </w:r>
      <w:r w:rsidR="00B83C6B">
        <w:rPr>
          <w:rFonts w:ascii="Times New Roman" w:hAnsi="Times New Roman" w:cs="Times New Roman"/>
          <w:sz w:val="24"/>
          <w:szCs w:val="24"/>
        </w:rPr>
        <w:t xml:space="preserve"> For example, one possibility </w:t>
      </w:r>
      <w:del w:id="705" w:author="Caitlin Jeffrey" w:date="2020-08-21T14:51:00Z">
        <w:r w:rsidR="00B83C6B" w:rsidDel="00C20275">
          <w:rPr>
            <w:rFonts w:ascii="Times New Roman" w:hAnsi="Times New Roman" w:cs="Times New Roman"/>
            <w:sz w:val="24"/>
            <w:szCs w:val="24"/>
          </w:rPr>
          <w:delText xml:space="preserve">is </w:delText>
        </w:r>
      </w:del>
      <w:ins w:id="706" w:author="Caitlin Jeffrey" w:date="2020-08-21T14:51:00Z">
        <w:r w:rsidR="00C20275">
          <w:rPr>
            <w:rFonts w:ascii="Times New Roman" w:hAnsi="Times New Roman" w:cs="Times New Roman"/>
            <w:sz w:val="24"/>
            <w:szCs w:val="24"/>
          </w:rPr>
          <w:t xml:space="preserve">may be that </w:t>
        </w:r>
      </w:ins>
      <w:del w:id="707" w:author="Caitlin Jeffrey" w:date="2020-08-21T14:51:00Z">
        <w:r w:rsidR="00B83C6B" w:rsidDel="00C20275">
          <w:rPr>
            <w:rFonts w:ascii="Times New Roman" w:hAnsi="Times New Roman" w:cs="Times New Roman"/>
            <w:sz w:val="24"/>
            <w:szCs w:val="24"/>
          </w:rPr>
          <w:delText>the use of multiple facility types for lact</w:delText>
        </w:r>
      </w:del>
      <w:ins w:id="708" w:author="Deborah Neher" w:date="2020-08-19T21:28:00Z">
        <w:del w:id="709" w:author="Caitlin Jeffrey" w:date="2020-08-21T14:51:00Z">
          <w:r w:rsidR="00283B0F" w:rsidDel="00C20275">
            <w:rPr>
              <w:rFonts w:ascii="Times New Roman" w:hAnsi="Times New Roman" w:cs="Times New Roman"/>
              <w:sz w:val="24"/>
              <w:szCs w:val="24"/>
            </w:rPr>
            <w:delText>at</w:delText>
          </w:r>
        </w:del>
      </w:ins>
      <w:del w:id="710" w:author="Caitlin Jeffrey" w:date="2020-08-21T14:51:00Z">
        <w:r w:rsidR="00B83C6B" w:rsidDel="00C20275">
          <w:rPr>
            <w:rFonts w:ascii="Times New Roman" w:hAnsi="Times New Roman" w:cs="Times New Roman"/>
            <w:sz w:val="24"/>
            <w:szCs w:val="24"/>
          </w:rPr>
          <w:delText xml:space="preserve">ing cows </w:delText>
        </w:r>
      </w:del>
      <w:ins w:id="711" w:author="Caitlin Jeffrey" w:date="2020-08-21T14:51:00Z">
        <w:r w:rsidR="00C20275">
          <w:rPr>
            <w:rFonts w:ascii="Times New Roman" w:hAnsi="Times New Roman" w:cs="Times New Roman"/>
            <w:sz w:val="24"/>
            <w:szCs w:val="24"/>
          </w:rPr>
          <w:t xml:space="preserve"> </w:t>
        </w:r>
      </w:ins>
      <w:ins w:id="712" w:author="Caitlin Jeffrey" w:date="2020-08-21T14:52:00Z">
        <w:r w:rsidR="00C20275">
          <w:rPr>
            <w:rFonts w:ascii="Times New Roman" w:hAnsi="Times New Roman" w:cs="Times New Roman"/>
            <w:sz w:val="24"/>
            <w:szCs w:val="24"/>
          </w:rPr>
          <w:t xml:space="preserve">simultaneous </w:t>
        </w:r>
      </w:ins>
      <w:ins w:id="713" w:author="Caitlin Jeffrey" w:date="2020-08-21T14:51:00Z">
        <w:r w:rsidR="00C20275">
          <w:rPr>
            <w:rFonts w:ascii="Times New Roman" w:hAnsi="Times New Roman" w:cs="Times New Roman"/>
            <w:sz w:val="24"/>
            <w:szCs w:val="24"/>
          </w:rPr>
          <w:t>use of m</w:t>
        </w:r>
      </w:ins>
      <w:ins w:id="714" w:author="Caitlin Jeffrey" w:date="2020-08-21T14:52:00Z">
        <w:r w:rsidR="00C20275">
          <w:rPr>
            <w:rFonts w:ascii="Times New Roman" w:hAnsi="Times New Roman" w:cs="Times New Roman"/>
            <w:sz w:val="24"/>
            <w:szCs w:val="24"/>
          </w:rPr>
          <w:t xml:space="preserve">ultiple housing types </w:t>
        </w:r>
      </w:ins>
      <w:r w:rsidR="00B83C6B">
        <w:rPr>
          <w:rFonts w:ascii="Times New Roman" w:hAnsi="Times New Roman" w:cs="Times New Roman"/>
          <w:sz w:val="24"/>
          <w:szCs w:val="24"/>
        </w:rPr>
        <w:t xml:space="preserve">is related to </w:t>
      </w:r>
      <w:r w:rsidR="00DC41B7">
        <w:rPr>
          <w:rFonts w:ascii="Times New Roman" w:hAnsi="Times New Roman" w:cs="Times New Roman"/>
          <w:sz w:val="24"/>
          <w:szCs w:val="24"/>
        </w:rPr>
        <w:t>larger herd size</w:t>
      </w:r>
      <w:ins w:id="715" w:author="Caitlin Jeffrey" w:date="2020-08-21T14:52:00Z">
        <w:r w:rsidR="00C20275">
          <w:rPr>
            <w:rFonts w:ascii="Times New Roman" w:hAnsi="Times New Roman" w:cs="Times New Roman"/>
            <w:sz w:val="24"/>
            <w:szCs w:val="24"/>
          </w:rPr>
          <w:t xml:space="preserve">, and is a result of herd </w:t>
        </w:r>
      </w:ins>
      <w:del w:id="716" w:author="Caitlin Jeffrey" w:date="2020-08-21T14:52:00Z">
        <w:r w:rsidR="00DC41B7" w:rsidDel="00C20275">
          <w:rPr>
            <w:rFonts w:ascii="Times New Roman" w:hAnsi="Times New Roman" w:cs="Times New Roman"/>
            <w:sz w:val="24"/>
            <w:szCs w:val="24"/>
          </w:rPr>
          <w:delText xml:space="preserve">s due to </w:delText>
        </w:r>
        <w:r w:rsidR="00B83C6B" w:rsidDel="00C20275">
          <w:rPr>
            <w:rFonts w:ascii="Times New Roman" w:hAnsi="Times New Roman" w:cs="Times New Roman"/>
            <w:sz w:val="24"/>
            <w:szCs w:val="24"/>
          </w:rPr>
          <w:delText>p</w:delText>
        </w:r>
        <w:r w:rsidR="00DC41B7" w:rsidDel="00C20275">
          <w:rPr>
            <w:rFonts w:ascii="Times New Roman" w:hAnsi="Times New Roman" w:cs="Times New Roman"/>
            <w:sz w:val="24"/>
            <w:szCs w:val="24"/>
          </w:rPr>
          <w:delText>rior</w:delText>
        </w:r>
        <w:r w:rsidR="00B83C6B" w:rsidDel="00C20275">
          <w:rPr>
            <w:rFonts w:ascii="Times New Roman" w:hAnsi="Times New Roman" w:cs="Times New Roman"/>
            <w:sz w:val="24"/>
            <w:szCs w:val="24"/>
          </w:rPr>
          <w:delText xml:space="preserve"> herd </w:delText>
        </w:r>
      </w:del>
      <w:r w:rsidR="00B83C6B">
        <w:rPr>
          <w:rFonts w:ascii="Times New Roman" w:hAnsi="Times New Roman" w:cs="Times New Roman"/>
          <w:sz w:val="24"/>
          <w:szCs w:val="24"/>
        </w:rPr>
        <w:t>expansion</w:t>
      </w:r>
      <w:ins w:id="717" w:author="Caitlin Jeffrey" w:date="2020-08-21T14:52:00Z">
        <w:r w:rsidR="00C20275">
          <w:rPr>
            <w:rFonts w:ascii="Times New Roman" w:hAnsi="Times New Roman" w:cs="Times New Roman"/>
            <w:sz w:val="24"/>
            <w:szCs w:val="24"/>
          </w:rPr>
          <w:t xml:space="preserve"> over time</w:t>
        </w:r>
      </w:ins>
      <w:del w:id="718" w:author="Caitlin Jeffrey" w:date="2020-08-21T14:52:00Z">
        <w:r w:rsidR="00DC41B7" w:rsidDel="00C20275">
          <w:rPr>
            <w:rFonts w:ascii="Times New Roman" w:hAnsi="Times New Roman" w:cs="Times New Roman"/>
            <w:sz w:val="24"/>
            <w:szCs w:val="24"/>
          </w:rPr>
          <w:delText>s</w:delText>
        </w:r>
      </w:del>
      <w:r w:rsidR="00DC41B7">
        <w:rPr>
          <w:rFonts w:ascii="Times New Roman" w:hAnsi="Times New Roman" w:cs="Times New Roman"/>
          <w:sz w:val="24"/>
          <w:szCs w:val="24"/>
        </w:rPr>
        <w:t>.</w:t>
      </w:r>
      <w:r w:rsidR="00B83C6B">
        <w:rPr>
          <w:rFonts w:ascii="Times New Roman" w:hAnsi="Times New Roman" w:cs="Times New Roman"/>
          <w:sz w:val="24"/>
          <w:szCs w:val="24"/>
        </w:rPr>
        <w:t xml:space="preserve"> </w:t>
      </w:r>
      <w:ins w:id="719" w:author="Caitlin Jeffrey" w:date="2020-08-21T14:53:00Z">
        <w:r w:rsidR="0000102E">
          <w:rPr>
            <w:rFonts w:ascii="Times New Roman" w:hAnsi="Times New Roman" w:cs="Times New Roman"/>
            <w:sz w:val="24"/>
            <w:szCs w:val="24"/>
          </w:rPr>
          <w:t>In s</w:t>
        </w:r>
      </w:ins>
      <w:del w:id="720" w:author="Caitlin Jeffrey" w:date="2020-08-21T14:53:00Z">
        <w:r w:rsidR="00DC41B7" w:rsidDel="0000102E">
          <w:rPr>
            <w:rFonts w:ascii="Times New Roman" w:hAnsi="Times New Roman" w:cs="Times New Roman"/>
            <w:sz w:val="24"/>
            <w:szCs w:val="24"/>
          </w:rPr>
          <w:delText>S</w:delText>
        </w:r>
      </w:del>
      <w:r w:rsidR="00DC41B7">
        <w:rPr>
          <w:rFonts w:ascii="Times New Roman" w:hAnsi="Times New Roman" w:cs="Times New Roman"/>
          <w:sz w:val="24"/>
          <w:szCs w:val="24"/>
        </w:rPr>
        <w:t>upport</w:t>
      </w:r>
      <w:del w:id="721" w:author="Caitlin Jeffrey" w:date="2020-08-21T14:53:00Z">
        <w:r w:rsidR="00DC41B7" w:rsidDel="0000102E">
          <w:rPr>
            <w:rFonts w:ascii="Times New Roman" w:hAnsi="Times New Roman" w:cs="Times New Roman"/>
            <w:sz w:val="24"/>
            <w:szCs w:val="24"/>
          </w:rPr>
          <w:delText>ing</w:delText>
        </w:r>
      </w:del>
      <w:r w:rsidR="00B83C6B">
        <w:rPr>
          <w:rFonts w:ascii="Times New Roman" w:hAnsi="Times New Roman" w:cs="Times New Roman"/>
          <w:sz w:val="24"/>
          <w:szCs w:val="24"/>
        </w:rPr>
        <w:t xml:space="preserve"> </w:t>
      </w:r>
      <w:ins w:id="722" w:author="Caitlin Jeffrey" w:date="2020-08-21T14:53:00Z">
        <w:r w:rsidR="0000102E">
          <w:rPr>
            <w:rFonts w:ascii="Times New Roman" w:hAnsi="Times New Roman" w:cs="Times New Roman"/>
            <w:sz w:val="24"/>
            <w:szCs w:val="24"/>
          </w:rPr>
          <w:t xml:space="preserve">of </w:t>
        </w:r>
      </w:ins>
      <w:r w:rsidR="00B83C6B">
        <w:rPr>
          <w:rFonts w:ascii="Times New Roman" w:hAnsi="Times New Roman" w:cs="Times New Roman"/>
          <w:sz w:val="24"/>
          <w:szCs w:val="24"/>
        </w:rPr>
        <w:t xml:space="preserve">this hypothesis, </w:t>
      </w:r>
      <w:del w:id="723" w:author="Caitlin Jeffrey" w:date="2020-08-21T14:53:00Z">
        <w:r w:rsidR="00CB1C60" w:rsidDel="0000102E">
          <w:rPr>
            <w:rFonts w:ascii="Times New Roman" w:hAnsi="Times New Roman" w:cs="Times New Roman"/>
            <w:sz w:val="24"/>
            <w:szCs w:val="24"/>
          </w:rPr>
          <w:delText xml:space="preserve">testing a possible association </w:delText>
        </w:r>
        <w:r w:rsidR="00D0168E" w:rsidDel="0000102E">
          <w:rPr>
            <w:rFonts w:ascii="Times New Roman" w:hAnsi="Times New Roman" w:cs="Times New Roman"/>
            <w:sz w:val="24"/>
            <w:szCs w:val="24"/>
          </w:rPr>
          <w:delText xml:space="preserve">in </w:delText>
        </w:r>
      </w:del>
      <w:r w:rsidR="00D0168E">
        <w:rPr>
          <w:rFonts w:ascii="Times New Roman" w:hAnsi="Times New Roman" w:cs="Times New Roman"/>
          <w:sz w:val="24"/>
          <w:szCs w:val="24"/>
        </w:rPr>
        <w:t>a logistic regression model</w:t>
      </w:r>
      <w:del w:id="724" w:author="Caitlin Jeffrey" w:date="2020-08-21T14:53:00Z">
        <w:r w:rsidR="00D0168E" w:rsidDel="0000102E">
          <w:rPr>
            <w:rFonts w:ascii="Times New Roman" w:hAnsi="Times New Roman" w:cs="Times New Roman"/>
            <w:sz w:val="24"/>
            <w:szCs w:val="24"/>
          </w:rPr>
          <w:delText xml:space="preserve"> </w:delText>
        </w:r>
        <w:r w:rsidR="00CB1C60" w:rsidDel="0000102E">
          <w:rPr>
            <w:rFonts w:ascii="Times New Roman" w:hAnsi="Times New Roman" w:cs="Times New Roman"/>
            <w:sz w:val="24"/>
            <w:szCs w:val="24"/>
          </w:rPr>
          <w:delText xml:space="preserve">we found, </w:delText>
        </w:r>
      </w:del>
      <w:ins w:id="725" w:author="Caitlin Jeffrey" w:date="2020-08-21T14:53:00Z">
        <w:r w:rsidR="0000102E">
          <w:rPr>
            <w:rFonts w:ascii="Times New Roman" w:hAnsi="Times New Roman" w:cs="Times New Roman"/>
            <w:sz w:val="24"/>
            <w:szCs w:val="24"/>
          </w:rPr>
          <w:t xml:space="preserve"> found an </w:t>
        </w:r>
      </w:ins>
      <w:ins w:id="726" w:author="Caitlin Jeffrey" w:date="2020-08-21T14:54:00Z">
        <w:r w:rsidR="0000102E">
          <w:rPr>
            <w:rFonts w:ascii="Times New Roman" w:hAnsi="Times New Roman" w:cs="Times New Roman"/>
            <w:sz w:val="24"/>
            <w:szCs w:val="24"/>
          </w:rPr>
          <w:t xml:space="preserve">positive </w:t>
        </w:r>
      </w:ins>
      <w:ins w:id="727" w:author="Caitlin Jeffrey" w:date="2020-08-21T14:53:00Z">
        <w:r w:rsidR="0000102E">
          <w:rPr>
            <w:rFonts w:ascii="Times New Roman" w:hAnsi="Times New Roman" w:cs="Times New Roman"/>
            <w:sz w:val="24"/>
            <w:szCs w:val="24"/>
          </w:rPr>
          <w:t xml:space="preserve">association </w:t>
        </w:r>
      </w:ins>
      <w:ins w:id="728" w:author="Caitlin Jeffrey" w:date="2020-08-21T14:54:00Z">
        <w:r w:rsidR="0000102E">
          <w:rPr>
            <w:rFonts w:ascii="Times New Roman" w:hAnsi="Times New Roman" w:cs="Times New Roman"/>
            <w:sz w:val="24"/>
            <w:szCs w:val="24"/>
          </w:rPr>
          <w:t xml:space="preserve">between </w:t>
        </w:r>
      </w:ins>
      <w:del w:id="729" w:author="Caitlin Jeffrey" w:date="2020-08-21T14:53:00Z">
        <w:r w:rsidR="00FE40DA" w:rsidDel="0000102E">
          <w:rPr>
            <w:rFonts w:ascii="Times New Roman" w:hAnsi="Times New Roman" w:cs="Times New Roman"/>
            <w:sz w:val="24"/>
            <w:szCs w:val="24"/>
          </w:rPr>
          <w:delText xml:space="preserve">the logs odds of </w:delText>
        </w:r>
      </w:del>
      <w:r w:rsidR="00D43ABC">
        <w:rPr>
          <w:rFonts w:ascii="Times New Roman" w:hAnsi="Times New Roman" w:cs="Times New Roman"/>
          <w:sz w:val="24"/>
          <w:szCs w:val="24"/>
        </w:rPr>
        <w:t>using more than one type of facility to house lactating cows</w:t>
      </w:r>
      <w:r w:rsidR="00FE40DA">
        <w:rPr>
          <w:rFonts w:ascii="Times New Roman" w:hAnsi="Times New Roman" w:cs="Times New Roman"/>
          <w:sz w:val="24"/>
          <w:szCs w:val="24"/>
        </w:rPr>
        <w:t xml:space="preserve"> </w:t>
      </w:r>
      <w:del w:id="730" w:author="Caitlin Jeffrey" w:date="2020-08-21T14:54:00Z">
        <w:r w:rsidR="00FE40DA" w:rsidDel="0000102E">
          <w:rPr>
            <w:rFonts w:ascii="Times New Roman" w:hAnsi="Times New Roman" w:cs="Times New Roman"/>
            <w:sz w:val="24"/>
            <w:szCs w:val="24"/>
          </w:rPr>
          <w:delText>increases with an increase in</w:delText>
        </w:r>
      </w:del>
      <w:ins w:id="731" w:author="Caitlin Jeffrey" w:date="2020-08-21T14:54:00Z">
        <w:r w:rsidR="0000102E">
          <w:rPr>
            <w:rFonts w:ascii="Times New Roman" w:hAnsi="Times New Roman" w:cs="Times New Roman"/>
            <w:sz w:val="24"/>
            <w:szCs w:val="24"/>
          </w:rPr>
          <w:t xml:space="preserve"> and</w:t>
        </w:r>
      </w:ins>
      <w:r w:rsidR="00FE40DA">
        <w:rPr>
          <w:rFonts w:ascii="Times New Roman" w:hAnsi="Times New Roman" w:cs="Times New Roman"/>
          <w:sz w:val="24"/>
          <w:szCs w:val="24"/>
        </w:rPr>
        <w:t xml:space="preserve"> the number of lactating cows </w:t>
      </w:r>
      <w:r w:rsidR="00CB1C60">
        <w:rPr>
          <w:rFonts w:ascii="Times New Roman" w:hAnsi="Times New Roman" w:cs="Times New Roman"/>
          <w:sz w:val="24"/>
          <w:szCs w:val="24"/>
        </w:rPr>
        <w:t>in respondent</w:t>
      </w:r>
      <w:r w:rsidR="00FE40DA">
        <w:rPr>
          <w:rFonts w:ascii="Times New Roman" w:hAnsi="Times New Roman" w:cs="Times New Roman"/>
          <w:sz w:val="24"/>
          <w:szCs w:val="24"/>
        </w:rPr>
        <w:t xml:space="preserve"> herd</w:t>
      </w:r>
      <w:r w:rsidR="00CB1C60">
        <w:rPr>
          <w:rFonts w:ascii="Times New Roman" w:hAnsi="Times New Roman" w:cs="Times New Roman"/>
          <w:sz w:val="24"/>
          <w:szCs w:val="24"/>
        </w:rPr>
        <w:t>s</w:t>
      </w:r>
      <w:r w:rsidR="00FE40DA">
        <w:rPr>
          <w:rFonts w:ascii="Times New Roman" w:hAnsi="Times New Roman" w:cs="Times New Roman"/>
          <w:sz w:val="24"/>
          <w:szCs w:val="24"/>
        </w:rPr>
        <w:t xml:space="preserve"> (</w:t>
      </w:r>
      <w:r w:rsidR="00FE40DA" w:rsidRPr="00FE40DA">
        <w:rPr>
          <w:rFonts w:ascii="Times New Roman" w:hAnsi="Times New Roman" w:cs="Times New Roman"/>
          <w:i/>
          <w:sz w:val="24"/>
          <w:szCs w:val="24"/>
        </w:rPr>
        <w:t>p</w:t>
      </w:r>
      <w:ins w:id="732" w:author="Deborah Neher" w:date="2020-08-19T21:29:00Z">
        <w:r w:rsidR="00283B0F">
          <w:rPr>
            <w:rFonts w:ascii="Times New Roman" w:hAnsi="Times New Roman" w:cs="Times New Roman"/>
            <w:i/>
            <w:sz w:val="24"/>
            <w:szCs w:val="24"/>
          </w:rPr>
          <w:t xml:space="preserve"> </w:t>
        </w:r>
      </w:ins>
      <w:r w:rsidR="00FE40DA">
        <w:rPr>
          <w:rFonts w:ascii="Times New Roman" w:hAnsi="Times New Roman" w:cs="Times New Roman"/>
          <w:sz w:val="24"/>
          <w:szCs w:val="24"/>
        </w:rPr>
        <w:t>=</w:t>
      </w:r>
      <w:ins w:id="733" w:author="Deborah Neher" w:date="2020-08-19T21:29:00Z">
        <w:r w:rsidR="00283B0F">
          <w:rPr>
            <w:rFonts w:ascii="Times New Roman" w:hAnsi="Times New Roman" w:cs="Times New Roman"/>
            <w:sz w:val="24"/>
            <w:szCs w:val="24"/>
          </w:rPr>
          <w:t xml:space="preserve"> </w:t>
        </w:r>
      </w:ins>
      <w:r w:rsidR="00FE40DA">
        <w:rPr>
          <w:rFonts w:ascii="Times New Roman" w:hAnsi="Times New Roman" w:cs="Times New Roman"/>
          <w:sz w:val="24"/>
          <w:szCs w:val="24"/>
        </w:rPr>
        <w:t>0.034)</w:t>
      </w:r>
      <w:r w:rsidR="00D43ABC">
        <w:rPr>
          <w:rFonts w:ascii="Times New Roman" w:hAnsi="Times New Roman" w:cs="Times New Roman"/>
          <w:sz w:val="24"/>
          <w:szCs w:val="24"/>
        </w:rPr>
        <w:t xml:space="preserve">.  </w:t>
      </w:r>
    </w:p>
    <w:p w14:paraId="469F8712" w14:textId="0CC9DECA" w:rsidR="00626E9A" w:rsidRDefault="00562AF8" w:rsidP="00B70622">
      <w:pPr>
        <w:tabs>
          <w:tab w:val="left" w:pos="360"/>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W</w:t>
      </w:r>
      <w:r w:rsidR="00626E9A" w:rsidRPr="00B206BB">
        <w:rPr>
          <w:rFonts w:ascii="Times New Roman" w:hAnsi="Times New Roman" w:cs="Times New Roman"/>
          <w:sz w:val="24"/>
          <w:szCs w:val="24"/>
        </w:rPr>
        <w:t>ood</w:t>
      </w:r>
      <w:r w:rsidR="00D01A1A" w:rsidRPr="00B206BB">
        <w:rPr>
          <w:rFonts w:ascii="Times New Roman" w:hAnsi="Times New Roman" w:cs="Times New Roman"/>
          <w:sz w:val="24"/>
          <w:szCs w:val="24"/>
        </w:rPr>
        <w:t>-</w:t>
      </w:r>
      <w:r w:rsidR="0034123A" w:rsidRPr="00B206BB">
        <w:rPr>
          <w:rFonts w:ascii="Times New Roman" w:hAnsi="Times New Roman" w:cs="Times New Roman"/>
          <w:sz w:val="24"/>
          <w:szCs w:val="24"/>
        </w:rPr>
        <w:t>based beddin</w:t>
      </w:r>
      <w:r w:rsidR="002A6032" w:rsidRPr="00B206BB">
        <w:rPr>
          <w:rFonts w:ascii="Times New Roman" w:hAnsi="Times New Roman" w:cs="Times New Roman"/>
          <w:sz w:val="24"/>
          <w:szCs w:val="24"/>
        </w:rPr>
        <w:t>g</w:t>
      </w:r>
      <w:r w:rsidR="0034123A" w:rsidRPr="00B206BB">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2A6032" w:rsidRPr="00B206BB">
        <w:rPr>
          <w:rFonts w:ascii="Times New Roman" w:hAnsi="Times New Roman" w:cs="Times New Roman"/>
          <w:sz w:val="24"/>
          <w:szCs w:val="24"/>
        </w:rPr>
        <w:t xml:space="preserve">the only material </w:t>
      </w:r>
      <w:r w:rsidR="0034123A" w:rsidRPr="00B206BB">
        <w:rPr>
          <w:rFonts w:ascii="Times New Roman" w:hAnsi="Times New Roman" w:cs="Times New Roman"/>
          <w:sz w:val="24"/>
          <w:szCs w:val="24"/>
        </w:rPr>
        <w:t>used on 7</w:t>
      </w:r>
      <w:r w:rsidR="00C168D1">
        <w:rPr>
          <w:rFonts w:ascii="Times New Roman" w:hAnsi="Times New Roman" w:cs="Times New Roman"/>
          <w:sz w:val="24"/>
          <w:szCs w:val="24"/>
        </w:rPr>
        <w:t>0</w:t>
      </w:r>
      <w:r w:rsidR="0034123A" w:rsidRPr="00B206BB">
        <w:rPr>
          <w:rFonts w:ascii="Times New Roman" w:hAnsi="Times New Roman" w:cs="Times New Roman"/>
          <w:sz w:val="24"/>
          <w:szCs w:val="24"/>
        </w:rPr>
        <w:t xml:space="preserve">% </w:t>
      </w:r>
      <w:r w:rsidR="00AE00A1">
        <w:rPr>
          <w:rFonts w:ascii="Times New Roman" w:hAnsi="Times New Roman" w:cs="Times New Roman"/>
          <w:sz w:val="24"/>
          <w:szCs w:val="24"/>
        </w:rPr>
        <w:t>(</w:t>
      </w:r>
      <w:r w:rsidR="00AE00A1">
        <w:rPr>
          <w:rFonts w:ascii="Times New Roman" w:hAnsi="Times New Roman" w:cs="Times New Roman"/>
          <w:bCs/>
          <w:sz w:val="24"/>
          <w:szCs w:val="24"/>
        </w:rPr>
        <w:t>CI</w:t>
      </w:r>
      <w:r w:rsidR="00AE00A1" w:rsidRPr="00710B49">
        <w:rPr>
          <w:rFonts w:ascii="Times New Roman" w:hAnsi="Times New Roman" w:cs="Times New Roman"/>
          <w:bCs/>
          <w:sz w:val="24"/>
          <w:szCs w:val="24"/>
          <w:vertAlign w:val="subscript"/>
        </w:rPr>
        <w:t>95</w:t>
      </w:r>
      <w:r w:rsidR="00AE00A1">
        <w:rPr>
          <w:rFonts w:ascii="Times New Roman" w:hAnsi="Times New Roman" w:cs="Times New Roman"/>
          <w:bCs/>
          <w:sz w:val="24"/>
          <w:szCs w:val="24"/>
        </w:rPr>
        <w:t xml:space="preserve"> 66-78%</w:t>
      </w:r>
      <w:r w:rsidR="00AE00A1" w:rsidRPr="00B206BB">
        <w:rPr>
          <w:rFonts w:ascii="Times New Roman" w:hAnsi="Times New Roman" w:cs="Times New Roman"/>
          <w:sz w:val="24"/>
          <w:szCs w:val="24"/>
        </w:rPr>
        <w:t xml:space="preserve">) </w:t>
      </w:r>
      <w:r w:rsidR="0034123A" w:rsidRPr="00B206BB">
        <w:rPr>
          <w:rFonts w:ascii="Times New Roman" w:hAnsi="Times New Roman" w:cs="Times New Roman"/>
          <w:sz w:val="24"/>
          <w:szCs w:val="24"/>
        </w:rPr>
        <w:t>of farms</w:t>
      </w:r>
      <w:r w:rsidR="00626E9A">
        <w:rPr>
          <w:rFonts w:ascii="Times New Roman" w:hAnsi="Times New Roman" w:cs="Times New Roman"/>
          <w:sz w:val="24"/>
          <w:szCs w:val="24"/>
        </w:rPr>
        <w:t xml:space="preserve">. Sand was the sole bedding </w:t>
      </w:r>
      <w:r w:rsidR="00243609">
        <w:rPr>
          <w:rFonts w:ascii="Times New Roman" w:hAnsi="Times New Roman" w:cs="Times New Roman"/>
          <w:sz w:val="24"/>
          <w:szCs w:val="24"/>
        </w:rPr>
        <w:t xml:space="preserve">material </w:t>
      </w:r>
      <w:r w:rsidR="00626E9A">
        <w:rPr>
          <w:rFonts w:ascii="Times New Roman" w:hAnsi="Times New Roman" w:cs="Times New Roman"/>
          <w:sz w:val="24"/>
          <w:szCs w:val="24"/>
        </w:rPr>
        <w:t xml:space="preserve">used on 12% </w:t>
      </w:r>
      <w:r w:rsidR="00AE00A1">
        <w:rPr>
          <w:rFonts w:ascii="Times New Roman" w:hAnsi="Times New Roman" w:cs="Times New Roman"/>
          <w:sz w:val="24"/>
          <w:szCs w:val="24"/>
        </w:rPr>
        <w:t>(</w:t>
      </w:r>
      <w:r w:rsidR="00AE00A1">
        <w:rPr>
          <w:rFonts w:ascii="Times New Roman" w:hAnsi="Times New Roman" w:cs="Times New Roman"/>
          <w:bCs/>
          <w:sz w:val="24"/>
          <w:szCs w:val="24"/>
        </w:rPr>
        <w:t>CI</w:t>
      </w:r>
      <w:r w:rsidR="00AE00A1" w:rsidRPr="00710B49">
        <w:rPr>
          <w:rFonts w:ascii="Times New Roman" w:hAnsi="Times New Roman" w:cs="Times New Roman"/>
          <w:bCs/>
          <w:sz w:val="24"/>
          <w:szCs w:val="24"/>
          <w:vertAlign w:val="subscript"/>
        </w:rPr>
        <w:t>95</w:t>
      </w:r>
      <w:r w:rsidR="00AE00A1">
        <w:rPr>
          <w:rFonts w:ascii="Times New Roman" w:hAnsi="Times New Roman" w:cs="Times New Roman"/>
          <w:bCs/>
          <w:sz w:val="24"/>
          <w:szCs w:val="24"/>
        </w:rPr>
        <w:t xml:space="preserve"> 6-12%</w:t>
      </w:r>
      <w:r w:rsidR="00AE00A1" w:rsidRPr="00B206BB">
        <w:rPr>
          <w:rFonts w:ascii="Times New Roman" w:hAnsi="Times New Roman" w:cs="Times New Roman"/>
          <w:sz w:val="24"/>
          <w:szCs w:val="24"/>
        </w:rPr>
        <w:t xml:space="preserve">) </w:t>
      </w:r>
      <w:r w:rsidR="00626E9A">
        <w:rPr>
          <w:rFonts w:ascii="Times New Roman" w:hAnsi="Times New Roman" w:cs="Times New Roman"/>
          <w:sz w:val="24"/>
          <w:szCs w:val="24"/>
        </w:rPr>
        <w:t>of the farms</w:t>
      </w:r>
      <w:r w:rsidR="00243609">
        <w:rPr>
          <w:rFonts w:ascii="Times New Roman" w:hAnsi="Times New Roman" w:cs="Times New Roman"/>
          <w:sz w:val="24"/>
          <w:szCs w:val="24"/>
        </w:rPr>
        <w:t>, and</w:t>
      </w:r>
      <w:ins w:id="734" w:author="Caitlin Jeffrey" w:date="2020-08-21T14:55:00Z">
        <w:r w:rsidR="002D1116">
          <w:rPr>
            <w:rFonts w:ascii="Times New Roman" w:hAnsi="Times New Roman" w:cs="Times New Roman"/>
            <w:sz w:val="24"/>
            <w:szCs w:val="24"/>
          </w:rPr>
          <w:t xml:space="preserve"> unsurprisingly</w:t>
        </w:r>
      </w:ins>
      <w:r w:rsidR="00243609">
        <w:rPr>
          <w:rFonts w:ascii="Times New Roman" w:hAnsi="Times New Roman" w:cs="Times New Roman"/>
          <w:sz w:val="24"/>
          <w:szCs w:val="24"/>
        </w:rPr>
        <w:t xml:space="preserve"> the use of this material was limited to </w:t>
      </w:r>
      <w:r w:rsidR="00194EBE">
        <w:rPr>
          <w:rFonts w:ascii="Times New Roman" w:hAnsi="Times New Roman" w:cs="Times New Roman"/>
          <w:sz w:val="24"/>
          <w:szCs w:val="24"/>
        </w:rPr>
        <w:t xml:space="preserve">farms with </w:t>
      </w:r>
      <w:del w:id="735" w:author="Caitlin Jeffrey" w:date="2020-08-21T15:10:00Z">
        <w:r w:rsidR="00194EBE" w:rsidDel="008276E5">
          <w:rPr>
            <w:rFonts w:ascii="Times New Roman" w:hAnsi="Times New Roman" w:cs="Times New Roman"/>
            <w:sz w:val="24"/>
            <w:szCs w:val="24"/>
          </w:rPr>
          <w:delText>free-stall</w:delText>
        </w:r>
      </w:del>
      <w:ins w:id="736" w:author="Caitlin Jeffrey" w:date="2020-08-21T15:10:00Z">
        <w:r w:rsidR="008276E5">
          <w:rPr>
            <w:rFonts w:ascii="Times New Roman" w:hAnsi="Times New Roman" w:cs="Times New Roman"/>
            <w:sz w:val="24"/>
            <w:szCs w:val="24"/>
          </w:rPr>
          <w:t>freestall</w:t>
        </w:r>
      </w:ins>
      <w:r w:rsidR="00194EBE">
        <w:rPr>
          <w:rFonts w:ascii="Times New Roman" w:hAnsi="Times New Roman" w:cs="Times New Roman"/>
          <w:sz w:val="24"/>
          <w:szCs w:val="24"/>
        </w:rPr>
        <w:t xml:space="preserve"> facilities</w:t>
      </w:r>
      <w:r w:rsidR="00626E9A">
        <w:rPr>
          <w:rFonts w:ascii="Times New Roman" w:hAnsi="Times New Roman" w:cs="Times New Roman"/>
          <w:sz w:val="24"/>
          <w:szCs w:val="24"/>
        </w:rPr>
        <w:t xml:space="preserve"> </w:t>
      </w:r>
      <w:r w:rsidR="00403CC6" w:rsidRPr="00B206BB">
        <w:rPr>
          <w:rFonts w:ascii="Times New Roman" w:hAnsi="Times New Roman" w:cs="Times New Roman"/>
          <w:sz w:val="24"/>
          <w:szCs w:val="24"/>
        </w:rPr>
        <w:t>(Fig</w:t>
      </w:r>
      <w:r w:rsidR="00243609">
        <w:rPr>
          <w:rFonts w:ascii="Times New Roman" w:hAnsi="Times New Roman" w:cs="Times New Roman"/>
          <w:sz w:val="24"/>
          <w:szCs w:val="24"/>
        </w:rPr>
        <w:t>ure 2</w:t>
      </w:r>
      <w:r w:rsidR="00403CC6" w:rsidRPr="00B206BB">
        <w:rPr>
          <w:rFonts w:ascii="Times New Roman" w:hAnsi="Times New Roman" w:cs="Times New Roman"/>
          <w:sz w:val="24"/>
          <w:szCs w:val="24"/>
        </w:rPr>
        <w:t>)</w:t>
      </w:r>
      <w:r w:rsidR="0034123A" w:rsidRPr="00B206BB">
        <w:rPr>
          <w:rFonts w:ascii="Times New Roman" w:hAnsi="Times New Roman" w:cs="Times New Roman"/>
          <w:sz w:val="24"/>
          <w:szCs w:val="24"/>
        </w:rPr>
        <w:t>.</w:t>
      </w:r>
      <w:r w:rsidR="00880AAD" w:rsidRPr="00B206BB">
        <w:rPr>
          <w:rFonts w:ascii="Times New Roman" w:hAnsi="Times New Roman" w:cs="Times New Roman"/>
          <w:sz w:val="24"/>
          <w:szCs w:val="24"/>
        </w:rPr>
        <w:t xml:space="preserve"> </w:t>
      </w:r>
    </w:p>
    <w:p w14:paraId="1E01EB1B" w14:textId="3A0FAF7A" w:rsidR="0036296C" w:rsidRPr="00B206BB" w:rsidRDefault="00626E9A" w:rsidP="00B70622">
      <w:pPr>
        <w:tabs>
          <w:tab w:val="left" w:pos="360"/>
          <w:tab w:val="left" w:pos="720"/>
        </w:tab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del w:id="737" w:author="Caitlin Jeffrey" w:date="2020-08-21T14:56:00Z">
        <w:r w:rsidR="0001470A" w:rsidDel="002D1116">
          <w:rPr>
            <w:rFonts w:ascii="Times New Roman" w:hAnsi="Times New Roman" w:cs="Times New Roman"/>
            <w:sz w:val="24"/>
            <w:szCs w:val="24"/>
          </w:rPr>
          <w:delText xml:space="preserve">There were many different </w:delText>
        </w:r>
        <w:r w:rsidR="00CD7423" w:rsidDel="002D1116">
          <w:rPr>
            <w:rFonts w:ascii="Times New Roman" w:hAnsi="Times New Roman" w:cs="Times New Roman"/>
            <w:sz w:val="24"/>
            <w:szCs w:val="24"/>
          </w:rPr>
          <w:delText>combination</w:delText>
        </w:r>
        <w:r w:rsidR="0001470A" w:rsidDel="002D1116">
          <w:rPr>
            <w:rFonts w:ascii="Times New Roman" w:hAnsi="Times New Roman" w:cs="Times New Roman"/>
            <w:sz w:val="24"/>
            <w:szCs w:val="24"/>
          </w:rPr>
          <w:delText xml:space="preserve">s of housing and bedding used. </w:delText>
        </w:r>
      </w:del>
      <w:r w:rsidR="00F544AB">
        <w:rPr>
          <w:rFonts w:ascii="Times New Roman" w:hAnsi="Times New Roman" w:cs="Times New Roman"/>
          <w:sz w:val="24"/>
          <w:szCs w:val="24"/>
        </w:rPr>
        <w:t>Three</w:t>
      </w:r>
      <w:r w:rsidR="0026083C">
        <w:rPr>
          <w:rFonts w:ascii="Times New Roman" w:hAnsi="Times New Roman" w:cs="Times New Roman"/>
          <w:sz w:val="24"/>
          <w:szCs w:val="24"/>
        </w:rPr>
        <w:t xml:space="preserve"> </w:t>
      </w:r>
      <w:r>
        <w:rPr>
          <w:rFonts w:ascii="Times New Roman" w:hAnsi="Times New Roman" w:cs="Times New Roman"/>
          <w:sz w:val="24"/>
          <w:szCs w:val="24"/>
        </w:rPr>
        <w:t>major c</w:t>
      </w:r>
      <w:ins w:id="738" w:author="Caitlin Jeffrey" w:date="2020-08-21T14:56:00Z">
        <w:r w:rsidR="002D1116">
          <w:rPr>
            <w:rFonts w:ascii="Times New Roman" w:hAnsi="Times New Roman" w:cs="Times New Roman"/>
            <w:sz w:val="24"/>
            <w:szCs w:val="24"/>
          </w:rPr>
          <w:t>ombinations of housing type and bedd</w:t>
        </w:r>
      </w:ins>
      <w:ins w:id="739" w:author="Caitlin Jeffrey" w:date="2020-08-21T14:57:00Z">
        <w:r w:rsidR="002D1116">
          <w:rPr>
            <w:rFonts w:ascii="Times New Roman" w:hAnsi="Times New Roman" w:cs="Times New Roman"/>
            <w:sz w:val="24"/>
            <w:szCs w:val="24"/>
          </w:rPr>
          <w:t xml:space="preserve">ing materials </w:t>
        </w:r>
      </w:ins>
      <w:del w:id="740" w:author="Caitlin Jeffrey" w:date="2020-08-21T14:56:00Z">
        <w:r w:rsidDel="002D1116">
          <w:rPr>
            <w:rFonts w:ascii="Times New Roman" w:hAnsi="Times New Roman" w:cs="Times New Roman"/>
            <w:sz w:val="24"/>
            <w:szCs w:val="24"/>
          </w:rPr>
          <w:delText xml:space="preserve">ategories </w:delText>
        </w:r>
      </w:del>
      <w:r w:rsidR="00562AF8">
        <w:rPr>
          <w:rFonts w:ascii="Times New Roman" w:hAnsi="Times New Roman" w:cs="Times New Roman"/>
          <w:sz w:val="24"/>
          <w:szCs w:val="24"/>
        </w:rPr>
        <w:t xml:space="preserve">were </w:t>
      </w:r>
      <w:r>
        <w:rPr>
          <w:rFonts w:ascii="Times New Roman" w:hAnsi="Times New Roman" w:cs="Times New Roman"/>
          <w:sz w:val="24"/>
          <w:szCs w:val="24"/>
        </w:rPr>
        <w:t>identified, each with 18 or more respondents</w:t>
      </w:r>
      <w:r w:rsidR="00DA0B56" w:rsidRPr="00B206BB">
        <w:rPr>
          <w:rFonts w:ascii="Times New Roman" w:hAnsi="Times New Roman" w:cs="Times New Roman"/>
          <w:sz w:val="24"/>
          <w:szCs w:val="24"/>
        </w:rPr>
        <w:t>:</w:t>
      </w:r>
      <w:r w:rsidR="00B70622">
        <w:rPr>
          <w:rFonts w:ascii="Times New Roman" w:hAnsi="Times New Roman" w:cs="Times New Roman"/>
          <w:sz w:val="24"/>
          <w:szCs w:val="24"/>
        </w:rPr>
        <w:t xml:space="preserve"> </w:t>
      </w:r>
      <w:r w:rsidR="00562AF8">
        <w:rPr>
          <w:rFonts w:ascii="Times New Roman" w:hAnsi="Times New Roman" w:cs="Times New Roman"/>
          <w:sz w:val="24"/>
          <w:szCs w:val="24"/>
        </w:rPr>
        <w:t xml:space="preserve">1) </w:t>
      </w:r>
      <w:ins w:id="741" w:author="Caitlin Jeffrey" w:date="2020-08-21T14:55:00Z">
        <w:r w:rsidR="002D1116">
          <w:rPr>
            <w:rFonts w:ascii="Times New Roman" w:hAnsi="Times New Roman" w:cs="Times New Roman"/>
            <w:sz w:val="24"/>
            <w:szCs w:val="24"/>
          </w:rPr>
          <w:t xml:space="preserve">sole use of a </w:t>
        </w:r>
      </w:ins>
      <w:del w:id="742" w:author="Caitlin Jeffrey" w:date="2020-08-21T15:10:00Z">
        <w:r w:rsidR="00DA0B56" w:rsidRPr="00B70622" w:rsidDel="008276E5">
          <w:rPr>
            <w:rFonts w:ascii="Times New Roman" w:hAnsi="Times New Roman" w:cs="Times New Roman"/>
            <w:sz w:val="24"/>
            <w:szCs w:val="24"/>
          </w:rPr>
          <w:delText>tie-stall</w:delText>
        </w:r>
      </w:del>
      <w:ins w:id="743" w:author="Caitlin Jeffrey" w:date="2020-08-21T15:10:00Z">
        <w:r w:rsidR="008276E5">
          <w:rPr>
            <w:rFonts w:ascii="Times New Roman" w:hAnsi="Times New Roman" w:cs="Times New Roman"/>
            <w:sz w:val="24"/>
            <w:szCs w:val="24"/>
          </w:rPr>
          <w:t>tiestall</w:t>
        </w:r>
      </w:ins>
      <w:r w:rsidR="00DA0B56" w:rsidRPr="00B70622">
        <w:rPr>
          <w:rFonts w:ascii="Times New Roman" w:hAnsi="Times New Roman" w:cs="Times New Roman"/>
          <w:sz w:val="24"/>
          <w:szCs w:val="24"/>
        </w:rPr>
        <w:t xml:space="preserve"> </w:t>
      </w:r>
      <w:del w:id="744" w:author="Caitlin Jeffrey" w:date="2020-08-21T14:55:00Z">
        <w:r w:rsidR="0034123A" w:rsidRPr="00B70622" w:rsidDel="002D1116">
          <w:rPr>
            <w:rFonts w:ascii="Times New Roman" w:hAnsi="Times New Roman" w:cs="Times New Roman"/>
            <w:sz w:val="24"/>
            <w:szCs w:val="24"/>
          </w:rPr>
          <w:delText xml:space="preserve">single-system </w:delText>
        </w:r>
        <w:r w:rsidR="00DA0B56" w:rsidRPr="00B70622" w:rsidDel="002D1116">
          <w:rPr>
            <w:rFonts w:ascii="Times New Roman" w:hAnsi="Times New Roman" w:cs="Times New Roman"/>
            <w:sz w:val="24"/>
            <w:szCs w:val="24"/>
          </w:rPr>
          <w:delText xml:space="preserve">housing </w:delText>
        </w:r>
      </w:del>
      <w:r w:rsidR="0034123A" w:rsidRPr="00B70622">
        <w:rPr>
          <w:rFonts w:ascii="Times New Roman" w:hAnsi="Times New Roman" w:cs="Times New Roman"/>
          <w:sz w:val="24"/>
          <w:szCs w:val="24"/>
        </w:rPr>
        <w:t>bedded with</w:t>
      </w:r>
      <w:r w:rsidR="00DA0B56" w:rsidRPr="00B70622">
        <w:rPr>
          <w:rFonts w:ascii="Times New Roman" w:hAnsi="Times New Roman" w:cs="Times New Roman"/>
          <w:sz w:val="24"/>
          <w:szCs w:val="24"/>
        </w:rPr>
        <w:t xml:space="preserve"> wood product</w:t>
      </w:r>
      <w:r w:rsidR="0034123A" w:rsidRPr="00B70622">
        <w:rPr>
          <w:rFonts w:ascii="Times New Roman" w:hAnsi="Times New Roman" w:cs="Times New Roman"/>
          <w:sz w:val="24"/>
          <w:szCs w:val="24"/>
        </w:rPr>
        <w:t>s (</w:t>
      </w:r>
      <w:r w:rsidR="00562AF8">
        <w:rPr>
          <w:rFonts w:ascii="Times New Roman" w:hAnsi="Times New Roman" w:cs="Times New Roman"/>
          <w:sz w:val="24"/>
          <w:szCs w:val="24"/>
        </w:rPr>
        <w:t xml:space="preserve">63 farms, </w:t>
      </w:r>
      <w:r w:rsidR="0034123A" w:rsidRPr="00B70622">
        <w:rPr>
          <w:rFonts w:ascii="Times New Roman" w:hAnsi="Times New Roman" w:cs="Times New Roman"/>
          <w:sz w:val="24"/>
          <w:szCs w:val="24"/>
        </w:rPr>
        <w:t>45%)</w:t>
      </w:r>
      <w:r w:rsidR="00DA0B56" w:rsidRPr="00B70622">
        <w:rPr>
          <w:rFonts w:ascii="Times New Roman" w:hAnsi="Times New Roman" w:cs="Times New Roman"/>
          <w:sz w:val="24"/>
          <w:szCs w:val="24"/>
        </w:rPr>
        <w:t xml:space="preserve">, </w:t>
      </w:r>
      <w:r w:rsidR="00F95347">
        <w:rPr>
          <w:rFonts w:ascii="Times New Roman" w:hAnsi="Times New Roman" w:cs="Times New Roman"/>
          <w:sz w:val="24"/>
          <w:szCs w:val="24"/>
        </w:rPr>
        <w:t xml:space="preserve">2) </w:t>
      </w:r>
      <w:ins w:id="745" w:author="Caitlin Jeffrey" w:date="2020-08-21T14:56:00Z">
        <w:r w:rsidR="002D1116">
          <w:rPr>
            <w:rFonts w:ascii="Times New Roman" w:hAnsi="Times New Roman" w:cs="Times New Roman"/>
            <w:sz w:val="24"/>
            <w:szCs w:val="24"/>
          </w:rPr>
          <w:t xml:space="preserve">sole use of a </w:t>
        </w:r>
      </w:ins>
      <w:del w:id="746" w:author="Caitlin Jeffrey" w:date="2020-08-21T15:10:00Z">
        <w:r w:rsidR="00DA0B56" w:rsidRPr="00B70622" w:rsidDel="008276E5">
          <w:rPr>
            <w:rFonts w:ascii="Times New Roman" w:hAnsi="Times New Roman" w:cs="Times New Roman"/>
            <w:sz w:val="24"/>
            <w:szCs w:val="24"/>
          </w:rPr>
          <w:delText>free-stall</w:delText>
        </w:r>
      </w:del>
      <w:ins w:id="747" w:author="Caitlin Jeffrey" w:date="2020-08-21T15:10:00Z">
        <w:r w:rsidR="008276E5">
          <w:rPr>
            <w:rFonts w:ascii="Times New Roman" w:hAnsi="Times New Roman" w:cs="Times New Roman"/>
            <w:sz w:val="24"/>
            <w:szCs w:val="24"/>
          </w:rPr>
          <w:t>freestall</w:t>
        </w:r>
      </w:ins>
      <w:del w:id="748" w:author="Caitlin Jeffrey" w:date="2020-08-21T14:56:00Z">
        <w:r w:rsidR="00DA0B56" w:rsidRPr="00B70622" w:rsidDel="002D1116">
          <w:rPr>
            <w:rFonts w:ascii="Times New Roman" w:hAnsi="Times New Roman" w:cs="Times New Roman"/>
            <w:sz w:val="24"/>
            <w:szCs w:val="24"/>
          </w:rPr>
          <w:delText xml:space="preserve"> </w:delText>
        </w:r>
        <w:r w:rsidR="0034123A" w:rsidRPr="00B70622" w:rsidDel="002D1116">
          <w:rPr>
            <w:rFonts w:ascii="Times New Roman" w:hAnsi="Times New Roman" w:cs="Times New Roman"/>
            <w:sz w:val="24"/>
            <w:szCs w:val="24"/>
          </w:rPr>
          <w:delText>single</w:delText>
        </w:r>
        <w:r w:rsidRPr="00B70622" w:rsidDel="002D1116">
          <w:rPr>
            <w:rFonts w:ascii="Times New Roman" w:hAnsi="Times New Roman" w:cs="Times New Roman"/>
            <w:sz w:val="24"/>
            <w:szCs w:val="24"/>
          </w:rPr>
          <w:delText>-</w:delText>
        </w:r>
        <w:r w:rsidR="0034123A" w:rsidRPr="00B70622" w:rsidDel="002D1116">
          <w:rPr>
            <w:rFonts w:ascii="Times New Roman" w:hAnsi="Times New Roman" w:cs="Times New Roman"/>
            <w:sz w:val="24"/>
            <w:szCs w:val="24"/>
          </w:rPr>
          <w:delText xml:space="preserve">system </w:delText>
        </w:r>
        <w:r w:rsidR="00DA0B56" w:rsidRPr="00B70622" w:rsidDel="002D1116">
          <w:rPr>
            <w:rFonts w:ascii="Times New Roman" w:hAnsi="Times New Roman" w:cs="Times New Roman"/>
            <w:sz w:val="24"/>
            <w:szCs w:val="24"/>
          </w:rPr>
          <w:delText>housing</w:delText>
        </w:r>
      </w:del>
      <w:r w:rsidR="00DA0B56" w:rsidRPr="00B70622">
        <w:rPr>
          <w:rFonts w:ascii="Times New Roman" w:hAnsi="Times New Roman" w:cs="Times New Roman"/>
          <w:sz w:val="24"/>
          <w:szCs w:val="24"/>
        </w:rPr>
        <w:t xml:space="preserve"> </w:t>
      </w:r>
      <w:r w:rsidR="0034123A" w:rsidRPr="00B70622">
        <w:rPr>
          <w:rFonts w:ascii="Times New Roman" w:hAnsi="Times New Roman" w:cs="Times New Roman"/>
          <w:sz w:val="24"/>
          <w:szCs w:val="24"/>
        </w:rPr>
        <w:t>bedded with</w:t>
      </w:r>
      <w:r w:rsidR="00DA0B56" w:rsidRPr="00B70622">
        <w:rPr>
          <w:rFonts w:ascii="Times New Roman" w:hAnsi="Times New Roman" w:cs="Times New Roman"/>
          <w:sz w:val="24"/>
          <w:szCs w:val="24"/>
        </w:rPr>
        <w:t xml:space="preserve"> wood products</w:t>
      </w:r>
      <w:r w:rsidR="0034123A" w:rsidRPr="00B70622">
        <w:rPr>
          <w:rFonts w:ascii="Times New Roman" w:hAnsi="Times New Roman" w:cs="Times New Roman"/>
          <w:sz w:val="24"/>
          <w:szCs w:val="24"/>
        </w:rPr>
        <w:t xml:space="preserve"> (</w:t>
      </w:r>
      <w:r w:rsidR="00562AF8">
        <w:rPr>
          <w:rFonts w:ascii="Times New Roman" w:hAnsi="Times New Roman" w:cs="Times New Roman"/>
          <w:sz w:val="24"/>
          <w:szCs w:val="24"/>
        </w:rPr>
        <w:t xml:space="preserve">21 farms, </w:t>
      </w:r>
      <w:r w:rsidR="000D1543">
        <w:rPr>
          <w:rFonts w:ascii="Times New Roman" w:hAnsi="Times New Roman" w:cs="Times New Roman"/>
          <w:sz w:val="24"/>
          <w:szCs w:val="24"/>
        </w:rPr>
        <w:t>14</w:t>
      </w:r>
      <w:r w:rsidR="0034123A" w:rsidRPr="00B70622">
        <w:rPr>
          <w:rFonts w:ascii="Times New Roman" w:hAnsi="Times New Roman" w:cs="Times New Roman"/>
          <w:sz w:val="24"/>
          <w:szCs w:val="24"/>
        </w:rPr>
        <w:t>%)</w:t>
      </w:r>
      <w:r w:rsidR="00DA0B56" w:rsidRPr="00B70622">
        <w:rPr>
          <w:rFonts w:ascii="Times New Roman" w:hAnsi="Times New Roman" w:cs="Times New Roman"/>
          <w:sz w:val="24"/>
          <w:szCs w:val="24"/>
        </w:rPr>
        <w:t xml:space="preserve">, </w:t>
      </w:r>
      <w:r w:rsidR="00F544AB">
        <w:rPr>
          <w:rFonts w:ascii="Times New Roman" w:hAnsi="Times New Roman" w:cs="Times New Roman"/>
          <w:sz w:val="24"/>
          <w:szCs w:val="24"/>
        </w:rPr>
        <w:t xml:space="preserve">and </w:t>
      </w:r>
      <w:r w:rsidR="00F95347">
        <w:rPr>
          <w:rFonts w:ascii="Times New Roman" w:hAnsi="Times New Roman" w:cs="Times New Roman"/>
          <w:sz w:val="24"/>
          <w:szCs w:val="24"/>
        </w:rPr>
        <w:t xml:space="preserve">3) </w:t>
      </w:r>
      <w:ins w:id="749" w:author="Caitlin Jeffrey" w:date="2020-08-21T14:56:00Z">
        <w:r w:rsidR="002D1116">
          <w:rPr>
            <w:rFonts w:ascii="Times New Roman" w:hAnsi="Times New Roman" w:cs="Times New Roman"/>
            <w:sz w:val="24"/>
            <w:szCs w:val="24"/>
          </w:rPr>
          <w:t xml:space="preserve">sole use of a </w:t>
        </w:r>
      </w:ins>
      <w:del w:id="750" w:author="Caitlin Jeffrey" w:date="2020-08-21T15:10:00Z">
        <w:r w:rsidR="00DA0B56" w:rsidRPr="00B70622" w:rsidDel="008276E5">
          <w:rPr>
            <w:rFonts w:ascii="Times New Roman" w:hAnsi="Times New Roman" w:cs="Times New Roman"/>
            <w:sz w:val="24"/>
            <w:szCs w:val="24"/>
          </w:rPr>
          <w:delText>free-stall</w:delText>
        </w:r>
      </w:del>
      <w:ins w:id="751" w:author="Caitlin Jeffrey" w:date="2020-08-21T15:10:00Z">
        <w:r w:rsidR="008276E5">
          <w:rPr>
            <w:rFonts w:ascii="Times New Roman" w:hAnsi="Times New Roman" w:cs="Times New Roman"/>
            <w:sz w:val="24"/>
            <w:szCs w:val="24"/>
          </w:rPr>
          <w:t>freestall</w:t>
        </w:r>
      </w:ins>
      <w:r w:rsidR="00DA0B56" w:rsidRPr="00B70622">
        <w:rPr>
          <w:rFonts w:ascii="Times New Roman" w:hAnsi="Times New Roman" w:cs="Times New Roman"/>
          <w:sz w:val="24"/>
          <w:szCs w:val="24"/>
        </w:rPr>
        <w:t xml:space="preserve"> </w:t>
      </w:r>
      <w:del w:id="752" w:author="Caitlin Jeffrey" w:date="2020-08-21T14:56:00Z">
        <w:r w:rsidR="0034123A" w:rsidRPr="00B70622" w:rsidDel="002D1116">
          <w:rPr>
            <w:rFonts w:ascii="Times New Roman" w:hAnsi="Times New Roman" w:cs="Times New Roman"/>
            <w:sz w:val="24"/>
            <w:szCs w:val="24"/>
          </w:rPr>
          <w:delText xml:space="preserve">single-system </w:delText>
        </w:r>
        <w:r w:rsidR="00DA0B56" w:rsidRPr="00B70622" w:rsidDel="002D1116">
          <w:rPr>
            <w:rFonts w:ascii="Times New Roman" w:hAnsi="Times New Roman" w:cs="Times New Roman"/>
            <w:sz w:val="24"/>
            <w:szCs w:val="24"/>
          </w:rPr>
          <w:delText xml:space="preserve">housing </w:delText>
        </w:r>
      </w:del>
      <w:r w:rsidR="00DA0B56" w:rsidRPr="00B70622">
        <w:rPr>
          <w:rFonts w:ascii="Times New Roman" w:hAnsi="Times New Roman" w:cs="Times New Roman"/>
          <w:sz w:val="24"/>
          <w:szCs w:val="24"/>
        </w:rPr>
        <w:t>bedded with sand</w:t>
      </w:r>
      <w:r w:rsidR="0034123A" w:rsidRPr="00B70622">
        <w:rPr>
          <w:rFonts w:ascii="Times New Roman" w:hAnsi="Times New Roman" w:cs="Times New Roman"/>
          <w:sz w:val="24"/>
          <w:szCs w:val="24"/>
        </w:rPr>
        <w:t xml:space="preserve"> (</w:t>
      </w:r>
      <w:r w:rsidR="00562AF8">
        <w:rPr>
          <w:rFonts w:ascii="Times New Roman" w:hAnsi="Times New Roman" w:cs="Times New Roman"/>
          <w:sz w:val="24"/>
          <w:szCs w:val="24"/>
        </w:rPr>
        <w:t xml:space="preserve">18 farms, </w:t>
      </w:r>
      <w:r w:rsidR="0034123A" w:rsidRPr="00B70622">
        <w:rPr>
          <w:rFonts w:ascii="Times New Roman" w:hAnsi="Times New Roman" w:cs="Times New Roman"/>
          <w:sz w:val="24"/>
          <w:szCs w:val="24"/>
        </w:rPr>
        <w:t>12%)</w:t>
      </w:r>
      <w:r w:rsidR="00F544AB">
        <w:rPr>
          <w:rFonts w:ascii="Times New Roman" w:hAnsi="Times New Roman" w:cs="Times New Roman"/>
          <w:sz w:val="24"/>
          <w:szCs w:val="24"/>
        </w:rPr>
        <w:t xml:space="preserve">. </w:t>
      </w:r>
      <w:ins w:id="753" w:author="Caitlin Jeffrey" w:date="2020-08-21T14:58:00Z">
        <w:r w:rsidR="002D1116">
          <w:rPr>
            <w:rFonts w:ascii="Times New Roman" w:hAnsi="Times New Roman" w:cs="Times New Roman"/>
            <w:sz w:val="24"/>
            <w:szCs w:val="24"/>
          </w:rPr>
          <w:t xml:space="preserve">Thirteen farms (9%) reported using </w:t>
        </w:r>
      </w:ins>
      <w:del w:id="754" w:author="Caitlin Jeffrey" w:date="2020-08-21T14:58:00Z">
        <w:r w:rsidR="00F544AB" w:rsidDel="002D1116">
          <w:rPr>
            <w:rFonts w:ascii="Times New Roman" w:hAnsi="Times New Roman" w:cs="Times New Roman"/>
            <w:sz w:val="24"/>
            <w:szCs w:val="24"/>
          </w:rPr>
          <w:delText>M</w:delText>
        </w:r>
        <w:r w:rsidR="0034123A" w:rsidRPr="00B70622" w:rsidDel="002D1116">
          <w:rPr>
            <w:rFonts w:ascii="Times New Roman" w:hAnsi="Times New Roman" w:cs="Times New Roman"/>
            <w:sz w:val="24"/>
            <w:szCs w:val="24"/>
          </w:rPr>
          <w:delText>ixed</w:delText>
        </w:r>
        <w:r w:rsidR="0001470A" w:rsidRPr="00B70622" w:rsidDel="002D1116">
          <w:rPr>
            <w:rFonts w:ascii="Times New Roman" w:hAnsi="Times New Roman" w:cs="Times New Roman"/>
            <w:sz w:val="24"/>
            <w:szCs w:val="24"/>
          </w:rPr>
          <w:delText>-</w:delText>
        </w:r>
        <w:r w:rsidR="0034123A" w:rsidRPr="00B70622" w:rsidDel="002D1116">
          <w:rPr>
            <w:rFonts w:ascii="Times New Roman" w:hAnsi="Times New Roman" w:cs="Times New Roman"/>
            <w:sz w:val="24"/>
            <w:szCs w:val="24"/>
          </w:rPr>
          <w:delText xml:space="preserve">system </w:delText>
        </w:r>
      </w:del>
      <w:del w:id="755" w:author="Caitlin Jeffrey" w:date="2020-08-21T14:57:00Z">
        <w:r w:rsidR="00495C12" w:rsidDel="002D1116">
          <w:rPr>
            <w:rFonts w:ascii="Times New Roman" w:hAnsi="Times New Roman" w:cs="Times New Roman"/>
            <w:sz w:val="24"/>
            <w:szCs w:val="24"/>
          </w:rPr>
          <w:delText xml:space="preserve">of </w:delText>
        </w:r>
      </w:del>
      <w:del w:id="756" w:author="Caitlin Jeffrey" w:date="2020-08-21T14:58:00Z">
        <w:r w:rsidR="00495C12" w:rsidDel="002D1116">
          <w:rPr>
            <w:rFonts w:ascii="Times New Roman" w:hAnsi="Times New Roman" w:cs="Times New Roman"/>
            <w:sz w:val="24"/>
            <w:szCs w:val="24"/>
          </w:rPr>
          <w:delText>more</w:delText>
        </w:r>
      </w:del>
      <w:del w:id="757" w:author="Caitlin Jeffrey" w:date="2020-08-21T14:59:00Z">
        <w:r w:rsidR="00495C12" w:rsidDel="002D1116">
          <w:rPr>
            <w:rFonts w:ascii="Times New Roman" w:hAnsi="Times New Roman" w:cs="Times New Roman"/>
            <w:sz w:val="24"/>
            <w:szCs w:val="24"/>
          </w:rPr>
          <w:delText xml:space="preserve"> than one type of housing includ</w:delText>
        </w:r>
      </w:del>
      <w:del w:id="758" w:author="Caitlin Jeffrey" w:date="2020-08-21T14:57:00Z">
        <w:r w:rsidR="00495C12" w:rsidDel="002D1116">
          <w:rPr>
            <w:rFonts w:ascii="Times New Roman" w:hAnsi="Times New Roman" w:cs="Times New Roman"/>
            <w:sz w:val="24"/>
            <w:szCs w:val="24"/>
          </w:rPr>
          <w:delText>ing</w:delText>
        </w:r>
      </w:del>
      <w:r w:rsidR="00495C12">
        <w:rPr>
          <w:rFonts w:ascii="Times New Roman" w:hAnsi="Times New Roman" w:cs="Times New Roman"/>
          <w:sz w:val="24"/>
          <w:szCs w:val="24"/>
        </w:rPr>
        <w:t xml:space="preserve"> </w:t>
      </w:r>
      <w:del w:id="759" w:author="Caitlin Jeffrey" w:date="2020-08-21T14:59:00Z">
        <w:r w:rsidR="0034123A" w:rsidRPr="00B70622" w:rsidDel="002D1116">
          <w:rPr>
            <w:rFonts w:ascii="Times New Roman" w:hAnsi="Times New Roman" w:cs="Times New Roman"/>
            <w:sz w:val="24"/>
            <w:szCs w:val="24"/>
          </w:rPr>
          <w:delText xml:space="preserve">loose housing using </w:delText>
        </w:r>
      </w:del>
      <w:ins w:id="760" w:author="Caitlin Jeffrey" w:date="2020-08-21T14:59:00Z">
        <w:r w:rsidR="002D1116">
          <w:rPr>
            <w:rFonts w:ascii="Times New Roman" w:hAnsi="Times New Roman" w:cs="Times New Roman"/>
            <w:sz w:val="24"/>
            <w:szCs w:val="24"/>
          </w:rPr>
          <w:t>with a</w:t>
        </w:r>
        <w:r w:rsidR="002D1116" w:rsidRPr="00B70622">
          <w:rPr>
            <w:rFonts w:ascii="Times New Roman" w:hAnsi="Times New Roman" w:cs="Times New Roman"/>
            <w:sz w:val="24"/>
            <w:szCs w:val="24"/>
          </w:rPr>
          <w:t xml:space="preserve"> </w:t>
        </w:r>
      </w:ins>
      <w:r w:rsidR="00DA0B56" w:rsidRPr="00B70622">
        <w:rPr>
          <w:rFonts w:ascii="Times New Roman" w:hAnsi="Times New Roman" w:cs="Times New Roman"/>
          <w:sz w:val="24"/>
          <w:szCs w:val="24"/>
        </w:rPr>
        <w:t>bedded-pack</w:t>
      </w:r>
      <w:r w:rsidR="00E404BD" w:rsidRPr="00B70622">
        <w:rPr>
          <w:rFonts w:ascii="Times New Roman" w:hAnsi="Times New Roman" w:cs="Times New Roman"/>
          <w:sz w:val="24"/>
          <w:szCs w:val="24"/>
        </w:rPr>
        <w:t xml:space="preserve"> </w:t>
      </w:r>
      <w:del w:id="761" w:author="Caitlin Jeffrey" w:date="2020-08-21T14:59:00Z">
        <w:r w:rsidR="006A5944" w:rsidRPr="00B70622" w:rsidDel="002D1116">
          <w:rPr>
            <w:rFonts w:ascii="Times New Roman" w:hAnsi="Times New Roman" w:cs="Times New Roman"/>
            <w:sz w:val="24"/>
            <w:szCs w:val="24"/>
          </w:rPr>
          <w:delText>with</w:delText>
        </w:r>
        <w:r w:rsidR="0034123A" w:rsidRPr="00B70622" w:rsidDel="002D1116">
          <w:rPr>
            <w:rFonts w:ascii="Times New Roman" w:hAnsi="Times New Roman" w:cs="Times New Roman"/>
            <w:sz w:val="24"/>
            <w:szCs w:val="24"/>
          </w:rPr>
          <w:delText xml:space="preserve"> various bedding materials </w:delText>
        </w:r>
        <w:r w:rsidR="00495C12" w:rsidDel="002D1116">
          <w:rPr>
            <w:rFonts w:ascii="Times New Roman" w:hAnsi="Times New Roman" w:cs="Times New Roman"/>
            <w:sz w:val="24"/>
            <w:szCs w:val="24"/>
          </w:rPr>
          <w:delText>plus</w:delText>
        </w:r>
      </w:del>
      <w:ins w:id="762" w:author="Caitlin Jeffrey" w:date="2020-08-21T14:59:00Z">
        <w:r w:rsidR="002D1116">
          <w:rPr>
            <w:rFonts w:ascii="Times New Roman" w:hAnsi="Times New Roman" w:cs="Times New Roman"/>
            <w:sz w:val="24"/>
            <w:szCs w:val="24"/>
          </w:rPr>
          <w:t xml:space="preserve"> in combination with</w:t>
        </w:r>
      </w:ins>
      <w:r w:rsidR="00495C12">
        <w:rPr>
          <w:rFonts w:ascii="Times New Roman" w:hAnsi="Times New Roman" w:cs="Times New Roman"/>
          <w:sz w:val="24"/>
          <w:szCs w:val="24"/>
        </w:rPr>
        <w:t xml:space="preserve"> another type of housing system (e.g.</w:t>
      </w:r>
      <w:ins w:id="763" w:author="Deborah Neher" w:date="2020-08-19T20:36:00Z">
        <w:r w:rsidR="003E59FB">
          <w:rPr>
            <w:rFonts w:ascii="Times New Roman" w:hAnsi="Times New Roman" w:cs="Times New Roman"/>
            <w:sz w:val="24"/>
            <w:szCs w:val="24"/>
          </w:rPr>
          <w:t>,</w:t>
        </w:r>
      </w:ins>
      <w:r w:rsidR="00495C12">
        <w:rPr>
          <w:rFonts w:ascii="Times New Roman" w:hAnsi="Times New Roman" w:cs="Times New Roman"/>
          <w:sz w:val="24"/>
          <w:szCs w:val="24"/>
        </w:rPr>
        <w:t xml:space="preserve"> </w:t>
      </w:r>
      <w:commentRangeStart w:id="764"/>
      <w:del w:id="765" w:author="Caitlin Jeffrey" w:date="2020-08-21T15:10:00Z">
        <w:r w:rsidR="00495C12" w:rsidDel="008276E5">
          <w:rPr>
            <w:rFonts w:ascii="Times New Roman" w:hAnsi="Times New Roman" w:cs="Times New Roman"/>
            <w:sz w:val="24"/>
            <w:szCs w:val="24"/>
          </w:rPr>
          <w:delText>tie-stall</w:delText>
        </w:r>
      </w:del>
      <w:ins w:id="766" w:author="Caitlin Jeffrey" w:date="2020-08-21T15:10:00Z">
        <w:r w:rsidR="008276E5">
          <w:rPr>
            <w:rFonts w:ascii="Times New Roman" w:hAnsi="Times New Roman" w:cs="Times New Roman"/>
            <w:sz w:val="24"/>
            <w:szCs w:val="24"/>
          </w:rPr>
          <w:t>tiestall</w:t>
        </w:r>
      </w:ins>
      <w:r w:rsidR="00495C12">
        <w:rPr>
          <w:rFonts w:ascii="Times New Roman" w:hAnsi="Times New Roman" w:cs="Times New Roman"/>
          <w:sz w:val="24"/>
          <w:szCs w:val="24"/>
        </w:rPr>
        <w:t xml:space="preserve"> or </w:t>
      </w:r>
      <w:del w:id="767" w:author="Caitlin Jeffrey" w:date="2020-08-21T15:10:00Z">
        <w:r w:rsidR="00495C12" w:rsidDel="008276E5">
          <w:rPr>
            <w:rFonts w:ascii="Times New Roman" w:hAnsi="Times New Roman" w:cs="Times New Roman"/>
            <w:sz w:val="24"/>
            <w:szCs w:val="24"/>
          </w:rPr>
          <w:delText>free-stall</w:delText>
        </w:r>
      </w:del>
      <w:commentRangeEnd w:id="764"/>
      <w:ins w:id="768" w:author="Caitlin Jeffrey" w:date="2020-08-21T15:10:00Z">
        <w:r w:rsidR="008276E5">
          <w:rPr>
            <w:rFonts w:ascii="Times New Roman" w:hAnsi="Times New Roman" w:cs="Times New Roman"/>
            <w:sz w:val="24"/>
            <w:szCs w:val="24"/>
          </w:rPr>
          <w:t>freestall</w:t>
        </w:r>
      </w:ins>
      <w:r w:rsidR="00495C12">
        <w:rPr>
          <w:rStyle w:val="CommentReference"/>
        </w:rPr>
        <w:commentReference w:id="764"/>
      </w:r>
      <w:r w:rsidR="00495C12">
        <w:rPr>
          <w:rFonts w:ascii="Times New Roman" w:hAnsi="Times New Roman" w:cs="Times New Roman"/>
          <w:sz w:val="24"/>
          <w:szCs w:val="24"/>
        </w:rPr>
        <w:t>)</w:t>
      </w:r>
      <w:del w:id="769" w:author="Caitlin Jeffrey" w:date="2020-08-21T15:00:00Z">
        <w:r w:rsidR="00495C12" w:rsidDel="002D1116">
          <w:rPr>
            <w:rFonts w:ascii="Times New Roman" w:hAnsi="Times New Roman" w:cs="Times New Roman"/>
            <w:sz w:val="24"/>
            <w:szCs w:val="24"/>
          </w:rPr>
          <w:delText xml:space="preserve"> </w:delText>
        </w:r>
        <w:r w:rsidR="00F544AB" w:rsidDel="002D1116">
          <w:rPr>
            <w:rFonts w:ascii="Times New Roman" w:hAnsi="Times New Roman" w:cs="Times New Roman"/>
            <w:sz w:val="24"/>
            <w:szCs w:val="24"/>
          </w:rPr>
          <w:delText xml:space="preserve">was reported for </w:delText>
        </w:r>
        <w:r w:rsidR="00F95347" w:rsidDel="002D1116">
          <w:rPr>
            <w:rFonts w:ascii="Times New Roman" w:hAnsi="Times New Roman" w:cs="Times New Roman"/>
            <w:sz w:val="24"/>
            <w:szCs w:val="24"/>
          </w:rPr>
          <w:delText>13</w:delText>
        </w:r>
        <w:r w:rsidR="00F544AB" w:rsidDel="002D1116">
          <w:rPr>
            <w:rFonts w:ascii="Times New Roman" w:hAnsi="Times New Roman" w:cs="Times New Roman"/>
            <w:sz w:val="24"/>
            <w:szCs w:val="24"/>
          </w:rPr>
          <w:delText xml:space="preserve"> farms (</w:delText>
        </w:r>
        <w:r w:rsidR="00F95347" w:rsidDel="002D1116">
          <w:rPr>
            <w:rFonts w:ascii="Times New Roman" w:hAnsi="Times New Roman" w:cs="Times New Roman"/>
            <w:sz w:val="24"/>
            <w:szCs w:val="24"/>
          </w:rPr>
          <w:delText>9</w:delText>
        </w:r>
        <w:r w:rsidR="0034123A" w:rsidRPr="00B70622" w:rsidDel="002D1116">
          <w:rPr>
            <w:rFonts w:ascii="Times New Roman" w:hAnsi="Times New Roman" w:cs="Times New Roman"/>
            <w:sz w:val="24"/>
            <w:szCs w:val="24"/>
          </w:rPr>
          <w:delText>%)</w:delText>
        </w:r>
      </w:del>
      <w:r w:rsidR="00562AF8">
        <w:rPr>
          <w:rFonts w:ascii="Times New Roman" w:hAnsi="Times New Roman" w:cs="Times New Roman"/>
          <w:sz w:val="24"/>
          <w:szCs w:val="24"/>
        </w:rPr>
        <w:t xml:space="preserve"> (Figure 2)</w:t>
      </w:r>
      <w:r w:rsidR="00403CC6" w:rsidRPr="00B206BB">
        <w:rPr>
          <w:rFonts w:ascii="Times New Roman" w:hAnsi="Times New Roman" w:cs="Times New Roman"/>
          <w:sz w:val="24"/>
          <w:szCs w:val="24"/>
        </w:rPr>
        <w:t xml:space="preserve">. </w:t>
      </w:r>
      <w:r w:rsidR="00F95347">
        <w:rPr>
          <w:rFonts w:ascii="Times New Roman" w:hAnsi="Times New Roman" w:cs="Times New Roman"/>
          <w:sz w:val="24"/>
          <w:szCs w:val="24"/>
        </w:rPr>
        <w:t xml:space="preserve">Nine (6%) farms reported using only a bedding pack housing system, and </w:t>
      </w:r>
      <w:del w:id="770" w:author="Caitlin Jeffrey" w:date="2020-08-21T15:00:00Z">
        <w:r w:rsidR="00F95347" w:rsidDel="002D1116">
          <w:rPr>
            <w:rFonts w:ascii="Times New Roman" w:hAnsi="Times New Roman" w:cs="Times New Roman"/>
            <w:sz w:val="24"/>
            <w:szCs w:val="24"/>
          </w:rPr>
          <w:delText xml:space="preserve">either </w:delText>
        </w:r>
      </w:del>
      <w:r w:rsidR="00F95347">
        <w:rPr>
          <w:rFonts w:ascii="Times New Roman" w:hAnsi="Times New Roman" w:cs="Times New Roman"/>
          <w:sz w:val="24"/>
          <w:szCs w:val="24"/>
        </w:rPr>
        <w:t xml:space="preserve">used </w:t>
      </w:r>
      <w:ins w:id="771" w:author="Caitlin Jeffrey" w:date="2020-08-21T15:00:00Z">
        <w:r w:rsidR="002D1116">
          <w:rPr>
            <w:rFonts w:ascii="Times New Roman" w:hAnsi="Times New Roman" w:cs="Times New Roman"/>
            <w:sz w:val="24"/>
            <w:szCs w:val="24"/>
          </w:rPr>
          <w:t xml:space="preserve">either </w:t>
        </w:r>
      </w:ins>
      <w:r w:rsidR="00F95347">
        <w:rPr>
          <w:rFonts w:ascii="Times New Roman" w:hAnsi="Times New Roman" w:cs="Times New Roman"/>
          <w:sz w:val="24"/>
          <w:szCs w:val="24"/>
        </w:rPr>
        <w:t>wood</w:t>
      </w:r>
      <w:del w:id="772" w:author="Caitlin Jeffrey" w:date="2020-08-21T15:00:00Z">
        <w:r w:rsidR="00F95347" w:rsidDel="002D1116">
          <w:rPr>
            <w:rFonts w:ascii="Times New Roman" w:hAnsi="Times New Roman" w:cs="Times New Roman"/>
            <w:sz w:val="24"/>
            <w:szCs w:val="24"/>
          </w:rPr>
          <w:delText xml:space="preserve"> </w:delText>
        </w:r>
      </w:del>
      <w:r w:rsidR="00F95347">
        <w:rPr>
          <w:rFonts w:ascii="Times New Roman" w:hAnsi="Times New Roman" w:cs="Times New Roman"/>
          <w:sz w:val="24"/>
          <w:szCs w:val="24"/>
        </w:rPr>
        <w:t>or hay</w:t>
      </w:r>
      <w:ins w:id="773" w:author="Caitlin Jeffrey" w:date="2020-08-21T15:00:00Z">
        <w:r w:rsidR="002D1116">
          <w:rPr>
            <w:rFonts w:ascii="Times New Roman" w:hAnsi="Times New Roman" w:cs="Times New Roman"/>
            <w:sz w:val="24"/>
            <w:szCs w:val="24"/>
          </w:rPr>
          <w:t>/</w:t>
        </w:r>
      </w:ins>
      <w:del w:id="774" w:author="Caitlin Jeffrey" w:date="2020-08-21T15:00:00Z">
        <w:r w:rsidR="00F95347" w:rsidDel="002D1116">
          <w:rPr>
            <w:rFonts w:ascii="Times New Roman" w:hAnsi="Times New Roman" w:cs="Times New Roman"/>
            <w:sz w:val="24"/>
            <w:szCs w:val="24"/>
          </w:rPr>
          <w:delText xml:space="preserve"> and </w:delText>
        </w:r>
      </w:del>
      <w:r w:rsidR="00F95347">
        <w:rPr>
          <w:rFonts w:ascii="Times New Roman" w:hAnsi="Times New Roman" w:cs="Times New Roman"/>
          <w:sz w:val="24"/>
          <w:szCs w:val="24"/>
        </w:rPr>
        <w:t>stra</w:t>
      </w:r>
      <w:ins w:id="775" w:author="Caitlin Jeffrey" w:date="2020-08-21T15:01:00Z">
        <w:r w:rsidR="002D1116">
          <w:rPr>
            <w:rFonts w:ascii="Times New Roman" w:hAnsi="Times New Roman" w:cs="Times New Roman"/>
            <w:sz w:val="24"/>
            <w:szCs w:val="24"/>
          </w:rPr>
          <w:t>w</w:t>
        </w:r>
      </w:ins>
      <w:del w:id="776" w:author="Caitlin Jeffrey" w:date="2020-08-21T15:01:00Z">
        <w:r w:rsidR="00F95347" w:rsidDel="002D1116">
          <w:rPr>
            <w:rFonts w:ascii="Times New Roman" w:hAnsi="Times New Roman" w:cs="Times New Roman"/>
            <w:sz w:val="24"/>
            <w:szCs w:val="24"/>
          </w:rPr>
          <w:delText>y</w:delText>
        </w:r>
      </w:del>
      <w:r w:rsidR="00F95347">
        <w:rPr>
          <w:rFonts w:ascii="Times New Roman" w:hAnsi="Times New Roman" w:cs="Times New Roman"/>
          <w:sz w:val="24"/>
          <w:szCs w:val="24"/>
        </w:rPr>
        <w:t xml:space="preserve"> bedding material. </w:t>
      </w:r>
      <w:r w:rsidR="00922384" w:rsidRPr="00B206BB">
        <w:rPr>
          <w:rFonts w:ascii="Times New Roman" w:hAnsi="Times New Roman" w:cs="Times New Roman"/>
          <w:sz w:val="24"/>
          <w:szCs w:val="24"/>
        </w:rPr>
        <w:t xml:space="preserve">The </w:t>
      </w:r>
      <w:r w:rsidR="00922384" w:rsidRPr="00B206BB">
        <w:rPr>
          <w:rFonts w:ascii="Times New Roman" w:hAnsi="Times New Roman" w:cs="Times New Roman"/>
          <w:sz w:val="24"/>
          <w:szCs w:val="24"/>
        </w:rPr>
        <w:lastRenderedPageBreak/>
        <w:t>remaining farms (</w:t>
      </w:r>
      <w:r w:rsidR="00296D56" w:rsidRPr="00B206BB">
        <w:rPr>
          <w:rFonts w:ascii="Times New Roman" w:hAnsi="Times New Roman" w:cs="Times New Roman"/>
          <w:sz w:val="24"/>
          <w:szCs w:val="24"/>
        </w:rPr>
        <w:t>1</w:t>
      </w:r>
      <w:r w:rsidR="000D1543">
        <w:rPr>
          <w:rFonts w:ascii="Times New Roman" w:hAnsi="Times New Roman" w:cs="Times New Roman"/>
          <w:sz w:val="24"/>
          <w:szCs w:val="24"/>
        </w:rPr>
        <w:t>4</w:t>
      </w:r>
      <w:r w:rsidR="00922384" w:rsidRPr="00B206BB">
        <w:rPr>
          <w:rFonts w:ascii="Times New Roman" w:hAnsi="Times New Roman" w:cs="Times New Roman"/>
          <w:sz w:val="24"/>
          <w:szCs w:val="24"/>
        </w:rPr>
        <w:t xml:space="preserve">%) reported a mixed </w:t>
      </w:r>
      <w:del w:id="777" w:author="Caitlin Jeffrey" w:date="2020-08-21T15:10:00Z">
        <w:r w:rsidR="00922384" w:rsidRPr="00B206BB" w:rsidDel="008276E5">
          <w:rPr>
            <w:rFonts w:ascii="Times New Roman" w:hAnsi="Times New Roman" w:cs="Times New Roman"/>
            <w:sz w:val="24"/>
            <w:szCs w:val="24"/>
          </w:rPr>
          <w:delText>tie-stall</w:delText>
        </w:r>
      </w:del>
      <w:ins w:id="778" w:author="Caitlin Jeffrey" w:date="2020-08-21T15:10:00Z">
        <w:r w:rsidR="008276E5">
          <w:rPr>
            <w:rFonts w:ascii="Times New Roman" w:hAnsi="Times New Roman" w:cs="Times New Roman"/>
            <w:sz w:val="24"/>
            <w:szCs w:val="24"/>
          </w:rPr>
          <w:t>tiestall</w:t>
        </w:r>
      </w:ins>
      <w:r w:rsidR="00922384" w:rsidRPr="00B206BB">
        <w:rPr>
          <w:rFonts w:ascii="Times New Roman" w:hAnsi="Times New Roman" w:cs="Times New Roman"/>
          <w:sz w:val="24"/>
          <w:szCs w:val="24"/>
        </w:rPr>
        <w:t xml:space="preserve"> and </w:t>
      </w:r>
      <w:del w:id="779" w:author="Caitlin Jeffrey" w:date="2020-08-21T15:10:00Z">
        <w:r w:rsidR="00922384" w:rsidRPr="00B206BB" w:rsidDel="008276E5">
          <w:rPr>
            <w:rFonts w:ascii="Times New Roman" w:hAnsi="Times New Roman" w:cs="Times New Roman"/>
            <w:sz w:val="24"/>
            <w:szCs w:val="24"/>
          </w:rPr>
          <w:delText>free-stall</w:delText>
        </w:r>
      </w:del>
      <w:ins w:id="780" w:author="Caitlin Jeffrey" w:date="2020-08-21T15:10:00Z">
        <w:r w:rsidR="008276E5">
          <w:rPr>
            <w:rFonts w:ascii="Times New Roman" w:hAnsi="Times New Roman" w:cs="Times New Roman"/>
            <w:sz w:val="24"/>
            <w:szCs w:val="24"/>
          </w:rPr>
          <w:t>freestall</w:t>
        </w:r>
      </w:ins>
      <w:r w:rsidR="00922384" w:rsidRPr="00B206BB">
        <w:rPr>
          <w:rFonts w:ascii="Times New Roman" w:hAnsi="Times New Roman" w:cs="Times New Roman"/>
          <w:sz w:val="24"/>
          <w:szCs w:val="24"/>
        </w:rPr>
        <w:t xml:space="preserve"> system</w:t>
      </w:r>
      <w:r w:rsidR="002A6032" w:rsidRPr="00B206BB">
        <w:rPr>
          <w:rFonts w:ascii="Times New Roman" w:hAnsi="Times New Roman" w:cs="Times New Roman"/>
          <w:sz w:val="24"/>
          <w:szCs w:val="24"/>
        </w:rPr>
        <w:t xml:space="preserve"> (</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002A6032" w:rsidRPr="00B206BB">
        <w:rPr>
          <w:rFonts w:ascii="Times New Roman" w:hAnsi="Times New Roman" w:cs="Times New Roman"/>
          <w:sz w:val="24"/>
          <w:szCs w:val="24"/>
        </w:rPr>
        <w:t>= 9)</w:t>
      </w:r>
      <w:r w:rsidR="00D01A1A" w:rsidRPr="00B206BB">
        <w:rPr>
          <w:rFonts w:ascii="Times New Roman" w:hAnsi="Times New Roman" w:cs="Times New Roman"/>
          <w:sz w:val="24"/>
          <w:szCs w:val="24"/>
        </w:rPr>
        <w:t xml:space="preserve">, </w:t>
      </w:r>
      <w:del w:id="781" w:author="Caitlin Jeffrey" w:date="2020-08-21T15:10:00Z">
        <w:r w:rsidR="000D1543" w:rsidDel="008276E5">
          <w:rPr>
            <w:rFonts w:ascii="Times New Roman" w:hAnsi="Times New Roman" w:cs="Times New Roman"/>
            <w:sz w:val="24"/>
            <w:szCs w:val="24"/>
          </w:rPr>
          <w:delText>free-stall</w:delText>
        </w:r>
      </w:del>
      <w:ins w:id="782" w:author="Caitlin Jeffrey" w:date="2020-08-21T15:10:00Z">
        <w:r w:rsidR="008276E5">
          <w:rPr>
            <w:rFonts w:ascii="Times New Roman" w:hAnsi="Times New Roman" w:cs="Times New Roman"/>
            <w:sz w:val="24"/>
            <w:szCs w:val="24"/>
          </w:rPr>
          <w:t>freestall</w:t>
        </w:r>
      </w:ins>
      <w:r w:rsidR="000D1543">
        <w:rPr>
          <w:rFonts w:ascii="Times New Roman" w:hAnsi="Times New Roman" w:cs="Times New Roman"/>
          <w:sz w:val="24"/>
          <w:szCs w:val="24"/>
        </w:rPr>
        <w:t>s using both sand and wood (</w:t>
      </w:r>
      <w:r w:rsidR="000D1543" w:rsidRPr="000D1543">
        <w:rPr>
          <w:rFonts w:ascii="Times New Roman" w:hAnsi="Times New Roman" w:cs="Times New Roman"/>
          <w:i/>
          <w:sz w:val="24"/>
          <w:szCs w:val="24"/>
        </w:rPr>
        <w:t>n</w:t>
      </w:r>
      <w:r w:rsidR="000D1543">
        <w:rPr>
          <w:rFonts w:ascii="Times New Roman" w:hAnsi="Times New Roman" w:cs="Times New Roman"/>
          <w:sz w:val="24"/>
          <w:szCs w:val="24"/>
        </w:rPr>
        <w:t xml:space="preserve"> = 4), </w:t>
      </w:r>
      <w:r w:rsidR="00296D56" w:rsidRPr="00B206BB">
        <w:rPr>
          <w:rFonts w:ascii="Times New Roman" w:hAnsi="Times New Roman" w:cs="Times New Roman"/>
          <w:sz w:val="24"/>
          <w:szCs w:val="24"/>
        </w:rPr>
        <w:t xml:space="preserve">a </w:t>
      </w:r>
      <w:del w:id="783" w:author="Caitlin Jeffrey" w:date="2020-08-21T15:10:00Z">
        <w:r w:rsidR="00296D56" w:rsidRPr="00B206BB" w:rsidDel="008276E5">
          <w:rPr>
            <w:rFonts w:ascii="Times New Roman" w:hAnsi="Times New Roman" w:cs="Times New Roman"/>
            <w:sz w:val="24"/>
            <w:szCs w:val="24"/>
          </w:rPr>
          <w:delText>tie-stall</w:delText>
        </w:r>
      </w:del>
      <w:ins w:id="784" w:author="Caitlin Jeffrey" w:date="2020-08-21T15:10:00Z">
        <w:r w:rsidR="008276E5">
          <w:rPr>
            <w:rFonts w:ascii="Times New Roman" w:hAnsi="Times New Roman" w:cs="Times New Roman"/>
            <w:sz w:val="24"/>
            <w:szCs w:val="24"/>
          </w:rPr>
          <w:t>tiestall</w:t>
        </w:r>
      </w:ins>
      <w:r w:rsidR="00296D56" w:rsidRPr="00B206BB">
        <w:rPr>
          <w:rFonts w:ascii="Times New Roman" w:hAnsi="Times New Roman" w:cs="Times New Roman"/>
          <w:sz w:val="24"/>
          <w:szCs w:val="24"/>
        </w:rPr>
        <w:t xml:space="preserve"> bedded with rubber mats only, hay or straw, or a combination of several bedding materials (</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00296D56" w:rsidRPr="00B206BB">
        <w:rPr>
          <w:rFonts w:ascii="Times New Roman" w:hAnsi="Times New Roman" w:cs="Times New Roman"/>
          <w:sz w:val="24"/>
          <w:szCs w:val="24"/>
        </w:rPr>
        <w:t xml:space="preserve">=5), or </w:t>
      </w:r>
      <w:r w:rsidR="00922384" w:rsidRPr="00B206BB">
        <w:rPr>
          <w:rFonts w:ascii="Times New Roman" w:hAnsi="Times New Roman" w:cs="Times New Roman"/>
          <w:sz w:val="24"/>
          <w:szCs w:val="24"/>
        </w:rPr>
        <w:t xml:space="preserve">a loose housing system </w:t>
      </w:r>
      <w:r w:rsidR="00E404BD" w:rsidRPr="00B206BB">
        <w:rPr>
          <w:rFonts w:ascii="Times New Roman" w:hAnsi="Times New Roman" w:cs="Times New Roman"/>
          <w:sz w:val="24"/>
          <w:szCs w:val="24"/>
        </w:rPr>
        <w:t xml:space="preserve">that was not described as </w:t>
      </w:r>
      <w:ins w:id="785" w:author="Caitlin Jeffrey" w:date="2020-08-21T15:02:00Z">
        <w:r w:rsidR="002D1116">
          <w:rPr>
            <w:rFonts w:ascii="Times New Roman" w:hAnsi="Times New Roman" w:cs="Times New Roman"/>
            <w:sz w:val="24"/>
            <w:szCs w:val="24"/>
          </w:rPr>
          <w:t xml:space="preserve">a </w:t>
        </w:r>
      </w:ins>
      <w:r w:rsidR="00E404BD" w:rsidRPr="00B206BB">
        <w:rPr>
          <w:rFonts w:ascii="Times New Roman" w:hAnsi="Times New Roman" w:cs="Times New Roman"/>
          <w:sz w:val="24"/>
          <w:szCs w:val="24"/>
        </w:rPr>
        <w:t>bedded pack</w:t>
      </w:r>
      <w:r w:rsidR="00562AF8">
        <w:rPr>
          <w:rFonts w:ascii="Times New Roman" w:hAnsi="Times New Roman" w:cs="Times New Roman"/>
          <w:sz w:val="24"/>
          <w:szCs w:val="24"/>
        </w:rPr>
        <w:t xml:space="preserve"> and </w:t>
      </w:r>
      <w:ins w:id="786" w:author="Caitlin Jeffrey" w:date="2020-08-21T15:02:00Z">
        <w:r w:rsidR="002D1116">
          <w:rPr>
            <w:rFonts w:ascii="Times New Roman" w:hAnsi="Times New Roman" w:cs="Times New Roman"/>
            <w:sz w:val="24"/>
            <w:szCs w:val="24"/>
          </w:rPr>
          <w:t xml:space="preserve">was </w:t>
        </w:r>
      </w:ins>
      <w:r w:rsidR="00562AF8">
        <w:rPr>
          <w:rFonts w:ascii="Times New Roman" w:hAnsi="Times New Roman" w:cs="Times New Roman"/>
          <w:sz w:val="24"/>
          <w:szCs w:val="24"/>
        </w:rPr>
        <w:t>bedded with wood products</w:t>
      </w:r>
      <w:r w:rsidR="00E404BD" w:rsidRPr="00B206BB">
        <w:rPr>
          <w:rFonts w:ascii="Times New Roman" w:hAnsi="Times New Roman" w:cs="Times New Roman"/>
          <w:sz w:val="24"/>
          <w:szCs w:val="24"/>
        </w:rPr>
        <w:t xml:space="preserve"> </w:t>
      </w:r>
      <w:r w:rsidR="00922384" w:rsidRPr="00B206BB">
        <w:rPr>
          <w:rFonts w:ascii="Times New Roman" w:hAnsi="Times New Roman" w:cs="Times New Roman"/>
          <w:sz w:val="24"/>
          <w:szCs w:val="24"/>
        </w:rPr>
        <w:t>(</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00805253" w:rsidRPr="00B206BB">
        <w:rPr>
          <w:rFonts w:ascii="Times New Roman" w:hAnsi="Times New Roman" w:cs="Times New Roman"/>
          <w:sz w:val="24"/>
          <w:szCs w:val="24"/>
        </w:rPr>
        <w:t>= 3</w:t>
      </w:r>
      <w:r w:rsidR="00922384" w:rsidRPr="00B206BB">
        <w:rPr>
          <w:rFonts w:ascii="Times New Roman" w:hAnsi="Times New Roman" w:cs="Times New Roman"/>
          <w:sz w:val="24"/>
          <w:szCs w:val="24"/>
        </w:rPr>
        <w:t>).</w:t>
      </w:r>
      <w:r w:rsidR="00562AF8" w:rsidRPr="00562AF8">
        <w:rPr>
          <w:rFonts w:ascii="Times New Roman" w:hAnsi="Times New Roman" w:cs="Times New Roman"/>
          <w:sz w:val="24"/>
          <w:szCs w:val="24"/>
        </w:rPr>
        <w:t xml:space="preserve"> </w:t>
      </w:r>
      <w:r w:rsidR="00562AF8">
        <w:rPr>
          <w:rFonts w:ascii="Times New Roman" w:hAnsi="Times New Roman" w:cs="Times New Roman"/>
          <w:sz w:val="24"/>
          <w:szCs w:val="24"/>
        </w:rPr>
        <w:t xml:space="preserve">Among the 22 farms that reported using bedded packs, </w:t>
      </w:r>
      <w:r w:rsidR="00A332C9">
        <w:rPr>
          <w:rFonts w:ascii="Times New Roman" w:hAnsi="Times New Roman" w:cs="Times New Roman"/>
          <w:sz w:val="24"/>
          <w:szCs w:val="24"/>
        </w:rPr>
        <w:t>11</w:t>
      </w:r>
      <w:r w:rsidR="00562AF8" w:rsidRPr="00B206BB">
        <w:rPr>
          <w:rFonts w:ascii="Times New Roman" w:hAnsi="Times New Roman" w:cs="Times New Roman"/>
          <w:sz w:val="24"/>
          <w:szCs w:val="24"/>
        </w:rPr>
        <w:t xml:space="preserve"> farms built bedded packs with wood products, or a combination of wood and hay</w:t>
      </w:r>
      <w:ins w:id="787" w:author="Caitlin Jeffrey" w:date="2020-08-21T15:02:00Z">
        <w:r w:rsidR="002D1116">
          <w:rPr>
            <w:rFonts w:ascii="Times New Roman" w:hAnsi="Times New Roman" w:cs="Times New Roman"/>
            <w:sz w:val="24"/>
            <w:szCs w:val="24"/>
          </w:rPr>
          <w:t>/</w:t>
        </w:r>
      </w:ins>
      <w:del w:id="788" w:author="Caitlin Jeffrey" w:date="2020-08-21T15:02:00Z">
        <w:r w:rsidR="00562AF8" w:rsidRPr="00B206BB" w:rsidDel="002D1116">
          <w:rPr>
            <w:rFonts w:ascii="Times New Roman" w:hAnsi="Times New Roman" w:cs="Times New Roman"/>
            <w:sz w:val="24"/>
            <w:szCs w:val="24"/>
          </w:rPr>
          <w:delText xml:space="preserve"> or </w:delText>
        </w:r>
      </w:del>
      <w:r w:rsidR="00562AF8" w:rsidRPr="00B206BB">
        <w:rPr>
          <w:rFonts w:ascii="Times New Roman" w:hAnsi="Times New Roman" w:cs="Times New Roman"/>
          <w:sz w:val="24"/>
          <w:szCs w:val="24"/>
        </w:rPr>
        <w:t>straw</w:t>
      </w:r>
      <w:r w:rsidR="00A332C9">
        <w:rPr>
          <w:rFonts w:ascii="Times New Roman" w:hAnsi="Times New Roman" w:cs="Times New Roman"/>
          <w:sz w:val="24"/>
          <w:szCs w:val="24"/>
        </w:rPr>
        <w:t>.</w:t>
      </w:r>
    </w:p>
    <w:p w14:paraId="66FC8BB9" w14:textId="06CBBE28" w:rsidR="00DA0B56" w:rsidRPr="00B206BB" w:rsidRDefault="00DA0B56" w:rsidP="00B70622">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ab/>
        <w:t xml:space="preserve">Bedding and housing management practices on herds using bedded pack style </w:t>
      </w:r>
      <w:r w:rsidR="00A332C9">
        <w:rPr>
          <w:rFonts w:ascii="Times New Roman" w:hAnsi="Times New Roman" w:cs="Times New Roman"/>
          <w:sz w:val="24"/>
          <w:szCs w:val="24"/>
        </w:rPr>
        <w:t>housing were</w:t>
      </w:r>
      <w:r w:rsidR="0001470A">
        <w:rPr>
          <w:rFonts w:ascii="Times New Roman" w:hAnsi="Times New Roman" w:cs="Times New Roman"/>
          <w:sz w:val="24"/>
          <w:szCs w:val="24"/>
        </w:rPr>
        <w:t xml:space="preserve"> </w:t>
      </w:r>
      <w:r w:rsidRPr="00B206BB">
        <w:rPr>
          <w:rFonts w:ascii="Times New Roman" w:hAnsi="Times New Roman" w:cs="Times New Roman"/>
          <w:sz w:val="24"/>
          <w:szCs w:val="24"/>
        </w:rPr>
        <w:t>most variable. “</w:t>
      </w:r>
      <w:r w:rsidR="0097525E" w:rsidRPr="00B206BB">
        <w:rPr>
          <w:rFonts w:ascii="Times New Roman" w:hAnsi="Times New Roman" w:cs="Times New Roman"/>
          <w:sz w:val="24"/>
          <w:szCs w:val="24"/>
        </w:rPr>
        <w:t>M</w:t>
      </w:r>
      <w:r w:rsidRPr="00B206BB">
        <w:rPr>
          <w:rFonts w:ascii="Times New Roman" w:hAnsi="Times New Roman" w:cs="Times New Roman"/>
          <w:sz w:val="24"/>
          <w:szCs w:val="24"/>
        </w:rPr>
        <w:t>ixed” housing systems</w:t>
      </w:r>
      <w:del w:id="789" w:author="Caitlin Jeffrey" w:date="2020-08-21T15:02:00Z">
        <w:r w:rsidRPr="00B206BB" w:rsidDel="002D1116">
          <w:rPr>
            <w:rFonts w:ascii="Times New Roman" w:hAnsi="Times New Roman" w:cs="Times New Roman"/>
            <w:sz w:val="24"/>
            <w:szCs w:val="24"/>
          </w:rPr>
          <w:delText>, where</w:delText>
        </w:r>
      </w:del>
      <w:ins w:id="790" w:author="Caitlin Jeffrey" w:date="2020-08-21T15:02:00Z">
        <w:r w:rsidR="002D1116">
          <w:rPr>
            <w:rFonts w:ascii="Times New Roman" w:hAnsi="Times New Roman" w:cs="Times New Roman"/>
            <w:sz w:val="24"/>
            <w:szCs w:val="24"/>
          </w:rPr>
          <w:t xml:space="preserve"> using</w:t>
        </w:r>
      </w:ins>
      <w:r w:rsidRPr="00B206BB">
        <w:rPr>
          <w:rFonts w:ascii="Times New Roman" w:hAnsi="Times New Roman" w:cs="Times New Roman"/>
          <w:sz w:val="24"/>
          <w:szCs w:val="24"/>
        </w:rPr>
        <w:t xml:space="preserve"> bedded packs </w:t>
      </w:r>
      <w:del w:id="791" w:author="Caitlin Jeffrey" w:date="2020-08-21T15:02:00Z">
        <w:r w:rsidRPr="00B206BB" w:rsidDel="002D1116">
          <w:rPr>
            <w:rFonts w:ascii="Times New Roman" w:hAnsi="Times New Roman" w:cs="Times New Roman"/>
            <w:sz w:val="24"/>
            <w:szCs w:val="24"/>
          </w:rPr>
          <w:delText xml:space="preserve">are used </w:delText>
        </w:r>
      </w:del>
      <w:r w:rsidRPr="00B206BB">
        <w:rPr>
          <w:rFonts w:ascii="Times New Roman" w:hAnsi="Times New Roman" w:cs="Times New Roman"/>
          <w:sz w:val="24"/>
          <w:szCs w:val="24"/>
        </w:rPr>
        <w:t xml:space="preserve">in combination with another style </w:t>
      </w:r>
      <w:r w:rsidR="000C1A04" w:rsidRPr="00B206BB">
        <w:rPr>
          <w:rFonts w:ascii="Times New Roman" w:hAnsi="Times New Roman" w:cs="Times New Roman"/>
          <w:sz w:val="24"/>
          <w:szCs w:val="24"/>
        </w:rPr>
        <w:t xml:space="preserve">were </w:t>
      </w:r>
      <w:r w:rsidRPr="00B206BB">
        <w:rPr>
          <w:rFonts w:ascii="Times New Roman" w:hAnsi="Times New Roman" w:cs="Times New Roman"/>
          <w:sz w:val="24"/>
          <w:szCs w:val="24"/>
        </w:rPr>
        <w:t>common. Clarifying the extent of these mixed or hybrid housing systems and the reasons for their use might be a direction for future study.</w:t>
      </w:r>
      <w:r w:rsidR="00D94FA1" w:rsidRPr="00B206BB">
        <w:rPr>
          <w:rFonts w:ascii="Times New Roman" w:hAnsi="Times New Roman" w:cs="Times New Roman"/>
          <w:sz w:val="24"/>
          <w:szCs w:val="24"/>
        </w:rPr>
        <w:t xml:space="preserve"> </w:t>
      </w:r>
      <w:r w:rsidR="00311662" w:rsidRPr="00B206BB">
        <w:rPr>
          <w:rFonts w:ascii="Times New Roman" w:hAnsi="Times New Roman" w:cs="Times New Roman"/>
          <w:sz w:val="24"/>
          <w:szCs w:val="24"/>
        </w:rPr>
        <w:t>To encourage a high response rate, questions were designed to be brief and targeted. For example, b</w:t>
      </w:r>
      <w:r w:rsidR="0097525E" w:rsidRPr="00B206BB">
        <w:rPr>
          <w:rFonts w:ascii="Times New Roman" w:hAnsi="Times New Roman" w:cs="Times New Roman"/>
          <w:sz w:val="24"/>
          <w:szCs w:val="24"/>
        </w:rPr>
        <w:t>ecause it is always constructed in an open floor plan barn</w:t>
      </w:r>
      <w:r w:rsidR="002A6032" w:rsidRPr="00B206BB">
        <w:rPr>
          <w:rFonts w:ascii="Times New Roman" w:hAnsi="Times New Roman" w:cs="Times New Roman"/>
          <w:sz w:val="24"/>
          <w:szCs w:val="24"/>
        </w:rPr>
        <w:t>, we chose to include “bedded pack”</w:t>
      </w:r>
      <w:r w:rsidR="00644994" w:rsidRPr="00B206BB">
        <w:rPr>
          <w:rFonts w:ascii="Times New Roman" w:hAnsi="Times New Roman" w:cs="Times New Roman"/>
          <w:sz w:val="24"/>
          <w:szCs w:val="24"/>
        </w:rPr>
        <w:t xml:space="preserve"> as a housing style</w:t>
      </w:r>
      <w:r w:rsidR="0097525E" w:rsidRPr="00B206BB">
        <w:rPr>
          <w:rFonts w:ascii="Times New Roman" w:hAnsi="Times New Roman" w:cs="Times New Roman"/>
          <w:sz w:val="24"/>
          <w:szCs w:val="24"/>
        </w:rPr>
        <w:t xml:space="preserve">, rather than ask about loose housing and </w:t>
      </w:r>
      <w:r w:rsidR="00311662" w:rsidRPr="00B206BB">
        <w:rPr>
          <w:rFonts w:ascii="Times New Roman" w:hAnsi="Times New Roman" w:cs="Times New Roman"/>
          <w:sz w:val="24"/>
          <w:szCs w:val="24"/>
        </w:rPr>
        <w:t>then</w:t>
      </w:r>
      <w:r w:rsidR="0097525E" w:rsidRPr="00B206BB">
        <w:rPr>
          <w:rFonts w:ascii="Times New Roman" w:hAnsi="Times New Roman" w:cs="Times New Roman"/>
          <w:sz w:val="24"/>
          <w:szCs w:val="24"/>
        </w:rPr>
        <w:t xml:space="preserve"> clarify if it was managed as a bedded pack. </w:t>
      </w:r>
      <w:r w:rsidR="00965AEF" w:rsidRPr="00B206BB">
        <w:rPr>
          <w:rFonts w:ascii="Times New Roman" w:hAnsi="Times New Roman" w:cs="Times New Roman"/>
          <w:sz w:val="24"/>
          <w:szCs w:val="24"/>
        </w:rPr>
        <w:t xml:space="preserve">Furthermore, </w:t>
      </w:r>
      <w:r w:rsidR="00250304" w:rsidRPr="00B206BB">
        <w:rPr>
          <w:rFonts w:ascii="Times New Roman" w:hAnsi="Times New Roman" w:cs="Times New Roman"/>
          <w:sz w:val="24"/>
          <w:szCs w:val="24"/>
        </w:rPr>
        <w:t xml:space="preserve">while respondents were able to select more than one bedding or housing type, </w:t>
      </w:r>
      <w:r w:rsidR="00B70622">
        <w:rPr>
          <w:rFonts w:ascii="Times New Roman" w:hAnsi="Times New Roman" w:cs="Times New Roman"/>
          <w:sz w:val="24"/>
          <w:szCs w:val="24"/>
        </w:rPr>
        <w:t>there was an open component to this question where respondents could</w:t>
      </w:r>
      <w:r w:rsidR="00250304" w:rsidRPr="00B206BB">
        <w:rPr>
          <w:rFonts w:ascii="Times New Roman" w:hAnsi="Times New Roman" w:cs="Times New Roman"/>
          <w:sz w:val="24"/>
          <w:szCs w:val="24"/>
        </w:rPr>
        <w:t xml:space="preserve"> write a short response specifying which bedding was associated with which housing type.</w:t>
      </w:r>
      <w:r w:rsidR="00965AEF" w:rsidRPr="00B206BB">
        <w:rPr>
          <w:rFonts w:ascii="Times New Roman" w:hAnsi="Times New Roman" w:cs="Times New Roman"/>
          <w:sz w:val="24"/>
          <w:szCs w:val="24"/>
        </w:rPr>
        <w:t xml:space="preserve"> </w:t>
      </w:r>
      <w:r w:rsidR="0097525E" w:rsidRPr="00B206BB">
        <w:rPr>
          <w:rFonts w:ascii="Times New Roman" w:hAnsi="Times New Roman" w:cs="Times New Roman"/>
          <w:sz w:val="24"/>
          <w:szCs w:val="24"/>
        </w:rPr>
        <w:t>While this had the effect of shortening the survey, it may have introduced some</w:t>
      </w:r>
      <w:r w:rsidR="00965AEF" w:rsidRPr="00B206BB">
        <w:rPr>
          <w:rFonts w:ascii="Times New Roman" w:hAnsi="Times New Roman" w:cs="Times New Roman"/>
          <w:sz w:val="24"/>
          <w:szCs w:val="24"/>
        </w:rPr>
        <w:t xml:space="preserve"> confusion </w:t>
      </w:r>
      <w:r w:rsidR="00497C2C">
        <w:rPr>
          <w:rFonts w:ascii="Times New Roman" w:hAnsi="Times New Roman" w:cs="Times New Roman"/>
          <w:sz w:val="24"/>
          <w:szCs w:val="24"/>
        </w:rPr>
        <w:t>among respondents</w:t>
      </w:r>
      <w:r w:rsidR="00965AEF" w:rsidRPr="00B206BB">
        <w:rPr>
          <w:rFonts w:ascii="Times New Roman" w:hAnsi="Times New Roman" w:cs="Times New Roman"/>
          <w:sz w:val="24"/>
          <w:szCs w:val="24"/>
        </w:rPr>
        <w:t xml:space="preserve"> who had multiple </w:t>
      </w:r>
      <w:r w:rsidR="00250304" w:rsidRPr="00B206BB">
        <w:rPr>
          <w:rFonts w:ascii="Times New Roman" w:hAnsi="Times New Roman" w:cs="Times New Roman"/>
          <w:sz w:val="24"/>
          <w:szCs w:val="24"/>
        </w:rPr>
        <w:t>housing and or bedding types,</w:t>
      </w:r>
      <w:r w:rsidR="00965AEF" w:rsidRPr="00B206BB">
        <w:rPr>
          <w:rFonts w:ascii="Times New Roman" w:hAnsi="Times New Roman" w:cs="Times New Roman"/>
          <w:sz w:val="24"/>
          <w:szCs w:val="24"/>
        </w:rPr>
        <w:t xml:space="preserve"> or loose housing systems</w:t>
      </w:r>
      <w:r w:rsidR="00497C2C">
        <w:rPr>
          <w:rFonts w:ascii="Times New Roman" w:hAnsi="Times New Roman" w:cs="Times New Roman"/>
          <w:sz w:val="24"/>
          <w:szCs w:val="24"/>
        </w:rPr>
        <w:t xml:space="preserve">, introducing potential measurement error. </w:t>
      </w:r>
      <w:r w:rsidR="00497C2C" w:rsidRPr="00497C2C">
        <w:rPr>
          <w:rFonts w:ascii="Times New Roman" w:hAnsi="Times New Roman" w:cs="Times New Roman"/>
          <w:sz w:val="24"/>
          <w:szCs w:val="24"/>
          <w:highlight w:val="green"/>
        </w:rPr>
        <w:t>X</w:t>
      </w:r>
      <w:r w:rsidR="00497C2C">
        <w:rPr>
          <w:rFonts w:ascii="Times New Roman" w:hAnsi="Times New Roman" w:cs="Times New Roman"/>
          <w:sz w:val="24"/>
          <w:szCs w:val="24"/>
        </w:rPr>
        <w:t xml:space="preserve"> r</w:t>
      </w:r>
      <w:r w:rsidR="00965AEF" w:rsidRPr="00B206BB">
        <w:rPr>
          <w:rFonts w:ascii="Times New Roman" w:hAnsi="Times New Roman" w:cs="Times New Roman"/>
          <w:sz w:val="24"/>
          <w:szCs w:val="24"/>
        </w:rPr>
        <w:t xml:space="preserve">espondents who used loose housing without a bedded pack or used mixed systems noted this in the “other” category of </w:t>
      </w:r>
      <w:r w:rsidR="00497C2C">
        <w:rPr>
          <w:rFonts w:ascii="Times New Roman" w:hAnsi="Times New Roman" w:cs="Times New Roman"/>
          <w:sz w:val="24"/>
          <w:szCs w:val="24"/>
        </w:rPr>
        <w:t>question 3</w:t>
      </w:r>
      <w:r w:rsidR="00965AEF" w:rsidRPr="00B206BB">
        <w:rPr>
          <w:rFonts w:ascii="Times New Roman" w:hAnsi="Times New Roman" w:cs="Times New Roman"/>
          <w:sz w:val="24"/>
          <w:szCs w:val="24"/>
        </w:rPr>
        <w:t xml:space="preserve">. </w:t>
      </w:r>
      <w:r w:rsidR="0096695F">
        <w:rPr>
          <w:rFonts w:ascii="Times New Roman" w:hAnsi="Times New Roman" w:cs="Times New Roman"/>
          <w:sz w:val="24"/>
          <w:szCs w:val="24"/>
        </w:rPr>
        <w:t xml:space="preserve">In </w:t>
      </w:r>
      <w:r w:rsidR="0096695F" w:rsidRPr="00571428">
        <w:rPr>
          <w:rFonts w:ascii="Times New Roman" w:hAnsi="Times New Roman" w:cs="Times New Roman"/>
          <w:sz w:val="24"/>
          <w:szCs w:val="24"/>
          <w:highlight w:val="green"/>
        </w:rPr>
        <w:t>X cases among the X</w:t>
      </w:r>
      <w:r w:rsidR="0096695F">
        <w:rPr>
          <w:rFonts w:ascii="Times New Roman" w:hAnsi="Times New Roman" w:cs="Times New Roman"/>
          <w:sz w:val="24"/>
          <w:szCs w:val="24"/>
        </w:rPr>
        <w:t xml:space="preserve"> r</w:t>
      </w:r>
      <w:r w:rsidR="00250304" w:rsidRPr="00B206BB">
        <w:rPr>
          <w:rFonts w:ascii="Times New Roman" w:hAnsi="Times New Roman" w:cs="Times New Roman"/>
          <w:sz w:val="24"/>
          <w:szCs w:val="24"/>
        </w:rPr>
        <w:t xml:space="preserve">espondents who selected multiple housing and bedding strategies </w:t>
      </w:r>
      <w:r w:rsidR="0096695F">
        <w:rPr>
          <w:rFonts w:ascii="Times New Roman" w:hAnsi="Times New Roman" w:cs="Times New Roman"/>
          <w:sz w:val="24"/>
          <w:szCs w:val="24"/>
        </w:rPr>
        <w:t xml:space="preserve">the respondents </w:t>
      </w:r>
      <w:r w:rsidR="00250304" w:rsidRPr="00B206BB">
        <w:rPr>
          <w:rFonts w:ascii="Times New Roman" w:hAnsi="Times New Roman" w:cs="Times New Roman"/>
          <w:sz w:val="24"/>
          <w:szCs w:val="24"/>
        </w:rPr>
        <w:t>were not specific about which bedding was used in each housing type</w:t>
      </w:r>
      <w:r w:rsidR="00243609">
        <w:rPr>
          <w:rFonts w:ascii="Times New Roman" w:hAnsi="Times New Roman" w:cs="Times New Roman"/>
          <w:sz w:val="24"/>
          <w:szCs w:val="24"/>
        </w:rPr>
        <w:t>, highlighting a limitation of the current survey method and format</w:t>
      </w:r>
      <w:r w:rsidR="00250304" w:rsidRPr="00B206BB">
        <w:rPr>
          <w:rFonts w:ascii="Times New Roman" w:hAnsi="Times New Roman" w:cs="Times New Roman"/>
          <w:sz w:val="24"/>
          <w:szCs w:val="24"/>
        </w:rPr>
        <w:t>.</w:t>
      </w:r>
      <w:r w:rsidR="00243609">
        <w:rPr>
          <w:rFonts w:ascii="Times New Roman" w:hAnsi="Times New Roman" w:cs="Times New Roman"/>
          <w:sz w:val="24"/>
          <w:szCs w:val="24"/>
        </w:rPr>
        <w:t xml:space="preserve"> Future surveys could incorporate alternative methods (e.g.</w:t>
      </w:r>
      <w:ins w:id="792" w:author="Deborah Neher" w:date="2020-08-19T20:36:00Z">
        <w:r w:rsidR="003E59FB">
          <w:rPr>
            <w:rFonts w:ascii="Times New Roman" w:hAnsi="Times New Roman" w:cs="Times New Roman"/>
            <w:sz w:val="24"/>
            <w:szCs w:val="24"/>
          </w:rPr>
          <w:t>,</w:t>
        </w:r>
      </w:ins>
      <w:r w:rsidR="00243609">
        <w:rPr>
          <w:rFonts w:ascii="Times New Roman" w:hAnsi="Times New Roman" w:cs="Times New Roman"/>
          <w:sz w:val="24"/>
          <w:szCs w:val="24"/>
        </w:rPr>
        <w:t xml:space="preserve"> interview questionnaires) or questionnaire </w:t>
      </w:r>
      <w:r w:rsidR="00A332C9">
        <w:rPr>
          <w:rFonts w:ascii="Times New Roman" w:hAnsi="Times New Roman" w:cs="Times New Roman"/>
          <w:sz w:val="24"/>
          <w:szCs w:val="24"/>
        </w:rPr>
        <w:lastRenderedPageBreak/>
        <w:t>designs</w:t>
      </w:r>
      <w:r w:rsidR="00243609">
        <w:rPr>
          <w:rFonts w:ascii="Times New Roman" w:hAnsi="Times New Roman" w:cs="Times New Roman"/>
          <w:sz w:val="24"/>
          <w:szCs w:val="24"/>
        </w:rPr>
        <w:t xml:space="preserve"> that </w:t>
      </w:r>
      <w:r w:rsidR="00194EBE">
        <w:rPr>
          <w:rFonts w:ascii="Times New Roman" w:hAnsi="Times New Roman" w:cs="Times New Roman"/>
          <w:sz w:val="24"/>
          <w:szCs w:val="24"/>
        </w:rPr>
        <w:t xml:space="preserve">allow respondents to </w:t>
      </w:r>
      <w:r w:rsidR="00243609">
        <w:rPr>
          <w:rFonts w:ascii="Times New Roman" w:hAnsi="Times New Roman" w:cs="Times New Roman"/>
          <w:sz w:val="24"/>
          <w:szCs w:val="24"/>
        </w:rPr>
        <w:t>pr</w:t>
      </w:r>
      <w:r w:rsidR="00194EBE">
        <w:rPr>
          <w:rFonts w:ascii="Times New Roman" w:hAnsi="Times New Roman" w:cs="Times New Roman"/>
          <w:sz w:val="24"/>
          <w:szCs w:val="24"/>
        </w:rPr>
        <w:t xml:space="preserve">ovide more </w:t>
      </w:r>
      <w:r w:rsidR="00A332C9">
        <w:rPr>
          <w:rFonts w:ascii="Times New Roman" w:hAnsi="Times New Roman" w:cs="Times New Roman"/>
          <w:sz w:val="24"/>
          <w:szCs w:val="24"/>
        </w:rPr>
        <w:t>detailed information. From</w:t>
      </w:r>
      <w:r w:rsidR="00194EBE">
        <w:rPr>
          <w:rFonts w:ascii="Times New Roman" w:hAnsi="Times New Roman" w:cs="Times New Roman"/>
          <w:sz w:val="24"/>
          <w:szCs w:val="24"/>
        </w:rPr>
        <w:t xml:space="preserve"> the current survey we believe we have </w:t>
      </w:r>
      <w:r w:rsidR="00D83481">
        <w:rPr>
          <w:rFonts w:ascii="Times New Roman" w:hAnsi="Times New Roman" w:cs="Times New Roman"/>
          <w:sz w:val="24"/>
          <w:szCs w:val="24"/>
        </w:rPr>
        <w:t>obtained reasonable estimate</w:t>
      </w:r>
      <w:r w:rsidR="002337D2">
        <w:rPr>
          <w:rFonts w:ascii="Times New Roman" w:hAnsi="Times New Roman" w:cs="Times New Roman"/>
          <w:sz w:val="24"/>
          <w:szCs w:val="24"/>
        </w:rPr>
        <w:t>s</w:t>
      </w:r>
      <w:r w:rsidR="00D83481">
        <w:rPr>
          <w:rFonts w:ascii="Times New Roman" w:hAnsi="Times New Roman" w:cs="Times New Roman"/>
          <w:sz w:val="24"/>
          <w:szCs w:val="24"/>
        </w:rPr>
        <w:t xml:space="preserve"> of the approximate frequency of </w:t>
      </w:r>
      <w:ins w:id="793" w:author="Caitlin Jeffrey" w:date="2020-08-21T15:04:00Z">
        <w:r w:rsidR="008276E5">
          <w:rPr>
            <w:rFonts w:ascii="Times New Roman" w:hAnsi="Times New Roman" w:cs="Times New Roman"/>
            <w:sz w:val="24"/>
            <w:szCs w:val="24"/>
          </w:rPr>
          <w:t xml:space="preserve">three </w:t>
        </w:r>
      </w:ins>
      <w:del w:id="794" w:author="Caitlin Jeffrey" w:date="2020-08-21T15:04:00Z">
        <w:r w:rsidR="002337D2" w:rsidDel="008276E5">
          <w:rPr>
            <w:rFonts w:ascii="Times New Roman" w:hAnsi="Times New Roman" w:cs="Times New Roman"/>
            <w:sz w:val="24"/>
            <w:szCs w:val="24"/>
          </w:rPr>
          <w:delText>3</w:delText>
        </w:r>
      </w:del>
      <w:r w:rsidR="002337D2">
        <w:rPr>
          <w:rFonts w:ascii="Times New Roman" w:hAnsi="Times New Roman" w:cs="Times New Roman"/>
          <w:sz w:val="24"/>
          <w:szCs w:val="24"/>
        </w:rPr>
        <w:t xml:space="preserve"> most common</w:t>
      </w:r>
      <w:r w:rsidR="00D83481">
        <w:rPr>
          <w:rFonts w:ascii="Times New Roman" w:hAnsi="Times New Roman" w:cs="Times New Roman"/>
          <w:sz w:val="24"/>
          <w:szCs w:val="24"/>
        </w:rPr>
        <w:t xml:space="preserve"> housing and bedding types used on organic dairy farms in Vermont</w:t>
      </w:r>
      <w:r w:rsidR="002337D2">
        <w:rPr>
          <w:rFonts w:ascii="Times New Roman" w:hAnsi="Times New Roman" w:cs="Times New Roman"/>
          <w:sz w:val="24"/>
          <w:szCs w:val="24"/>
        </w:rPr>
        <w:t xml:space="preserve"> (</w:t>
      </w:r>
      <w:del w:id="795" w:author="Caitlin Jeffrey" w:date="2020-08-21T15:10:00Z">
        <w:r w:rsidR="002337D2" w:rsidDel="008276E5">
          <w:rPr>
            <w:rFonts w:ascii="Times New Roman" w:hAnsi="Times New Roman" w:cs="Times New Roman"/>
            <w:sz w:val="24"/>
            <w:szCs w:val="24"/>
          </w:rPr>
          <w:delText>tie-stall</w:delText>
        </w:r>
      </w:del>
      <w:ins w:id="796" w:author="Caitlin Jeffrey" w:date="2020-08-21T15:10:00Z">
        <w:r w:rsidR="008276E5">
          <w:rPr>
            <w:rFonts w:ascii="Times New Roman" w:hAnsi="Times New Roman" w:cs="Times New Roman"/>
            <w:sz w:val="24"/>
            <w:szCs w:val="24"/>
          </w:rPr>
          <w:t>tiestall</w:t>
        </w:r>
      </w:ins>
      <w:r w:rsidR="002337D2">
        <w:rPr>
          <w:rFonts w:ascii="Times New Roman" w:hAnsi="Times New Roman" w:cs="Times New Roman"/>
          <w:sz w:val="24"/>
          <w:szCs w:val="24"/>
        </w:rPr>
        <w:t>s with wood products, free</w:t>
      </w:r>
      <w:ins w:id="797" w:author="Caitlin Jeffrey" w:date="2020-08-21T15:04:00Z">
        <w:r w:rsidR="008276E5">
          <w:rPr>
            <w:rFonts w:ascii="Times New Roman" w:hAnsi="Times New Roman" w:cs="Times New Roman"/>
            <w:sz w:val="24"/>
            <w:szCs w:val="24"/>
          </w:rPr>
          <w:t>-</w:t>
        </w:r>
      </w:ins>
      <w:del w:id="798" w:author="Caitlin Jeffrey" w:date="2020-08-21T15:04:00Z">
        <w:r w:rsidR="002337D2" w:rsidDel="008276E5">
          <w:rPr>
            <w:rFonts w:ascii="Times New Roman" w:hAnsi="Times New Roman" w:cs="Times New Roman"/>
            <w:sz w:val="24"/>
            <w:szCs w:val="24"/>
          </w:rPr>
          <w:delText xml:space="preserve"> </w:delText>
        </w:r>
      </w:del>
      <w:r w:rsidR="002337D2">
        <w:rPr>
          <w:rFonts w:ascii="Times New Roman" w:hAnsi="Times New Roman" w:cs="Times New Roman"/>
          <w:sz w:val="24"/>
          <w:szCs w:val="24"/>
        </w:rPr>
        <w:t xml:space="preserve">stalls with wood products or </w:t>
      </w:r>
      <w:del w:id="799" w:author="Caitlin Jeffrey" w:date="2020-08-21T15:10:00Z">
        <w:r w:rsidR="002337D2" w:rsidDel="008276E5">
          <w:rPr>
            <w:rFonts w:ascii="Times New Roman" w:hAnsi="Times New Roman" w:cs="Times New Roman"/>
            <w:sz w:val="24"/>
            <w:szCs w:val="24"/>
          </w:rPr>
          <w:delText>free-stall</w:delText>
        </w:r>
      </w:del>
      <w:ins w:id="800" w:author="Caitlin Jeffrey" w:date="2020-08-21T15:10:00Z">
        <w:r w:rsidR="008276E5">
          <w:rPr>
            <w:rFonts w:ascii="Times New Roman" w:hAnsi="Times New Roman" w:cs="Times New Roman"/>
            <w:sz w:val="24"/>
            <w:szCs w:val="24"/>
          </w:rPr>
          <w:t>freestall</w:t>
        </w:r>
      </w:ins>
      <w:r w:rsidR="002337D2">
        <w:rPr>
          <w:rFonts w:ascii="Times New Roman" w:hAnsi="Times New Roman" w:cs="Times New Roman"/>
          <w:sz w:val="24"/>
          <w:szCs w:val="24"/>
        </w:rPr>
        <w:t>s with sand)</w:t>
      </w:r>
      <w:r w:rsidR="00D83481">
        <w:rPr>
          <w:rFonts w:ascii="Times New Roman" w:hAnsi="Times New Roman" w:cs="Times New Roman"/>
          <w:sz w:val="24"/>
          <w:szCs w:val="24"/>
        </w:rPr>
        <w:t xml:space="preserve">, and have identified </w:t>
      </w:r>
      <w:r w:rsidR="002337D2">
        <w:rPr>
          <w:rFonts w:ascii="Times New Roman" w:hAnsi="Times New Roman" w:cs="Times New Roman"/>
          <w:sz w:val="24"/>
          <w:szCs w:val="24"/>
        </w:rPr>
        <w:t>some</w:t>
      </w:r>
      <w:r w:rsidR="00D83481">
        <w:rPr>
          <w:rFonts w:ascii="Times New Roman" w:hAnsi="Times New Roman" w:cs="Times New Roman"/>
          <w:sz w:val="24"/>
          <w:szCs w:val="24"/>
        </w:rPr>
        <w:t xml:space="preserve"> challenge</w:t>
      </w:r>
      <w:r w:rsidR="002337D2">
        <w:rPr>
          <w:rFonts w:ascii="Times New Roman" w:hAnsi="Times New Roman" w:cs="Times New Roman"/>
          <w:sz w:val="24"/>
          <w:szCs w:val="24"/>
        </w:rPr>
        <w:t>s</w:t>
      </w:r>
      <w:r w:rsidR="00D83481">
        <w:rPr>
          <w:rFonts w:ascii="Times New Roman" w:hAnsi="Times New Roman" w:cs="Times New Roman"/>
          <w:sz w:val="24"/>
          <w:szCs w:val="24"/>
        </w:rPr>
        <w:t xml:space="preserve"> with characterizing </w:t>
      </w:r>
      <w:r w:rsidR="002337D2">
        <w:rPr>
          <w:rFonts w:ascii="Times New Roman" w:hAnsi="Times New Roman" w:cs="Times New Roman"/>
          <w:sz w:val="24"/>
          <w:szCs w:val="24"/>
        </w:rPr>
        <w:t xml:space="preserve">housing and </w:t>
      </w:r>
      <w:r w:rsidR="00D83481">
        <w:rPr>
          <w:rFonts w:ascii="Times New Roman" w:hAnsi="Times New Roman" w:cs="Times New Roman"/>
          <w:sz w:val="24"/>
          <w:szCs w:val="24"/>
        </w:rPr>
        <w:t>bedding management practices</w:t>
      </w:r>
      <w:r w:rsidR="002337D2">
        <w:rPr>
          <w:rFonts w:ascii="Times New Roman" w:hAnsi="Times New Roman" w:cs="Times New Roman"/>
          <w:sz w:val="24"/>
          <w:szCs w:val="24"/>
        </w:rPr>
        <w:t xml:space="preserve"> on farms that did not fit these categories</w:t>
      </w:r>
      <w:r w:rsidR="00D83481">
        <w:rPr>
          <w:rFonts w:ascii="Times New Roman" w:hAnsi="Times New Roman" w:cs="Times New Roman"/>
          <w:sz w:val="24"/>
          <w:szCs w:val="24"/>
        </w:rPr>
        <w:t xml:space="preserve">, which </w:t>
      </w:r>
      <w:r w:rsidR="002337D2">
        <w:rPr>
          <w:rFonts w:ascii="Times New Roman" w:hAnsi="Times New Roman" w:cs="Times New Roman"/>
          <w:sz w:val="24"/>
          <w:szCs w:val="24"/>
        </w:rPr>
        <w:t xml:space="preserve">were approximately 30% of </w:t>
      </w:r>
      <w:r w:rsidR="00381B3B">
        <w:rPr>
          <w:rFonts w:ascii="Times New Roman" w:hAnsi="Times New Roman" w:cs="Times New Roman"/>
          <w:sz w:val="24"/>
          <w:szCs w:val="24"/>
        </w:rPr>
        <w:t>respondents</w:t>
      </w:r>
      <w:r w:rsidR="005A4032">
        <w:rPr>
          <w:rFonts w:ascii="Times New Roman" w:hAnsi="Times New Roman" w:cs="Times New Roman"/>
          <w:sz w:val="24"/>
          <w:szCs w:val="24"/>
        </w:rPr>
        <w:t>, and including farms using bedded-pack housing systems.</w:t>
      </w:r>
    </w:p>
    <w:p w14:paraId="246D4841" w14:textId="146FC5A4" w:rsidR="003D461F" w:rsidRDefault="003D461F" w:rsidP="00B70622">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ab/>
      </w:r>
      <w:r w:rsidR="00AD5937">
        <w:rPr>
          <w:rFonts w:ascii="Times New Roman" w:hAnsi="Times New Roman" w:cs="Times New Roman"/>
          <w:sz w:val="24"/>
          <w:szCs w:val="24"/>
        </w:rPr>
        <w:t>S</w:t>
      </w:r>
      <w:r w:rsidR="00AA019B">
        <w:rPr>
          <w:rFonts w:ascii="Times New Roman" w:hAnsi="Times New Roman" w:cs="Times New Roman"/>
          <w:sz w:val="24"/>
          <w:szCs w:val="24"/>
        </w:rPr>
        <w:t xml:space="preserve">urvey </w:t>
      </w:r>
      <w:r w:rsidR="00AD5937">
        <w:rPr>
          <w:rFonts w:ascii="Times New Roman" w:hAnsi="Times New Roman" w:cs="Times New Roman"/>
          <w:sz w:val="24"/>
          <w:szCs w:val="24"/>
        </w:rPr>
        <w:t xml:space="preserve">administration </w:t>
      </w:r>
      <w:r w:rsidR="00AA019B">
        <w:rPr>
          <w:rFonts w:ascii="Times New Roman" w:hAnsi="Times New Roman" w:cs="Times New Roman"/>
          <w:sz w:val="24"/>
          <w:szCs w:val="24"/>
        </w:rPr>
        <w:t xml:space="preserve">type </w:t>
      </w:r>
      <w:r w:rsidR="00AD5937">
        <w:rPr>
          <w:rFonts w:ascii="Times New Roman" w:hAnsi="Times New Roman" w:cs="Times New Roman"/>
          <w:sz w:val="24"/>
          <w:szCs w:val="24"/>
        </w:rPr>
        <w:t>was associated with</w:t>
      </w:r>
      <w:r w:rsidR="00AA019B">
        <w:rPr>
          <w:rFonts w:ascii="Times New Roman" w:hAnsi="Times New Roman" w:cs="Times New Roman"/>
          <w:sz w:val="24"/>
          <w:szCs w:val="24"/>
        </w:rPr>
        <w:t xml:space="preserve"> </w:t>
      </w:r>
      <w:r w:rsidR="00AD5937">
        <w:rPr>
          <w:rFonts w:ascii="Times New Roman" w:hAnsi="Times New Roman" w:cs="Times New Roman"/>
          <w:sz w:val="24"/>
          <w:szCs w:val="24"/>
        </w:rPr>
        <w:t>housing/bedding system (</w:t>
      </w:r>
      <w:r w:rsidR="002F3D85">
        <w:rPr>
          <w:rFonts w:ascii="Times New Roman" w:hAnsi="Times New Roman" w:cs="Times New Roman"/>
          <w:sz w:val="24"/>
          <w:szCs w:val="24"/>
        </w:rPr>
        <w:t xml:space="preserve">chi-square = 21.68, </w:t>
      </w:r>
      <w:commentRangeStart w:id="801"/>
      <w:r w:rsidR="00AD5937">
        <w:rPr>
          <w:rFonts w:ascii="Times New Roman" w:hAnsi="Times New Roman" w:cs="Times New Roman"/>
          <w:i/>
          <w:sz w:val="24"/>
          <w:szCs w:val="24"/>
        </w:rPr>
        <w:t>P</w:t>
      </w:r>
      <w:ins w:id="802" w:author="Deborah Neher" w:date="2020-08-19T21:26:00Z">
        <w:r w:rsidR="00BD298E">
          <w:rPr>
            <w:rFonts w:ascii="Times New Roman" w:hAnsi="Times New Roman" w:cs="Times New Roman"/>
            <w:i/>
            <w:sz w:val="24"/>
            <w:szCs w:val="24"/>
          </w:rPr>
          <w:t xml:space="preserve"> </w:t>
        </w:r>
      </w:ins>
      <w:r w:rsidR="00AD5937">
        <w:rPr>
          <w:rFonts w:ascii="Times New Roman" w:hAnsi="Times New Roman" w:cs="Times New Roman"/>
          <w:sz w:val="24"/>
          <w:szCs w:val="24"/>
        </w:rPr>
        <w:t>=</w:t>
      </w:r>
      <w:ins w:id="803" w:author="Deborah Neher" w:date="2020-08-19T21:26:00Z">
        <w:r w:rsidR="00BD298E">
          <w:rPr>
            <w:rFonts w:ascii="Times New Roman" w:hAnsi="Times New Roman" w:cs="Times New Roman"/>
            <w:sz w:val="24"/>
            <w:szCs w:val="24"/>
          </w:rPr>
          <w:t xml:space="preserve"> </w:t>
        </w:r>
      </w:ins>
      <w:r w:rsidR="00AD5937">
        <w:rPr>
          <w:rFonts w:ascii="Times New Roman" w:hAnsi="Times New Roman" w:cs="Times New Roman"/>
          <w:sz w:val="24"/>
          <w:szCs w:val="24"/>
        </w:rPr>
        <w:t>0.04</w:t>
      </w:r>
      <w:commentRangeEnd w:id="801"/>
      <w:r w:rsidR="00BD298E">
        <w:rPr>
          <w:rStyle w:val="CommentReference"/>
        </w:rPr>
        <w:commentReference w:id="801"/>
      </w:r>
      <w:r w:rsidR="00AD5937">
        <w:rPr>
          <w:rFonts w:ascii="Times New Roman" w:hAnsi="Times New Roman" w:cs="Times New Roman"/>
          <w:sz w:val="24"/>
          <w:szCs w:val="24"/>
        </w:rPr>
        <w:t>)</w:t>
      </w:r>
      <w:r w:rsidR="00AD5937" w:rsidRPr="00B206BB">
        <w:rPr>
          <w:rFonts w:ascii="Times New Roman" w:hAnsi="Times New Roman" w:cs="Times New Roman"/>
          <w:sz w:val="24"/>
          <w:szCs w:val="24"/>
        </w:rPr>
        <w:t xml:space="preserve"> </w:t>
      </w:r>
      <w:r w:rsidR="00AD5937">
        <w:rPr>
          <w:rFonts w:ascii="Times New Roman" w:hAnsi="Times New Roman" w:cs="Times New Roman"/>
          <w:sz w:val="24"/>
          <w:szCs w:val="24"/>
        </w:rPr>
        <w:t>(Fig</w:t>
      </w:r>
      <w:r w:rsidR="002F3D85">
        <w:rPr>
          <w:rFonts w:ascii="Times New Roman" w:hAnsi="Times New Roman" w:cs="Times New Roman"/>
          <w:sz w:val="24"/>
          <w:szCs w:val="24"/>
        </w:rPr>
        <w:t>ure 3</w:t>
      </w:r>
      <w:r w:rsidR="00AD5937">
        <w:rPr>
          <w:rFonts w:ascii="Times New Roman" w:hAnsi="Times New Roman" w:cs="Times New Roman"/>
          <w:sz w:val="24"/>
          <w:szCs w:val="24"/>
        </w:rPr>
        <w:t>). Producers using b</w:t>
      </w:r>
      <w:r w:rsidR="003056F3" w:rsidRPr="00B206BB">
        <w:rPr>
          <w:rFonts w:ascii="Times New Roman" w:hAnsi="Times New Roman" w:cs="Times New Roman"/>
          <w:sz w:val="24"/>
          <w:szCs w:val="24"/>
        </w:rPr>
        <w:t xml:space="preserve">edded pack and </w:t>
      </w:r>
      <w:del w:id="804" w:author="Caitlin Jeffrey" w:date="2020-08-21T15:10:00Z">
        <w:r w:rsidR="003056F3" w:rsidRPr="00B206BB" w:rsidDel="008276E5">
          <w:rPr>
            <w:rFonts w:ascii="Times New Roman" w:hAnsi="Times New Roman" w:cs="Times New Roman"/>
            <w:sz w:val="24"/>
            <w:szCs w:val="24"/>
          </w:rPr>
          <w:delText>free-stall</w:delText>
        </w:r>
      </w:del>
      <w:ins w:id="805" w:author="Caitlin Jeffrey" w:date="2020-08-21T15:10:00Z">
        <w:r w:rsidR="008276E5">
          <w:rPr>
            <w:rFonts w:ascii="Times New Roman" w:hAnsi="Times New Roman" w:cs="Times New Roman"/>
            <w:sz w:val="24"/>
            <w:szCs w:val="24"/>
          </w:rPr>
          <w:t>freestall</w:t>
        </w:r>
      </w:ins>
      <w:r w:rsidR="003056F3" w:rsidRPr="00B206BB">
        <w:rPr>
          <w:rFonts w:ascii="Times New Roman" w:hAnsi="Times New Roman" w:cs="Times New Roman"/>
          <w:sz w:val="24"/>
          <w:szCs w:val="24"/>
        </w:rPr>
        <w:t xml:space="preserve"> wood systems</w:t>
      </w:r>
      <w:r w:rsidR="00AF773C">
        <w:rPr>
          <w:rFonts w:ascii="Times New Roman" w:hAnsi="Times New Roman" w:cs="Times New Roman"/>
          <w:sz w:val="24"/>
          <w:szCs w:val="24"/>
        </w:rPr>
        <w:t xml:space="preserve"> were the most common users of the web-based survey (32% and 43% of each) relative to all other housing beddi</w:t>
      </w:r>
      <w:r w:rsidR="00DB51C5">
        <w:rPr>
          <w:rFonts w:ascii="Times New Roman" w:hAnsi="Times New Roman" w:cs="Times New Roman"/>
          <w:sz w:val="24"/>
          <w:szCs w:val="24"/>
        </w:rPr>
        <w:t xml:space="preserve">ng types (average </w:t>
      </w:r>
      <w:r w:rsidR="00AF773C">
        <w:rPr>
          <w:rFonts w:ascii="Times New Roman" w:hAnsi="Times New Roman" w:cs="Times New Roman"/>
          <w:sz w:val="24"/>
          <w:szCs w:val="24"/>
        </w:rPr>
        <w:t xml:space="preserve">12% </w:t>
      </w:r>
      <w:r w:rsidR="00DB51C5">
        <w:rPr>
          <w:rFonts w:ascii="Times New Roman" w:hAnsi="Times New Roman" w:cs="Times New Roman"/>
          <w:sz w:val="24"/>
          <w:szCs w:val="24"/>
        </w:rPr>
        <w:t xml:space="preserve">among </w:t>
      </w:r>
      <w:r w:rsidR="00AF773C">
        <w:rPr>
          <w:rFonts w:ascii="Times New Roman" w:hAnsi="Times New Roman" w:cs="Times New Roman"/>
          <w:sz w:val="24"/>
          <w:szCs w:val="24"/>
        </w:rPr>
        <w:t>all categories).</w:t>
      </w:r>
      <w:r w:rsidR="003C46C1" w:rsidRPr="00B206BB">
        <w:rPr>
          <w:rFonts w:ascii="Times New Roman" w:hAnsi="Times New Roman" w:cs="Times New Roman"/>
          <w:sz w:val="24"/>
          <w:szCs w:val="24"/>
        </w:rPr>
        <w:t xml:space="preserve"> </w:t>
      </w:r>
      <w:r w:rsidR="00953BC3" w:rsidRPr="00B206BB">
        <w:rPr>
          <w:rFonts w:ascii="Times New Roman" w:hAnsi="Times New Roman" w:cs="Times New Roman"/>
          <w:sz w:val="24"/>
          <w:szCs w:val="24"/>
        </w:rPr>
        <w:t xml:space="preserve">Correspondingly, producers using bedded pack or </w:t>
      </w:r>
      <w:del w:id="806" w:author="Caitlin Jeffrey" w:date="2020-08-21T15:10:00Z">
        <w:r w:rsidR="00953BC3" w:rsidRPr="00B206BB" w:rsidDel="008276E5">
          <w:rPr>
            <w:rFonts w:ascii="Times New Roman" w:hAnsi="Times New Roman" w:cs="Times New Roman"/>
            <w:sz w:val="24"/>
            <w:szCs w:val="24"/>
          </w:rPr>
          <w:delText>free-stall</w:delText>
        </w:r>
      </w:del>
      <w:ins w:id="807" w:author="Caitlin Jeffrey" w:date="2020-08-21T15:10:00Z">
        <w:r w:rsidR="008276E5">
          <w:rPr>
            <w:rFonts w:ascii="Times New Roman" w:hAnsi="Times New Roman" w:cs="Times New Roman"/>
            <w:sz w:val="24"/>
            <w:szCs w:val="24"/>
          </w:rPr>
          <w:t>freestall</w:t>
        </w:r>
      </w:ins>
      <w:r w:rsidR="00953BC3" w:rsidRPr="00B206BB">
        <w:rPr>
          <w:rFonts w:ascii="Times New Roman" w:hAnsi="Times New Roman" w:cs="Times New Roman"/>
          <w:sz w:val="24"/>
          <w:szCs w:val="24"/>
        </w:rPr>
        <w:t xml:space="preserve"> wood systems responded with high level of interest (91% and </w:t>
      </w:r>
      <w:r w:rsidR="00007075">
        <w:rPr>
          <w:rFonts w:ascii="Times New Roman" w:hAnsi="Times New Roman" w:cs="Times New Roman"/>
          <w:sz w:val="24"/>
          <w:szCs w:val="24"/>
        </w:rPr>
        <w:t>88</w:t>
      </w:r>
      <w:r w:rsidR="00953BC3" w:rsidRPr="00B206BB">
        <w:rPr>
          <w:rFonts w:ascii="Times New Roman" w:hAnsi="Times New Roman" w:cs="Times New Roman"/>
          <w:sz w:val="24"/>
          <w:szCs w:val="24"/>
        </w:rPr>
        <w:t>% “very” or “sorta” interested</w:t>
      </w:r>
      <w:r w:rsidR="002F3D85">
        <w:rPr>
          <w:rFonts w:ascii="Times New Roman" w:hAnsi="Times New Roman" w:cs="Times New Roman"/>
          <w:sz w:val="24"/>
          <w:szCs w:val="24"/>
        </w:rPr>
        <w:t>,</w:t>
      </w:r>
      <w:r w:rsidR="00953BC3" w:rsidRPr="00B206BB">
        <w:rPr>
          <w:rFonts w:ascii="Times New Roman" w:hAnsi="Times New Roman" w:cs="Times New Roman"/>
          <w:sz w:val="24"/>
          <w:szCs w:val="24"/>
        </w:rPr>
        <w:t xml:space="preserve"> respectively). </w:t>
      </w:r>
      <w:r w:rsidR="00752FE7">
        <w:rPr>
          <w:rFonts w:ascii="Times New Roman" w:hAnsi="Times New Roman" w:cs="Times New Roman"/>
          <w:sz w:val="24"/>
          <w:szCs w:val="24"/>
        </w:rPr>
        <w:t xml:space="preserve">In contrast, producers using a </w:t>
      </w:r>
      <w:del w:id="808" w:author="Caitlin Jeffrey" w:date="2020-08-21T15:10:00Z">
        <w:r w:rsidR="00752FE7" w:rsidDel="008276E5">
          <w:rPr>
            <w:rFonts w:ascii="Times New Roman" w:hAnsi="Times New Roman" w:cs="Times New Roman"/>
            <w:sz w:val="24"/>
            <w:szCs w:val="24"/>
          </w:rPr>
          <w:delText>free-stall</w:delText>
        </w:r>
      </w:del>
      <w:ins w:id="809" w:author="Caitlin Jeffrey" w:date="2020-08-21T15:10:00Z">
        <w:r w:rsidR="008276E5">
          <w:rPr>
            <w:rFonts w:ascii="Times New Roman" w:hAnsi="Times New Roman" w:cs="Times New Roman"/>
            <w:sz w:val="24"/>
            <w:szCs w:val="24"/>
          </w:rPr>
          <w:t>freestall</w:t>
        </w:r>
      </w:ins>
      <w:r w:rsidR="00752FE7">
        <w:rPr>
          <w:rFonts w:ascii="Times New Roman" w:hAnsi="Times New Roman" w:cs="Times New Roman"/>
          <w:sz w:val="24"/>
          <w:szCs w:val="24"/>
        </w:rPr>
        <w:t xml:space="preserve"> bedded with sand exhibited the </w:t>
      </w:r>
      <w:r w:rsidR="004C0FAB">
        <w:rPr>
          <w:rFonts w:ascii="Times New Roman" w:hAnsi="Times New Roman" w:cs="Times New Roman"/>
          <w:sz w:val="24"/>
          <w:szCs w:val="24"/>
        </w:rPr>
        <w:t xml:space="preserve">greatest “nope” </w:t>
      </w:r>
      <w:r w:rsidR="00E7709C">
        <w:rPr>
          <w:rFonts w:ascii="Times New Roman" w:hAnsi="Times New Roman" w:cs="Times New Roman"/>
          <w:sz w:val="24"/>
          <w:szCs w:val="24"/>
        </w:rPr>
        <w:t xml:space="preserve">not </w:t>
      </w:r>
      <w:r w:rsidR="004C0FAB">
        <w:rPr>
          <w:rFonts w:ascii="Times New Roman" w:hAnsi="Times New Roman" w:cs="Times New Roman"/>
          <w:sz w:val="24"/>
          <w:szCs w:val="24"/>
        </w:rPr>
        <w:t>interest</w:t>
      </w:r>
      <w:r w:rsidR="00E7709C">
        <w:rPr>
          <w:rFonts w:ascii="Times New Roman" w:hAnsi="Times New Roman" w:cs="Times New Roman"/>
          <w:sz w:val="24"/>
          <w:szCs w:val="24"/>
        </w:rPr>
        <w:t>ed</w:t>
      </w:r>
      <w:r w:rsidR="004C0FAB">
        <w:rPr>
          <w:rFonts w:ascii="Times New Roman" w:hAnsi="Times New Roman" w:cs="Times New Roman"/>
          <w:sz w:val="24"/>
          <w:szCs w:val="24"/>
        </w:rPr>
        <w:t xml:space="preserve"> and least “very” interest</w:t>
      </w:r>
      <w:r w:rsidR="00E7709C">
        <w:rPr>
          <w:rFonts w:ascii="Times New Roman" w:hAnsi="Times New Roman" w:cs="Times New Roman"/>
          <w:sz w:val="24"/>
          <w:szCs w:val="24"/>
        </w:rPr>
        <w:t>ed</w:t>
      </w:r>
      <w:r w:rsidR="004C0FAB">
        <w:rPr>
          <w:rFonts w:ascii="Times New Roman" w:hAnsi="Times New Roman" w:cs="Times New Roman"/>
          <w:sz w:val="24"/>
          <w:szCs w:val="24"/>
        </w:rPr>
        <w:t xml:space="preserve"> </w:t>
      </w:r>
      <w:r w:rsidR="00752FE7">
        <w:rPr>
          <w:rFonts w:ascii="Times New Roman" w:hAnsi="Times New Roman" w:cs="Times New Roman"/>
          <w:sz w:val="24"/>
          <w:szCs w:val="24"/>
        </w:rPr>
        <w:t>and did not show a preference among survey administration types</w:t>
      </w:r>
      <w:r w:rsidR="005F653D">
        <w:rPr>
          <w:rFonts w:ascii="Times New Roman" w:hAnsi="Times New Roman" w:cs="Times New Roman"/>
          <w:sz w:val="24"/>
          <w:szCs w:val="24"/>
        </w:rPr>
        <w:t xml:space="preserve">. We speculate providing </w:t>
      </w:r>
      <w:r w:rsidR="00601A53">
        <w:rPr>
          <w:rFonts w:ascii="Times New Roman" w:hAnsi="Times New Roman" w:cs="Times New Roman"/>
          <w:sz w:val="24"/>
          <w:szCs w:val="24"/>
        </w:rPr>
        <w:t xml:space="preserve">multiple modes of </w:t>
      </w:r>
      <w:r w:rsidR="005F653D">
        <w:rPr>
          <w:rFonts w:ascii="Times New Roman" w:hAnsi="Times New Roman" w:cs="Times New Roman"/>
          <w:sz w:val="24"/>
          <w:szCs w:val="24"/>
        </w:rPr>
        <w:t xml:space="preserve">questionnaire </w:t>
      </w:r>
      <w:r w:rsidR="00601A53">
        <w:rPr>
          <w:rFonts w:ascii="Times New Roman" w:hAnsi="Times New Roman" w:cs="Times New Roman"/>
          <w:sz w:val="24"/>
          <w:szCs w:val="24"/>
        </w:rPr>
        <w:t xml:space="preserve">administration </w:t>
      </w:r>
      <w:r w:rsidR="005F653D">
        <w:rPr>
          <w:rFonts w:ascii="Times New Roman" w:hAnsi="Times New Roman" w:cs="Times New Roman"/>
          <w:sz w:val="24"/>
          <w:szCs w:val="24"/>
        </w:rPr>
        <w:t>contributed to the</w:t>
      </w:r>
      <w:r w:rsidR="00601A53">
        <w:rPr>
          <w:rFonts w:ascii="Times New Roman" w:hAnsi="Times New Roman" w:cs="Times New Roman"/>
          <w:sz w:val="24"/>
          <w:szCs w:val="24"/>
        </w:rPr>
        <w:t xml:space="preserve"> high response rate across all interest levels and management styles.</w:t>
      </w:r>
    </w:p>
    <w:p w14:paraId="6A443347" w14:textId="6780F6BF" w:rsidR="00A32020" w:rsidRDefault="00A32020" w:rsidP="00B70622">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007C1148">
        <w:rPr>
          <w:rFonts w:ascii="Times New Roman" w:hAnsi="Times New Roman" w:cs="Times New Roman"/>
          <w:sz w:val="24"/>
          <w:szCs w:val="24"/>
        </w:rPr>
        <w:t>While we found that the frequency of organic dairy farmers using bedded packs was low relative to other types of facilities, we speculate that an i</w:t>
      </w:r>
      <w:r>
        <w:rPr>
          <w:rFonts w:ascii="Times New Roman" w:hAnsi="Times New Roman" w:cs="Times New Roman"/>
          <w:sz w:val="24"/>
          <w:szCs w:val="24"/>
        </w:rPr>
        <w:t>nterest level</w:t>
      </w:r>
      <w:r w:rsidR="007C1148">
        <w:rPr>
          <w:rFonts w:ascii="Times New Roman" w:hAnsi="Times New Roman" w:cs="Times New Roman"/>
          <w:sz w:val="24"/>
          <w:szCs w:val="24"/>
        </w:rPr>
        <w:t xml:space="preserve"> in this system may have motivated </w:t>
      </w:r>
      <w:r>
        <w:rPr>
          <w:rFonts w:ascii="Times New Roman" w:hAnsi="Times New Roman" w:cs="Times New Roman"/>
          <w:sz w:val="24"/>
          <w:szCs w:val="24"/>
        </w:rPr>
        <w:t>producers to participate in the survey</w:t>
      </w:r>
      <w:r w:rsidR="007C1148">
        <w:rPr>
          <w:rFonts w:ascii="Times New Roman" w:hAnsi="Times New Roman" w:cs="Times New Roman"/>
          <w:sz w:val="24"/>
          <w:szCs w:val="24"/>
        </w:rPr>
        <w:t>, and respondents</w:t>
      </w:r>
      <w:r>
        <w:rPr>
          <w:rFonts w:ascii="Times New Roman" w:hAnsi="Times New Roman" w:cs="Times New Roman"/>
          <w:sz w:val="24"/>
          <w:szCs w:val="24"/>
        </w:rPr>
        <w:t xml:space="preserve"> may have </w:t>
      </w:r>
      <w:r w:rsidR="007C1148">
        <w:rPr>
          <w:rFonts w:ascii="Times New Roman" w:hAnsi="Times New Roman" w:cs="Times New Roman"/>
          <w:sz w:val="24"/>
          <w:szCs w:val="24"/>
        </w:rPr>
        <w:t xml:space="preserve">also </w:t>
      </w:r>
      <w:r>
        <w:rPr>
          <w:rFonts w:ascii="Times New Roman" w:hAnsi="Times New Roman" w:cs="Times New Roman"/>
          <w:sz w:val="24"/>
          <w:szCs w:val="24"/>
        </w:rPr>
        <w:t xml:space="preserve">been influenced by our </w:t>
      </w:r>
      <w:r w:rsidR="007C1148">
        <w:rPr>
          <w:rFonts w:ascii="Times New Roman" w:hAnsi="Times New Roman" w:cs="Times New Roman"/>
          <w:sz w:val="24"/>
          <w:szCs w:val="24"/>
        </w:rPr>
        <w:t>University</w:t>
      </w:r>
      <w:r>
        <w:rPr>
          <w:rFonts w:ascii="Times New Roman" w:hAnsi="Times New Roman" w:cs="Times New Roman"/>
          <w:sz w:val="24"/>
          <w:szCs w:val="24"/>
        </w:rPr>
        <w:t>’</w:t>
      </w:r>
      <w:r w:rsidR="007C1148">
        <w:rPr>
          <w:rFonts w:ascii="Times New Roman" w:hAnsi="Times New Roman" w:cs="Times New Roman"/>
          <w:sz w:val="24"/>
          <w:szCs w:val="24"/>
        </w:rPr>
        <w:t xml:space="preserve">s reputation, </w:t>
      </w:r>
      <w:r>
        <w:rPr>
          <w:rFonts w:ascii="Times New Roman" w:hAnsi="Times New Roman" w:cs="Times New Roman"/>
          <w:sz w:val="24"/>
          <w:szCs w:val="24"/>
        </w:rPr>
        <w:t xml:space="preserve">prior research and publications </w:t>
      </w:r>
      <w:r w:rsidR="007C1148">
        <w:rPr>
          <w:rFonts w:ascii="Times New Roman" w:hAnsi="Times New Roman" w:cs="Times New Roman"/>
          <w:sz w:val="24"/>
          <w:szCs w:val="24"/>
        </w:rPr>
        <w:t xml:space="preserve">related to </w:t>
      </w:r>
      <w:r>
        <w:rPr>
          <w:rFonts w:ascii="Times New Roman" w:hAnsi="Times New Roman" w:cs="Times New Roman"/>
          <w:sz w:val="24"/>
          <w:szCs w:val="24"/>
        </w:rPr>
        <w:t>bedded pack housing systems</w:t>
      </w:r>
      <w:r w:rsidR="007C1148">
        <w:rPr>
          <w:rFonts w:ascii="Times New Roman" w:hAnsi="Times New Roman" w:cs="Times New Roman"/>
          <w:sz w:val="24"/>
          <w:szCs w:val="24"/>
        </w:rPr>
        <w:t xml:space="preserve"> or mastitis control of organic dairy farms</w:t>
      </w:r>
      <w:r w:rsidR="00705F79">
        <w:rPr>
          <w:rFonts w:ascii="Times New Roman" w:hAnsi="Times New Roman" w:cs="Times New Roman"/>
          <w:sz w:val="24"/>
          <w:szCs w:val="24"/>
        </w:rPr>
        <w:t xml:space="preserve"> </w:t>
      </w:r>
      <w:r w:rsidR="00705F79" w:rsidRPr="00705F79">
        <w:rPr>
          <w:rFonts w:ascii="Times New Roman" w:hAnsi="Times New Roman" w:cs="Times New Roman"/>
          <w:sz w:val="24"/>
          <w:szCs w:val="24"/>
        </w:rPr>
        <w:t>(Pennings et al., 2002</w:t>
      </w:r>
      <w:r w:rsidR="00705F79">
        <w:rPr>
          <w:rFonts w:ascii="Times New Roman" w:hAnsi="Times New Roman" w:cs="Times New Roman"/>
          <w:sz w:val="24"/>
          <w:szCs w:val="24"/>
        </w:rPr>
        <w:t>)</w:t>
      </w:r>
      <w:r>
        <w:rPr>
          <w:rFonts w:ascii="Times New Roman" w:hAnsi="Times New Roman" w:cs="Times New Roman"/>
          <w:sz w:val="24"/>
          <w:szCs w:val="24"/>
        </w:rPr>
        <w:t>. Additionally, the press release</w:t>
      </w:r>
      <w:r w:rsidR="00705F79">
        <w:rPr>
          <w:rFonts w:ascii="Times New Roman" w:hAnsi="Times New Roman" w:cs="Times New Roman"/>
          <w:sz w:val="24"/>
          <w:szCs w:val="24"/>
        </w:rPr>
        <w:t xml:space="preserve"> </w:t>
      </w:r>
      <w:r w:rsidR="00705F79" w:rsidRPr="00705F79">
        <w:rPr>
          <w:rFonts w:ascii="Times New Roman" w:hAnsi="Times New Roman" w:cs="Times New Roman"/>
          <w:sz w:val="24"/>
          <w:szCs w:val="24"/>
        </w:rPr>
        <w:t>(Supplemental Figure S2; https://doi.org/10.3168/jds.20XX-XXXXX)</w:t>
      </w:r>
      <w:r>
        <w:rPr>
          <w:rFonts w:ascii="Times New Roman" w:hAnsi="Times New Roman" w:cs="Times New Roman"/>
          <w:sz w:val="24"/>
          <w:szCs w:val="24"/>
        </w:rPr>
        <w:t xml:space="preserve"> highlighted our </w:t>
      </w:r>
      <w:r w:rsidR="00705F79">
        <w:rPr>
          <w:rFonts w:ascii="Times New Roman" w:hAnsi="Times New Roman" w:cs="Times New Roman"/>
          <w:sz w:val="24"/>
          <w:szCs w:val="24"/>
        </w:rPr>
        <w:lastRenderedPageBreak/>
        <w:t xml:space="preserve">research </w:t>
      </w:r>
      <w:r>
        <w:rPr>
          <w:rFonts w:ascii="Times New Roman" w:hAnsi="Times New Roman" w:cs="Times New Roman"/>
          <w:sz w:val="24"/>
          <w:szCs w:val="24"/>
        </w:rPr>
        <w:t>interest</w:t>
      </w:r>
      <w:r w:rsidR="00705F79">
        <w:rPr>
          <w:rFonts w:ascii="Times New Roman" w:hAnsi="Times New Roman" w:cs="Times New Roman"/>
          <w:sz w:val="24"/>
          <w:szCs w:val="24"/>
        </w:rPr>
        <w:t>s</w:t>
      </w:r>
      <w:r>
        <w:rPr>
          <w:rFonts w:ascii="Times New Roman" w:hAnsi="Times New Roman" w:cs="Times New Roman"/>
          <w:sz w:val="24"/>
          <w:szCs w:val="24"/>
        </w:rPr>
        <w:t xml:space="preserve"> in bedded pack specifically </w:t>
      </w:r>
      <w:r w:rsidR="00705F79">
        <w:rPr>
          <w:rFonts w:ascii="Times New Roman" w:hAnsi="Times New Roman" w:cs="Times New Roman"/>
          <w:sz w:val="24"/>
          <w:szCs w:val="24"/>
        </w:rPr>
        <w:t xml:space="preserve">and this may have </w:t>
      </w:r>
      <w:r w:rsidR="007C1148">
        <w:rPr>
          <w:rFonts w:ascii="Times New Roman" w:hAnsi="Times New Roman" w:cs="Times New Roman"/>
          <w:sz w:val="24"/>
          <w:szCs w:val="24"/>
        </w:rPr>
        <w:t>evoked</w:t>
      </w:r>
      <w:r w:rsidR="00705F79">
        <w:rPr>
          <w:rFonts w:ascii="Times New Roman" w:hAnsi="Times New Roman" w:cs="Times New Roman"/>
          <w:sz w:val="24"/>
          <w:szCs w:val="24"/>
        </w:rPr>
        <w:t xml:space="preserve"> </w:t>
      </w:r>
      <w:r w:rsidR="00705F79" w:rsidRPr="00705F79">
        <w:rPr>
          <w:rFonts w:ascii="Times New Roman" w:hAnsi="Times New Roman" w:cs="Times New Roman"/>
          <w:sz w:val="24"/>
          <w:szCs w:val="24"/>
        </w:rPr>
        <w:t>reciprocation influence</w:t>
      </w:r>
      <w:r w:rsidR="00705F79">
        <w:rPr>
          <w:rFonts w:ascii="Times New Roman" w:hAnsi="Times New Roman" w:cs="Times New Roman"/>
          <w:sz w:val="24"/>
          <w:szCs w:val="24"/>
        </w:rPr>
        <w:t xml:space="preserve"> (Groves, 1990)</w:t>
      </w:r>
      <w:r>
        <w:rPr>
          <w:rFonts w:ascii="Times New Roman" w:hAnsi="Times New Roman" w:cs="Times New Roman"/>
          <w:sz w:val="24"/>
          <w:szCs w:val="24"/>
        </w:rPr>
        <w:t>.</w:t>
      </w:r>
    </w:p>
    <w:p w14:paraId="6249A4DA" w14:textId="77777777" w:rsidR="0036296C" w:rsidRPr="00B206BB" w:rsidRDefault="00922384" w:rsidP="008E41CE">
      <w:pPr>
        <w:tabs>
          <w:tab w:val="left" w:pos="360"/>
          <w:tab w:val="left" w:pos="720"/>
        </w:tabs>
        <w:spacing w:line="480" w:lineRule="auto"/>
        <w:rPr>
          <w:rFonts w:ascii="Times New Roman" w:hAnsi="Times New Roman" w:cs="Times New Roman"/>
          <w:b/>
          <w:i/>
          <w:sz w:val="24"/>
          <w:szCs w:val="24"/>
        </w:rPr>
      </w:pPr>
      <w:bookmarkStart w:id="810" w:name="cattle-breeds"/>
      <w:bookmarkEnd w:id="810"/>
      <w:r w:rsidRPr="00D06DD8">
        <w:rPr>
          <w:rFonts w:ascii="Times New Roman" w:hAnsi="Times New Roman" w:cs="Times New Roman"/>
          <w:b/>
          <w:i/>
          <w:sz w:val="24"/>
          <w:szCs w:val="24"/>
        </w:rPr>
        <w:t>Cattle Breeds</w:t>
      </w:r>
    </w:p>
    <w:p w14:paraId="3E4617C3" w14:textId="514AA80C" w:rsidR="0036296C" w:rsidRPr="00B206BB" w:rsidRDefault="00774C6F" w:rsidP="008E41CE">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003020D6">
        <w:rPr>
          <w:rFonts w:ascii="Times New Roman" w:hAnsi="Times New Roman" w:cs="Times New Roman"/>
          <w:sz w:val="24"/>
          <w:szCs w:val="24"/>
        </w:rPr>
        <w:t xml:space="preserve">We grouped </w:t>
      </w:r>
      <w:r w:rsidR="00922384" w:rsidRPr="00207770">
        <w:rPr>
          <w:rFonts w:ascii="Times New Roman" w:hAnsi="Times New Roman" w:cs="Times New Roman"/>
          <w:sz w:val="24"/>
          <w:szCs w:val="24"/>
        </w:rPr>
        <w:t>breed t</w:t>
      </w:r>
      <w:r w:rsidR="00805253" w:rsidRPr="00B206BB">
        <w:rPr>
          <w:rFonts w:ascii="Times New Roman" w:hAnsi="Times New Roman" w:cs="Times New Roman"/>
          <w:sz w:val="24"/>
          <w:szCs w:val="24"/>
        </w:rPr>
        <w:t>ypes</w:t>
      </w:r>
      <w:r w:rsidR="008E41CE">
        <w:rPr>
          <w:rFonts w:ascii="Times New Roman" w:hAnsi="Times New Roman" w:cs="Times New Roman"/>
          <w:sz w:val="24"/>
          <w:szCs w:val="24"/>
        </w:rPr>
        <w:t xml:space="preserve"> reported by respondents</w:t>
      </w:r>
      <w:r w:rsidR="003020D6">
        <w:rPr>
          <w:rFonts w:ascii="Times New Roman" w:hAnsi="Times New Roman" w:cs="Times New Roman"/>
          <w:sz w:val="24"/>
          <w:szCs w:val="24"/>
        </w:rPr>
        <w:t xml:space="preserve"> into four categories</w:t>
      </w:r>
      <w:r w:rsidR="008E41CE">
        <w:rPr>
          <w:rFonts w:ascii="Times New Roman" w:hAnsi="Times New Roman" w:cs="Times New Roman"/>
          <w:sz w:val="24"/>
          <w:szCs w:val="24"/>
        </w:rPr>
        <w:t xml:space="preserve">: </w:t>
      </w:r>
      <w:r w:rsidR="00922384" w:rsidRPr="00B206BB">
        <w:rPr>
          <w:rFonts w:ascii="Times New Roman" w:hAnsi="Times New Roman" w:cs="Times New Roman"/>
          <w:sz w:val="24"/>
          <w:szCs w:val="24"/>
        </w:rPr>
        <w:t xml:space="preserve">1) Holstein only </w:t>
      </w:r>
      <w:r w:rsidR="00805253" w:rsidRPr="00B206BB">
        <w:rPr>
          <w:rFonts w:ascii="Times New Roman" w:hAnsi="Times New Roman" w:cs="Times New Roman"/>
          <w:sz w:val="24"/>
          <w:szCs w:val="24"/>
        </w:rPr>
        <w:t xml:space="preserve">2) Jersey only </w:t>
      </w:r>
      <w:r w:rsidR="00922384" w:rsidRPr="00B206BB">
        <w:rPr>
          <w:rFonts w:ascii="Times New Roman" w:hAnsi="Times New Roman" w:cs="Times New Roman"/>
          <w:sz w:val="24"/>
          <w:szCs w:val="24"/>
        </w:rPr>
        <w:t>3) mixed Holstein an</w:t>
      </w:r>
      <w:r w:rsidR="00805253" w:rsidRPr="00B206BB">
        <w:rPr>
          <w:rFonts w:ascii="Times New Roman" w:hAnsi="Times New Roman" w:cs="Times New Roman"/>
          <w:sz w:val="24"/>
          <w:szCs w:val="24"/>
        </w:rPr>
        <w:t xml:space="preserve">d Jersey herds with crosses, or </w:t>
      </w:r>
      <w:r w:rsidR="00922384" w:rsidRPr="00B206BB">
        <w:rPr>
          <w:rFonts w:ascii="Times New Roman" w:hAnsi="Times New Roman" w:cs="Times New Roman"/>
          <w:sz w:val="24"/>
          <w:szCs w:val="24"/>
        </w:rPr>
        <w:t>4) mixed Jersey and Holstein herds with one or more additional breeds.</w:t>
      </w:r>
      <w:r w:rsidR="00BF19B7" w:rsidRPr="00BF19B7">
        <w:rPr>
          <w:rFonts w:ascii="Times New Roman" w:hAnsi="Times New Roman" w:cs="Times New Roman"/>
          <w:sz w:val="24"/>
          <w:szCs w:val="24"/>
        </w:rPr>
        <w:t xml:space="preserve"> </w:t>
      </w:r>
      <w:r w:rsidR="00AC567E">
        <w:rPr>
          <w:rFonts w:ascii="Times New Roman" w:hAnsi="Times New Roman" w:cs="Times New Roman"/>
          <w:sz w:val="24"/>
          <w:szCs w:val="24"/>
        </w:rPr>
        <w:t>While b</w:t>
      </w:r>
      <w:r w:rsidR="00BF19B7" w:rsidRPr="00B206BB">
        <w:rPr>
          <w:rFonts w:ascii="Times New Roman" w:hAnsi="Times New Roman" w:cs="Times New Roman"/>
          <w:sz w:val="24"/>
          <w:szCs w:val="24"/>
        </w:rPr>
        <w:t>reed distribution was similar across</w:t>
      </w:r>
      <w:r w:rsidR="003020D6">
        <w:rPr>
          <w:rFonts w:ascii="Times New Roman" w:hAnsi="Times New Roman" w:cs="Times New Roman"/>
          <w:sz w:val="24"/>
          <w:szCs w:val="24"/>
        </w:rPr>
        <w:t xml:space="preserve"> the</w:t>
      </w:r>
      <w:r w:rsidR="00BF19B7" w:rsidRPr="00B206BB">
        <w:rPr>
          <w:rFonts w:ascii="Times New Roman" w:hAnsi="Times New Roman" w:cs="Times New Roman"/>
          <w:sz w:val="24"/>
          <w:szCs w:val="24"/>
        </w:rPr>
        <w:t xml:space="preserve"> housing </w:t>
      </w:r>
      <w:r w:rsidR="003020D6">
        <w:rPr>
          <w:rFonts w:ascii="Times New Roman" w:hAnsi="Times New Roman" w:cs="Times New Roman"/>
          <w:sz w:val="24"/>
          <w:szCs w:val="24"/>
        </w:rPr>
        <w:t>and bedding type combination categories</w:t>
      </w:r>
      <w:r w:rsidR="00BF19B7">
        <w:rPr>
          <w:rFonts w:ascii="Times New Roman" w:hAnsi="Times New Roman" w:cs="Times New Roman"/>
          <w:sz w:val="24"/>
          <w:szCs w:val="24"/>
        </w:rPr>
        <w:t xml:space="preserve"> (</w:t>
      </w:r>
      <w:r w:rsidR="00BF19B7">
        <w:rPr>
          <w:rFonts w:ascii="Times New Roman" w:hAnsi="Times New Roman" w:cs="Times New Roman"/>
          <w:i/>
          <w:sz w:val="24"/>
          <w:szCs w:val="24"/>
        </w:rPr>
        <w:t>P</w:t>
      </w:r>
      <w:ins w:id="811" w:author="Deborah Neher" w:date="2020-08-19T21:26:00Z">
        <w:r w:rsidR="00BD298E">
          <w:rPr>
            <w:rFonts w:ascii="Times New Roman" w:hAnsi="Times New Roman" w:cs="Times New Roman"/>
            <w:i/>
            <w:sz w:val="24"/>
            <w:szCs w:val="24"/>
          </w:rPr>
          <w:t xml:space="preserve"> </w:t>
        </w:r>
      </w:ins>
      <w:r w:rsidR="00077B40">
        <w:rPr>
          <w:rFonts w:ascii="Times New Roman" w:hAnsi="Times New Roman" w:cs="Times New Roman"/>
          <w:sz w:val="24"/>
          <w:szCs w:val="24"/>
        </w:rPr>
        <w:t>=</w:t>
      </w:r>
      <w:ins w:id="812" w:author="Deborah Neher" w:date="2020-08-19T21:26:00Z">
        <w:r w:rsidR="00BD298E">
          <w:rPr>
            <w:rFonts w:ascii="Times New Roman" w:hAnsi="Times New Roman" w:cs="Times New Roman"/>
            <w:sz w:val="24"/>
            <w:szCs w:val="24"/>
          </w:rPr>
          <w:t xml:space="preserve"> </w:t>
        </w:r>
      </w:ins>
      <w:r w:rsidR="00077B40">
        <w:rPr>
          <w:rFonts w:ascii="Times New Roman" w:hAnsi="Times New Roman" w:cs="Times New Roman"/>
          <w:sz w:val="24"/>
          <w:szCs w:val="24"/>
        </w:rPr>
        <w:t>0.</w:t>
      </w:r>
      <w:r w:rsidR="00AD6A88">
        <w:rPr>
          <w:rFonts w:ascii="Times New Roman" w:hAnsi="Times New Roman" w:cs="Times New Roman"/>
          <w:sz w:val="24"/>
          <w:szCs w:val="24"/>
        </w:rPr>
        <w:t>1</w:t>
      </w:r>
      <w:r w:rsidR="00BF19B7">
        <w:rPr>
          <w:rFonts w:ascii="Times New Roman" w:hAnsi="Times New Roman" w:cs="Times New Roman"/>
          <w:sz w:val="24"/>
          <w:szCs w:val="24"/>
        </w:rPr>
        <w:t>)</w:t>
      </w:r>
      <w:r w:rsidR="00BF19B7" w:rsidRPr="00B206BB">
        <w:rPr>
          <w:rFonts w:ascii="Times New Roman" w:hAnsi="Times New Roman" w:cs="Times New Roman"/>
          <w:sz w:val="24"/>
          <w:szCs w:val="24"/>
        </w:rPr>
        <w:t xml:space="preserve">, </w:t>
      </w:r>
      <w:r w:rsidR="00934338">
        <w:rPr>
          <w:rFonts w:ascii="Times New Roman" w:hAnsi="Times New Roman" w:cs="Times New Roman"/>
          <w:sz w:val="24"/>
          <w:szCs w:val="24"/>
        </w:rPr>
        <w:t>five of nine</w:t>
      </w:r>
      <w:r w:rsidR="003020D6">
        <w:rPr>
          <w:rFonts w:ascii="Times New Roman" w:hAnsi="Times New Roman" w:cs="Times New Roman"/>
          <w:sz w:val="24"/>
          <w:szCs w:val="24"/>
        </w:rPr>
        <w:t xml:space="preserve"> (55%) </w:t>
      </w:r>
      <w:r w:rsidR="00AD6A88">
        <w:rPr>
          <w:rFonts w:ascii="Times New Roman" w:hAnsi="Times New Roman" w:cs="Times New Roman"/>
          <w:sz w:val="24"/>
          <w:szCs w:val="24"/>
        </w:rPr>
        <w:t xml:space="preserve">producers using only bedded pack style housing </w:t>
      </w:r>
      <w:r w:rsidR="00AC567E">
        <w:rPr>
          <w:rFonts w:ascii="Times New Roman" w:hAnsi="Times New Roman" w:cs="Times New Roman"/>
          <w:sz w:val="24"/>
          <w:szCs w:val="24"/>
        </w:rPr>
        <w:t xml:space="preserve">reported using Jerseys and Jersey crosses compared to the next highest </w:t>
      </w:r>
      <w:r w:rsidR="00934338">
        <w:rPr>
          <w:rFonts w:ascii="Times New Roman" w:hAnsi="Times New Roman" w:cs="Times New Roman"/>
          <w:sz w:val="24"/>
          <w:szCs w:val="24"/>
        </w:rPr>
        <w:t>proportion</w:t>
      </w:r>
      <w:r w:rsidR="00AC567E">
        <w:rPr>
          <w:rFonts w:ascii="Times New Roman" w:hAnsi="Times New Roman" w:cs="Times New Roman"/>
          <w:sz w:val="24"/>
          <w:szCs w:val="24"/>
        </w:rPr>
        <w:t xml:space="preserve"> of Jersey</w:t>
      </w:r>
      <w:r w:rsidR="00934338">
        <w:rPr>
          <w:rFonts w:ascii="Times New Roman" w:hAnsi="Times New Roman" w:cs="Times New Roman"/>
          <w:sz w:val="24"/>
          <w:szCs w:val="24"/>
        </w:rPr>
        <w:t xml:space="preserve"> herd</w:t>
      </w:r>
      <w:r w:rsidR="00AC567E">
        <w:rPr>
          <w:rFonts w:ascii="Times New Roman" w:hAnsi="Times New Roman" w:cs="Times New Roman"/>
          <w:sz w:val="24"/>
          <w:szCs w:val="24"/>
        </w:rPr>
        <w:t xml:space="preserve">s </w:t>
      </w:r>
      <w:r w:rsidR="00934338">
        <w:rPr>
          <w:rFonts w:ascii="Times New Roman" w:hAnsi="Times New Roman" w:cs="Times New Roman"/>
          <w:sz w:val="24"/>
          <w:szCs w:val="24"/>
        </w:rPr>
        <w:t>among</w:t>
      </w:r>
      <w:r w:rsidR="00AC567E">
        <w:rPr>
          <w:rFonts w:ascii="Times New Roman" w:hAnsi="Times New Roman" w:cs="Times New Roman"/>
          <w:sz w:val="24"/>
          <w:szCs w:val="24"/>
        </w:rPr>
        <w:t xml:space="preserve"> </w:t>
      </w:r>
      <w:del w:id="813" w:author="Caitlin Jeffrey" w:date="2020-08-21T15:10:00Z">
        <w:r w:rsidR="00934338" w:rsidDel="008276E5">
          <w:rPr>
            <w:rFonts w:ascii="Times New Roman" w:hAnsi="Times New Roman" w:cs="Times New Roman"/>
            <w:sz w:val="24"/>
            <w:szCs w:val="24"/>
          </w:rPr>
          <w:delText>tie-stall</w:delText>
        </w:r>
      </w:del>
      <w:ins w:id="814" w:author="Caitlin Jeffrey" w:date="2020-08-21T15:10:00Z">
        <w:r w:rsidR="008276E5">
          <w:rPr>
            <w:rFonts w:ascii="Times New Roman" w:hAnsi="Times New Roman" w:cs="Times New Roman"/>
            <w:sz w:val="24"/>
            <w:szCs w:val="24"/>
          </w:rPr>
          <w:t>tiestall</w:t>
        </w:r>
      </w:ins>
      <w:r w:rsidR="00934338">
        <w:rPr>
          <w:rFonts w:ascii="Times New Roman" w:hAnsi="Times New Roman" w:cs="Times New Roman"/>
          <w:sz w:val="24"/>
          <w:szCs w:val="24"/>
        </w:rPr>
        <w:t xml:space="preserve"> farms (</w:t>
      </w:r>
      <w:r w:rsidR="00934338" w:rsidRPr="00715D63">
        <w:rPr>
          <w:rFonts w:ascii="Times New Roman" w:hAnsi="Times New Roman" w:cs="Times New Roman"/>
          <w:i/>
          <w:iCs/>
          <w:sz w:val="24"/>
          <w:szCs w:val="24"/>
          <w:rPrChange w:id="815" w:author="Deborah Neher" w:date="2020-08-19T22:00:00Z">
            <w:rPr>
              <w:rFonts w:ascii="Times New Roman" w:hAnsi="Times New Roman" w:cs="Times New Roman"/>
              <w:sz w:val="24"/>
              <w:szCs w:val="24"/>
            </w:rPr>
          </w:rPrChange>
        </w:rPr>
        <w:t>n</w:t>
      </w:r>
      <w:ins w:id="816" w:author="Deborah Neher" w:date="2020-08-19T22:00:00Z">
        <w:r w:rsidR="00715D63">
          <w:rPr>
            <w:rFonts w:ascii="Times New Roman" w:hAnsi="Times New Roman" w:cs="Times New Roman"/>
            <w:sz w:val="24"/>
            <w:szCs w:val="24"/>
          </w:rPr>
          <w:t xml:space="preserve"> </w:t>
        </w:r>
      </w:ins>
      <w:r w:rsidR="00934338">
        <w:rPr>
          <w:rFonts w:ascii="Times New Roman" w:hAnsi="Times New Roman" w:cs="Times New Roman"/>
          <w:sz w:val="24"/>
          <w:szCs w:val="24"/>
        </w:rPr>
        <w:t>=</w:t>
      </w:r>
      <w:ins w:id="817" w:author="Deborah Neher" w:date="2020-08-19T22:00:00Z">
        <w:r w:rsidR="00715D63">
          <w:rPr>
            <w:rFonts w:ascii="Times New Roman" w:hAnsi="Times New Roman" w:cs="Times New Roman"/>
            <w:sz w:val="24"/>
            <w:szCs w:val="24"/>
          </w:rPr>
          <w:t xml:space="preserve"> </w:t>
        </w:r>
      </w:ins>
      <w:r w:rsidR="00934338">
        <w:rPr>
          <w:rFonts w:ascii="Times New Roman" w:hAnsi="Times New Roman" w:cs="Times New Roman"/>
          <w:sz w:val="24"/>
          <w:szCs w:val="24"/>
        </w:rPr>
        <w:t xml:space="preserve">19, 30%) and </w:t>
      </w:r>
      <w:del w:id="818" w:author="Caitlin Jeffrey" w:date="2020-08-21T15:10:00Z">
        <w:r w:rsidR="00AC567E" w:rsidDel="008276E5">
          <w:rPr>
            <w:rFonts w:ascii="Times New Roman" w:hAnsi="Times New Roman" w:cs="Times New Roman"/>
            <w:sz w:val="24"/>
            <w:szCs w:val="24"/>
          </w:rPr>
          <w:delText>free-stall</w:delText>
        </w:r>
      </w:del>
      <w:ins w:id="819" w:author="Caitlin Jeffrey" w:date="2020-08-21T15:10:00Z">
        <w:r w:rsidR="008276E5">
          <w:rPr>
            <w:rFonts w:ascii="Times New Roman" w:hAnsi="Times New Roman" w:cs="Times New Roman"/>
            <w:sz w:val="24"/>
            <w:szCs w:val="24"/>
          </w:rPr>
          <w:t>freestall</w:t>
        </w:r>
      </w:ins>
      <w:r w:rsidR="00AC567E">
        <w:rPr>
          <w:rFonts w:ascii="Times New Roman" w:hAnsi="Times New Roman" w:cs="Times New Roman"/>
          <w:sz w:val="24"/>
          <w:szCs w:val="24"/>
        </w:rPr>
        <w:t xml:space="preserve"> </w:t>
      </w:r>
      <w:r w:rsidR="00934338">
        <w:rPr>
          <w:rFonts w:ascii="Times New Roman" w:hAnsi="Times New Roman" w:cs="Times New Roman"/>
          <w:sz w:val="24"/>
          <w:szCs w:val="24"/>
        </w:rPr>
        <w:t>farms (</w:t>
      </w:r>
      <w:r w:rsidR="00EF624A" w:rsidRPr="00715D63">
        <w:rPr>
          <w:rFonts w:ascii="Times New Roman" w:hAnsi="Times New Roman" w:cs="Times New Roman"/>
          <w:i/>
          <w:iCs/>
          <w:sz w:val="24"/>
          <w:szCs w:val="24"/>
          <w:rPrChange w:id="820" w:author="Deborah Neher" w:date="2020-08-19T22:00:00Z">
            <w:rPr>
              <w:rFonts w:ascii="Times New Roman" w:hAnsi="Times New Roman" w:cs="Times New Roman"/>
              <w:sz w:val="24"/>
              <w:szCs w:val="24"/>
            </w:rPr>
          </w:rPrChange>
        </w:rPr>
        <w:t>n</w:t>
      </w:r>
      <w:ins w:id="821" w:author="Deborah Neher" w:date="2020-08-19T22:00:00Z">
        <w:r w:rsidR="00715D63">
          <w:rPr>
            <w:rFonts w:ascii="Times New Roman" w:hAnsi="Times New Roman" w:cs="Times New Roman"/>
            <w:sz w:val="24"/>
            <w:szCs w:val="24"/>
          </w:rPr>
          <w:t xml:space="preserve"> </w:t>
        </w:r>
      </w:ins>
      <w:r w:rsidR="00EF624A">
        <w:rPr>
          <w:rFonts w:ascii="Times New Roman" w:hAnsi="Times New Roman" w:cs="Times New Roman"/>
          <w:sz w:val="24"/>
          <w:szCs w:val="24"/>
        </w:rPr>
        <w:t>=</w:t>
      </w:r>
      <w:ins w:id="822" w:author="Deborah Neher" w:date="2020-08-19T22:00:00Z">
        <w:r w:rsidR="00715D63">
          <w:rPr>
            <w:rFonts w:ascii="Times New Roman" w:hAnsi="Times New Roman" w:cs="Times New Roman"/>
            <w:sz w:val="24"/>
            <w:szCs w:val="24"/>
          </w:rPr>
          <w:t xml:space="preserve"> </w:t>
        </w:r>
      </w:ins>
      <w:r w:rsidR="00EF624A">
        <w:rPr>
          <w:rFonts w:ascii="Times New Roman" w:hAnsi="Times New Roman" w:cs="Times New Roman"/>
          <w:sz w:val="24"/>
          <w:szCs w:val="24"/>
        </w:rPr>
        <w:t xml:space="preserve">8, </w:t>
      </w:r>
      <w:r w:rsidR="00934338">
        <w:rPr>
          <w:rFonts w:ascii="Times New Roman" w:hAnsi="Times New Roman" w:cs="Times New Roman"/>
          <w:sz w:val="24"/>
          <w:szCs w:val="24"/>
        </w:rPr>
        <w:t>22</w:t>
      </w:r>
      <w:r w:rsidR="00AC567E">
        <w:rPr>
          <w:rFonts w:ascii="Times New Roman" w:hAnsi="Times New Roman" w:cs="Times New Roman"/>
          <w:sz w:val="24"/>
          <w:szCs w:val="24"/>
        </w:rPr>
        <w:t>%)</w:t>
      </w:r>
      <w:r w:rsidR="00EF624A">
        <w:rPr>
          <w:rFonts w:ascii="Times New Roman" w:hAnsi="Times New Roman" w:cs="Times New Roman"/>
          <w:sz w:val="24"/>
          <w:szCs w:val="24"/>
        </w:rPr>
        <w:t xml:space="preserve"> (Figure 4</w:t>
      </w:r>
      <w:r w:rsidR="00E11891">
        <w:rPr>
          <w:rFonts w:ascii="Times New Roman" w:hAnsi="Times New Roman" w:cs="Times New Roman"/>
          <w:sz w:val="24"/>
          <w:szCs w:val="24"/>
        </w:rPr>
        <w:t>)</w:t>
      </w:r>
      <w:r w:rsidR="00AC567E">
        <w:rPr>
          <w:rFonts w:ascii="Times New Roman" w:hAnsi="Times New Roman" w:cs="Times New Roman"/>
          <w:sz w:val="24"/>
          <w:szCs w:val="24"/>
        </w:rPr>
        <w:t>.</w:t>
      </w:r>
    </w:p>
    <w:p w14:paraId="392697F2" w14:textId="21A75939" w:rsidR="00805253" w:rsidRPr="00B206BB" w:rsidRDefault="00805253" w:rsidP="008E41CE">
      <w:pPr>
        <w:tabs>
          <w:tab w:val="left" w:pos="360"/>
          <w:tab w:val="left" w:pos="720"/>
        </w:tabs>
        <w:spacing w:line="480" w:lineRule="auto"/>
        <w:rPr>
          <w:rFonts w:ascii="Times New Roman" w:hAnsi="Times New Roman" w:cs="Times New Roman"/>
          <w:b/>
          <w:i/>
          <w:sz w:val="24"/>
          <w:szCs w:val="24"/>
        </w:rPr>
      </w:pPr>
      <w:r w:rsidRPr="00A32020">
        <w:rPr>
          <w:rFonts w:ascii="Times New Roman" w:hAnsi="Times New Roman" w:cs="Times New Roman"/>
          <w:b/>
          <w:i/>
          <w:sz w:val="24"/>
          <w:szCs w:val="24"/>
        </w:rPr>
        <w:t xml:space="preserve">Frequency of Individual Cow </w:t>
      </w:r>
      <w:r w:rsidR="0031311D" w:rsidRPr="00A32020">
        <w:rPr>
          <w:rFonts w:ascii="Times New Roman" w:hAnsi="Times New Roman" w:cs="Times New Roman"/>
          <w:b/>
          <w:i/>
          <w:sz w:val="24"/>
          <w:szCs w:val="24"/>
        </w:rPr>
        <w:t xml:space="preserve">Somatic Cell Count </w:t>
      </w:r>
      <w:r w:rsidRPr="00A32020">
        <w:rPr>
          <w:rFonts w:ascii="Times New Roman" w:hAnsi="Times New Roman" w:cs="Times New Roman"/>
          <w:b/>
          <w:i/>
          <w:sz w:val="24"/>
          <w:szCs w:val="24"/>
        </w:rPr>
        <w:t>Testing</w:t>
      </w:r>
    </w:p>
    <w:p w14:paraId="364F0780" w14:textId="38B54E1B" w:rsidR="0036296C" w:rsidRPr="00B206BB" w:rsidRDefault="00805253" w:rsidP="008E41CE">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ab/>
      </w:r>
      <w:r w:rsidR="003C0492">
        <w:rPr>
          <w:rFonts w:ascii="Times New Roman" w:hAnsi="Times New Roman" w:cs="Times New Roman"/>
          <w:sz w:val="24"/>
          <w:szCs w:val="24"/>
        </w:rPr>
        <w:t xml:space="preserve">Data on the frequency of individual cow </w:t>
      </w:r>
      <w:del w:id="823" w:author="Caitlin Jeffrey" w:date="2020-08-21T15:15:00Z">
        <w:r w:rsidR="003C0492" w:rsidDel="00C845D8">
          <w:rPr>
            <w:rFonts w:ascii="Times New Roman" w:hAnsi="Times New Roman" w:cs="Times New Roman"/>
            <w:sz w:val="24"/>
            <w:szCs w:val="24"/>
          </w:rPr>
          <w:delText xml:space="preserve">milk </w:delText>
        </w:r>
      </w:del>
      <w:r w:rsidR="003C0492">
        <w:rPr>
          <w:rFonts w:ascii="Times New Roman" w:hAnsi="Times New Roman" w:cs="Times New Roman"/>
          <w:sz w:val="24"/>
          <w:szCs w:val="24"/>
        </w:rPr>
        <w:t xml:space="preserve">somatic cell count testing was collected because our research group is interested in conducting future studies on the relationship between bedding practices and mastitis for the target population. </w:t>
      </w:r>
      <w:r w:rsidR="00E8002B">
        <w:rPr>
          <w:rFonts w:ascii="Times New Roman" w:hAnsi="Times New Roman" w:cs="Times New Roman"/>
          <w:sz w:val="24"/>
          <w:szCs w:val="24"/>
        </w:rPr>
        <w:t>Ninety</w:t>
      </w:r>
      <w:r w:rsidR="004B12A9">
        <w:rPr>
          <w:rFonts w:ascii="Times New Roman" w:hAnsi="Times New Roman" w:cs="Times New Roman"/>
          <w:sz w:val="24"/>
          <w:szCs w:val="24"/>
        </w:rPr>
        <w:t xml:space="preserve"> </w:t>
      </w:r>
      <w:r w:rsidR="00922384" w:rsidRPr="00B206BB">
        <w:rPr>
          <w:rFonts w:ascii="Times New Roman" w:hAnsi="Times New Roman" w:cs="Times New Roman"/>
          <w:sz w:val="24"/>
          <w:szCs w:val="24"/>
        </w:rPr>
        <w:t>(</w:t>
      </w:r>
      <w:r w:rsidR="00E8002B">
        <w:rPr>
          <w:rFonts w:ascii="Times New Roman" w:hAnsi="Times New Roman" w:cs="Times New Roman"/>
          <w:sz w:val="24"/>
          <w:szCs w:val="24"/>
        </w:rPr>
        <w:t>6</w:t>
      </w:r>
      <w:r w:rsidR="0060046B">
        <w:rPr>
          <w:rFonts w:ascii="Times New Roman" w:hAnsi="Times New Roman" w:cs="Times New Roman"/>
          <w:sz w:val="24"/>
          <w:szCs w:val="24"/>
        </w:rPr>
        <w:t>3</w:t>
      </w:r>
      <w:r w:rsidR="00922384" w:rsidRPr="00B206BB">
        <w:rPr>
          <w:rFonts w:ascii="Times New Roman" w:hAnsi="Times New Roman" w:cs="Times New Roman"/>
          <w:sz w:val="24"/>
          <w:szCs w:val="24"/>
        </w:rPr>
        <w:t>%</w:t>
      </w:r>
      <w:r w:rsidR="0060046B">
        <w:rPr>
          <w:rFonts w:ascii="Times New Roman" w:hAnsi="Times New Roman" w:cs="Times New Roman"/>
          <w:sz w:val="24"/>
          <w:szCs w:val="24"/>
        </w:rPr>
        <w:t xml:space="preserve">, </w:t>
      </w:r>
      <w:r w:rsidR="0060046B">
        <w:rPr>
          <w:rFonts w:ascii="Times New Roman" w:hAnsi="Times New Roman" w:cs="Times New Roman"/>
          <w:bCs/>
          <w:sz w:val="24"/>
          <w:szCs w:val="24"/>
        </w:rPr>
        <w:t>CI</w:t>
      </w:r>
      <w:r w:rsidR="0060046B" w:rsidRPr="00710B49">
        <w:rPr>
          <w:rFonts w:ascii="Times New Roman" w:hAnsi="Times New Roman" w:cs="Times New Roman"/>
          <w:bCs/>
          <w:sz w:val="24"/>
          <w:szCs w:val="24"/>
          <w:vertAlign w:val="subscript"/>
        </w:rPr>
        <w:t>95</w:t>
      </w:r>
      <w:r w:rsidR="0060046B">
        <w:rPr>
          <w:rFonts w:ascii="Times New Roman" w:hAnsi="Times New Roman" w:cs="Times New Roman"/>
          <w:bCs/>
          <w:sz w:val="24"/>
          <w:szCs w:val="24"/>
        </w:rPr>
        <w:t xml:space="preserve"> 56 – 71%</w:t>
      </w:r>
      <w:r w:rsidR="00922384" w:rsidRPr="00B206BB">
        <w:rPr>
          <w:rFonts w:ascii="Times New Roman" w:hAnsi="Times New Roman" w:cs="Times New Roman"/>
          <w:sz w:val="24"/>
          <w:szCs w:val="24"/>
        </w:rPr>
        <w:t xml:space="preserve">) </w:t>
      </w:r>
      <w:r w:rsidR="0060046B">
        <w:rPr>
          <w:rFonts w:ascii="Times New Roman" w:hAnsi="Times New Roman" w:cs="Times New Roman"/>
          <w:sz w:val="24"/>
          <w:szCs w:val="24"/>
        </w:rPr>
        <w:t xml:space="preserve">of 142 </w:t>
      </w:r>
      <w:r w:rsidR="00922384" w:rsidRPr="00B206BB">
        <w:rPr>
          <w:rFonts w:ascii="Times New Roman" w:hAnsi="Times New Roman" w:cs="Times New Roman"/>
          <w:sz w:val="24"/>
          <w:szCs w:val="24"/>
        </w:rPr>
        <w:t>producers reported</w:t>
      </w:r>
      <w:r w:rsidR="003C0492">
        <w:rPr>
          <w:rFonts w:ascii="Times New Roman" w:hAnsi="Times New Roman" w:cs="Times New Roman"/>
          <w:sz w:val="24"/>
          <w:szCs w:val="24"/>
        </w:rPr>
        <w:t xml:space="preserve"> testing </w:t>
      </w:r>
      <w:del w:id="824" w:author="Caitlin Jeffrey" w:date="2020-08-21T15:15:00Z">
        <w:r w:rsidR="003C0492" w:rsidDel="00C845D8">
          <w:rPr>
            <w:rFonts w:ascii="Times New Roman" w:hAnsi="Times New Roman" w:cs="Times New Roman"/>
            <w:sz w:val="24"/>
            <w:szCs w:val="24"/>
          </w:rPr>
          <w:delText xml:space="preserve">milk </w:delText>
        </w:r>
      </w:del>
      <w:r w:rsidR="003C0492">
        <w:rPr>
          <w:rFonts w:ascii="Times New Roman" w:hAnsi="Times New Roman" w:cs="Times New Roman"/>
          <w:sz w:val="24"/>
          <w:szCs w:val="24"/>
        </w:rPr>
        <w:t>somatic cell c</w:t>
      </w:r>
      <w:r w:rsidR="0031311D">
        <w:rPr>
          <w:rFonts w:ascii="Times New Roman" w:hAnsi="Times New Roman" w:cs="Times New Roman"/>
          <w:sz w:val="24"/>
          <w:szCs w:val="24"/>
        </w:rPr>
        <w:t>ount (</w:t>
      </w:r>
      <w:r w:rsidR="00922384" w:rsidRPr="00B206BB">
        <w:rPr>
          <w:rFonts w:ascii="Times New Roman" w:hAnsi="Times New Roman" w:cs="Times New Roman"/>
          <w:sz w:val="24"/>
          <w:szCs w:val="24"/>
        </w:rPr>
        <w:t>SCC</w:t>
      </w:r>
      <w:r w:rsidR="0031311D">
        <w:rPr>
          <w:rFonts w:ascii="Times New Roman" w:hAnsi="Times New Roman" w:cs="Times New Roman"/>
          <w:sz w:val="24"/>
          <w:szCs w:val="24"/>
        </w:rPr>
        <w:t>)</w:t>
      </w:r>
      <w:r w:rsidR="00922384" w:rsidRPr="00B206BB">
        <w:rPr>
          <w:rFonts w:ascii="Times New Roman" w:hAnsi="Times New Roman" w:cs="Times New Roman"/>
          <w:sz w:val="24"/>
          <w:szCs w:val="24"/>
        </w:rPr>
        <w:t xml:space="preserve"> for individual cows</w:t>
      </w:r>
      <w:r w:rsidR="00F704B0" w:rsidRPr="00B206BB">
        <w:rPr>
          <w:rFonts w:ascii="Times New Roman" w:hAnsi="Times New Roman" w:cs="Times New Roman"/>
          <w:sz w:val="24"/>
          <w:szCs w:val="24"/>
        </w:rPr>
        <w:t xml:space="preserve"> </w:t>
      </w:r>
      <w:r w:rsidR="003C0492">
        <w:rPr>
          <w:rFonts w:ascii="Times New Roman" w:hAnsi="Times New Roman" w:cs="Times New Roman"/>
          <w:sz w:val="24"/>
          <w:szCs w:val="24"/>
        </w:rPr>
        <w:t xml:space="preserve">approximately monthly or more frequently </w:t>
      </w:r>
      <w:r w:rsidR="00F704B0" w:rsidRPr="00B206BB">
        <w:rPr>
          <w:rFonts w:ascii="Times New Roman" w:hAnsi="Times New Roman" w:cs="Times New Roman"/>
          <w:sz w:val="24"/>
          <w:szCs w:val="24"/>
        </w:rPr>
        <w:t>(Fig</w:t>
      </w:r>
      <w:r w:rsidR="004B12A9">
        <w:rPr>
          <w:rFonts w:ascii="Times New Roman" w:hAnsi="Times New Roman" w:cs="Times New Roman"/>
          <w:sz w:val="24"/>
          <w:szCs w:val="24"/>
        </w:rPr>
        <w:t>ure 4</w:t>
      </w:r>
      <w:r w:rsidR="00F704B0" w:rsidRPr="00B206BB">
        <w:rPr>
          <w:rFonts w:ascii="Times New Roman" w:hAnsi="Times New Roman" w:cs="Times New Roman"/>
          <w:sz w:val="24"/>
          <w:szCs w:val="24"/>
        </w:rPr>
        <w:t>)</w:t>
      </w:r>
      <w:r w:rsidR="00922384" w:rsidRPr="00B206BB">
        <w:rPr>
          <w:rFonts w:ascii="Times New Roman" w:hAnsi="Times New Roman" w:cs="Times New Roman"/>
          <w:sz w:val="24"/>
          <w:szCs w:val="24"/>
        </w:rPr>
        <w:t xml:space="preserve">. </w:t>
      </w:r>
      <w:r w:rsidR="00B41C08">
        <w:rPr>
          <w:rFonts w:ascii="Times New Roman" w:hAnsi="Times New Roman" w:cs="Times New Roman"/>
          <w:sz w:val="24"/>
          <w:szCs w:val="24"/>
        </w:rPr>
        <w:t xml:space="preserve">In previous surveys, 69% of 35 organic </w:t>
      </w:r>
      <w:r w:rsidR="0091580F">
        <w:rPr>
          <w:rFonts w:ascii="Times New Roman" w:hAnsi="Times New Roman" w:cs="Times New Roman"/>
          <w:sz w:val="24"/>
          <w:szCs w:val="24"/>
        </w:rPr>
        <w:t xml:space="preserve">dairy </w:t>
      </w:r>
      <w:r w:rsidR="00B41C08">
        <w:rPr>
          <w:rFonts w:ascii="Times New Roman" w:hAnsi="Times New Roman" w:cs="Times New Roman"/>
          <w:sz w:val="24"/>
          <w:szCs w:val="24"/>
        </w:rPr>
        <w:t xml:space="preserve">farms </w:t>
      </w:r>
      <w:r w:rsidR="0060046B">
        <w:rPr>
          <w:rFonts w:ascii="Times New Roman" w:hAnsi="Times New Roman" w:cs="Times New Roman"/>
          <w:sz w:val="24"/>
          <w:szCs w:val="24"/>
        </w:rPr>
        <w:t xml:space="preserve">in Minnesota (Sorge et al., 2017) and 53% of </w:t>
      </w:r>
      <w:r w:rsidR="0091580F">
        <w:rPr>
          <w:rFonts w:ascii="Times New Roman" w:hAnsi="Times New Roman" w:cs="Times New Roman"/>
          <w:sz w:val="24"/>
          <w:szCs w:val="24"/>
        </w:rPr>
        <w:t xml:space="preserve">192 </w:t>
      </w:r>
      <w:r w:rsidR="0060046B">
        <w:rPr>
          <w:rFonts w:ascii="Times New Roman" w:hAnsi="Times New Roman" w:cs="Times New Roman"/>
          <w:sz w:val="24"/>
          <w:szCs w:val="24"/>
        </w:rPr>
        <w:t xml:space="preserve">organic </w:t>
      </w:r>
      <w:r w:rsidR="0091580F">
        <w:rPr>
          <w:rFonts w:ascii="Times New Roman" w:hAnsi="Times New Roman" w:cs="Times New Roman"/>
          <w:sz w:val="24"/>
          <w:szCs w:val="24"/>
        </w:rPr>
        <w:t>dairy farms</w:t>
      </w:r>
      <w:r w:rsidR="0060046B">
        <w:rPr>
          <w:rFonts w:ascii="Times New Roman" w:hAnsi="Times New Roman" w:cs="Times New Roman"/>
          <w:sz w:val="24"/>
          <w:szCs w:val="24"/>
        </w:rPr>
        <w:t xml:space="preserve"> in New York, Oregon and </w:t>
      </w:r>
      <w:r w:rsidR="0091580F">
        <w:rPr>
          <w:rFonts w:ascii="Times New Roman" w:hAnsi="Times New Roman" w:cs="Times New Roman"/>
          <w:sz w:val="24"/>
          <w:szCs w:val="24"/>
        </w:rPr>
        <w:t>Wisconsin</w:t>
      </w:r>
      <w:r w:rsidR="0060046B">
        <w:rPr>
          <w:rFonts w:ascii="Times New Roman" w:hAnsi="Times New Roman" w:cs="Times New Roman"/>
          <w:sz w:val="24"/>
          <w:szCs w:val="24"/>
        </w:rPr>
        <w:t xml:space="preserve"> </w:t>
      </w:r>
      <w:r w:rsidR="00476EB3">
        <w:rPr>
          <w:rFonts w:ascii="Times New Roman" w:hAnsi="Times New Roman" w:cs="Times New Roman"/>
          <w:sz w:val="24"/>
          <w:szCs w:val="24"/>
        </w:rPr>
        <w:t>(</w:t>
      </w:r>
      <w:r w:rsidR="00476EB3" w:rsidRPr="00476EB3">
        <w:rPr>
          <w:rFonts w:ascii="Times New Roman" w:hAnsi="Times New Roman" w:cs="Times New Roman"/>
          <w:sz w:val="24"/>
          <w:szCs w:val="24"/>
        </w:rPr>
        <w:t xml:space="preserve">Stiglbauer </w:t>
      </w:r>
      <w:r w:rsidR="00476EB3">
        <w:rPr>
          <w:rFonts w:ascii="Times New Roman" w:hAnsi="Times New Roman" w:cs="Times New Roman"/>
          <w:sz w:val="24"/>
          <w:szCs w:val="24"/>
        </w:rPr>
        <w:t>et al.</w:t>
      </w:r>
      <w:ins w:id="825" w:author="Deborah Neher" w:date="2020-08-19T21:26:00Z">
        <w:r w:rsidR="00BD298E">
          <w:rPr>
            <w:rFonts w:ascii="Times New Roman" w:hAnsi="Times New Roman" w:cs="Times New Roman"/>
            <w:sz w:val="24"/>
            <w:szCs w:val="24"/>
          </w:rPr>
          <w:t>,</w:t>
        </w:r>
      </w:ins>
      <w:r w:rsidR="00476EB3">
        <w:rPr>
          <w:rFonts w:ascii="Times New Roman" w:hAnsi="Times New Roman" w:cs="Times New Roman"/>
          <w:sz w:val="24"/>
          <w:szCs w:val="24"/>
        </w:rPr>
        <w:t xml:space="preserve"> 2013), </w:t>
      </w:r>
      <w:r w:rsidR="0060046B">
        <w:rPr>
          <w:rFonts w:ascii="Times New Roman" w:hAnsi="Times New Roman" w:cs="Times New Roman"/>
          <w:sz w:val="24"/>
          <w:szCs w:val="24"/>
        </w:rPr>
        <w:t>reporting using DHIA services</w:t>
      </w:r>
      <w:r w:rsidR="0091580F">
        <w:rPr>
          <w:rFonts w:ascii="Times New Roman" w:hAnsi="Times New Roman" w:cs="Times New Roman"/>
          <w:sz w:val="24"/>
          <w:szCs w:val="24"/>
        </w:rPr>
        <w:t xml:space="preserve">, although neither study appeared to explore how organic dairy farmers use DHIA </w:t>
      </w:r>
      <w:r w:rsidR="004462CC">
        <w:rPr>
          <w:rFonts w:ascii="Times New Roman" w:hAnsi="Times New Roman" w:cs="Times New Roman"/>
          <w:sz w:val="24"/>
          <w:szCs w:val="24"/>
        </w:rPr>
        <w:t>testing data, frequency of SCC testing, or if SCC testing frequency was associated with other management practices</w:t>
      </w:r>
      <w:r w:rsidR="0060046B">
        <w:rPr>
          <w:rFonts w:ascii="Times New Roman" w:hAnsi="Times New Roman" w:cs="Times New Roman"/>
          <w:sz w:val="24"/>
          <w:szCs w:val="24"/>
        </w:rPr>
        <w:t xml:space="preserve">. </w:t>
      </w:r>
      <w:r w:rsidR="003A1C0A">
        <w:rPr>
          <w:rFonts w:ascii="Times New Roman" w:hAnsi="Times New Roman" w:cs="Times New Roman"/>
          <w:sz w:val="24"/>
          <w:szCs w:val="24"/>
        </w:rPr>
        <w:t xml:space="preserve">There was a significant </w:t>
      </w:r>
      <w:r w:rsidR="004462CC">
        <w:rPr>
          <w:rFonts w:ascii="Times New Roman" w:hAnsi="Times New Roman" w:cs="Times New Roman"/>
          <w:sz w:val="24"/>
          <w:szCs w:val="24"/>
        </w:rPr>
        <w:t xml:space="preserve">association </w:t>
      </w:r>
      <w:r w:rsidR="00B41C08">
        <w:rPr>
          <w:rFonts w:ascii="Times New Roman" w:hAnsi="Times New Roman" w:cs="Times New Roman"/>
          <w:sz w:val="24"/>
          <w:szCs w:val="24"/>
        </w:rPr>
        <w:t>(</w:t>
      </w:r>
      <w:r w:rsidR="00B41C08" w:rsidRPr="00B41C08">
        <w:rPr>
          <w:rFonts w:ascii="Times New Roman" w:hAnsi="Times New Roman" w:cs="Times New Roman"/>
          <w:i/>
          <w:sz w:val="24"/>
          <w:szCs w:val="24"/>
        </w:rPr>
        <w:t>P</w:t>
      </w:r>
      <w:ins w:id="826" w:author="Deborah Neher" w:date="2020-08-19T22:00:00Z">
        <w:r w:rsidR="00715D63">
          <w:rPr>
            <w:rFonts w:ascii="Times New Roman" w:hAnsi="Times New Roman" w:cs="Times New Roman"/>
            <w:i/>
            <w:sz w:val="24"/>
            <w:szCs w:val="24"/>
          </w:rPr>
          <w:t xml:space="preserve"> </w:t>
        </w:r>
      </w:ins>
      <w:r w:rsidR="00B41C08">
        <w:rPr>
          <w:rFonts w:ascii="Times New Roman" w:hAnsi="Times New Roman" w:cs="Times New Roman"/>
          <w:sz w:val="24"/>
          <w:szCs w:val="24"/>
        </w:rPr>
        <w:t>=</w:t>
      </w:r>
      <w:ins w:id="827" w:author="Deborah Neher" w:date="2020-08-19T22:00:00Z">
        <w:r w:rsidR="00715D63">
          <w:rPr>
            <w:rFonts w:ascii="Times New Roman" w:hAnsi="Times New Roman" w:cs="Times New Roman"/>
            <w:sz w:val="24"/>
            <w:szCs w:val="24"/>
          </w:rPr>
          <w:t xml:space="preserve"> </w:t>
        </w:r>
      </w:ins>
      <w:r w:rsidR="00B41C08">
        <w:rPr>
          <w:rFonts w:ascii="Times New Roman" w:hAnsi="Times New Roman" w:cs="Times New Roman"/>
          <w:sz w:val="24"/>
          <w:szCs w:val="24"/>
        </w:rPr>
        <w:t xml:space="preserve">0.019) </w:t>
      </w:r>
      <w:r w:rsidR="004462CC">
        <w:rPr>
          <w:rFonts w:ascii="Times New Roman" w:hAnsi="Times New Roman" w:cs="Times New Roman"/>
          <w:sz w:val="24"/>
          <w:szCs w:val="24"/>
        </w:rPr>
        <w:t>between</w:t>
      </w:r>
      <w:r w:rsidR="003A1C0A">
        <w:rPr>
          <w:rFonts w:ascii="Times New Roman" w:hAnsi="Times New Roman" w:cs="Times New Roman"/>
          <w:sz w:val="24"/>
          <w:szCs w:val="24"/>
        </w:rPr>
        <w:t xml:space="preserve"> housing type </w:t>
      </w:r>
      <w:ins w:id="828" w:author="Caitlin Jeffrey" w:date="2020-08-21T15:15:00Z">
        <w:r w:rsidR="00C845D8">
          <w:rPr>
            <w:rFonts w:ascii="Times New Roman" w:hAnsi="Times New Roman" w:cs="Times New Roman"/>
            <w:sz w:val="24"/>
            <w:szCs w:val="24"/>
          </w:rPr>
          <w:t>and</w:t>
        </w:r>
      </w:ins>
      <w:del w:id="829" w:author="Caitlin Jeffrey" w:date="2020-08-21T15:15:00Z">
        <w:r w:rsidR="003A1C0A" w:rsidDel="00C845D8">
          <w:rPr>
            <w:rFonts w:ascii="Times New Roman" w:hAnsi="Times New Roman" w:cs="Times New Roman"/>
            <w:sz w:val="24"/>
            <w:szCs w:val="24"/>
          </w:rPr>
          <w:delText>on</w:delText>
        </w:r>
      </w:del>
      <w:r w:rsidR="003A1C0A">
        <w:rPr>
          <w:rFonts w:ascii="Times New Roman" w:hAnsi="Times New Roman" w:cs="Times New Roman"/>
          <w:sz w:val="24"/>
          <w:szCs w:val="24"/>
        </w:rPr>
        <w:t xml:space="preserve"> SCC testing frequency i</w:t>
      </w:r>
      <w:r w:rsidR="00881866">
        <w:rPr>
          <w:rFonts w:ascii="Times New Roman" w:hAnsi="Times New Roman" w:cs="Times New Roman"/>
          <w:sz w:val="24"/>
          <w:szCs w:val="24"/>
        </w:rPr>
        <w:t>n a logistic regression model with a binary outcome of SCC testing approximately monthly or greater (</w:t>
      </w:r>
      <w:ins w:id="830" w:author="Caitlin Jeffrey" w:date="2020-08-21T15:16:00Z">
        <w:r w:rsidR="00C845D8">
          <w:rPr>
            <w:rFonts w:ascii="Times New Roman" w:hAnsi="Times New Roman" w:cs="Times New Roman"/>
            <w:sz w:val="24"/>
            <w:szCs w:val="24"/>
          </w:rPr>
          <w:t>“</w:t>
        </w:r>
      </w:ins>
      <w:r w:rsidR="00881866">
        <w:rPr>
          <w:rFonts w:ascii="Times New Roman" w:hAnsi="Times New Roman" w:cs="Times New Roman"/>
          <w:sz w:val="24"/>
          <w:szCs w:val="24"/>
        </w:rPr>
        <w:t>yes</w:t>
      </w:r>
      <w:ins w:id="831" w:author="Caitlin Jeffrey" w:date="2020-08-21T15:16:00Z">
        <w:r w:rsidR="00C845D8">
          <w:rPr>
            <w:rFonts w:ascii="Times New Roman" w:hAnsi="Times New Roman" w:cs="Times New Roman"/>
            <w:sz w:val="24"/>
            <w:szCs w:val="24"/>
          </w:rPr>
          <w:t>”</w:t>
        </w:r>
      </w:ins>
      <w:r w:rsidR="00881866">
        <w:rPr>
          <w:rFonts w:ascii="Times New Roman" w:hAnsi="Times New Roman" w:cs="Times New Roman"/>
          <w:sz w:val="24"/>
          <w:szCs w:val="24"/>
        </w:rPr>
        <w:t xml:space="preserve"> or </w:t>
      </w:r>
      <w:ins w:id="832" w:author="Caitlin Jeffrey" w:date="2020-08-21T15:16:00Z">
        <w:r w:rsidR="00C845D8">
          <w:rPr>
            <w:rFonts w:ascii="Times New Roman" w:hAnsi="Times New Roman" w:cs="Times New Roman"/>
            <w:sz w:val="24"/>
            <w:szCs w:val="24"/>
          </w:rPr>
          <w:lastRenderedPageBreak/>
          <w:t>“</w:t>
        </w:r>
      </w:ins>
      <w:r w:rsidR="00881866">
        <w:rPr>
          <w:rFonts w:ascii="Times New Roman" w:hAnsi="Times New Roman" w:cs="Times New Roman"/>
          <w:sz w:val="24"/>
          <w:szCs w:val="24"/>
        </w:rPr>
        <w:t>no</w:t>
      </w:r>
      <w:ins w:id="833" w:author="Caitlin Jeffrey" w:date="2020-08-21T15:16:00Z">
        <w:r w:rsidR="00C845D8">
          <w:rPr>
            <w:rFonts w:ascii="Times New Roman" w:hAnsi="Times New Roman" w:cs="Times New Roman"/>
            <w:sz w:val="24"/>
            <w:szCs w:val="24"/>
          </w:rPr>
          <w:t>”</w:t>
        </w:r>
      </w:ins>
      <w:r w:rsidR="00881866">
        <w:rPr>
          <w:rFonts w:ascii="Times New Roman" w:hAnsi="Times New Roman" w:cs="Times New Roman"/>
          <w:sz w:val="24"/>
          <w:szCs w:val="24"/>
        </w:rPr>
        <w:t xml:space="preserve">), and including the </w:t>
      </w:r>
      <w:r w:rsidR="003A1C0A">
        <w:rPr>
          <w:rFonts w:ascii="Times New Roman" w:hAnsi="Times New Roman" w:cs="Times New Roman"/>
          <w:sz w:val="24"/>
          <w:szCs w:val="24"/>
        </w:rPr>
        <w:t xml:space="preserve">combined </w:t>
      </w:r>
      <w:r w:rsidR="00881866">
        <w:rPr>
          <w:rFonts w:ascii="Times New Roman" w:hAnsi="Times New Roman" w:cs="Times New Roman"/>
          <w:sz w:val="24"/>
          <w:szCs w:val="24"/>
        </w:rPr>
        <w:t xml:space="preserve">housing </w:t>
      </w:r>
      <w:r w:rsidR="003A1C0A">
        <w:rPr>
          <w:rFonts w:ascii="Times New Roman" w:hAnsi="Times New Roman" w:cs="Times New Roman"/>
          <w:sz w:val="24"/>
          <w:szCs w:val="24"/>
        </w:rPr>
        <w:t xml:space="preserve">&amp; </w:t>
      </w:r>
      <w:r w:rsidR="00881866">
        <w:rPr>
          <w:rFonts w:ascii="Times New Roman" w:hAnsi="Times New Roman" w:cs="Times New Roman"/>
          <w:sz w:val="24"/>
          <w:szCs w:val="24"/>
        </w:rPr>
        <w:t>bedding type as predictor variable with 5</w:t>
      </w:r>
      <w:r w:rsidR="004462CC">
        <w:rPr>
          <w:rFonts w:ascii="Times New Roman" w:hAnsi="Times New Roman" w:cs="Times New Roman"/>
          <w:sz w:val="24"/>
          <w:szCs w:val="24"/>
        </w:rPr>
        <w:t xml:space="preserve"> levels</w:t>
      </w:r>
      <w:r w:rsidR="00881866">
        <w:rPr>
          <w:rFonts w:ascii="Times New Roman" w:hAnsi="Times New Roman" w:cs="Times New Roman"/>
          <w:sz w:val="24"/>
          <w:szCs w:val="24"/>
        </w:rPr>
        <w:t xml:space="preserve"> (</w:t>
      </w:r>
      <w:del w:id="834" w:author="Caitlin Jeffrey" w:date="2020-08-21T15:10:00Z">
        <w:r w:rsidR="00881866" w:rsidDel="008276E5">
          <w:rPr>
            <w:rFonts w:ascii="Times New Roman" w:hAnsi="Times New Roman" w:cs="Times New Roman"/>
            <w:sz w:val="24"/>
            <w:szCs w:val="24"/>
          </w:rPr>
          <w:delText>tie-stall</w:delText>
        </w:r>
      </w:del>
      <w:ins w:id="835" w:author="Caitlin Jeffrey" w:date="2020-08-21T15:10:00Z">
        <w:r w:rsidR="008276E5">
          <w:rPr>
            <w:rFonts w:ascii="Times New Roman" w:hAnsi="Times New Roman" w:cs="Times New Roman"/>
            <w:sz w:val="24"/>
            <w:szCs w:val="24"/>
          </w:rPr>
          <w:t>tiestall</w:t>
        </w:r>
      </w:ins>
      <w:r w:rsidR="00881866">
        <w:rPr>
          <w:rFonts w:ascii="Times New Roman" w:hAnsi="Times New Roman" w:cs="Times New Roman"/>
          <w:sz w:val="24"/>
          <w:szCs w:val="24"/>
        </w:rPr>
        <w:t xml:space="preserve"> wood, </w:t>
      </w:r>
      <w:del w:id="836" w:author="Caitlin Jeffrey" w:date="2020-08-21T15:10:00Z">
        <w:r w:rsidR="00881866" w:rsidDel="008276E5">
          <w:rPr>
            <w:rFonts w:ascii="Times New Roman" w:hAnsi="Times New Roman" w:cs="Times New Roman"/>
            <w:sz w:val="24"/>
            <w:szCs w:val="24"/>
          </w:rPr>
          <w:delText>free-stall</w:delText>
        </w:r>
      </w:del>
      <w:ins w:id="837" w:author="Caitlin Jeffrey" w:date="2020-08-21T15:10:00Z">
        <w:r w:rsidR="008276E5">
          <w:rPr>
            <w:rFonts w:ascii="Times New Roman" w:hAnsi="Times New Roman" w:cs="Times New Roman"/>
            <w:sz w:val="24"/>
            <w:szCs w:val="24"/>
          </w:rPr>
          <w:t>freestall</w:t>
        </w:r>
      </w:ins>
      <w:r w:rsidR="00881866">
        <w:rPr>
          <w:rFonts w:ascii="Times New Roman" w:hAnsi="Times New Roman" w:cs="Times New Roman"/>
          <w:sz w:val="24"/>
          <w:szCs w:val="24"/>
        </w:rPr>
        <w:t xml:space="preserve"> sand, </w:t>
      </w:r>
      <w:del w:id="838" w:author="Caitlin Jeffrey" w:date="2020-08-21T15:10:00Z">
        <w:r w:rsidR="00881866" w:rsidDel="008276E5">
          <w:rPr>
            <w:rFonts w:ascii="Times New Roman" w:hAnsi="Times New Roman" w:cs="Times New Roman"/>
            <w:sz w:val="24"/>
            <w:szCs w:val="24"/>
          </w:rPr>
          <w:delText>free-stall</w:delText>
        </w:r>
      </w:del>
      <w:ins w:id="839" w:author="Caitlin Jeffrey" w:date="2020-08-21T15:10:00Z">
        <w:r w:rsidR="008276E5">
          <w:rPr>
            <w:rFonts w:ascii="Times New Roman" w:hAnsi="Times New Roman" w:cs="Times New Roman"/>
            <w:sz w:val="24"/>
            <w:szCs w:val="24"/>
          </w:rPr>
          <w:t>freestall</w:t>
        </w:r>
      </w:ins>
      <w:r w:rsidR="00881866">
        <w:rPr>
          <w:rFonts w:ascii="Times New Roman" w:hAnsi="Times New Roman" w:cs="Times New Roman"/>
          <w:sz w:val="24"/>
          <w:szCs w:val="24"/>
        </w:rPr>
        <w:t xml:space="preserve"> wood, bedded-pack, or other)</w:t>
      </w:r>
      <w:r w:rsidR="003A1C0A">
        <w:rPr>
          <w:rFonts w:ascii="Times New Roman" w:hAnsi="Times New Roman" w:cs="Times New Roman"/>
          <w:sz w:val="24"/>
          <w:szCs w:val="24"/>
        </w:rPr>
        <w:t xml:space="preserve"> </w:t>
      </w:r>
      <w:del w:id="840" w:author="Caitlin Jeffrey" w:date="2020-08-21T15:10:00Z">
        <w:r w:rsidR="003A1C0A" w:rsidRPr="003A1C0A" w:rsidDel="008276E5">
          <w:rPr>
            <w:rFonts w:ascii="Times New Roman" w:hAnsi="Times New Roman" w:cs="Times New Roman"/>
            <w:sz w:val="24"/>
            <w:szCs w:val="24"/>
          </w:rPr>
          <w:delText>free-stall</w:delText>
        </w:r>
      </w:del>
      <w:ins w:id="841" w:author="Caitlin Jeffrey" w:date="2020-08-21T15:10:00Z">
        <w:r w:rsidR="008276E5">
          <w:rPr>
            <w:rFonts w:ascii="Times New Roman" w:hAnsi="Times New Roman" w:cs="Times New Roman"/>
            <w:sz w:val="24"/>
            <w:szCs w:val="24"/>
          </w:rPr>
          <w:t>freestall</w:t>
        </w:r>
      </w:ins>
      <w:r w:rsidR="003A1C0A" w:rsidRPr="003A1C0A">
        <w:rPr>
          <w:rFonts w:ascii="Times New Roman" w:hAnsi="Times New Roman" w:cs="Times New Roman"/>
          <w:sz w:val="24"/>
          <w:szCs w:val="24"/>
        </w:rPr>
        <w:t xml:space="preserve"> sand</w:t>
      </w:r>
      <w:r w:rsidR="003A1C0A">
        <w:rPr>
          <w:rFonts w:ascii="Times New Roman" w:hAnsi="Times New Roman" w:cs="Times New Roman"/>
          <w:sz w:val="24"/>
          <w:szCs w:val="24"/>
        </w:rPr>
        <w:t xml:space="preserve">. </w:t>
      </w:r>
      <w:r w:rsidR="00B41C08">
        <w:rPr>
          <w:rFonts w:ascii="Times New Roman" w:hAnsi="Times New Roman" w:cs="Times New Roman"/>
          <w:sz w:val="24"/>
          <w:szCs w:val="24"/>
        </w:rPr>
        <w:t>P</w:t>
      </w:r>
      <w:r w:rsidR="00B41C08" w:rsidRPr="00B41C08">
        <w:rPr>
          <w:rFonts w:ascii="Times New Roman" w:hAnsi="Times New Roman" w:cs="Times New Roman"/>
          <w:sz w:val="24"/>
          <w:szCs w:val="24"/>
        </w:rPr>
        <w:t xml:space="preserve">roducers using </w:t>
      </w:r>
      <w:del w:id="842" w:author="Caitlin Jeffrey" w:date="2020-08-21T15:10:00Z">
        <w:r w:rsidR="006A3845" w:rsidRPr="00B206BB" w:rsidDel="008276E5">
          <w:rPr>
            <w:rFonts w:ascii="Times New Roman" w:hAnsi="Times New Roman" w:cs="Times New Roman"/>
            <w:sz w:val="24"/>
            <w:szCs w:val="24"/>
          </w:rPr>
          <w:delText>free-stall</w:delText>
        </w:r>
      </w:del>
      <w:ins w:id="843" w:author="Caitlin Jeffrey" w:date="2020-08-21T15:10:00Z">
        <w:r w:rsidR="008276E5">
          <w:rPr>
            <w:rFonts w:ascii="Times New Roman" w:hAnsi="Times New Roman" w:cs="Times New Roman"/>
            <w:sz w:val="24"/>
            <w:szCs w:val="24"/>
          </w:rPr>
          <w:t>freestall</w:t>
        </w:r>
      </w:ins>
      <w:r w:rsidR="00881866">
        <w:rPr>
          <w:rFonts w:ascii="Times New Roman" w:hAnsi="Times New Roman" w:cs="Times New Roman"/>
          <w:sz w:val="24"/>
          <w:szCs w:val="24"/>
        </w:rPr>
        <w:t xml:space="preserve"> sand</w:t>
      </w:r>
      <w:r w:rsidR="00922384" w:rsidRPr="00B206BB">
        <w:rPr>
          <w:rFonts w:ascii="Times New Roman" w:hAnsi="Times New Roman" w:cs="Times New Roman"/>
          <w:sz w:val="24"/>
          <w:szCs w:val="24"/>
        </w:rPr>
        <w:t xml:space="preserve"> </w:t>
      </w:r>
      <w:r w:rsidR="00C46D26">
        <w:rPr>
          <w:rFonts w:ascii="Times New Roman" w:hAnsi="Times New Roman" w:cs="Times New Roman"/>
          <w:sz w:val="24"/>
          <w:szCs w:val="24"/>
        </w:rPr>
        <w:t xml:space="preserve">facilities </w:t>
      </w:r>
      <w:r w:rsidR="00922384" w:rsidRPr="00B206BB">
        <w:rPr>
          <w:rFonts w:ascii="Times New Roman" w:hAnsi="Times New Roman" w:cs="Times New Roman"/>
          <w:sz w:val="24"/>
          <w:szCs w:val="24"/>
        </w:rPr>
        <w:t xml:space="preserve">were </w:t>
      </w:r>
      <w:r w:rsidR="00881866">
        <w:rPr>
          <w:rFonts w:ascii="Times New Roman" w:hAnsi="Times New Roman" w:cs="Times New Roman"/>
          <w:sz w:val="24"/>
          <w:szCs w:val="24"/>
        </w:rPr>
        <w:t>less</w:t>
      </w:r>
      <w:r w:rsidR="00922384" w:rsidRPr="00B206BB">
        <w:rPr>
          <w:rFonts w:ascii="Times New Roman" w:hAnsi="Times New Roman" w:cs="Times New Roman"/>
          <w:sz w:val="24"/>
          <w:szCs w:val="24"/>
        </w:rPr>
        <w:t xml:space="preserve"> likely to test approximately monthly</w:t>
      </w:r>
      <w:r w:rsidR="006A3845" w:rsidRPr="00B206BB">
        <w:rPr>
          <w:rFonts w:ascii="Times New Roman" w:hAnsi="Times New Roman" w:cs="Times New Roman"/>
          <w:sz w:val="24"/>
          <w:szCs w:val="24"/>
        </w:rPr>
        <w:t xml:space="preserve"> </w:t>
      </w:r>
      <w:r w:rsidR="00881866">
        <w:rPr>
          <w:rFonts w:ascii="Times New Roman" w:hAnsi="Times New Roman" w:cs="Times New Roman"/>
          <w:sz w:val="24"/>
          <w:szCs w:val="24"/>
        </w:rPr>
        <w:t>compared to</w:t>
      </w:r>
      <w:r w:rsidR="006A3845" w:rsidRPr="00B206BB">
        <w:rPr>
          <w:rFonts w:ascii="Times New Roman" w:hAnsi="Times New Roman" w:cs="Times New Roman"/>
          <w:sz w:val="24"/>
          <w:szCs w:val="24"/>
        </w:rPr>
        <w:t xml:space="preserve"> </w:t>
      </w:r>
      <w:del w:id="844" w:author="Caitlin Jeffrey" w:date="2020-08-21T15:10:00Z">
        <w:r w:rsidR="006A3845" w:rsidRPr="00B206BB" w:rsidDel="008276E5">
          <w:rPr>
            <w:rFonts w:ascii="Times New Roman" w:hAnsi="Times New Roman" w:cs="Times New Roman"/>
            <w:sz w:val="24"/>
            <w:szCs w:val="24"/>
          </w:rPr>
          <w:delText>tie-stall</w:delText>
        </w:r>
      </w:del>
      <w:ins w:id="845" w:author="Caitlin Jeffrey" w:date="2020-08-21T15:10:00Z">
        <w:r w:rsidR="008276E5">
          <w:rPr>
            <w:rFonts w:ascii="Times New Roman" w:hAnsi="Times New Roman" w:cs="Times New Roman"/>
            <w:sz w:val="24"/>
            <w:szCs w:val="24"/>
          </w:rPr>
          <w:t>tiestall</w:t>
        </w:r>
      </w:ins>
      <w:r w:rsidR="006A3845" w:rsidRPr="00B206BB">
        <w:rPr>
          <w:rFonts w:ascii="Times New Roman" w:hAnsi="Times New Roman" w:cs="Times New Roman"/>
          <w:sz w:val="24"/>
          <w:szCs w:val="24"/>
        </w:rPr>
        <w:t xml:space="preserve"> with wood bedding </w:t>
      </w:r>
      <w:r w:rsidR="00881866">
        <w:rPr>
          <w:rFonts w:ascii="Times New Roman" w:hAnsi="Times New Roman" w:cs="Times New Roman"/>
          <w:sz w:val="24"/>
          <w:szCs w:val="24"/>
        </w:rPr>
        <w:t>(</w:t>
      </w:r>
      <w:r w:rsidR="00B41C08" w:rsidRPr="00B41C08">
        <w:rPr>
          <w:rFonts w:ascii="Times New Roman" w:hAnsi="Times New Roman" w:cs="Times New Roman"/>
          <w:sz w:val="24"/>
          <w:szCs w:val="24"/>
        </w:rPr>
        <w:t xml:space="preserve">Post-hoc pairwise comparisons using Tukey's HSD </w:t>
      </w:r>
      <w:r w:rsidR="00881866" w:rsidRPr="00881866">
        <w:rPr>
          <w:rFonts w:ascii="Times New Roman" w:hAnsi="Times New Roman" w:cs="Times New Roman"/>
          <w:i/>
          <w:sz w:val="24"/>
          <w:szCs w:val="24"/>
        </w:rPr>
        <w:t>P</w:t>
      </w:r>
      <w:ins w:id="846" w:author="Deborah Neher" w:date="2020-08-19T21:26:00Z">
        <w:r w:rsidR="00BD298E">
          <w:rPr>
            <w:rFonts w:ascii="Times New Roman" w:hAnsi="Times New Roman" w:cs="Times New Roman"/>
            <w:i/>
            <w:sz w:val="24"/>
            <w:szCs w:val="24"/>
          </w:rPr>
          <w:t xml:space="preserve"> </w:t>
        </w:r>
      </w:ins>
      <w:r w:rsidR="00B41C08">
        <w:rPr>
          <w:rFonts w:ascii="Times New Roman" w:hAnsi="Times New Roman" w:cs="Times New Roman"/>
          <w:sz w:val="24"/>
          <w:szCs w:val="24"/>
        </w:rPr>
        <w:t>=</w:t>
      </w:r>
      <w:ins w:id="847" w:author="Deborah Neher" w:date="2020-08-19T21:26:00Z">
        <w:r w:rsidR="00BD298E">
          <w:rPr>
            <w:rFonts w:ascii="Times New Roman" w:hAnsi="Times New Roman" w:cs="Times New Roman"/>
            <w:sz w:val="24"/>
            <w:szCs w:val="24"/>
          </w:rPr>
          <w:t xml:space="preserve"> </w:t>
        </w:r>
      </w:ins>
      <w:r w:rsidR="00B41C08">
        <w:rPr>
          <w:rFonts w:ascii="Times New Roman" w:hAnsi="Times New Roman" w:cs="Times New Roman"/>
          <w:sz w:val="24"/>
          <w:szCs w:val="24"/>
        </w:rPr>
        <w:t>0.012</w:t>
      </w:r>
      <w:r w:rsidR="00881866">
        <w:rPr>
          <w:rFonts w:ascii="Times New Roman" w:hAnsi="Times New Roman" w:cs="Times New Roman"/>
          <w:sz w:val="24"/>
          <w:szCs w:val="24"/>
        </w:rPr>
        <w:t>)</w:t>
      </w:r>
      <w:r w:rsidR="00922384" w:rsidRPr="00B206BB">
        <w:rPr>
          <w:rFonts w:ascii="Times New Roman" w:hAnsi="Times New Roman" w:cs="Times New Roman"/>
          <w:sz w:val="24"/>
          <w:szCs w:val="24"/>
        </w:rPr>
        <w:t>.</w:t>
      </w:r>
      <w:r w:rsidRPr="00B206BB">
        <w:rPr>
          <w:rFonts w:ascii="Times New Roman" w:hAnsi="Times New Roman" w:cs="Times New Roman"/>
          <w:sz w:val="24"/>
          <w:szCs w:val="24"/>
        </w:rPr>
        <w:t xml:space="preserve"> </w:t>
      </w:r>
      <w:r w:rsidR="004462CC">
        <w:rPr>
          <w:rFonts w:ascii="Times New Roman" w:hAnsi="Times New Roman" w:cs="Times New Roman"/>
          <w:sz w:val="24"/>
          <w:szCs w:val="24"/>
        </w:rPr>
        <w:t>Number of lactating cows was not associated with SCC testing frequency (</w:t>
      </w:r>
      <w:r w:rsidR="004462CC" w:rsidRPr="004462CC">
        <w:rPr>
          <w:rFonts w:ascii="Times New Roman" w:hAnsi="Times New Roman" w:cs="Times New Roman"/>
          <w:i/>
          <w:sz w:val="24"/>
          <w:szCs w:val="24"/>
        </w:rPr>
        <w:t>P</w:t>
      </w:r>
      <w:ins w:id="848" w:author="Deborah Neher" w:date="2020-08-19T22:00:00Z">
        <w:r w:rsidR="00715D63">
          <w:rPr>
            <w:rFonts w:ascii="Times New Roman" w:hAnsi="Times New Roman" w:cs="Times New Roman"/>
            <w:i/>
            <w:sz w:val="24"/>
            <w:szCs w:val="24"/>
          </w:rPr>
          <w:t xml:space="preserve"> </w:t>
        </w:r>
      </w:ins>
      <w:r w:rsidR="004462CC">
        <w:rPr>
          <w:rFonts w:ascii="Times New Roman" w:hAnsi="Times New Roman" w:cs="Times New Roman"/>
          <w:sz w:val="24"/>
          <w:szCs w:val="24"/>
        </w:rPr>
        <w:t>=</w:t>
      </w:r>
      <w:ins w:id="849" w:author="Deborah Neher" w:date="2020-08-19T22:00:00Z">
        <w:r w:rsidR="00715D63">
          <w:rPr>
            <w:rFonts w:ascii="Times New Roman" w:hAnsi="Times New Roman" w:cs="Times New Roman"/>
            <w:sz w:val="24"/>
            <w:szCs w:val="24"/>
          </w:rPr>
          <w:t xml:space="preserve"> </w:t>
        </w:r>
      </w:ins>
      <w:r w:rsidR="004462CC">
        <w:rPr>
          <w:rFonts w:ascii="Times New Roman" w:hAnsi="Times New Roman" w:cs="Times New Roman"/>
          <w:sz w:val="24"/>
          <w:szCs w:val="24"/>
        </w:rPr>
        <w:t xml:space="preserve">0.17) and inclusion of both housing type and herd size did not improve the overall fit of the model compared to the model with only housing type. While our estimate of individual cow SCC testing frequency appears to be similar to </w:t>
      </w:r>
      <w:r w:rsidR="00476EB3">
        <w:rPr>
          <w:rFonts w:ascii="Times New Roman" w:hAnsi="Times New Roman" w:cs="Times New Roman"/>
          <w:sz w:val="24"/>
          <w:szCs w:val="24"/>
        </w:rPr>
        <w:t>the frequency of DHIA testing reported previously (</w:t>
      </w:r>
      <w:del w:id="850" w:author="Deborah Neher" w:date="2020-08-19T21:27:00Z">
        <w:r w:rsidR="00476EB3" w:rsidDel="00BD298E">
          <w:rPr>
            <w:rFonts w:ascii="Times New Roman" w:hAnsi="Times New Roman" w:cs="Times New Roman"/>
            <w:sz w:val="24"/>
            <w:szCs w:val="24"/>
          </w:rPr>
          <w:delText xml:space="preserve">Sorge et al., 2017; </w:delText>
        </w:r>
      </w:del>
      <w:r w:rsidR="00476EB3" w:rsidRPr="00476EB3">
        <w:rPr>
          <w:rFonts w:ascii="Times New Roman" w:hAnsi="Times New Roman" w:cs="Times New Roman"/>
          <w:sz w:val="24"/>
          <w:szCs w:val="24"/>
        </w:rPr>
        <w:t>Stiglbauer et al.</w:t>
      </w:r>
      <w:ins w:id="851" w:author="Deborah Neher" w:date="2020-08-19T21:27:00Z">
        <w:r w:rsidR="00BD298E">
          <w:rPr>
            <w:rFonts w:ascii="Times New Roman" w:hAnsi="Times New Roman" w:cs="Times New Roman"/>
            <w:sz w:val="24"/>
            <w:szCs w:val="24"/>
          </w:rPr>
          <w:t>,</w:t>
        </w:r>
      </w:ins>
      <w:r w:rsidR="00476EB3" w:rsidRPr="00476EB3">
        <w:rPr>
          <w:rFonts w:ascii="Times New Roman" w:hAnsi="Times New Roman" w:cs="Times New Roman"/>
          <w:sz w:val="24"/>
          <w:szCs w:val="24"/>
        </w:rPr>
        <w:t xml:space="preserve"> 2013</w:t>
      </w:r>
      <w:ins w:id="852" w:author="Deborah Neher" w:date="2020-08-19T21:27:00Z">
        <w:r w:rsidR="00BD298E">
          <w:rPr>
            <w:rFonts w:ascii="Times New Roman" w:hAnsi="Times New Roman" w:cs="Times New Roman"/>
            <w:sz w:val="24"/>
            <w:szCs w:val="24"/>
          </w:rPr>
          <w:t>;</w:t>
        </w:r>
        <w:r w:rsidR="00BD298E" w:rsidRPr="00BD298E">
          <w:rPr>
            <w:rFonts w:ascii="Times New Roman" w:hAnsi="Times New Roman" w:cs="Times New Roman"/>
            <w:sz w:val="24"/>
            <w:szCs w:val="24"/>
          </w:rPr>
          <w:t xml:space="preserve"> </w:t>
        </w:r>
        <w:r w:rsidR="00BD298E">
          <w:rPr>
            <w:rFonts w:ascii="Times New Roman" w:hAnsi="Times New Roman" w:cs="Times New Roman"/>
            <w:sz w:val="24"/>
            <w:szCs w:val="24"/>
          </w:rPr>
          <w:t>Sorge et al., 2017</w:t>
        </w:r>
      </w:ins>
      <w:r w:rsidR="00476EB3" w:rsidRPr="00476EB3">
        <w:rPr>
          <w:rFonts w:ascii="Times New Roman" w:hAnsi="Times New Roman" w:cs="Times New Roman"/>
          <w:sz w:val="24"/>
          <w:szCs w:val="24"/>
        </w:rPr>
        <w:t xml:space="preserve">), </w:t>
      </w:r>
      <w:r w:rsidR="00476EB3">
        <w:rPr>
          <w:rFonts w:ascii="Times New Roman" w:hAnsi="Times New Roman" w:cs="Times New Roman"/>
          <w:sz w:val="24"/>
          <w:szCs w:val="24"/>
        </w:rPr>
        <w:t xml:space="preserve">the accuracy of our estimate may have been limited due to the wording of our survey question. </w:t>
      </w:r>
      <w:r w:rsidR="00015E8F">
        <w:rPr>
          <w:rFonts w:ascii="Times New Roman" w:hAnsi="Times New Roman" w:cs="Times New Roman"/>
          <w:sz w:val="24"/>
          <w:szCs w:val="24"/>
        </w:rPr>
        <w:t xml:space="preserve">We </w:t>
      </w:r>
      <w:r w:rsidR="009F1BA1" w:rsidRPr="00B206BB">
        <w:rPr>
          <w:rFonts w:ascii="Times New Roman" w:hAnsi="Times New Roman" w:cs="Times New Roman"/>
          <w:sz w:val="24"/>
          <w:szCs w:val="24"/>
        </w:rPr>
        <w:t>asked about individual cow testing, not whether the producer had subscribed to a regular testing service</w:t>
      </w:r>
      <w:r w:rsidR="00C46D26">
        <w:rPr>
          <w:rFonts w:ascii="Times New Roman" w:hAnsi="Times New Roman" w:cs="Times New Roman"/>
          <w:sz w:val="24"/>
          <w:szCs w:val="24"/>
        </w:rPr>
        <w:t xml:space="preserve">, and </w:t>
      </w:r>
      <w:commentRangeStart w:id="853"/>
      <w:r w:rsidR="00C46D26">
        <w:rPr>
          <w:rFonts w:ascii="Times New Roman" w:hAnsi="Times New Roman" w:cs="Times New Roman"/>
          <w:sz w:val="24"/>
          <w:szCs w:val="24"/>
        </w:rPr>
        <w:t xml:space="preserve">provided, </w:t>
      </w:r>
      <w:r w:rsidR="00015E8F">
        <w:rPr>
          <w:rFonts w:ascii="Times New Roman" w:hAnsi="Times New Roman" w:cs="Times New Roman"/>
          <w:sz w:val="24"/>
          <w:szCs w:val="24"/>
        </w:rPr>
        <w:t>as an example, an acronym, DHIA</w:t>
      </w:r>
      <w:del w:id="854" w:author="Deborah Neher" w:date="2020-08-19T21:27:00Z">
        <w:r w:rsidR="00015E8F" w:rsidDel="00BD298E">
          <w:rPr>
            <w:rFonts w:ascii="Times New Roman" w:hAnsi="Times New Roman" w:cs="Times New Roman"/>
            <w:sz w:val="24"/>
            <w:szCs w:val="24"/>
          </w:rPr>
          <w:delText>,</w:delText>
        </w:r>
      </w:del>
      <w:r w:rsidR="00015E8F">
        <w:rPr>
          <w:rFonts w:ascii="Times New Roman" w:hAnsi="Times New Roman" w:cs="Times New Roman"/>
          <w:sz w:val="24"/>
          <w:szCs w:val="24"/>
        </w:rPr>
        <w:t xml:space="preserve"> (Dairy Herd Improvement Association) </w:t>
      </w:r>
      <w:r w:rsidR="009F1BA1" w:rsidRPr="00B206BB">
        <w:rPr>
          <w:rFonts w:ascii="Times New Roman" w:hAnsi="Times New Roman" w:cs="Times New Roman"/>
          <w:sz w:val="24"/>
          <w:szCs w:val="24"/>
        </w:rPr>
        <w:t>commonly associated with a regular test</w:t>
      </w:r>
      <w:r w:rsidR="00C46D26">
        <w:rPr>
          <w:rFonts w:ascii="Times New Roman" w:hAnsi="Times New Roman" w:cs="Times New Roman"/>
          <w:sz w:val="24"/>
          <w:szCs w:val="24"/>
        </w:rPr>
        <w:t>ing</w:t>
      </w:r>
      <w:r w:rsidR="009F1BA1" w:rsidRPr="00B206BB">
        <w:rPr>
          <w:rFonts w:ascii="Times New Roman" w:hAnsi="Times New Roman" w:cs="Times New Roman"/>
          <w:sz w:val="24"/>
          <w:szCs w:val="24"/>
        </w:rPr>
        <w:t xml:space="preserve"> service</w:t>
      </w:r>
      <w:r w:rsidR="00C46D26">
        <w:rPr>
          <w:rFonts w:ascii="Times New Roman" w:hAnsi="Times New Roman" w:cs="Times New Roman"/>
          <w:sz w:val="24"/>
          <w:szCs w:val="24"/>
        </w:rPr>
        <w:t xml:space="preserve"> that can include</w:t>
      </w:r>
      <w:r w:rsidR="00015E8F">
        <w:rPr>
          <w:rFonts w:ascii="Times New Roman" w:hAnsi="Times New Roman" w:cs="Times New Roman"/>
          <w:sz w:val="24"/>
          <w:szCs w:val="24"/>
        </w:rPr>
        <w:t xml:space="preserve"> individual cows</w:t>
      </w:r>
      <w:r w:rsidR="00C46D26">
        <w:rPr>
          <w:rFonts w:ascii="Times New Roman" w:hAnsi="Times New Roman" w:cs="Times New Roman"/>
          <w:sz w:val="24"/>
          <w:szCs w:val="24"/>
        </w:rPr>
        <w:t xml:space="preserve"> SCC testing</w:t>
      </w:r>
      <w:commentRangeEnd w:id="853"/>
      <w:r w:rsidR="00C845D8">
        <w:rPr>
          <w:rStyle w:val="CommentReference"/>
        </w:rPr>
        <w:commentReference w:id="853"/>
      </w:r>
      <w:r w:rsidR="00015E8F">
        <w:rPr>
          <w:rFonts w:ascii="Times New Roman" w:hAnsi="Times New Roman" w:cs="Times New Roman"/>
          <w:sz w:val="24"/>
          <w:szCs w:val="24"/>
        </w:rPr>
        <w:t>.</w:t>
      </w:r>
      <w:r w:rsidR="002A08A6" w:rsidRPr="00B206BB">
        <w:rPr>
          <w:rFonts w:ascii="Times New Roman" w:hAnsi="Times New Roman" w:cs="Times New Roman"/>
          <w:sz w:val="24"/>
          <w:szCs w:val="24"/>
        </w:rPr>
        <w:t xml:space="preserve"> </w:t>
      </w:r>
      <w:r w:rsidR="00476EB3">
        <w:rPr>
          <w:rFonts w:ascii="Times New Roman" w:hAnsi="Times New Roman" w:cs="Times New Roman"/>
          <w:sz w:val="24"/>
          <w:szCs w:val="24"/>
        </w:rPr>
        <w:t>Further research is needed to quantify mastitis control practices in this target population. For example, o</w:t>
      </w:r>
      <w:r w:rsidR="00015E8F">
        <w:rPr>
          <w:rFonts w:ascii="Times New Roman" w:hAnsi="Times New Roman" w:cs="Times New Roman"/>
          <w:sz w:val="24"/>
          <w:szCs w:val="24"/>
        </w:rPr>
        <w:t xml:space="preserve">ne </w:t>
      </w:r>
      <w:r w:rsidR="003E123D">
        <w:rPr>
          <w:rFonts w:ascii="Times New Roman" w:hAnsi="Times New Roman" w:cs="Times New Roman"/>
          <w:sz w:val="24"/>
          <w:szCs w:val="24"/>
        </w:rPr>
        <w:t>producer</w:t>
      </w:r>
      <w:r w:rsidR="00015E8F">
        <w:rPr>
          <w:rFonts w:ascii="Times New Roman" w:hAnsi="Times New Roman" w:cs="Times New Roman"/>
          <w:sz w:val="24"/>
          <w:szCs w:val="24"/>
        </w:rPr>
        <w:t xml:space="preserve"> reported never performing individual cow SCC tests but then noted in a comment that the California Mastitis Test was used for testing individual cows</w:t>
      </w:r>
      <w:r w:rsidR="004C2F54">
        <w:rPr>
          <w:rFonts w:ascii="Times New Roman" w:hAnsi="Times New Roman" w:cs="Times New Roman"/>
          <w:sz w:val="24"/>
          <w:szCs w:val="24"/>
        </w:rPr>
        <w:t xml:space="preserve"> on their farm</w:t>
      </w:r>
      <w:r w:rsidR="00467606">
        <w:rPr>
          <w:rFonts w:ascii="Times New Roman" w:hAnsi="Times New Roman" w:cs="Times New Roman"/>
          <w:sz w:val="24"/>
          <w:szCs w:val="24"/>
        </w:rPr>
        <w:t xml:space="preserve">. </w:t>
      </w:r>
      <w:moveFromRangeStart w:id="855" w:author="Deborah Neher" w:date="2020-08-19T22:01:00Z" w:name="move48766897"/>
      <w:moveFrom w:id="856" w:author="Deborah Neher" w:date="2020-08-19T22:01:00Z">
        <w:r w:rsidR="00467606" w:rsidRPr="00467606" w:rsidDel="00715D63">
          <w:rPr>
            <w:rFonts w:ascii="Times New Roman" w:hAnsi="Times New Roman" w:cs="Times New Roman"/>
            <w:sz w:val="24"/>
            <w:szCs w:val="24"/>
          </w:rPr>
          <w:t>Stiglbauer</w:t>
        </w:r>
        <w:r w:rsidR="00467606" w:rsidDel="00715D63">
          <w:rPr>
            <w:rFonts w:ascii="Times New Roman" w:hAnsi="Times New Roman" w:cs="Times New Roman"/>
            <w:sz w:val="24"/>
            <w:szCs w:val="24"/>
          </w:rPr>
          <w:t xml:space="preserve"> et al. (2013) </w:t>
        </w:r>
      </w:moveFrom>
      <w:moveFromRangeEnd w:id="855"/>
      <w:del w:id="857" w:author="Deborah Neher" w:date="2020-08-19T22:01:00Z">
        <w:r w:rsidR="00467606" w:rsidDel="00715D63">
          <w:rPr>
            <w:rFonts w:ascii="Times New Roman" w:hAnsi="Times New Roman" w:cs="Times New Roman"/>
            <w:sz w:val="24"/>
            <w:szCs w:val="24"/>
          </w:rPr>
          <w:delText>reported r</w:delText>
        </w:r>
      </w:del>
      <w:ins w:id="858" w:author="Deborah Neher" w:date="2020-08-19T22:01:00Z">
        <w:r w:rsidR="00715D63">
          <w:rPr>
            <w:rFonts w:ascii="Times New Roman" w:hAnsi="Times New Roman" w:cs="Times New Roman"/>
            <w:sz w:val="24"/>
            <w:szCs w:val="24"/>
          </w:rPr>
          <w:t>R</w:t>
        </w:r>
      </w:ins>
      <w:r w:rsidR="00467606">
        <w:rPr>
          <w:rFonts w:ascii="Times New Roman" w:hAnsi="Times New Roman" w:cs="Times New Roman"/>
          <w:sz w:val="24"/>
          <w:szCs w:val="24"/>
        </w:rPr>
        <w:t>outine</w:t>
      </w:r>
      <w:r w:rsidR="00467606" w:rsidRPr="00467606">
        <w:rPr>
          <w:rFonts w:ascii="Times New Roman" w:hAnsi="Times New Roman" w:cs="Times New Roman"/>
          <w:sz w:val="24"/>
          <w:szCs w:val="24"/>
        </w:rPr>
        <w:t xml:space="preserve"> use of California Mastitis Test</w:t>
      </w:r>
      <w:r w:rsidR="00467606">
        <w:rPr>
          <w:rFonts w:ascii="Times New Roman" w:hAnsi="Times New Roman" w:cs="Times New Roman"/>
          <w:sz w:val="24"/>
          <w:szCs w:val="24"/>
        </w:rPr>
        <w:t xml:space="preserve"> (CMT)</w:t>
      </w:r>
      <w:r w:rsidR="00467606" w:rsidRPr="00467606">
        <w:rPr>
          <w:rFonts w:ascii="Times New Roman" w:hAnsi="Times New Roman" w:cs="Times New Roman"/>
          <w:sz w:val="24"/>
          <w:szCs w:val="24"/>
        </w:rPr>
        <w:t xml:space="preserve"> or cow-side SCC test</w:t>
      </w:r>
      <w:r w:rsidR="00467606">
        <w:rPr>
          <w:rFonts w:ascii="Times New Roman" w:hAnsi="Times New Roman" w:cs="Times New Roman"/>
          <w:sz w:val="24"/>
          <w:szCs w:val="24"/>
        </w:rPr>
        <w:t>ing was more frequent than use of DHIA o</w:t>
      </w:r>
      <w:ins w:id="859" w:author="Caitlin Jeffrey" w:date="2020-08-21T15:18:00Z">
        <w:r w:rsidR="00C845D8">
          <w:rPr>
            <w:rFonts w:ascii="Times New Roman" w:hAnsi="Times New Roman" w:cs="Times New Roman"/>
            <w:sz w:val="24"/>
            <w:szCs w:val="24"/>
          </w:rPr>
          <w:t>n</w:t>
        </w:r>
      </w:ins>
      <w:del w:id="860" w:author="Caitlin Jeffrey" w:date="2020-08-21T15:18:00Z">
        <w:r w:rsidR="00467606" w:rsidDel="00C845D8">
          <w:rPr>
            <w:rFonts w:ascii="Times New Roman" w:hAnsi="Times New Roman" w:cs="Times New Roman"/>
            <w:sz w:val="24"/>
            <w:szCs w:val="24"/>
          </w:rPr>
          <w:delText>r</w:delText>
        </w:r>
      </w:del>
      <w:r w:rsidR="00467606">
        <w:rPr>
          <w:rFonts w:ascii="Times New Roman" w:hAnsi="Times New Roman" w:cs="Times New Roman"/>
          <w:sz w:val="24"/>
          <w:szCs w:val="24"/>
        </w:rPr>
        <w:t xml:space="preserve"> organic dairy herds, so it </w:t>
      </w:r>
      <w:r w:rsidR="00476EB3">
        <w:rPr>
          <w:rFonts w:ascii="Times New Roman" w:hAnsi="Times New Roman" w:cs="Times New Roman"/>
          <w:sz w:val="24"/>
          <w:szCs w:val="24"/>
        </w:rPr>
        <w:t xml:space="preserve">is </w:t>
      </w:r>
      <w:r w:rsidR="00467606">
        <w:rPr>
          <w:rFonts w:ascii="Times New Roman" w:hAnsi="Times New Roman" w:cs="Times New Roman"/>
          <w:sz w:val="24"/>
          <w:szCs w:val="24"/>
        </w:rPr>
        <w:t>likely</w:t>
      </w:r>
      <w:r w:rsidR="00476EB3">
        <w:rPr>
          <w:rFonts w:ascii="Times New Roman" w:hAnsi="Times New Roman" w:cs="Times New Roman"/>
          <w:sz w:val="24"/>
          <w:szCs w:val="24"/>
        </w:rPr>
        <w:t xml:space="preserve"> organic dairy</w:t>
      </w:r>
      <w:r w:rsidR="00467606">
        <w:rPr>
          <w:rFonts w:ascii="Times New Roman" w:hAnsi="Times New Roman" w:cs="Times New Roman"/>
          <w:sz w:val="24"/>
          <w:szCs w:val="24"/>
        </w:rPr>
        <w:t xml:space="preserve"> farms in our source population also use alternative mastitis screening tools like CMT</w:t>
      </w:r>
      <w:ins w:id="861" w:author="Deborah Neher" w:date="2020-08-19T22:01:00Z">
        <w:r w:rsidR="00715D63">
          <w:rPr>
            <w:rFonts w:ascii="Times New Roman" w:hAnsi="Times New Roman" w:cs="Times New Roman"/>
            <w:sz w:val="24"/>
            <w:szCs w:val="24"/>
          </w:rPr>
          <w:t xml:space="preserve"> (</w:t>
        </w:r>
      </w:ins>
      <w:moveToRangeStart w:id="862" w:author="Deborah Neher" w:date="2020-08-19T22:01:00Z" w:name="move48766897"/>
      <w:moveTo w:id="863" w:author="Deborah Neher" w:date="2020-08-19T22:01:00Z">
        <w:r w:rsidR="00715D63" w:rsidRPr="00467606">
          <w:rPr>
            <w:rFonts w:ascii="Times New Roman" w:hAnsi="Times New Roman" w:cs="Times New Roman"/>
            <w:sz w:val="24"/>
            <w:szCs w:val="24"/>
          </w:rPr>
          <w:t>Stiglbauer</w:t>
        </w:r>
        <w:r w:rsidR="00715D63">
          <w:rPr>
            <w:rFonts w:ascii="Times New Roman" w:hAnsi="Times New Roman" w:cs="Times New Roman"/>
            <w:sz w:val="24"/>
            <w:szCs w:val="24"/>
          </w:rPr>
          <w:t xml:space="preserve"> et al.</w:t>
        </w:r>
      </w:moveTo>
      <w:ins w:id="864" w:author="Deborah Neher" w:date="2020-08-19T22:01:00Z">
        <w:r w:rsidR="00715D63">
          <w:rPr>
            <w:rFonts w:ascii="Times New Roman" w:hAnsi="Times New Roman" w:cs="Times New Roman"/>
            <w:sz w:val="24"/>
            <w:szCs w:val="24"/>
          </w:rPr>
          <w:t xml:space="preserve">, </w:t>
        </w:r>
      </w:ins>
      <w:moveTo w:id="865" w:author="Deborah Neher" w:date="2020-08-19T22:01:00Z">
        <w:del w:id="866" w:author="Deborah Neher" w:date="2020-08-19T22:01:00Z">
          <w:r w:rsidR="00715D63" w:rsidDel="00715D63">
            <w:rPr>
              <w:rFonts w:ascii="Times New Roman" w:hAnsi="Times New Roman" w:cs="Times New Roman"/>
              <w:sz w:val="24"/>
              <w:szCs w:val="24"/>
            </w:rPr>
            <w:delText xml:space="preserve"> (</w:delText>
          </w:r>
        </w:del>
        <w:r w:rsidR="00715D63">
          <w:rPr>
            <w:rFonts w:ascii="Times New Roman" w:hAnsi="Times New Roman" w:cs="Times New Roman"/>
            <w:sz w:val="24"/>
            <w:szCs w:val="24"/>
          </w:rPr>
          <w:t>2013)</w:t>
        </w:r>
      </w:moveTo>
      <w:moveToRangeEnd w:id="862"/>
      <w:del w:id="867" w:author="Deborah Neher" w:date="2020-08-19T22:01:00Z">
        <w:r w:rsidR="00467606" w:rsidDel="00715D63">
          <w:rPr>
            <w:rFonts w:ascii="Times New Roman" w:hAnsi="Times New Roman" w:cs="Times New Roman"/>
            <w:sz w:val="24"/>
            <w:szCs w:val="24"/>
          </w:rPr>
          <w:delText>.</w:delText>
        </w:r>
      </w:del>
    </w:p>
    <w:p w14:paraId="3B4327DD" w14:textId="2F35111E" w:rsidR="00805253" w:rsidRPr="00B206BB" w:rsidRDefault="00F2745A" w:rsidP="008E41CE">
      <w:pPr>
        <w:tabs>
          <w:tab w:val="left" w:pos="360"/>
          <w:tab w:val="left" w:pos="720"/>
        </w:tabs>
        <w:spacing w:line="480" w:lineRule="auto"/>
        <w:rPr>
          <w:rFonts w:ascii="Times New Roman" w:hAnsi="Times New Roman" w:cs="Times New Roman"/>
          <w:b/>
          <w:i/>
          <w:sz w:val="24"/>
          <w:szCs w:val="24"/>
        </w:rPr>
      </w:pPr>
      <w:r>
        <w:rPr>
          <w:rFonts w:ascii="Times New Roman" w:hAnsi="Times New Roman" w:cs="Times New Roman"/>
          <w:b/>
          <w:i/>
          <w:sz w:val="24"/>
          <w:szCs w:val="24"/>
        </w:rPr>
        <w:t>Number of lactating cows</w:t>
      </w:r>
    </w:p>
    <w:p w14:paraId="0CA00C46" w14:textId="6DB5A271" w:rsidR="008574AE" w:rsidRDefault="00805253" w:rsidP="008E41CE">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ab/>
      </w:r>
      <w:r w:rsidR="00922384" w:rsidRPr="00B206BB">
        <w:rPr>
          <w:rFonts w:ascii="Times New Roman" w:hAnsi="Times New Roman" w:cs="Times New Roman"/>
          <w:sz w:val="24"/>
          <w:szCs w:val="24"/>
        </w:rPr>
        <w:t xml:space="preserve">The median </w:t>
      </w:r>
      <w:r w:rsidR="00F2745A">
        <w:rPr>
          <w:rFonts w:ascii="Times New Roman" w:hAnsi="Times New Roman" w:cs="Times New Roman"/>
          <w:sz w:val="24"/>
          <w:szCs w:val="24"/>
        </w:rPr>
        <w:t xml:space="preserve">lactating cow </w:t>
      </w:r>
      <w:r w:rsidR="00922384" w:rsidRPr="00B206BB">
        <w:rPr>
          <w:rFonts w:ascii="Times New Roman" w:hAnsi="Times New Roman" w:cs="Times New Roman"/>
          <w:sz w:val="24"/>
          <w:szCs w:val="24"/>
        </w:rPr>
        <w:t xml:space="preserve">herd size among all </w:t>
      </w:r>
      <w:r w:rsidR="0071768C">
        <w:rPr>
          <w:rFonts w:ascii="Times New Roman" w:hAnsi="Times New Roman" w:cs="Times New Roman"/>
          <w:sz w:val="24"/>
          <w:szCs w:val="24"/>
        </w:rPr>
        <w:t>respondents</w:t>
      </w:r>
      <w:r w:rsidR="00922384" w:rsidRPr="00B206BB">
        <w:rPr>
          <w:rFonts w:ascii="Times New Roman" w:hAnsi="Times New Roman" w:cs="Times New Roman"/>
          <w:sz w:val="24"/>
          <w:szCs w:val="24"/>
        </w:rPr>
        <w:t xml:space="preserve"> was 59.5 cows </w:t>
      </w:r>
      <w:r w:rsidR="00FB58D0">
        <w:rPr>
          <w:rFonts w:ascii="Times New Roman" w:hAnsi="Times New Roman" w:cs="Times New Roman"/>
          <w:sz w:val="24"/>
          <w:szCs w:val="24"/>
        </w:rPr>
        <w:t>(range 2-400</w:t>
      </w:r>
      <w:r w:rsidR="00F2745A">
        <w:rPr>
          <w:rFonts w:ascii="Times New Roman" w:hAnsi="Times New Roman" w:cs="Times New Roman"/>
          <w:sz w:val="24"/>
          <w:szCs w:val="24"/>
        </w:rPr>
        <w:t>, mean 71, SD 4.5, CI</w:t>
      </w:r>
      <w:r w:rsidR="00F2745A">
        <w:rPr>
          <w:rFonts w:ascii="Times New Roman" w:hAnsi="Times New Roman" w:cs="Times New Roman"/>
          <w:sz w:val="24"/>
          <w:szCs w:val="24"/>
          <w:vertAlign w:val="subscript"/>
        </w:rPr>
        <w:t xml:space="preserve">95 </w:t>
      </w:r>
      <w:r w:rsidR="00F2745A">
        <w:rPr>
          <w:rFonts w:ascii="Times New Roman" w:hAnsi="Times New Roman" w:cs="Times New Roman"/>
          <w:sz w:val="24"/>
          <w:szCs w:val="24"/>
        </w:rPr>
        <w:t xml:space="preserve">62 – 80 cows; </w:t>
      </w:r>
      <w:r w:rsidR="00922384" w:rsidRPr="00B206BB">
        <w:rPr>
          <w:rFonts w:ascii="Times New Roman" w:hAnsi="Times New Roman" w:cs="Times New Roman"/>
          <w:sz w:val="24"/>
          <w:szCs w:val="24"/>
        </w:rPr>
        <w:t>Fig</w:t>
      </w:r>
      <w:r w:rsidR="00BC13B4">
        <w:rPr>
          <w:rFonts w:ascii="Times New Roman" w:hAnsi="Times New Roman" w:cs="Times New Roman"/>
          <w:sz w:val="24"/>
          <w:szCs w:val="24"/>
        </w:rPr>
        <w:t>ure 6</w:t>
      </w:r>
      <w:r w:rsidR="00922384" w:rsidRPr="00B206BB">
        <w:rPr>
          <w:rFonts w:ascii="Times New Roman" w:hAnsi="Times New Roman" w:cs="Times New Roman"/>
          <w:sz w:val="24"/>
          <w:szCs w:val="24"/>
        </w:rPr>
        <w:t xml:space="preserve">). </w:t>
      </w:r>
      <w:r w:rsidR="00F2745A">
        <w:rPr>
          <w:rFonts w:ascii="Times New Roman" w:hAnsi="Times New Roman" w:cs="Times New Roman"/>
          <w:sz w:val="24"/>
          <w:szCs w:val="24"/>
        </w:rPr>
        <w:t>The number of lactating cows reported by respondents is in the range reported by other surveys of US organic dairy farms (Sorge, 2016). In this study population the n</w:t>
      </w:r>
      <w:r w:rsidR="00FB58D0">
        <w:rPr>
          <w:rFonts w:ascii="Times New Roman" w:hAnsi="Times New Roman" w:cs="Times New Roman"/>
          <w:sz w:val="24"/>
          <w:szCs w:val="24"/>
        </w:rPr>
        <w:t xml:space="preserve">umber of cows varied between housing bedding </w:t>
      </w:r>
      <w:r w:rsidR="00F2745A">
        <w:rPr>
          <w:rFonts w:ascii="Times New Roman" w:hAnsi="Times New Roman" w:cs="Times New Roman"/>
          <w:sz w:val="24"/>
          <w:szCs w:val="24"/>
        </w:rPr>
        <w:t>types</w:t>
      </w:r>
      <w:r w:rsidR="00FB58D0">
        <w:rPr>
          <w:rFonts w:ascii="Times New Roman" w:hAnsi="Times New Roman" w:cs="Times New Roman"/>
          <w:sz w:val="24"/>
          <w:szCs w:val="24"/>
        </w:rPr>
        <w:t xml:space="preserve"> (</w:t>
      </w:r>
      <w:r w:rsidR="0071768C">
        <w:rPr>
          <w:rFonts w:ascii="Times New Roman" w:hAnsi="Times New Roman" w:cs="Times New Roman"/>
          <w:i/>
          <w:sz w:val="24"/>
          <w:szCs w:val="24"/>
        </w:rPr>
        <w:t>P</w:t>
      </w:r>
      <w:r w:rsidR="00FB58D0">
        <w:rPr>
          <w:rFonts w:ascii="Times New Roman" w:hAnsi="Times New Roman" w:cs="Times New Roman"/>
          <w:i/>
          <w:sz w:val="24"/>
          <w:szCs w:val="24"/>
        </w:rPr>
        <w:t xml:space="preserve"> </w:t>
      </w:r>
      <w:r w:rsidR="00FB58D0">
        <w:rPr>
          <w:rFonts w:ascii="Times New Roman" w:hAnsi="Times New Roman" w:cs="Times New Roman"/>
          <w:sz w:val="24"/>
          <w:szCs w:val="24"/>
        </w:rPr>
        <w:t>&lt; 0.001)</w:t>
      </w:r>
      <w:r w:rsidR="00F2745A">
        <w:rPr>
          <w:rFonts w:ascii="Times New Roman" w:hAnsi="Times New Roman" w:cs="Times New Roman"/>
          <w:sz w:val="24"/>
          <w:szCs w:val="24"/>
        </w:rPr>
        <w:t xml:space="preserve">, </w:t>
      </w:r>
      <w:r w:rsidR="00F2745A">
        <w:rPr>
          <w:rFonts w:ascii="Times New Roman" w:hAnsi="Times New Roman" w:cs="Times New Roman"/>
          <w:sz w:val="24"/>
          <w:szCs w:val="24"/>
        </w:rPr>
        <w:lastRenderedPageBreak/>
        <w:t>while past surveys of US organic dairy farms did not appear to explore this association</w:t>
      </w:r>
      <w:r w:rsidR="00FB58D0">
        <w:rPr>
          <w:rFonts w:ascii="Times New Roman" w:hAnsi="Times New Roman" w:cs="Times New Roman"/>
          <w:sz w:val="24"/>
          <w:szCs w:val="24"/>
        </w:rPr>
        <w:t xml:space="preserve">. </w:t>
      </w:r>
      <w:r w:rsidR="00922384" w:rsidRPr="00B206BB">
        <w:rPr>
          <w:rFonts w:ascii="Times New Roman" w:hAnsi="Times New Roman" w:cs="Times New Roman"/>
          <w:sz w:val="24"/>
          <w:szCs w:val="24"/>
        </w:rPr>
        <w:t xml:space="preserve">Producers using </w:t>
      </w:r>
      <w:del w:id="868" w:author="Caitlin Jeffrey" w:date="2020-08-21T15:10:00Z">
        <w:r w:rsidR="00922384" w:rsidRPr="00B206BB" w:rsidDel="008276E5">
          <w:rPr>
            <w:rFonts w:ascii="Times New Roman" w:hAnsi="Times New Roman" w:cs="Times New Roman"/>
            <w:sz w:val="24"/>
            <w:szCs w:val="24"/>
          </w:rPr>
          <w:delText>free-stall</w:delText>
        </w:r>
      </w:del>
      <w:ins w:id="869" w:author="Caitlin Jeffrey" w:date="2020-08-21T15:10:00Z">
        <w:r w:rsidR="008276E5">
          <w:rPr>
            <w:rFonts w:ascii="Times New Roman" w:hAnsi="Times New Roman" w:cs="Times New Roman"/>
            <w:sz w:val="24"/>
            <w:szCs w:val="24"/>
          </w:rPr>
          <w:t>freestall</w:t>
        </w:r>
      </w:ins>
      <w:r w:rsidR="00922384" w:rsidRPr="00B206BB">
        <w:rPr>
          <w:rFonts w:ascii="Times New Roman" w:hAnsi="Times New Roman" w:cs="Times New Roman"/>
          <w:sz w:val="24"/>
          <w:szCs w:val="24"/>
        </w:rPr>
        <w:t xml:space="preserve"> barns </w:t>
      </w:r>
      <w:r w:rsidR="005F1D6F" w:rsidRPr="00B206BB">
        <w:rPr>
          <w:rFonts w:ascii="Times New Roman" w:hAnsi="Times New Roman" w:cs="Times New Roman"/>
          <w:sz w:val="24"/>
          <w:szCs w:val="24"/>
        </w:rPr>
        <w:t xml:space="preserve">only or as a component of a mixed </w:t>
      </w:r>
      <w:r w:rsidR="00BC13B4">
        <w:rPr>
          <w:rFonts w:ascii="Times New Roman" w:hAnsi="Times New Roman" w:cs="Times New Roman"/>
          <w:sz w:val="24"/>
          <w:szCs w:val="24"/>
        </w:rPr>
        <w:t xml:space="preserve">housing </w:t>
      </w:r>
      <w:r w:rsidR="005F1D6F" w:rsidRPr="00B206BB">
        <w:rPr>
          <w:rFonts w:ascii="Times New Roman" w:hAnsi="Times New Roman" w:cs="Times New Roman"/>
          <w:sz w:val="24"/>
          <w:szCs w:val="24"/>
        </w:rPr>
        <w:t xml:space="preserve">system </w:t>
      </w:r>
      <w:r w:rsidR="00207088">
        <w:rPr>
          <w:rFonts w:ascii="Times New Roman" w:hAnsi="Times New Roman" w:cs="Times New Roman"/>
          <w:sz w:val="24"/>
          <w:szCs w:val="24"/>
        </w:rPr>
        <w:t>generally had a wider range in farm size compared to</w:t>
      </w:r>
      <w:r w:rsidR="005F1D6F" w:rsidRPr="00B206BB">
        <w:rPr>
          <w:rFonts w:ascii="Times New Roman" w:hAnsi="Times New Roman" w:cs="Times New Roman"/>
          <w:sz w:val="24"/>
          <w:szCs w:val="24"/>
        </w:rPr>
        <w:t xml:space="preserve"> producers using any other system</w:t>
      </w:r>
      <w:r w:rsidR="008574AE">
        <w:rPr>
          <w:rFonts w:ascii="Times New Roman" w:hAnsi="Times New Roman" w:cs="Times New Roman"/>
          <w:sz w:val="24"/>
          <w:szCs w:val="24"/>
        </w:rPr>
        <w:t xml:space="preserve">. Producers using a </w:t>
      </w:r>
      <w:del w:id="870" w:author="Caitlin Jeffrey" w:date="2020-08-21T15:10:00Z">
        <w:r w:rsidR="008574AE" w:rsidDel="008276E5">
          <w:rPr>
            <w:rFonts w:ascii="Times New Roman" w:hAnsi="Times New Roman" w:cs="Times New Roman"/>
            <w:sz w:val="24"/>
            <w:szCs w:val="24"/>
          </w:rPr>
          <w:delText>free-stall</w:delText>
        </w:r>
      </w:del>
      <w:ins w:id="871" w:author="Caitlin Jeffrey" w:date="2020-08-21T15:10:00Z">
        <w:r w:rsidR="008276E5">
          <w:rPr>
            <w:rFonts w:ascii="Times New Roman" w:hAnsi="Times New Roman" w:cs="Times New Roman"/>
            <w:sz w:val="24"/>
            <w:szCs w:val="24"/>
          </w:rPr>
          <w:t>freestall</w:t>
        </w:r>
      </w:ins>
      <w:r w:rsidR="008574AE">
        <w:rPr>
          <w:rFonts w:ascii="Times New Roman" w:hAnsi="Times New Roman" w:cs="Times New Roman"/>
          <w:sz w:val="24"/>
          <w:szCs w:val="24"/>
        </w:rPr>
        <w:t xml:space="preserve"> system with sand and wood bedding typically housed more cows than any other housing system aside from producers using a bedded pack combined with another housing system (</w:t>
      </w:r>
      <w:r w:rsidR="008574AE">
        <w:rPr>
          <w:rFonts w:ascii="Times New Roman" w:hAnsi="Times New Roman" w:cs="Times New Roman"/>
          <w:i/>
          <w:sz w:val="24"/>
          <w:szCs w:val="24"/>
        </w:rPr>
        <w:t xml:space="preserve">p </w:t>
      </w:r>
      <w:r w:rsidR="008574AE">
        <w:rPr>
          <w:rFonts w:ascii="Times New Roman" w:hAnsi="Times New Roman" w:cs="Times New Roman"/>
          <w:sz w:val="24"/>
          <w:szCs w:val="24"/>
        </w:rPr>
        <w:t xml:space="preserve">≤ 0.05). </w:t>
      </w:r>
      <w:r w:rsidR="00922384" w:rsidRPr="00B206BB">
        <w:rPr>
          <w:rFonts w:ascii="Times New Roman" w:hAnsi="Times New Roman" w:cs="Times New Roman"/>
          <w:sz w:val="24"/>
          <w:szCs w:val="24"/>
        </w:rPr>
        <w:t xml:space="preserve">Despite this difference, </w:t>
      </w:r>
      <w:r w:rsidR="00F85AB9" w:rsidRPr="00B206BB">
        <w:rPr>
          <w:rFonts w:ascii="Times New Roman" w:hAnsi="Times New Roman" w:cs="Times New Roman"/>
          <w:sz w:val="24"/>
          <w:szCs w:val="24"/>
        </w:rPr>
        <w:t>most</w:t>
      </w:r>
      <w:r w:rsidR="00922384" w:rsidRPr="00B206BB">
        <w:rPr>
          <w:rFonts w:ascii="Times New Roman" w:hAnsi="Times New Roman" w:cs="Times New Roman"/>
          <w:sz w:val="24"/>
          <w:szCs w:val="24"/>
        </w:rPr>
        <w:t xml:space="preserve"> producers using </w:t>
      </w:r>
      <w:del w:id="872" w:author="Caitlin Jeffrey" w:date="2020-08-21T15:10:00Z">
        <w:r w:rsidR="00922384" w:rsidRPr="00B206BB" w:rsidDel="008276E5">
          <w:rPr>
            <w:rFonts w:ascii="Times New Roman" w:hAnsi="Times New Roman" w:cs="Times New Roman"/>
            <w:sz w:val="24"/>
            <w:szCs w:val="24"/>
          </w:rPr>
          <w:delText>free-stall</w:delText>
        </w:r>
      </w:del>
      <w:ins w:id="873" w:author="Caitlin Jeffrey" w:date="2020-08-21T15:10:00Z">
        <w:r w:rsidR="008276E5">
          <w:rPr>
            <w:rFonts w:ascii="Times New Roman" w:hAnsi="Times New Roman" w:cs="Times New Roman"/>
            <w:sz w:val="24"/>
            <w:szCs w:val="24"/>
          </w:rPr>
          <w:t>freestall</w:t>
        </w:r>
      </w:ins>
      <w:r w:rsidR="00922384" w:rsidRPr="00B206BB">
        <w:rPr>
          <w:rFonts w:ascii="Times New Roman" w:hAnsi="Times New Roman" w:cs="Times New Roman"/>
          <w:sz w:val="24"/>
          <w:szCs w:val="24"/>
        </w:rPr>
        <w:t xml:space="preserve"> </w:t>
      </w:r>
      <w:r w:rsidR="00390366" w:rsidRPr="00B206BB">
        <w:rPr>
          <w:rFonts w:ascii="Times New Roman" w:hAnsi="Times New Roman" w:cs="Times New Roman"/>
          <w:sz w:val="24"/>
          <w:szCs w:val="24"/>
        </w:rPr>
        <w:t xml:space="preserve">barns </w:t>
      </w:r>
      <w:r w:rsidR="00922384" w:rsidRPr="00B206BB">
        <w:rPr>
          <w:rFonts w:ascii="Times New Roman" w:hAnsi="Times New Roman" w:cs="Times New Roman"/>
          <w:sz w:val="24"/>
          <w:szCs w:val="24"/>
        </w:rPr>
        <w:t>had a similar herd size to all other housing strategies.</w:t>
      </w:r>
      <w:r w:rsidR="00F85AB9" w:rsidRPr="00B206BB">
        <w:rPr>
          <w:rFonts w:ascii="Times New Roman" w:hAnsi="Times New Roman" w:cs="Times New Roman"/>
          <w:sz w:val="24"/>
          <w:szCs w:val="24"/>
        </w:rPr>
        <w:t xml:space="preserve"> </w:t>
      </w:r>
    </w:p>
    <w:p w14:paraId="2316316D" w14:textId="6DA48596" w:rsidR="0036296C" w:rsidRPr="00B206BB" w:rsidRDefault="007B3699" w:rsidP="008E41CE">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Eighteen herds </w:t>
      </w:r>
      <w:r w:rsidR="0009148A">
        <w:rPr>
          <w:rFonts w:ascii="Times New Roman" w:hAnsi="Times New Roman" w:cs="Times New Roman"/>
          <w:sz w:val="24"/>
          <w:szCs w:val="24"/>
        </w:rPr>
        <w:t xml:space="preserve">(12%) </w:t>
      </w:r>
      <w:r>
        <w:rPr>
          <w:rFonts w:ascii="Times New Roman" w:hAnsi="Times New Roman" w:cs="Times New Roman"/>
          <w:sz w:val="24"/>
          <w:szCs w:val="24"/>
        </w:rPr>
        <w:t xml:space="preserve">reported using a combination of facility types, including 9 herds using </w:t>
      </w:r>
      <w:del w:id="874" w:author="Caitlin Jeffrey" w:date="2020-08-21T15:10:00Z">
        <w:r w:rsidDel="008276E5">
          <w:rPr>
            <w:rFonts w:ascii="Times New Roman" w:hAnsi="Times New Roman" w:cs="Times New Roman"/>
            <w:sz w:val="24"/>
            <w:szCs w:val="24"/>
          </w:rPr>
          <w:delText>free-stall</w:delText>
        </w:r>
      </w:del>
      <w:ins w:id="875" w:author="Caitlin Jeffrey" w:date="2020-08-21T15:10:00Z">
        <w:r w:rsidR="008276E5">
          <w:rPr>
            <w:rFonts w:ascii="Times New Roman" w:hAnsi="Times New Roman" w:cs="Times New Roman"/>
            <w:sz w:val="24"/>
            <w:szCs w:val="24"/>
          </w:rPr>
          <w:t>freestall</w:t>
        </w:r>
      </w:ins>
      <w:r>
        <w:rPr>
          <w:rFonts w:ascii="Times New Roman" w:hAnsi="Times New Roman" w:cs="Times New Roman"/>
          <w:sz w:val="24"/>
          <w:szCs w:val="24"/>
        </w:rPr>
        <w:t xml:space="preserve">s and </w:t>
      </w:r>
      <w:del w:id="876" w:author="Caitlin Jeffrey" w:date="2020-08-21T15:10:00Z">
        <w:r w:rsidDel="008276E5">
          <w:rPr>
            <w:rFonts w:ascii="Times New Roman" w:hAnsi="Times New Roman" w:cs="Times New Roman"/>
            <w:sz w:val="24"/>
            <w:szCs w:val="24"/>
          </w:rPr>
          <w:delText>tie-stall</w:delText>
        </w:r>
      </w:del>
      <w:ins w:id="877" w:author="Caitlin Jeffrey" w:date="2020-08-21T15:10:00Z">
        <w:r w:rsidR="008276E5">
          <w:rPr>
            <w:rFonts w:ascii="Times New Roman" w:hAnsi="Times New Roman" w:cs="Times New Roman"/>
            <w:sz w:val="24"/>
            <w:szCs w:val="24"/>
          </w:rPr>
          <w:t>tiestall</w:t>
        </w:r>
      </w:ins>
      <w:r>
        <w:rPr>
          <w:rFonts w:ascii="Times New Roman" w:hAnsi="Times New Roman" w:cs="Times New Roman"/>
          <w:sz w:val="24"/>
          <w:szCs w:val="24"/>
        </w:rPr>
        <w:t xml:space="preserve">s and </w:t>
      </w:r>
      <w:r w:rsidRPr="0009148A">
        <w:rPr>
          <w:rFonts w:ascii="Times New Roman" w:hAnsi="Times New Roman" w:cs="Times New Roman"/>
          <w:sz w:val="24"/>
          <w:szCs w:val="24"/>
          <w:highlight w:val="green"/>
        </w:rPr>
        <w:t>x herds</w:t>
      </w:r>
      <w:r>
        <w:rPr>
          <w:rFonts w:ascii="Times New Roman" w:hAnsi="Times New Roman" w:cs="Times New Roman"/>
          <w:sz w:val="24"/>
          <w:szCs w:val="24"/>
        </w:rPr>
        <w:t xml:space="preserve"> using bedded-pack and </w:t>
      </w:r>
      <w:del w:id="878" w:author="Caitlin Jeffrey" w:date="2020-08-21T15:10:00Z">
        <w:r w:rsidDel="008276E5">
          <w:rPr>
            <w:rFonts w:ascii="Times New Roman" w:hAnsi="Times New Roman" w:cs="Times New Roman"/>
            <w:sz w:val="24"/>
            <w:szCs w:val="24"/>
          </w:rPr>
          <w:delText>tie-stall</w:delText>
        </w:r>
      </w:del>
      <w:ins w:id="879" w:author="Caitlin Jeffrey" w:date="2020-08-21T15:10:00Z">
        <w:r w:rsidR="008276E5">
          <w:rPr>
            <w:rFonts w:ascii="Times New Roman" w:hAnsi="Times New Roman" w:cs="Times New Roman"/>
            <w:sz w:val="24"/>
            <w:szCs w:val="24"/>
          </w:rPr>
          <w:t>tiestall</w:t>
        </w:r>
      </w:ins>
      <w:r>
        <w:rPr>
          <w:rFonts w:ascii="Times New Roman" w:hAnsi="Times New Roman" w:cs="Times New Roman"/>
          <w:sz w:val="24"/>
          <w:szCs w:val="24"/>
        </w:rPr>
        <w:t xml:space="preserve">s. As </w:t>
      </w:r>
      <w:del w:id="880" w:author="Deborah Neher" w:date="2020-08-19T21:27:00Z">
        <w:r w:rsidDel="001C0EC8">
          <w:rPr>
            <w:rFonts w:ascii="Times New Roman" w:hAnsi="Times New Roman" w:cs="Times New Roman"/>
            <w:sz w:val="24"/>
            <w:szCs w:val="24"/>
          </w:rPr>
          <w:delText xml:space="preserve">previously </w:delText>
        </w:r>
      </w:del>
      <w:r>
        <w:rPr>
          <w:rFonts w:ascii="Times New Roman" w:hAnsi="Times New Roman" w:cs="Times New Roman"/>
          <w:sz w:val="24"/>
          <w:szCs w:val="24"/>
        </w:rPr>
        <w:t xml:space="preserve">discussed </w:t>
      </w:r>
      <w:ins w:id="881" w:author="Deborah Neher" w:date="2020-08-19T21:27:00Z">
        <w:r w:rsidR="001C0EC8">
          <w:rPr>
            <w:rFonts w:ascii="Times New Roman" w:hAnsi="Times New Roman" w:cs="Times New Roman"/>
            <w:sz w:val="24"/>
            <w:szCs w:val="24"/>
          </w:rPr>
          <w:t xml:space="preserve">previously, </w:t>
        </w:r>
      </w:ins>
      <w:r>
        <w:rPr>
          <w:rFonts w:ascii="Times New Roman" w:hAnsi="Times New Roman" w:cs="Times New Roman"/>
          <w:sz w:val="24"/>
          <w:szCs w:val="24"/>
        </w:rPr>
        <w:t xml:space="preserve">the use of multiple </w:t>
      </w:r>
      <w:ins w:id="882" w:author="Deborah Neher" w:date="2020-08-20T13:04:00Z">
        <w:r w:rsidR="009F6C5B">
          <w:rPr>
            <w:rFonts w:ascii="Times New Roman" w:hAnsi="Times New Roman" w:cs="Times New Roman"/>
            <w:sz w:val="24"/>
            <w:szCs w:val="24"/>
          </w:rPr>
          <w:t xml:space="preserve">or combination </w:t>
        </w:r>
      </w:ins>
      <w:r>
        <w:rPr>
          <w:rFonts w:ascii="Times New Roman" w:hAnsi="Times New Roman" w:cs="Times New Roman"/>
          <w:sz w:val="24"/>
          <w:szCs w:val="24"/>
        </w:rPr>
        <w:t xml:space="preserve">facility types was associated with an increased number of lactating cows. A limitation of this study is we did not ask about herd size history or age of facilities. </w:t>
      </w:r>
      <w:ins w:id="883" w:author="John Barlow" w:date="2020-08-20T17:10:00Z">
        <w:r w:rsidR="00254511">
          <w:rPr>
            <w:rFonts w:ascii="Times New Roman" w:hAnsi="Times New Roman" w:cs="Times New Roman"/>
            <w:sz w:val="24"/>
            <w:szCs w:val="24"/>
          </w:rPr>
          <w:t xml:space="preserve">In prior studies, </w:t>
        </w:r>
      </w:ins>
      <w:ins w:id="884" w:author="John Barlow" w:date="2020-08-20T17:11:00Z">
        <w:r w:rsidR="00254511">
          <w:rPr>
            <w:rFonts w:ascii="Times New Roman" w:hAnsi="Times New Roman" w:cs="Times New Roman"/>
            <w:sz w:val="24"/>
            <w:szCs w:val="24"/>
          </w:rPr>
          <w:t>h</w:t>
        </w:r>
      </w:ins>
      <w:ins w:id="885" w:author="Deborah Neher" w:date="2020-08-20T13:07:00Z">
        <w:del w:id="886" w:author="John Barlow" w:date="2020-08-20T17:11:00Z">
          <w:r w:rsidR="004B3F83" w:rsidDel="00254511">
            <w:rPr>
              <w:rFonts w:ascii="Times New Roman" w:hAnsi="Times New Roman" w:cs="Times New Roman"/>
              <w:sz w:val="24"/>
              <w:szCs w:val="24"/>
            </w:rPr>
            <w:delText>H</w:delText>
          </w:r>
        </w:del>
        <w:r w:rsidR="004B3F83">
          <w:rPr>
            <w:rFonts w:ascii="Times New Roman" w:hAnsi="Times New Roman" w:cs="Times New Roman"/>
            <w:sz w:val="24"/>
            <w:szCs w:val="24"/>
          </w:rPr>
          <w:t>erd size and facility age are reported separately b</w:t>
        </w:r>
      </w:ins>
      <w:ins w:id="887" w:author="Deborah Neher" w:date="2020-08-20T13:08:00Z">
        <w:r w:rsidR="004B3F83">
          <w:rPr>
            <w:rFonts w:ascii="Times New Roman" w:hAnsi="Times New Roman" w:cs="Times New Roman"/>
            <w:sz w:val="24"/>
            <w:szCs w:val="24"/>
          </w:rPr>
          <w:t>ut not together</w:t>
        </w:r>
      </w:ins>
      <w:ins w:id="888" w:author="John Barlow" w:date="2020-08-20T17:11:00Z">
        <w:r w:rsidR="00254511">
          <w:rPr>
            <w:rFonts w:ascii="Times New Roman" w:hAnsi="Times New Roman" w:cs="Times New Roman"/>
            <w:sz w:val="24"/>
            <w:szCs w:val="24"/>
          </w:rPr>
          <w:t xml:space="preserve"> in the same survey</w:t>
        </w:r>
      </w:ins>
      <w:ins w:id="889" w:author="Deborah Neher" w:date="2020-08-20T13:08:00Z">
        <w:r w:rsidR="004B3F83">
          <w:rPr>
            <w:rFonts w:ascii="Times New Roman" w:hAnsi="Times New Roman" w:cs="Times New Roman"/>
            <w:sz w:val="24"/>
            <w:szCs w:val="24"/>
          </w:rPr>
          <w:t xml:space="preserve">. For example, </w:t>
        </w:r>
      </w:ins>
      <w:r>
        <w:rPr>
          <w:rFonts w:ascii="Times New Roman" w:hAnsi="Times New Roman" w:cs="Times New Roman"/>
          <w:sz w:val="24"/>
          <w:szCs w:val="24"/>
        </w:rPr>
        <w:t xml:space="preserve">Sorge et al. (2016) reported </w:t>
      </w:r>
      <w:r w:rsidR="0009148A">
        <w:rPr>
          <w:rFonts w:ascii="Times New Roman" w:hAnsi="Times New Roman" w:cs="Times New Roman"/>
          <w:sz w:val="24"/>
          <w:szCs w:val="24"/>
        </w:rPr>
        <w:t xml:space="preserve">a </w:t>
      </w:r>
      <w:r>
        <w:rPr>
          <w:rFonts w:ascii="Times New Roman" w:hAnsi="Times New Roman" w:cs="Times New Roman"/>
          <w:sz w:val="24"/>
          <w:szCs w:val="24"/>
        </w:rPr>
        <w:t xml:space="preserve">10 year mean change in herd size of 5.7 cows (range -11 to +30), but did not report on changes in facility types, while </w:t>
      </w:r>
      <w:r w:rsidRPr="007B3699">
        <w:rPr>
          <w:rFonts w:ascii="Times New Roman" w:hAnsi="Times New Roman" w:cs="Times New Roman"/>
          <w:sz w:val="24"/>
          <w:szCs w:val="24"/>
        </w:rPr>
        <w:t>Stiglbauer</w:t>
      </w:r>
      <w:r>
        <w:rPr>
          <w:rFonts w:ascii="Times New Roman" w:hAnsi="Times New Roman" w:cs="Times New Roman"/>
          <w:sz w:val="24"/>
          <w:szCs w:val="24"/>
        </w:rPr>
        <w:t xml:space="preserve"> et al.</w:t>
      </w:r>
      <w:del w:id="890" w:author="Deborah Neher" w:date="2020-08-19T21:27:00Z">
        <w:r w:rsidDel="001C0EC8">
          <w:rPr>
            <w:rFonts w:ascii="Times New Roman" w:hAnsi="Times New Roman" w:cs="Times New Roman"/>
            <w:sz w:val="24"/>
            <w:szCs w:val="24"/>
          </w:rPr>
          <w:delText>,</w:delText>
        </w:r>
      </w:del>
      <w:r>
        <w:rPr>
          <w:rFonts w:ascii="Times New Roman" w:hAnsi="Times New Roman" w:cs="Times New Roman"/>
          <w:sz w:val="24"/>
          <w:szCs w:val="24"/>
        </w:rPr>
        <w:t xml:space="preserve"> (2013) reported the mean age of housing (36.5 years) </w:t>
      </w:r>
      <w:r w:rsidR="0009148A">
        <w:rPr>
          <w:rFonts w:ascii="Times New Roman" w:hAnsi="Times New Roman" w:cs="Times New Roman"/>
          <w:sz w:val="24"/>
          <w:szCs w:val="24"/>
        </w:rPr>
        <w:t xml:space="preserve">but did not report changes in herd size or facility types for US organic farms. Future studies might address how organic dairy producers are responding to public concerns and animal health and well-being priorities with changes in herd size and </w:t>
      </w:r>
      <w:r w:rsidR="0009148A" w:rsidRPr="0009148A">
        <w:rPr>
          <w:rFonts w:ascii="Times New Roman" w:hAnsi="Times New Roman" w:cs="Times New Roman"/>
          <w:sz w:val="24"/>
          <w:szCs w:val="24"/>
        </w:rPr>
        <w:t>housing systems.</w:t>
      </w:r>
      <w:r w:rsidR="003F7793">
        <w:rPr>
          <w:rFonts w:ascii="Times New Roman" w:hAnsi="Times New Roman" w:cs="Times New Roman"/>
          <w:sz w:val="24"/>
          <w:szCs w:val="24"/>
        </w:rPr>
        <w:t xml:space="preserve"> </w:t>
      </w:r>
      <w:r w:rsidR="008574AE">
        <w:rPr>
          <w:rFonts w:ascii="Times New Roman" w:hAnsi="Times New Roman" w:cs="Times New Roman"/>
          <w:sz w:val="24"/>
          <w:szCs w:val="24"/>
        </w:rPr>
        <w:t xml:space="preserve">Because we opted for a short form </w:t>
      </w:r>
      <w:r w:rsidR="003F7793">
        <w:rPr>
          <w:rFonts w:ascii="Times New Roman" w:hAnsi="Times New Roman" w:cs="Times New Roman"/>
          <w:sz w:val="24"/>
          <w:szCs w:val="24"/>
        </w:rPr>
        <w:t>questionnaire</w:t>
      </w:r>
      <w:r w:rsidR="008574AE">
        <w:rPr>
          <w:rFonts w:ascii="Times New Roman" w:hAnsi="Times New Roman" w:cs="Times New Roman"/>
          <w:sz w:val="24"/>
          <w:szCs w:val="24"/>
        </w:rPr>
        <w:t xml:space="preserve">, </w:t>
      </w:r>
      <w:r w:rsidR="003F7793">
        <w:rPr>
          <w:rFonts w:ascii="Times New Roman" w:hAnsi="Times New Roman" w:cs="Times New Roman"/>
          <w:sz w:val="24"/>
          <w:szCs w:val="24"/>
        </w:rPr>
        <w:t xml:space="preserve">we did not capture data on </w:t>
      </w:r>
      <w:r w:rsidR="008574AE">
        <w:rPr>
          <w:rFonts w:ascii="Times New Roman" w:hAnsi="Times New Roman" w:cs="Times New Roman"/>
          <w:sz w:val="24"/>
          <w:szCs w:val="24"/>
        </w:rPr>
        <w:t>multiple housing and bedding scenarios</w:t>
      </w:r>
      <w:r w:rsidR="003F7793">
        <w:rPr>
          <w:rFonts w:ascii="Times New Roman" w:hAnsi="Times New Roman" w:cs="Times New Roman"/>
          <w:sz w:val="24"/>
          <w:szCs w:val="24"/>
        </w:rPr>
        <w:t xml:space="preserve"> or the history or age of those facilities</w:t>
      </w:r>
      <w:r w:rsidR="008574AE">
        <w:rPr>
          <w:rFonts w:ascii="Times New Roman" w:hAnsi="Times New Roman" w:cs="Times New Roman"/>
          <w:sz w:val="24"/>
          <w:szCs w:val="24"/>
        </w:rPr>
        <w:t xml:space="preserve">. </w:t>
      </w:r>
      <w:r w:rsidR="003F7793">
        <w:rPr>
          <w:rFonts w:ascii="Times New Roman" w:hAnsi="Times New Roman" w:cs="Times New Roman"/>
          <w:sz w:val="24"/>
          <w:szCs w:val="24"/>
        </w:rPr>
        <w:t>We can only speculate, f</w:t>
      </w:r>
      <w:r w:rsidR="008574AE">
        <w:rPr>
          <w:rFonts w:ascii="Times New Roman" w:hAnsi="Times New Roman" w:cs="Times New Roman"/>
          <w:sz w:val="24"/>
          <w:szCs w:val="24"/>
        </w:rPr>
        <w:t>or example, if a producer had two free stall barns, one of which was bedded with sand and the other with sawdust</w:t>
      </w:r>
      <w:r w:rsidR="003726A1">
        <w:rPr>
          <w:rFonts w:ascii="Times New Roman" w:hAnsi="Times New Roman" w:cs="Times New Roman"/>
          <w:sz w:val="24"/>
          <w:szCs w:val="24"/>
        </w:rPr>
        <w:t>, they would have reported housing style as “</w:t>
      </w:r>
      <w:del w:id="891" w:author="Caitlin Jeffrey" w:date="2020-08-21T15:10:00Z">
        <w:r w:rsidR="003726A1" w:rsidDel="008276E5">
          <w:rPr>
            <w:rFonts w:ascii="Times New Roman" w:hAnsi="Times New Roman" w:cs="Times New Roman"/>
            <w:sz w:val="24"/>
            <w:szCs w:val="24"/>
          </w:rPr>
          <w:delText>free-stall</w:delText>
        </w:r>
      </w:del>
      <w:ins w:id="892" w:author="Caitlin Jeffrey" w:date="2020-08-21T15:10:00Z">
        <w:r w:rsidR="008276E5">
          <w:rPr>
            <w:rFonts w:ascii="Times New Roman" w:hAnsi="Times New Roman" w:cs="Times New Roman"/>
            <w:sz w:val="24"/>
            <w:szCs w:val="24"/>
          </w:rPr>
          <w:t>freestall</w:t>
        </w:r>
      </w:ins>
      <w:r w:rsidR="003726A1">
        <w:rPr>
          <w:rFonts w:ascii="Times New Roman" w:hAnsi="Times New Roman" w:cs="Times New Roman"/>
          <w:sz w:val="24"/>
          <w:szCs w:val="24"/>
        </w:rPr>
        <w:t xml:space="preserve">” and bedding as “sand” and “wood”. Likewise, farms that used a bedded pack barn in combination with another housing type might have more overall cow space available than a farm </w:t>
      </w:r>
      <w:r w:rsidR="003726A1">
        <w:rPr>
          <w:rFonts w:ascii="Times New Roman" w:hAnsi="Times New Roman" w:cs="Times New Roman"/>
          <w:sz w:val="24"/>
          <w:szCs w:val="24"/>
        </w:rPr>
        <w:lastRenderedPageBreak/>
        <w:t>with a single barn type. This may explain elevated cow numbers in these categories. Future surveys might allow for more specific data to be collected on farms that use mul</w:t>
      </w:r>
      <w:r w:rsidR="003F7793">
        <w:rPr>
          <w:rFonts w:ascii="Times New Roman" w:hAnsi="Times New Roman" w:cs="Times New Roman"/>
          <w:sz w:val="24"/>
          <w:szCs w:val="24"/>
        </w:rPr>
        <w:t>tiple housing and bedding types as well as fa</w:t>
      </w:r>
      <w:ins w:id="893" w:author="Caitlin Jeffrey" w:date="2020-08-21T15:25:00Z">
        <w:r w:rsidR="007E12A7">
          <w:rPr>
            <w:rFonts w:ascii="Times New Roman" w:hAnsi="Times New Roman" w:cs="Times New Roman"/>
            <w:sz w:val="24"/>
            <w:szCs w:val="24"/>
          </w:rPr>
          <w:t>r</w:t>
        </w:r>
      </w:ins>
      <w:r w:rsidR="003F7793">
        <w:rPr>
          <w:rFonts w:ascii="Times New Roman" w:hAnsi="Times New Roman" w:cs="Times New Roman"/>
          <w:sz w:val="24"/>
          <w:szCs w:val="24"/>
        </w:rPr>
        <w:t>mers’ planning for responding to future pressures on the industry to develop “cow</w:t>
      </w:r>
      <w:ins w:id="894" w:author="Caitlin Jeffrey" w:date="2020-08-21T15:25:00Z">
        <w:r w:rsidR="007E12A7">
          <w:rPr>
            <w:rFonts w:ascii="Times New Roman" w:hAnsi="Times New Roman" w:cs="Times New Roman"/>
            <w:sz w:val="24"/>
            <w:szCs w:val="24"/>
          </w:rPr>
          <w:t>-</w:t>
        </w:r>
      </w:ins>
      <w:del w:id="895" w:author="Caitlin Jeffrey" w:date="2020-08-21T15:25:00Z">
        <w:r w:rsidR="003F7793" w:rsidDel="007E12A7">
          <w:rPr>
            <w:rFonts w:ascii="Times New Roman" w:hAnsi="Times New Roman" w:cs="Times New Roman"/>
            <w:sz w:val="24"/>
            <w:szCs w:val="24"/>
          </w:rPr>
          <w:delText xml:space="preserve"> </w:delText>
        </w:r>
      </w:del>
      <w:r w:rsidR="003F7793">
        <w:rPr>
          <w:rFonts w:ascii="Times New Roman" w:hAnsi="Times New Roman" w:cs="Times New Roman"/>
          <w:sz w:val="24"/>
          <w:szCs w:val="24"/>
        </w:rPr>
        <w:t>friendly” housing systems.</w:t>
      </w:r>
    </w:p>
    <w:p w14:paraId="66B6EDC4" w14:textId="1C0FBE36" w:rsidR="0036296C" w:rsidRPr="00B206BB" w:rsidRDefault="00922384" w:rsidP="008E41CE">
      <w:pPr>
        <w:tabs>
          <w:tab w:val="left" w:pos="360"/>
          <w:tab w:val="left" w:pos="720"/>
        </w:tabs>
        <w:spacing w:line="480" w:lineRule="auto"/>
        <w:rPr>
          <w:rFonts w:ascii="Times New Roman" w:hAnsi="Times New Roman" w:cs="Times New Roman"/>
          <w:b/>
          <w:i/>
          <w:sz w:val="24"/>
          <w:szCs w:val="24"/>
        </w:rPr>
      </w:pPr>
      <w:bookmarkStart w:id="896" w:name="years-of-dairy-farming-experience"/>
      <w:bookmarkEnd w:id="896"/>
      <w:r w:rsidRPr="00B206BB">
        <w:rPr>
          <w:rFonts w:ascii="Times New Roman" w:hAnsi="Times New Roman" w:cs="Times New Roman"/>
          <w:b/>
          <w:i/>
          <w:sz w:val="24"/>
          <w:szCs w:val="24"/>
        </w:rPr>
        <w:t xml:space="preserve">Years </w:t>
      </w:r>
      <w:r w:rsidR="00361E26" w:rsidRPr="00B206BB">
        <w:rPr>
          <w:rFonts w:ascii="Times New Roman" w:hAnsi="Times New Roman" w:cs="Times New Roman"/>
          <w:b/>
          <w:i/>
          <w:sz w:val="24"/>
          <w:szCs w:val="24"/>
        </w:rPr>
        <w:t>of Dairy Farming Experience</w:t>
      </w:r>
    </w:p>
    <w:p w14:paraId="12CC70EA" w14:textId="2E453821" w:rsidR="0036296C" w:rsidRDefault="00207770" w:rsidP="008E41CE">
      <w:pPr>
        <w:tabs>
          <w:tab w:val="left" w:pos="360"/>
          <w:tab w:val="left" w:pos="720"/>
        </w:tabs>
        <w:spacing w:line="480" w:lineRule="auto"/>
        <w:rPr>
          <w:rFonts w:ascii="Times New Roman" w:hAnsi="Times New Roman" w:cs="Times New Roman"/>
          <w:sz w:val="24"/>
          <w:szCs w:val="24"/>
        </w:rPr>
      </w:pPr>
      <w:r w:rsidRPr="00C70222">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D0065F7" wp14:editId="1BD491FD">
                <wp:simplePos x="0" y="0"/>
                <wp:positionH relativeFrom="column">
                  <wp:posOffset>4125902</wp:posOffset>
                </wp:positionH>
                <wp:positionV relativeFrom="paragraph">
                  <wp:posOffset>419177</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8B7F2CD" id="Ink 1" o:spid="_x0000_s1026" type="#_x0000_t75" style="position:absolute;margin-left:323.9pt;margin-top:32.05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">
                <v:imagedata r:id="rId17" o:title=""/>
              </v:shape>
            </w:pict>
          </mc:Fallback>
        </mc:AlternateContent>
      </w:r>
      <w:r w:rsidR="00805253" w:rsidRPr="00B206BB">
        <w:rPr>
          <w:rFonts w:ascii="Times New Roman" w:hAnsi="Times New Roman" w:cs="Times New Roman"/>
          <w:sz w:val="24"/>
          <w:szCs w:val="24"/>
        </w:rPr>
        <w:tab/>
      </w:r>
      <w:r w:rsidR="00520310">
        <w:rPr>
          <w:rFonts w:ascii="Times New Roman" w:hAnsi="Times New Roman" w:cs="Times New Roman"/>
          <w:sz w:val="24"/>
          <w:szCs w:val="24"/>
        </w:rPr>
        <w:t>Years of experience could be perceived as a variable in studies measuring the impact</w:t>
      </w:r>
      <w:del w:id="897" w:author="Caitlin Jeffrey" w:date="2020-08-21T15:25:00Z">
        <w:r w:rsidR="00520310" w:rsidDel="007E12A7">
          <w:rPr>
            <w:rFonts w:ascii="Times New Roman" w:hAnsi="Times New Roman" w:cs="Times New Roman"/>
            <w:sz w:val="24"/>
            <w:szCs w:val="24"/>
          </w:rPr>
          <w:delText>s</w:delText>
        </w:r>
      </w:del>
      <w:r w:rsidR="00520310">
        <w:rPr>
          <w:rFonts w:ascii="Times New Roman" w:hAnsi="Times New Roman" w:cs="Times New Roman"/>
          <w:sz w:val="24"/>
          <w:szCs w:val="24"/>
        </w:rPr>
        <w:t xml:space="preserve"> of management. We found </w:t>
      </w:r>
      <w:r w:rsidR="003F7793">
        <w:rPr>
          <w:rFonts w:ascii="Times New Roman" w:hAnsi="Times New Roman" w:cs="Times New Roman"/>
          <w:sz w:val="24"/>
          <w:szCs w:val="24"/>
        </w:rPr>
        <w:t>a</w:t>
      </w:r>
      <w:r w:rsidR="00922384" w:rsidRPr="00B206BB">
        <w:rPr>
          <w:rFonts w:ascii="Times New Roman" w:hAnsi="Times New Roman" w:cs="Times New Roman"/>
          <w:sz w:val="24"/>
          <w:szCs w:val="24"/>
        </w:rPr>
        <w:t xml:space="preserve"> wide variation </w:t>
      </w:r>
      <w:r w:rsidR="00636A8B">
        <w:rPr>
          <w:rFonts w:ascii="Times New Roman" w:hAnsi="Times New Roman" w:cs="Times New Roman"/>
          <w:sz w:val="24"/>
          <w:szCs w:val="24"/>
        </w:rPr>
        <w:t>of</w:t>
      </w:r>
      <w:r w:rsidR="00922384" w:rsidRPr="00B206BB">
        <w:rPr>
          <w:rFonts w:ascii="Times New Roman" w:hAnsi="Times New Roman" w:cs="Times New Roman"/>
          <w:sz w:val="24"/>
          <w:szCs w:val="24"/>
        </w:rPr>
        <w:t xml:space="preserve"> experience in all h</w:t>
      </w:r>
      <w:r w:rsidR="00571428">
        <w:rPr>
          <w:rFonts w:ascii="Times New Roman" w:hAnsi="Times New Roman" w:cs="Times New Roman"/>
          <w:sz w:val="24"/>
          <w:szCs w:val="24"/>
        </w:rPr>
        <w:t>ousing</w:t>
      </w:r>
      <w:ins w:id="898" w:author="Caitlin Jeffrey" w:date="2020-08-21T15:25:00Z">
        <w:r w:rsidR="007E12A7">
          <w:rPr>
            <w:rFonts w:ascii="Times New Roman" w:hAnsi="Times New Roman" w:cs="Times New Roman"/>
            <w:sz w:val="24"/>
            <w:szCs w:val="24"/>
          </w:rPr>
          <w:t>/</w:t>
        </w:r>
      </w:ins>
      <w:del w:id="899" w:author="Caitlin Jeffrey" w:date="2020-08-21T15:25:00Z">
        <w:r w:rsidR="00571428" w:rsidDel="007E12A7">
          <w:rPr>
            <w:rFonts w:ascii="Times New Roman" w:hAnsi="Times New Roman" w:cs="Times New Roman"/>
            <w:sz w:val="24"/>
            <w:szCs w:val="24"/>
          </w:rPr>
          <w:delText xml:space="preserve"> </w:delText>
        </w:r>
      </w:del>
      <w:r w:rsidR="00571428">
        <w:rPr>
          <w:rFonts w:ascii="Times New Roman" w:hAnsi="Times New Roman" w:cs="Times New Roman"/>
          <w:sz w:val="24"/>
          <w:szCs w:val="24"/>
        </w:rPr>
        <w:t>bedding categories (Figure 7</w:t>
      </w:r>
      <w:r w:rsidR="00922384" w:rsidRPr="00B206BB">
        <w:rPr>
          <w:rFonts w:ascii="Times New Roman" w:hAnsi="Times New Roman" w:cs="Times New Roman"/>
          <w:sz w:val="24"/>
          <w:szCs w:val="24"/>
        </w:rPr>
        <w:t xml:space="preserve">). </w:t>
      </w:r>
      <w:r w:rsidR="00636A8B">
        <w:rPr>
          <w:rFonts w:ascii="Times New Roman" w:hAnsi="Times New Roman" w:cs="Times New Roman"/>
          <w:sz w:val="24"/>
          <w:szCs w:val="24"/>
        </w:rPr>
        <w:t>The</w:t>
      </w:r>
      <w:r w:rsidR="00571428">
        <w:rPr>
          <w:rFonts w:ascii="Times New Roman" w:hAnsi="Times New Roman" w:cs="Times New Roman"/>
          <w:sz w:val="24"/>
          <w:szCs w:val="24"/>
        </w:rPr>
        <w:t xml:space="preserve"> years of </w:t>
      </w:r>
      <w:r w:rsidR="00922384" w:rsidRPr="00B206BB">
        <w:rPr>
          <w:rFonts w:ascii="Times New Roman" w:hAnsi="Times New Roman" w:cs="Times New Roman"/>
          <w:sz w:val="24"/>
          <w:szCs w:val="24"/>
        </w:rPr>
        <w:t xml:space="preserve">organic </w:t>
      </w:r>
      <w:r w:rsidR="00571428">
        <w:rPr>
          <w:rFonts w:ascii="Times New Roman" w:hAnsi="Times New Roman" w:cs="Times New Roman"/>
          <w:sz w:val="24"/>
          <w:szCs w:val="24"/>
        </w:rPr>
        <w:t xml:space="preserve">dairy farm </w:t>
      </w:r>
      <w:r w:rsidR="00922384" w:rsidRPr="00B206BB">
        <w:rPr>
          <w:rFonts w:ascii="Times New Roman" w:hAnsi="Times New Roman" w:cs="Times New Roman"/>
          <w:sz w:val="24"/>
          <w:szCs w:val="24"/>
        </w:rPr>
        <w:t>experience</w:t>
      </w:r>
      <w:r w:rsidR="00571428">
        <w:rPr>
          <w:rFonts w:ascii="Times New Roman" w:hAnsi="Times New Roman" w:cs="Times New Roman"/>
          <w:sz w:val="24"/>
          <w:szCs w:val="24"/>
        </w:rPr>
        <w:t xml:space="preserve"> had a narrower range</w:t>
      </w:r>
      <w:ins w:id="900" w:author="Deborah Neher" w:date="2020-08-20T13:09:00Z">
        <w:r w:rsidR="004044DE">
          <w:rPr>
            <w:rFonts w:ascii="Times New Roman" w:hAnsi="Times New Roman" w:cs="Times New Roman"/>
            <w:sz w:val="24"/>
            <w:szCs w:val="24"/>
          </w:rPr>
          <w:t xml:space="preserve"> than total dairy experience</w:t>
        </w:r>
      </w:ins>
      <w:r w:rsidR="00B04BE7">
        <w:rPr>
          <w:rFonts w:ascii="Times New Roman" w:hAnsi="Times New Roman" w:cs="Times New Roman"/>
          <w:sz w:val="24"/>
          <w:szCs w:val="24"/>
        </w:rPr>
        <w:t xml:space="preserve">, </w:t>
      </w:r>
      <w:r w:rsidR="00571428">
        <w:rPr>
          <w:rFonts w:ascii="Times New Roman" w:hAnsi="Times New Roman" w:cs="Times New Roman"/>
          <w:sz w:val="24"/>
          <w:szCs w:val="24"/>
        </w:rPr>
        <w:t>we suspect because</w:t>
      </w:r>
      <w:r w:rsidR="00B04BE7">
        <w:rPr>
          <w:rFonts w:ascii="Times New Roman" w:hAnsi="Times New Roman" w:cs="Times New Roman"/>
          <w:sz w:val="24"/>
          <w:szCs w:val="24"/>
        </w:rPr>
        <w:t xml:space="preserve"> many producers transitioned </w:t>
      </w:r>
      <w:r w:rsidR="00571428">
        <w:rPr>
          <w:rFonts w:ascii="Times New Roman" w:hAnsi="Times New Roman" w:cs="Times New Roman"/>
          <w:sz w:val="24"/>
          <w:szCs w:val="24"/>
        </w:rPr>
        <w:t xml:space="preserve">to organic </w:t>
      </w:r>
      <w:r w:rsidR="00B04BE7">
        <w:rPr>
          <w:rFonts w:ascii="Times New Roman" w:hAnsi="Times New Roman" w:cs="Times New Roman"/>
          <w:sz w:val="24"/>
          <w:szCs w:val="24"/>
        </w:rPr>
        <w:t xml:space="preserve">from conventional </w:t>
      </w:r>
      <w:r w:rsidR="00571428">
        <w:rPr>
          <w:rFonts w:ascii="Times New Roman" w:hAnsi="Times New Roman" w:cs="Times New Roman"/>
          <w:sz w:val="24"/>
          <w:szCs w:val="24"/>
        </w:rPr>
        <w:t>dairy management</w:t>
      </w:r>
      <w:r w:rsidR="00922384" w:rsidRPr="00B206BB">
        <w:rPr>
          <w:rFonts w:ascii="Times New Roman" w:hAnsi="Times New Roman" w:cs="Times New Roman"/>
          <w:sz w:val="24"/>
          <w:szCs w:val="24"/>
        </w:rPr>
        <w:t xml:space="preserve">. There was no difference in </w:t>
      </w:r>
      <w:r w:rsidR="00636A8B">
        <w:rPr>
          <w:rFonts w:ascii="Times New Roman" w:hAnsi="Times New Roman" w:cs="Times New Roman"/>
          <w:sz w:val="24"/>
          <w:szCs w:val="24"/>
        </w:rPr>
        <w:t xml:space="preserve">overall </w:t>
      </w:r>
      <w:r w:rsidR="00922384" w:rsidRPr="00B206BB">
        <w:rPr>
          <w:rFonts w:ascii="Times New Roman" w:hAnsi="Times New Roman" w:cs="Times New Roman"/>
          <w:sz w:val="24"/>
          <w:szCs w:val="24"/>
        </w:rPr>
        <w:t xml:space="preserve">years of experience between housing/bedding strategy </w:t>
      </w:r>
      <w:r w:rsidR="00922384" w:rsidRPr="00B206BB">
        <w:rPr>
          <w:rFonts w:ascii="Times New Roman" w:hAnsi="Times New Roman" w:cs="Times New Roman"/>
          <w:i/>
          <w:iCs/>
          <w:sz w:val="24"/>
          <w:szCs w:val="24"/>
        </w:rPr>
        <w:t>(</w:t>
      </w:r>
      <w:r w:rsidR="00F85AB9" w:rsidRPr="00B206BB">
        <w:rPr>
          <w:rFonts w:ascii="Times New Roman" w:hAnsi="Times New Roman" w:cs="Times New Roman"/>
          <w:i/>
          <w:iCs/>
          <w:sz w:val="24"/>
          <w:szCs w:val="24"/>
        </w:rPr>
        <w:t xml:space="preserve">p = </w:t>
      </w:r>
      <w:r w:rsidR="00F85AB9" w:rsidRPr="00B206BB">
        <w:rPr>
          <w:rFonts w:ascii="Times New Roman" w:hAnsi="Times New Roman" w:cs="Times New Roman"/>
          <w:sz w:val="24"/>
          <w:szCs w:val="24"/>
        </w:rPr>
        <w:t>0</w:t>
      </w:r>
      <w:r w:rsidR="00F85AB9" w:rsidRPr="00B04BE7">
        <w:rPr>
          <w:rFonts w:ascii="Times New Roman" w:hAnsi="Times New Roman" w:cs="Times New Roman"/>
          <w:sz w:val="24"/>
          <w:szCs w:val="24"/>
        </w:rPr>
        <w:t>.</w:t>
      </w:r>
      <w:r w:rsidR="00B04BE7">
        <w:rPr>
          <w:rFonts w:ascii="Times New Roman" w:hAnsi="Times New Roman" w:cs="Times New Roman"/>
          <w:iCs/>
          <w:sz w:val="24"/>
          <w:szCs w:val="24"/>
        </w:rPr>
        <w:t>2)</w:t>
      </w:r>
      <w:r w:rsidR="00922384" w:rsidRPr="00B04BE7">
        <w:rPr>
          <w:rFonts w:ascii="Times New Roman" w:hAnsi="Times New Roman" w:cs="Times New Roman"/>
          <w:iCs/>
          <w:sz w:val="24"/>
          <w:szCs w:val="24"/>
          <w:rPrChange w:id="901" w:author="Tucker Andrews" w:date="2020-07-10T15:27:00Z">
            <w:rPr>
              <w:rFonts w:ascii="Times New Roman" w:hAnsi="Times New Roman" w:cs="Times New Roman"/>
              <w:i/>
              <w:iCs/>
              <w:sz w:val="24"/>
              <w:szCs w:val="24"/>
            </w:rPr>
          </w:rPrChange>
        </w:rPr>
        <w:t>.</w:t>
      </w:r>
      <w:r w:rsidR="00B04BE7">
        <w:rPr>
          <w:rFonts w:ascii="Times New Roman" w:hAnsi="Times New Roman" w:cs="Times New Roman"/>
          <w:iCs/>
          <w:sz w:val="24"/>
          <w:szCs w:val="24"/>
        </w:rPr>
        <w:t xml:space="preserve"> While organic experience mostly did not differ between housing/bedding strategy, producers using a </w:t>
      </w:r>
      <w:del w:id="902" w:author="Caitlin Jeffrey" w:date="2020-08-21T15:10:00Z">
        <w:r w:rsidR="00B04BE7" w:rsidDel="008276E5">
          <w:rPr>
            <w:rFonts w:ascii="Times New Roman" w:hAnsi="Times New Roman" w:cs="Times New Roman"/>
            <w:iCs/>
            <w:sz w:val="24"/>
            <w:szCs w:val="24"/>
          </w:rPr>
          <w:delText>tie-stall</w:delText>
        </w:r>
      </w:del>
      <w:ins w:id="903" w:author="Caitlin Jeffrey" w:date="2020-08-21T15:10:00Z">
        <w:r w:rsidR="008276E5">
          <w:rPr>
            <w:rFonts w:ascii="Times New Roman" w:hAnsi="Times New Roman" w:cs="Times New Roman"/>
            <w:iCs/>
            <w:sz w:val="24"/>
            <w:szCs w:val="24"/>
          </w:rPr>
          <w:t>tiestall</w:t>
        </w:r>
      </w:ins>
      <w:r w:rsidR="00B04BE7">
        <w:rPr>
          <w:rFonts w:ascii="Times New Roman" w:hAnsi="Times New Roman" w:cs="Times New Roman"/>
          <w:iCs/>
          <w:sz w:val="24"/>
          <w:szCs w:val="24"/>
        </w:rPr>
        <w:t xml:space="preserve"> without a wood-based bedding (“</w:t>
      </w:r>
      <w:del w:id="904" w:author="Caitlin Jeffrey" w:date="2020-08-21T15:10:00Z">
        <w:r w:rsidR="00B04BE7" w:rsidDel="008276E5">
          <w:rPr>
            <w:rFonts w:ascii="Times New Roman" w:hAnsi="Times New Roman" w:cs="Times New Roman"/>
            <w:iCs/>
            <w:sz w:val="24"/>
            <w:szCs w:val="24"/>
          </w:rPr>
          <w:delText>Tie-stall</w:delText>
        </w:r>
      </w:del>
      <w:ins w:id="905" w:author="Caitlin Jeffrey" w:date="2020-08-21T15:10:00Z">
        <w:r w:rsidR="008276E5">
          <w:rPr>
            <w:rFonts w:ascii="Times New Roman" w:hAnsi="Times New Roman" w:cs="Times New Roman"/>
            <w:iCs/>
            <w:sz w:val="24"/>
            <w:szCs w:val="24"/>
          </w:rPr>
          <w:t>Tiestall</w:t>
        </w:r>
      </w:ins>
      <w:r w:rsidR="00B04BE7">
        <w:rPr>
          <w:rFonts w:ascii="Times New Roman" w:hAnsi="Times New Roman" w:cs="Times New Roman"/>
          <w:iCs/>
          <w:sz w:val="24"/>
          <w:szCs w:val="24"/>
        </w:rPr>
        <w:t xml:space="preserve"> other bedding”) tended to have more experience that </w:t>
      </w:r>
      <w:del w:id="906" w:author="Caitlin Jeffrey" w:date="2020-08-21T15:10:00Z">
        <w:r w:rsidR="00B04BE7" w:rsidDel="008276E5">
          <w:rPr>
            <w:rFonts w:ascii="Times New Roman" w:hAnsi="Times New Roman" w:cs="Times New Roman"/>
            <w:iCs/>
            <w:sz w:val="24"/>
            <w:szCs w:val="24"/>
          </w:rPr>
          <w:delText>free-stall</w:delText>
        </w:r>
      </w:del>
      <w:ins w:id="907" w:author="Caitlin Jeffrey" w:date="2020-08-21T15:10:00Z">
        <w:r w:rsidR="008276E5">
          <w:rPr>
            <w:rFonts w:ascii="Times New Roman" w:hAnsi="Times New Roman" w:cs="Times New Roman"/>
            <w:iCs/>
            <w:sz w:val="24"/>
            <w:szCs w:val="24"/>
          </w:rPr>
          <w:t>freestall</w:t>
        </w:r>
      </w:ins>
      <w:r w:rsidR="00B04BE7">
        <w:rPr>
          <w:rFonts w:ascii="Times New Roman" w:hAnsi="Times New Roman" w:cs="Times New Roman"/>
          <w:iCs/>
          <w:sz w:val="24"/>
          <w:szCs w:val="24"/>
        </w:rPr>
        <w:t xml:space="preserve"> sand producers (</w:t>
      </w:r>
      <w:r w:rsidR="00B04BE7">
        <w:rPr>
          <w:rFonts w:ascii="Times New Roman" w:hAnsi="Times New Roman" w:cs="Times New Roman"/>
          <w:i/>
          <w:iCs/>
          <w:sz w:val="24"/>
          <w:szCs w:val="24"/>
        </w:rPr>
        <w:t>p</w:t>
      </w:r>
      <w:r w:rsidR="00B04BE7">
        <w:rPr>
          <w:rFonts w:ascii="Times New Roman" w:hAnsi="Times New Roman" w:cs="Times New Roman"/>
          <w:iCs/>
          <w:sz w:val="24"/>
          <w:szCs w:val="24"/>
        </w:rPr>
        <w:t xml:space="preserve"> = 0.04)</w:t>
      </w:r>
      <w:r w:rsidR="00571428">
        <w:rPr>
          <w:rFonts w:ascii="Times New Roman" w:hAnsi="Times New Roman" w:cs="Times New Roman"/>
          <w:iCs/>
          <w:sz w:val="24"/>
          <w:szCs w:val="24"/>
        </w:rPr>
        <w:t xml:space="preserve">, </w:t>
      </w:r>
      <w:del w:id="908" w:author="John Barlow" w:date="2020-08-20T17:13:00Z">
        <w:r w:rsidR="00571428" w:rsidDel="00254511">
          <w:rPr>
            <w:rFonts w:ascii="Times New Roman" w:hAnsi="Times New Roman" w:cs="Times New Roman"/>
            <w:iCs/>
            <w:sz w:val="24"/>
            <w:szCs w:val="24"/>
          </w:rPr>
          <w:delText xml:space="preserve">while </w:delText>
        </w:r>
      </w:del>
      <w:ins w:id="909" w:author="John Barlow" w:date="2020-08-20T17:13:00Z">
        <w:del w:id="910" w:author="Caitlin Jeffrey" w:date="2020-08-21T15:26:00Z">
          <w:r w:rsidR="00254511" w:rsidDel="007E12A7">
            <w:rPr>
              <w:rFonts w:ascii="Times New Roman" w:hAnsi="Times New Roman" w:cs="Times New Roman"/>
              <w:iCs/>
              <w:sz w:val="24"/>
              <w:szCs w:val="24"/>
            </w:rPr>
            <w:delText xml:space="preserve">and </w:delText>
          </w:r>
        </w:del>
      </w:ins>
      <w:ins w:id="911" w:author="Caitlin Jeffrey" w:date="2020-08-21T15:26:00Z">
        <w:r w:rsidR="007E12A7">
          <w:rPr>
            <w:rFonts w:ascii="Times New Roman" w:hAnsi="Times New Roman" w:cs="Times New Roman"/>
            <w:iCs/>
            <w:sz w:val="24"/>
            <w:szCs w:val="24"/>
          </w:rPr>
          <w:t xml:space="preserve">but </w:t>
        </w:r>
      </w:ins>
      <w:r w:rsidR="00571428">
        <w:rPr>
          <w:rFonts w:ascii="Times New Roman" w:hAnsi="Times New Roman" w:cs="Times New Roman"/>
          <w:iCs/>
          <w:sz w:val="24"/>
          <w:szCs w:val="24"/>
        </w:rPr>
        <w:t>this difference was not found for overall experience</w:t>
      </w:r>
      <w:r w:rsidR="00B04BE7">
        <w:rPr>
          <w:rFonts w:ascii="Times New Roman" w:hAnsi="Times New Roman" w:cs="Times New Roman"/>
          <w:iCs/>
          <w:sz w:val="24"/>
          <w:szCs w:val="24"/>
        </w:rPr>
        <w:t xml:space="preserve"> (Fig</w:t>
      </w:r>
      <w:r w:rsidR="00571428">
        <w:rPr>
          <w:rFonts w:ascii="Times New Roman" w:hAnsi="Times New Roman" w:cs="Times New Roman"/>
          <w:iCs/>
          <w:sz w:val="24"/>
          <w:szCs w:val="24"/>
        </w:rPr>
        <w:t>ure 7</w:t>
      </w:r>
      <w:r w:rsidR="00B04BE7">
        <w:rPr>
          <w:rFonts w:ascii="Times New Roman" w:hAnsi="Times New Roman" w:cs="Times New Roman"/>
          <w:iCs/>
          <w:sz w:val="24"/>
          <w:szCs w:val="24"/>
        </w:rPr>
        <w:t>)</w:t>
      </w:r>
      <w:r w:rsidR="00571428">
        <w:rPr>
          <w:rFonts w:ascii="Times New Roman" w:hAnsi="Times New Roman" w:cs="Times New Roman"/>
          <w:iCs/>
          <w:sz w:val="24"/>
          <w:szCs w:val="24"/>
        </w:rPr>
        <w:t>, suggesting perhaps</w:t>
      </w:r>
      <w:r w:rsidR="000E3F35">
        <w:rPr>
          <w:rFonts w:ascii="Times New Roman" w:hAnsi="Times New Roman" w:cs="Times New Roman"/>
          <w:iCs/>
          <w:sz w:val="24"/>
          <w:szCs w:val="24"/>
        </w:rPr>
        <w:t>,</w:t>
      </w:r>
      <w:r w:rsidR="00571428">
        <w:rPr>
          <w:rFonts w:ascii="Times New Roman" w:hAnsi="Times New Roman" w:cs="Times New Roman"/>
          <w:iCs/>
          <w:sz w:val="24"/>
          <w:szCs w:val="24"/>
        </w:rPr>
        <w:t xml:space="preserve"> </w:t>
      </w:r>
      <w:r w:rsidR="000E3F35">
        <w:rPr>
          <w:rFonts w:ascii="Times New Roman" w:hAnsi="Times New Roman" w:cs="Times New Roman"/>
          <w:iCs/>
          <w:sz w:val="24"/>
          <w:szCs w:val="24"/>
        </w:rPr>
        <w:t>on average</w:t>
      </w:r>
      <w:r w:rsidR="00571428">
        <w:rPr>
          <w:rFonts w:ascii="Times New Roman" w:hAnsi="Times New Roman" w:cs="Times New Roman"/>
          <w:iCs/>
          <w:sz w:val="24"/>
          <w:szCs w:val="24"/>
        </w:rPr>
        <w:t xml:space="preserve">, producers </w:t>
      </w:r>
      <w:r w:rsidR="000E3F35">
        <w:rPr>
          <w:rFonts w:ascii="Times New Roman" w:hAnsi="Times New Roman" w:cs="Times New Roman"/>
          <w:iCs/>
          <w:sz w:val="24"/>
          <w:szCs w:val="24"/>
        </w:rPr>
        <w:t xml:space="preserve">in this source population </w:t>
      </w:r>
      <w:r w:rsidR="00571428">
        <w:rPr>
          <w:rFonts w:ascii="Times New Roman" w:hAnsi="Times New Roman" w:cs="Times New Roman"/>
          <w:iCs/>
          <w:sz w:val="24"/>
          <w:szCs w:val="24"/>
        </w:rPr>
        <w:t xml:space="preserve">using </w:t>
      </w:r>
      <w:del w:id="912" w:author="Caitlin Jeffrey" w:date="2020-08-21T15:10:00Z">
        <w:r w:rsidR="00571428" w:rsidDel="008276E5">
          <w:rPr>
            <w:rFonts w:ascii="Times New Roman" w:hAnsi="Times New Roman" w:cs="Times New Roman"/>
            <w:iCs/>
            <w:sz w:val="24"/>
            <w:szCs w:val="24"/>
          </w:rPr>
          <w:delText>free-stall</w:delText>
        </w:r>
      </w:del>
      <w:ins w:id="913" w:author="Caitlin Jeffrey" w:date="2020-08-21T15:10:00Z">
        <w:r w:rsidR="008276E5">
          <w:rPr>
            <w:rFonts w:ascii="Times New Roman" w:hAnsi="Times New Roman" w:cs="Times New Roman"/>
            <w:iCs/>
            <w:sz w:val="24"/>
            <w:szCs w:val="24"/>
          </w:rPr>
          <w:t>freestall</w:t>
        </w:r>
      </w:ins>
      <w:r w:rsidR="00571428">
        <w:rPr>
          <w:rFonts w:ascii="Times New Roman" w:hAnsi="Times New Roman" w:cs="Times New Roman"/>
          <w:iCs/>
          <w:sz w:val="24"/>
          <w:szCs w:val="24"/>
        </w:rPr>
        <w:t xml:space="preserve"> sand facilities were the most recent to transition to organic dairy </w:t>
      </w:r>
      <w:r w:rsidR="000E3F35">
        <w:rPr>
          <w:rFonts w:ascii="Times New Roman" w:hAnsi="Times New Roman" w:cs="Times New Roman"/>
          <w:iCs/>
          <w:sz w:val="24"/>
          <w:szCs w:val="24"/>
        </w:rPr>
        <w:t>production.</w:t>
      </w:r>
    </w:p>
    <w:p w14:paraId="37920D6E" w14:textId="1BD3BEFD" w:rsidR="000E3F35" w:rsidRPr="00B206BB" w:rsidRDefault="000E3F35" w:rsidP="000E3F35">
      <w:pPr>
        <w:tabs>
          <w:tab w:val="left" w:pos="360"/>
          <w:tab w:val="left" w:pos="720"/>
        </w:tabs>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Future </w:t>
      </w:r>
      <w:r w:rsidR="00C14BB2">
        <w:rPr>
          <w:rFonts w:ascii="Times New Roman" w:hAnsi="Times New Roman" w:cs="Times New Roman"/>
          <w:b/>
          <w:i/>
          <w:sz w:val="24"/>
          <w:szCs w:val="24"/>
        </w:rPr>
        <w:t xml:space="preserve">housing </w:t>
      </w:r>
      <w:r>
        <w:rPr>
          <w:rFonts w:ascii="Times New Roman" w:hAnsi="Times New Roman" w:cs="Times New Roman"/>
          <w:b/>
          <w:i/>
          <w:sz w:val="24"/>
          <w:szCs w:val="24"/>
        </w:rPr>
        <w:t xml:space="preserve">trends and research priorities for organic dairy farms </w:t>
      </w:r>
    </w:p>
    <w:p w14:paraId="1863F8C9" w14:textId="425567D8" w:rsidR="00B46BB6" w:rsidRPr="00B46BB6" w:rsidRDefault="000E3F35" w:rsidP="00B46BB6">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D82E26">
        <w:rPr>
          <w:rFonts w:ascii="Times New Roman" w:hAnsi="Times New Roman" w:cs="Times New Roman"/>
          <w:sz w:val="24"/>
          <w:szCs w:val="24"/>
        </w:rPr>
        <w:t>In the United States</w:t>
      </w:r>
      <w:del w:id="914" w:author="Caitlin Jeffrey" w:date="2020-08-21T15:27:00Z">
        <w:r w:rsidRPr="00D82E26" w:rsidDel="007E12A7">
          <w:rPr>
            <w:rFonts w:ascii="Times New Roman" w:hAnsi="Times New Roman" w:cs="Times New Roman"/>
            <w:sz w:val="24"/>
            <w:szCs w:val="24"/>
          </w:rPr>
          <w:delText xml:space="preserve"> (US)</w:delText>
        </w:r>
      </w:del>
      <w:r w:rsidRPr="00D82E26">
        <w:rPr>
          <w:rFonts w:ascii="Times New Roman" w:hAnsi="Times New Roman" w:cs="Times New Roman"/>
          <w:sz w:val="24"/>
          <w:szCs w:val="24"/>
        </w:rPr>
        <w:t xml:space="preserve">, producers of organic ruminant livestock must provide daily grazing throughout the grazing season and year-round access to the outdoors. US organic dairy farmers may provide temporary confinement or shelter for animals because of inclement weather, and animal health, safety and well-being, among other reasons. Shelter or housing for US organic dairy cattle must be designed to allow for: “(i) Natural maintenance, comfort </w:t>
      </w:r>
      <w:r w:rsidRPr="00D82E26">
        <w:rPr>
          <w:rFonts w:ascii="Times New Roman" w:hAnsi="Times New Roman" w:cs="Times New Roman"/>
          <w:sz w:val="24"/>
          <w:szCs w:val="24"/>
        </w:rPr>
        <w:lastRenderedPageBreak/>
        <w:t>behaviors, and opportunity to exercise; (ii) Temperature level, ventilation, and air circulation suitable to the species; and (iii) Reduction of potential for livestock injury” (USDA</w:t>
      </w:r>
      <w:ins w:id="915" w:author="Deborah Neher" w:date="2020-08-19T21:28:00Z">
        <w:r w:rsidR="001C0EC8">
          <w:rPr>
            <w:rFonts w:ascii="Times New Roman" w:hAnsi="Times New Roman" w:cs="Times New Roman"/>
            <w:sz w:val="24"/>
            <w:szCs w:val="24"/>
          </w:rPr>
          <w:t>,</w:t>
        </w:r>
      </w:ins>
      <w:r w:rsidRPr="00D82E26">
        <w:rPr>
          <w:rFonts w:ascii="Times New Roman" w:hAnsi="Times New Roman" w:cs="Times New Roman"/>
          <w:sz w:val="24"/>
          <w:szCs w:val="24"/>
        </w:rPr>
        <w:t xml:space="preserve"> 20</w:t>
      </w:r>
      <w:r w:rsidR="00CE02C3">
        <w:rPr>
          <w:rFonts w:ascii="Times New Roman" w:hAnsi="Times New Roman" w:cs="Times New Roman"/>
          <w:sz w:val="24"/>
          <w:szCs w:val="24"/>
        </w:rPr>
        <w:t>20</w:t>
      </w:r>
      <w:r w:rsidRPr="00D82E26">
        <w:rPr>
          <w:rFonts w:ascii="Times New Roman" w:hAnsi="Times New Roman" w:cs="Times New Roman"/>
          <w:sz w:val="24"/>
          <w:szCs w:val="24"/>
        </w:rPr>
        <w:t xml:space="preserve">).  </w:t>
      </w:r>
      <w:ins w:id="916" w:author="Deborah Neher" w:date="2020-08-20T13:09:00Z">
        <w:r w:rsidR="004044DE">
          <w:rPr>
            <w:rFonts w:ascii="Times New Roman" w:hAnsi="Times New Roman" w:cs="Times New Roman"/>
            <w:sz w:val="24"/>
            <w:szCs w:val="24"/>
          </w:rPr>
          <w:t>To the b</w:t>
        </w:r>
      </w:ins>
      <w:ins w:id="917" w:author="Deborah Neher" w:date="2020-08-20T13:10:00Z">
        <w:r w:rsidR="004044DE">
          <w:rPr>
            <w:rFonts w:ascii="Times New Roman" w:hAnsi="Times New Roman" w:cs="Times New Roman"/>
            <w:sz w:val="24"/>
            <w:szCs w:val="24"/>
          </w:rPr>
          <w:t xml:space="preserve">est of our knowledge, </w:t>
        </w:r>
      </w:ins>
      <w:del w:id="918" w:author="Deborah Neher" w:date="2020-08-20T13:10:00Z">
        <w:r w:rsidDel="004044DE">
          <w:rPr>
            <w:rFonts w:ascii="Times New Roman" w:hAnsi="Times New Roman" w:cs="Times New Roman"/>
            <w:sz w:val="24"/>
            <w:szCs w:val="24"/>
          </w:rPr>
          <w:delText xml:space="preserve">Our review of the literature suggests </w:delText>
        </w:r>
      </w:del>
      <w:r>
        <w:rPr>
          <w:rFonts w:ascii="Times New Roman" w:hAnsi="Times New Roman" w:cs="Times New Roman"/>
          <w:sz w:val="24"/>
          <w:szCs w:val="24"/>
        </w:rPr>
        <w:t xml:space="preserve">research on shelter or housing for US organic dairy farms is limited. </w:t>
      </w:r>
      <w:ins w:id="919" w:author="Deborah Neher" w:date="2020-08-20T13:10:00Z">
        <w:r w:rsidR="004044DE">
          <w:rPr>
            <w:rFonts w:ascii="Times New Roman" w:hAnsi="Times New Roman" w:cs="Times New Roman"/>
            <w:sz w:val="24"/>
            <w:szCs w:val="24"/>
          </w:rPr>
          <w:t>We propose that r</w:t>
        </w:r>
      </w:ins>
      <w:del w:id="920" w:author="Deborah Neher" w:date="2020-08-20T13:10:00Z">
        <w:r w:rsidDel="004044DE">
          <w:rPr>
            <w:rFonts w:ascii="Times New Roman" w:hAnsi="Times New Roman" w:cs="Times New Roman"/>
            <w:sz w:val="24"/>
            <w:szCs w:val="24"/>
          </w:rPr>
          <w:delText>R</w:delText>
        </w:r>
      </w:del>
      <w:r>
        <w:rPr>
          <w:rFonts w:ascii="Times New Roman" w:hAnsi="Times New Roman" w:cs="Times New Roman"/>
          <w:sz w:val="24"/>
          <w:szCs w:val="24"/>
        </w:rPr>
        <w:t xml:space="preserve">esearch </w:t>
      </w:r>
      <w:del w:id="921" w:author="Deborah Neher" w:date="2020-08-20T13:10:00Z">
        <w:r w:rsidDel="004044DE">
          <w:rPr>
            <w:rFonts w:ascii="Times New Roman" w:hAnsi="Times New Roman" w:cs="Times New Roman"/>
            <w:sz w:val="24"/>
            <w:szCs w:val="24"/>
          </w:rPr>
          <w:delText>exploring t</w:delText>
        </w:r>
        <w:r w:rsidRPr="00D82E26" w:rsidDel="004044DE">
          <w:rPr>
            <w:rFonts w:ascii="Times New Roman" w:hAnsi="Times New Roman" w:cs="Times New Roman"/>
            <w:sz w:val="24"/>
            <w:szCs w:val="24"/>
          </w:rPr>
          <w:delText>he</w:delText>
        </w:r>
      </w:del>
      <w:ins w:id="922" w:author="Deborah Neher" w:date="2020-08-20T13:10:00Z">
        <w:r w:rsidR="004044DE">
          <w:rPr>
            <w:rFonts w:ascii="Times New Roman" w:hAnsi="Times New Roman" w:cs="Times New Roman"/>
            <w:sz w:val="24"/>
            <w:szCs w:val="24"/>
          </w:rPr>
          <w:t>on the</w:t>
        </w:r>
      </w:ins>
      <w:r w:rsidRPr="00D82E26">
        <w:rPr>
          <w:rFonts w:ascii="Times New Roman" w:hAnsi="Times New Roman" w:cs="Times New Roman"/>
          <w:sz w:val="24"/>
          <w:szCs w:val="24"/>
        </w:rPr>
        <w:t xml:space="preserve"> impact of housing and bedding on </w:t>
      </w:r>
      <w:r>
        <w:rPr>
          <w:rFonts w:ascii="Times New Roman" w:hAnsi="Times New Roman" w:cs="Times New Roman"/>
          <w:sz w:val="24"/>
          <w:szCs w:val="24"/>
        </w:rPr>
        <w:t>dairy cattle productivity and well-being, including animal health (e.g.</w:t>
      </w:r>
      <w:ins w:id="923" w:author="Deborah Neher" w:date="2020-08-19T20:37:00Z">
        <w:r w:rsidR="003E59FB">
          <w:rPr>
            <w:rFonts w:ascii="Times New Roman" w:hAnsi="Times New Roman" w:cs="Times New Roman"/>
            <w:sz w:val="24"/>
            <w:szCs w:val="24"/>
          </w:rPr>
          <w:t>,</w:t>
        </w:r>
      </w:ins>
      <w:r>
        <w:rPr>
          <w:rFonts w:ascii="Times New Roman" w:hAnsi="Times New Roman" w:cs="Times New Roman"/>
          <w:sz w:val="24"/>
          <w:szCs w:val="24"/>
        </w:rPr>
        <w:t xml:space="preserve"> lameness and </w:t>
      </w:r>
      <w:r w:rsidRPr="00D82E26">
        <w:rPr>
          <w:rFonts w:ascii="Times New Roman" w:hAnsi="Times New Roman" w:cs="Times New Roman"/>
          <w:sz w:val="24"/>
          <w:szCs w:val="24"/>
        </w:rPr>
        <w:t>mastitis</w:t>
      </w:r>
      <w:r>
        <w:rPr>
          <w:rFonts w:ascii="Times New Roman" w:hAnsi="Times New Roman" w:cs="Times New Roman"/>
          <w:sz w:val="24"/>
          <w:szCs w:val="24"/>
        </w:rPr>
        <w:t>) w</w:t>
      </w:r>
      <w:r w:rsidRPr="00D82E26">
        <w:rPr>
          <w:rFonts w:ascii="Times New Roman" w:hAnsi="Times New Roman" w:cs="Times New Roman"/>
          <w:sz w:val="24"/>
          <w:szCs w:val="24"/>
        </w:rPr>
        <w:t xml:space="preserve">ould inform best practices regionally and nationally, especially </w:t>
      </w:r>
      <w:r>
        <w:rPr>
          <w:rFonts w:ascii="Times New Roman" w:hAnsi="Times New Roman" w:cs="Times New Roman"/>
          <w:sz w:val="24"/>
          <w:szCs w:val="24"/>
        </w:rPr>
        <w:t xml:space="preserve">for regions </w:t>
      </w:r>
      <w:r w:rsidRPr="00D82E26">
        <w:rPr>
          <w:rFonts w:ascii="Times New Roman" w:hAnsi="Times New Roman" w:cs="Times New Roman"/>
          <w:sz w:val="24"/>
          <w:szCs w:val="24"/>
        </w:rPr>
        <w:t>where winter housing and bedding technologies are used for five to six months of the year.</w:t>
      </w:r>
      <w:r w:rsidRPr="000E3F35">
        <w:rPr>
          <w:rFonts w:ascii="Times New Roman" w:hAnsi="Times New Roman" w:cs="Times New Roman"/>
          <w:sz w:val="24"/>
          <w:szCs w:val="24"/>
        </w:rPr>
        <w:t xml:space="preserve"> </w:t>
      </w:r>
      <w:ins w:id="924" w:author="Deborah Neher" w:date="2020-08-20T13:10:00Z">
        <w:r w:rsidR="004044DE">
          <w:rPr>
            <w:rFonts w:ascii="Times New Roman" w:hAnsi="Times New Roman" w:cs="Times New Roman"/>
            <w:sz w:val="24"/>
            <w:szCs w:val="24"/>
          </w:rPr>
          <w:t xml:space="preserve">However, </w:t>
        </w:r>
      </w:ins>
      <w:ins w:id="925" w:author="Deborah Neher" w:date="2020-08-20T13:11:00Z">
        <w:r w:rsidR="004044DE">
          <w:rPr>
            <w:rFonts w:ascii="Times New Roman" w:hAnsi="Times New Roman" w:cs="Times New Roman"/>
            <w:sz w:val="24"/>
            <w:szCs w:val="24"/>
          </w:rPr>
          <w:t xml:space="preserve">better knowledge of </w:t>
        </w:r>
      </w:ins>
      <w:del w:id="926" w:author="Deborah Neher" w:date="2020-08-20T13:11:00Z">
        <w:r w:rsidDel="004044DE">
          <w:rPr>
            <w:rFonts w:ascii="Times New Roman" w:hAnsi="Times New Roman" w:cs="Times New Roman"/>
            <w:sz w:val="24"/>
            <w:szCs w:val="24"/>
          </w:rPr>
          <w:delText xml:space="preserve">A </w:delText>
        </w:r>
        <w:r w:rsidRPr="00263132" w:rsidDel="004044DE">
          <w:rPr>
            <w:rFonts w:ascii="Times New Roman" w:hAnsi="Times New Roman" w:cs="Times New Roman"/>
            <w:sz w:val="24"/>
            <w:szCs w:val="24"/>
          </w:rPr>
          <w:delText xml:space="preserve">challenge to the </w:delText>
        </w:r>
        <w:r w:rsidDel="004044DE">
          <w:rPr>
            <w:rFonts w:ascii="Times New Roman" w:hAnsi="Times New Roman" w:cs="Times New Roman"/>
            <w:sz w:val="24"/>
            <w:szCs w:val="24"/>
          </w:rPr>
          <w:delText xml:space="preserve">design of future studies </w:delText>
        </w:r>
        <w:r w:rsidR="00B87234" w:rsidDel="004044DE">
          <w:rPr>
            <w:rFonts w:ascii="Times New Roman" w:hAnsi="Times New Roman" w:cs="Times New Roman"/>
            <w:sz w:val="24"/>
            <w:szCs w:val="24"/>
          </w:rPr>
          <w:delText xml:space="preserve">is </w:delText>
        </w:r>
        <w:r w:rsidRPr="00263132" w:rsidDel="004044DE">
          <w:rPr>
            <w:rFonts w:ascii="Times New Roman" w:hAnsi="Times New Roman" w:cs="Times New Roman"/>
            <w:sz w:val="24"/>
            <w:szCs w:val="24"/>
          </w:rPr>
          <w:delText xml:space="preserve">the limited knowledge of </w:delText>
        </w:r>
      </w:del>
      <w:r w:rsidRPr="00263132">
        <w:rPr>
          <w:rFonts w:ascii="Times New Roman" w:hAnsi="Times New Roman" w:cs="Times New Roman"/>
          <w:sz w:val="24"/>
          <w:szCs w:val="24"/>
        </w:rPr>
        <w:t>the distribution and types of bedding management styles p</w:t>
      </w:r>
      <w:r w:rsidR="00B87234">
        <w:rPr>
          <w:rFonts w:ascii="Times New Roman" w:hAnsi="Times New Roman" w:cs="Times New Roman"/>
          <w:sz w:val="24"/>
          <w:szCs w:val="24"/>
        </w:rPr>
        <w:t>racticed on organic dairy farms</w:t>
      </w:r>
      <w:ins w:id="927" w:author="Deborah Neher" w:date="2020-08-20T13:11:00Z">
        <w:r w:rsidR="004044DE">
          <w:rPr>
            <w:rFonts w:ascii="Times New Roman" w:hAnsi="Times New Roman" w:cs="Times New Roman"/>
            <w:sz w:val="24"/>
            <w:szCs w:val="24"/>
          </w:rPr>
          <w:t xml:space="preserve"> is necessary to identify representative samples for research populations</w:t>
        </w:r>
      </w:ins>
      <w:r w:rsidR="00B87234">
        <w:rPr>
          <w:rFonts w:ascii="Times New Roman" w:hAnsi="Times New Roman" w:cs="Times New Roman"/>
          <w:sz w:val="24"/>
          <w:szCs w:val="24"/>
        </w:rPr>
        <w:t xml:space="preserve">. </w:t>
      </w:r>
      <w:del w:id="928" w:author="Deborah Neher" w:date="2020-08-20T13:12:00Z">
        <w:r w:rsidR="00B87234" w:rsidDel="004044DE">
          <w:rPr>
            <w:rFonts w:ascii="Times New Roman" w:hAnsi="Times New Roman" w:cs="Times New Roman"/>
            <w:sz w:val="24"/>
            <w:szCs w:val="24"/>
          </w:rPr>
          <w:delText>By completing this</w:delText>
        </w:r>
      </w:del>
      <w:ins w:id="929" w:author="Deborah Neher" w:date="2020-08-20T13:12:00Z">
        <w:r w:rsidR="004044DE">
          <w:rPr>
            <w:rFonts w:ascii="Times New Roman" w:hAnsi="Times New Roman" w:cs="Times New Roman"/>
            <w:sz w:val="24"/>
            <w:szCs w:val="24"/>
          </w:rPr>
          <w:t>The results of our</w:t>
        </w:r>
      </w:ins>
      <w:r w:rsidR="00B87234">
        <w:rPr>
          <w:rFonts w:ascii="Times New Roman" w:hAnsi="Times New Roman" w:cs="Times New Roman"/>
          <w:sz w:val="24"/>
          <w:szCs w:val="24"/>
        </w:rPr>
        <w:t xml:space="preserve"> survey</w:t>
      </w:r>
      <w:ins w:id="930" w:author="Deborah Neher" w:date="2020-08-19T21:28:00Z">
        <w:r w:rsidR="001C0EC8">
          <w:rPr>
            <w:rFonts w:ascii="Times New Roman" w:hAnsi="Times New Roman" w:cs="Times New Roman"/>
            <w:sz w:val="24"/>
            <w:szCs w:val="24"/>
          </w:rPr>
          <w:t>,</w:t>
        </w:r>
      </w:ins>
      <w:r w:rsidR="00B87234">
        <w:rPr>
          <w:rFonts w:ascii="Times New Roman" w:hAnsi="Times New Roman" w:cs="Times New Roman"/>
          <w:sz w:val="24"/>
          <w:szCs w:val="24"/>
        </w:rPr>
        <w:t xml:space="preserve"> </w:t>
      </w:r>
      <w:del w:id="931" w:author="Deborah Neher" w:date="2020-08-20T13:12:00Z">
        <w:r w:rsidR="00B87234" w:rsidDel="004044DE">
          <w:rPr>
            <w:rFonts w:ascii="Times New Roman" w:hAnsi="Times New Roman" w:cs="Times New Roman"/>
            <w:sz w:val="24"/>
            <w:szCs w:val="24"/>
          </w:rPr>
          <w:delText xml:space="preserve">we </w:delText>
        </w:r>
      </w:del>
      <w:del w:id="932" w:author="Deborah Neher" w:date="2020-08-19T22:02:00Z">
        <w:r w:rsidR="00B87234" w:rsidDel="00715D63">
          <w:rPr>
            <w:rFonts w:ascii="Times New Roman" w:hAnsi="Times New Roman" w:cs="Times New Roman"/>
            <w:sz w:val="24"/>
            <w:szCs w:val="24"/>
          </w:rPr>
          <w:delText xml:space="preserve">believe we have </w:delText>
        </w:r>
      </w:del>
      <w:del w:id="933" w:author="Deborah Neher" w:date="2020-08-20T13:12:00Z">
        <w:r w:rsidR="00B87234" w:rsidDel="004044DE">
          <w:rPr>
            <w:rFonts w:ascii="Times New Roman" w:hAnsi="Times New Roman" w:cs="Times New Roman"/>
            <w:sz w:val="24"/>
            <w:szCs w:val="24"/>
          </w:rPr>
          <w:delText>extended the</w:delText>
        </w:r>
      </w:del>
      <w:ins w:id="934" w:author="Deborah Neher" w:date="2020-08-20T13:12:00Z">
        <w:r w:rsidR="004044DE">
          <w:rPr>
            <w:rFonts w:ascii="Times New Roman" w:hAnsi="Times New Roman" w:cs="Times New Roman"/>
            <w:sz w:val="24"/>
            <w:szCs w:val="24"/>
          </w:rPr>
          <w:t>improved</w:t>
        </w:r>
      </w:ins>
      <w:r w:rsidR="00B87234">
        <w:rPr>
          <w:rFonts w:ascii="Times New Roman" w:hAnsi="Times New Roman" w:cs="Times New Roman"/>
          <w:sz w:val="24"/>
          <w:szCs w:val="24"/>
        </w:rPr>
        <w:t xml:space="preserve"> knowledge of lactating cow housing types used on organic dairy farms in our region and in the process also identified some key issues for further study</w:t>
      </w:r>
      <w:r w:rsidR="000F730C">
        <w:rPr>
          <w:rFonts w:ascii="Times New Roman" w:hAnsi="Times New Roman" w:cs="Times New Roman"/>
          <w:sz w:val="24"/>
          <w:szCs w:val="24"/>
        </w:rPr>
        <w:t>.</w:t>
      </w:r>
      <w:r w:rsidR="00B46BB6">
        <w:rPr>
          <w:rFonts w:ascii="Times New Roman" w:hAnsi="Times New Roman" w:cs="Times New Roman"/>
          <w:sz w:val="24"/>
          <w:szCs w:val="24"/>
        </w:rPr>
        <w:t xml:space="preserve"> </w:t>
      </w:r>
      <w:r w:rsidR="000F730C">
        <w:rPr>
          <w:rFonts w:ascii="Times New Roman" w:hAnsi="Times New Roman" w:cs="Times New Roman"/>
          <w:sz w:val="24"/>
          <w:szCs w:val="24"/>
        </w:rPr>
        <w:t>I</w:t>
      </w:r>
      <w:r w:rsidR="00B46BB6">
        <w:rPr>
          <w:rFonts w:ascii="Times New Roman" w:hAnsi="Times New Roman" w:cs="Times New Roman"/>
          <w:sz w:val="24"/>
          <w:szCs w:val="24"/>
        </w:rPr>
        <w:t>n particular</w:t>
      </w:r>
      <w:r w:rsidR="000F730C">
        <w:rPr>
          <w:rFonts w:ascii="Times New Roman" w:hAnsi="Times New Roman" w:cs="Times New Roman"/>
          <w:sz w:val="24"/>
          <w:szCs w:val="24"/>
        </w:rPr>
        <w:t xml:space="preserve">, given the relative high frequency of </w:t>
      </w:r>
      <w:del w:id="935" w:author="Caitlin Jeffrey" w:date="2020-08-21T15:10:00Z">
        <w:r w:rsidR="000F730C" w:rsidDel="008276E5">
          <w:rPr>
            <w:rFonts w:ascii="Times New Roman" w:hAnsi="Times New Roman" w:cs="Times New Roman"/>
            <w:sz w:val="24"/>
            <w:szCs w:val="24"/>
          </w:rPr>
          <w:delText>tie-stall</w:delText>
        </w:r>
      </w:del>
      <w:ins w:id="936" w:author="Caitlin Jeffrey" w:date="2020-08-21T15:10:00Z">
        <w:r w:rsidR="008276E5">
          <w:rPr>
            <w:rFonts w:ascii="Times New Roman" w:hAnsi="Times New Roman" w:cs="Times New Roman"/>
            <w:sz w:val="24"/>
            <w:szCs w:val="24"/>
          </w:rPr>
          <w:t>tiestall</w:t>
        </w:r>
      </w:ins>
      <w:r w:rsidR="000F730C">
        <w:rPr>
          <w:rFonts w:ascii="Times New Roman" w:hAnsi="Times New Roman" w:cs="Times New Roman"/>
          <w:sz w:val="24"/>
          <w:szCs w:val="24"/>
        </w:rPr>
        <w:t xml:space="preserve"> housing facilities in this sample, </w:t>
      </w:r>
      <w:r w:rsidR="00272F1C">
        <w:rPr>
          <w:rFonts w:ascii="Times New Roman" w:hAnsi="Times New Roman" w:cs="Times New Roman"/>
          <w:sz w:val="24"/>
          <w:szCs w:val="24"/>
        </w:rPr>
        <w:t xml:space="preserve">research on </w:t>
      </w:r>
      <w:r w:rsidR="00B46BB6" w:rsidRPr="00B46BB6">
        <w:rPr>
          <w:rFonts w:ascii="Times New Roman" w:hAnsi="Times New Roman" w:cs="Times New Roman"/>
          <w:sz w:val="24"/>
          <w:szCs w:val="24"/>
        </w:rPr>
        <w:t xml:space="preserve">how organic dairy producers </w:t>
      </w:r>
      <w:r w:rsidR="000F730C">
        <w:rPr>
          <w:rFonts w:ascii="Times New Roman" w:hAnsi="Times New Roman" w:cs="Times New Roman"/>
          <w:sz w:val="24"/>
          <w:szCs w:val="24"/>
        </w:rPr>
        <w:t xml:space="preserve">perceive and </w:t>
      </w:r>
      <w:r w:rsidR="00272F1C">
        <w:rPr>
          <w:rFonts w:ascii="Times New Roman" w:hAnsi="Times New Roman" w:cs="Times New Roman"/>
          <w:sz w:val="24"/>
          <w:szCs w:val="24"/>
        </w:rPr>
        <w:t xml:space="preserve">are </w:t>
      </w:r>
      <w:r w:rsidR="00B46BB6" w:rsidRPr="00B46BB6">
        <w:rPr>
          <w:rFonts w:ascii="Times New Roman" w:hAnsi="Times New Roman" w:cs="Times New Roman"/>
          <w:sz w:val="24"/>
          <w:szCs w:val="24"/>
        </w:rPr>
        <w:t>respond</w:t>
      </w:r>
      <w:r w:rsidR="00272F1C">
        <w:rPr>
          <w:rFonts w:ascii="Times New Roman" w:hAnsi="Times New Roman" w:cs="Times New Roman"/>
          <w:sz w:val="24"/>
          <w:szCs w:val="24"/>
        </w:rPr>
        <w:t>ing</w:t>
      </w:r>
      <w:r w:rsidR="00B46BB6" w:rsidRPr="00B46BB6">
        <w:rPr>
          <w:rFonts w:ascii="Times New Roman" w:hAnsi="Times New Roman" w:cs="Times New Roman"/>
          <w:sz w:val="24"/>
          <w:szCs w:val="24"/>
        </w:rPr>
        <w:t xml:space="preserve"> to </w:t>
      </w:r>
      <w:r w:rsidR="000F730C">
        <w:rPr>
          <w:rFonts w:ascii="Times New Roman" w:hAnsi="Times New Roman" w:cs="Times New Roman"/>
          <w:sz w:val="24"/>
          <w:szCs w:val="24"/>
        </w:rPr>
        <w:t xml:space="preserve">changing </w:t>
      </w:r>
      <w:r w:rsidR="000F730C" w:rsidRPr="00B46BB6">
        <w:rPr>
          <w:rFonts w:ascii="Times New Roman" w:hAnsi="Times New Roman" w:cs="Times New Roman"/>
          <w:sz w:val="24"/>
          <w:szCs w:val="24"/>
        </w:rPr>
        <w:t>consumer demands</w:t>
      </w:r>
      <w:r w:rsidR="00272F1C">
        <w:rPr>
          <w:rFonts w:ascii="Times New Roman" w:hAnsi="Times New Roman" w:cs="Times New Roman"/>
          <w:sz w:val="24"/>
          <w:szCs w:val="24"/>
        </w:rPr>
        <w:t xml:space="preserve"> related to confinement housing</w:t>
      </w:r>
      <w:ins w:id="937" w:author="Caitlin Jeffrey" w:date="2020-08-21T15:28:00Z">
        <w:r w:rsidR="007E12A7">
          <w:rPr>
            <w:rFonts w:ascii="Times New Roman" w:hAnsi="Times New Roman" w:cs="Times New Roman"/>
            <w:sz w:val="24"/>
            <w:szCs w:val="24"/>
          </w:rPr>
          <w:t xml:space="preserve"> is sorely ne</w:t>
        </w:r>
      </w:ins>
      <w:ins w:id="938" w:author="Caitlin Jeffrey" w:date="2020-08-21T15:29:00Z">
        <w:r w:rsidR="007E12A7">
          <w:rPr>
            <w:rFonts w:ascii="Times New Roman" w:hAnsi="Times New Roman" w:cs="Times New Roman"/>
            <w:sz w:val="24"/>
            <w:szCs w:val="24"/>
          </w:rPr>
          <w:t>eded</w:t>
        </w:r>
      </w:ins>
      <w:r w:rsidR="00272F1C">
        <w:rPr>
          <w:rFonts w:ascii="Times New Roman" w:hAnsi="Times New Roman" w:cs="Times New Roman"/>
          <w:sz w:val="24"/>
          <w:szCs w:val="24"/>
        </w:rPr>
        <w:t xml:space="preserve">. </w:t>
      </w:r>
      <w:ins w:id="939" w:author="Deborah Neher" w:date="2020-08-20T13:12:00Z">
        <w:del w:id="940" w:author="Caitlin Jeffrey" w:date="2020-08-21T15:29:00Z">
          <w:r w:rsidR="004044DE" w:rsidDel="007E12A7">
            <w:rPr>
              <w:rFonts w:ascii="Times New Roman" w:hAnsi="Times New Roman" w:cs="Times New Roman"/>
              <w:sz w:val="24"/>
              <w:szCs w:val="24"/>
            </w:rPr>
            <w:delText xml:space="preserve">Warranted seem </w:delText>
          </w:r>
        </w:del>
      </w:ins>
      <w:r w:rsidR="00272F1C">
        <w:rPr>
          <w:rFonts w:ascii="Times New Roman" w:hAnsi="Times New Roman" w:cs="Times New Roman"/>
          <w:sz w:val="24"/>
          <w:szCs w:val="24"/>
        </w:rPr>
        <w:t xml:space="preserve">Research on the relationship between housing types and </w:t>
      </w:r>
      <w:r w:rsidR="000F730C" w:rsidRPr="00B46BB6">
        <w:rPr>
          <w:rFonts w:ascii="Times New Roman" w:hAnsi="Times New Roman" w:cs="Times New Roman"/>
          <w:sz w:val="24"/>
          <w:szCs w:val="24"/>
        </w:rPr>
        <w:t>animal behavior</w:t>
      </w:r>
      <w:r w:rsidR="00272F1C">
        <w:rPr>
          <w:rFonts w:ascii="Times New Roman" w:hAnsi="Times New Roman" w:cs="Times New Roman"/>
          <w:sz w:val="24"/>
          <w:szCs w:val="24"/>
        </w:rPr>
        <w:t>, health</w:t>
      </w:r>
      <w:r w:rsidR="000F730C" w:rsidRPr="00B46BB6">
        <w:rPr>
          <w:rFonts w:ascii="Times New Roman" w:hAnsi="Times New Roman" w:cs="Times New Roman"/>
          <w:sz w:val="24"/>
          <w:szCs w:val="24"/>
        </w:rPr>
        <w:t xml:space="preserve">, and </w:t>
      </w:r>
      <w:r w:rsidR="00272F1C">
        <w:rPr>
          <w:rFonts w:ascii="Times New Roman" w:hAnsi="Times New Roman" w:cs="Times New Roman"/>
          <w:sz w:val="24"/>
          <w:szCs w:val="24"/>
        </w:rPr>
        <w:t xml:space="preserve">well-being and </w:t>
      </w:r>
      <w:r w:rsidR="000F730C" w:rsidRPr="00B46BB6">
        <w:rPr>
          <w:rFonts w:ascii="Times New Roman" w:hAnsi="Times New Roman" w:cs="Times New Roman"/>
          <w:sz w:val="24"/>
          <w:szCs w:val="24"/>
        </w:rPr>
        <w:t>environmental impact</w:t>
      </w:r>
      <w:r w:rsidR="00272F1C">
        <w:rPr>
          <w:rFonts w:ascii="Times New Roman" w:hAnsi="Times New Roman" w:cs="Times New Roman"/>
          <w:sz w:val="24"/>
          <w:szCs w:val="24"/>
        </w:rPr>
        <w:t xml:space="preserve">s </w:t>
      </w:r>
      <w:del w:id="941" w:author="Caitlin Jeffrey" w:date="2020-08-21T15:31:00Z">
        <w:r w:rsidR="00272F1C" w:rsidDel="007E12A7">
          <w:rPr>
            <w:rFonts w:ascii="Times New Roman" w:hAnsi="Times New Roman" w:cs="Times New Roman"/>
            <w:sz w:val="24"/>
            <w:szCs w:val="24"/>
          </w:rPr>
          <w:delText>seem warranted.</w:delText>
        </w:r>
        <w:r w:rsidR="007E59EE" w:rsidDel="007E12A7">
          <w:rPr>
            <w:rFonts w:ascii="Times New Roman" w:hAnsi="Times New Roman" w:cs="Times New Roman"/>
            <w:sz w:val="24"/>
            <w:szCs w:val="24"/>
          </w:rPr>
          <w:delText xml:space="preserve"> Similarly, research on </w:delText>
        </w:r>
      </w:del>
      <w:ins w:id="942" w:author="Caitlin Jeffrey" w:date="2020-08-21T15:31:00Z">
        <w:r w:rsidR="007E12A7">
          <w:rPr>
            <w:rFonts w:ascii="Times New Roman" w:hAnsi="Times New Roman" w:cs="Times New Roman"/>
            <w:sz w:val="24"/>
            <w:szCs w:val="24"/>
          </w:rPr>
          <w:t>are important to help direct the future of h</w:t>
        </w:r>
      </w:ins>
      <w:ins w:id="943" w:author="Caitlin Jeffrey" w:date="2020-08-21T15:32:00Z">
        <w:r w:rsidR="007E12A7">
          <w:rPr>
            <w:rFonts w:ascii="Times New Roman" w:hAnsi="Times New Roman" w:cs="Times New Roman"/>
            <w:sz w:val="24"/>
            <w:szCs w:val="24"/>
          </w:rPr>
          <w:t xml:space="preserve">ousing for dairy cattle, and could help inform </w:t>
        </w:r>
      </w:ins>
      <w:r w:rsidR="007E59EE">
        <w:rPr>
          <w:rFonts w:ascii="Times New Roman" w:hAnsi="Times New Roman" w:cs="Times New Roman"/>
          <w:sz w:val="24"/>
          <w:szCs w:val="24"/>
        </w:rPr>
        <w:t>consumer acceptance of common cattle husbandry systems</w:t>
      </w:r>
      <w:del w:id="944" w:author="Caitlin Jeffrey" w:date="2020-08-21T15:32:00Z">
        <w:r w:rsidR="007E59EE" w:rsidDel="007E12A7">
          <w:rPr>
            <w:rFonts w:ascii="Times New Roman" w:hAnsi="Times New Roman" w:cs="Times New Roman"/>
            <w:sz w:val="24"/>
            <w:szCs w:val="24"/>
          </w:rPr>
          <w:delText xml:space="preserve"> seems warranted</w:delText>
        </w:r>
      </w:del>
      <w:r w:rsidR="007E59EE">
        <w:rPr>
          <w:rFonts w:ascii="Times New Roman" w:hAnsi="Times New Roman" w:cs="Times New Roman"/>
          <w:sz w:val="24"/>
          <w:szCs w:val="24"/>
        </w:rPr>
        <w:t xml:space="preserve">. </w:t>
      </w:r>
      <w:ins w:id="945" w:author="Deborah Neher" w:date="2020-08-20T13:13:00Z">
        <w:r w:rsidR="004044DE">
          <w:rPr>
            <w:rFonts w:ascii="Times New Roman" w:hAnsi="Times New Roman" w:cs="Times New Roman"/>
            <w:sz w:val="24"/>
            <w:szCs w:val="24"/>
          </w:rPr>
          <w:t xml:space="preserve">For example, </w:t>
        </w:r>
      </w:ins>
      <w:moveFromRangeStart w:id="946" w:author="Deborah Neher" w:date="2020-08-20T13:13:00Z" w:name="move48821612"/>
      <w:moveFrom w:id="947" w:author="Deborah Neher" w:date="2020-08-20T13:13:00Z">
        <w:r w:rsidR="007E59EE" w:rsidDel="004044DE">
          <w:rPr>
            <w:rFonts w:ascii="Times New Roman" w:hAnsi="Times New Roman" w:cs="Times New Roman"/>
            <w:sz w:val="24"/>
            <w:szCs w:val="24"/>
          </w:rPr>
          <w:t xml:space="preserve">Kuhl et al. (2019) </w:t>
        </w:r>
      </w:moveFrom>
      <w:moveFromRangeEnd w:id="946"/>
      <w:del w:id="948" w:author="Deborah Neher" w:date="2020-08-20T13:13:00Z">
        <w:r w:rsidR="007E59EE" w:rsidDel="004044DE">
          <w:rPr>
            <w:rFonts w:ascii="Times New Roman" w:hAnsi="Times New Roman" w:cs="Times New Roman"/>
            <w:sz w:val="24"/>
            <w:szCs w:val="24"/>
          </w:rPr>
          <w:delText xml:space="preserve">recently used </w:delText>
        </w:r>
      </w:del>
      <w:r w:rsidR="007E59EE">
        <w:rPr>
          <w:rFonts w:ascii="Times New Roman" w:hAnsi="Times New Roman" w:cs="Times New Roman"/>
          <w:sz w:val="24"/>
          <w:szCs w:val="24"/>
        </w:rPr>
        <w:t xml:space="preserve">a picture-based approach to assess the public acceptance of common indoor housing systems in Germany </w:t>
      </w:r>
      <w:del w:id="949" w:author="Deborah Neher" w:date="2020-08-20T13:13:00Z">
        <w:r w:rsidR="007E59EE" w:rsidDel="004044DE">
          <w:rPr>
            <w:rFonts w:ascii="Times New Roman" w:hAnsi="Times New Roman" w:cs="Times New Roman"/>
            <w:sz w:val="24"/>
            <w:szCs w:val="24"/>
          </w:rPr>
          <w:delText xml:space="preserve">and </w:delText>
        </w:r>
      </w:del>
      <w:r w:rsidR="007E59EE">
        <w:rPr>
          <w:rFonts w:ascii="Times New Roman" w:hAnsi="Times New Roman" w:cs="Times New Roman"/>
          <w:sz w:val="24"/>
          <w:szCs w:val="24"/>
        </w:rPr>
        <w:t>found that the acceptance of loose housing (</w:t>
      </w:r>
      <w:del w:id="950" w:author="Caitlin Jeffrey" w:date="2020-08-21T15:10:00Z">
        <w:r w:rsidR="007E59EE" w:rsidDel="008276E5">
          <w:rPr>
            <w:rFonts w:ascii="Times New Roman" w:hAnsi="Times New Roman" w:cs="Times New Roman"/>
            <w:sz w:val="24"/>
            <w:szCs w:val="24"/>
          </w:rPr>
          <w:delText>free-stall</w:delText>
        </w:r>
      </w:del>
      <w:ins w:id="951" w:author="Caitlin Jeffrey" w:date="2020-08-21T15:10:00Z">
        <w:r w:rsidR="008276E5">
          <w:rPr>
            <w:rFonts w:ascii="Times New Roman" w:hAnsi="Times New Roman" w:cs="Times New Roman"/>
            <w:sz w:val="24"/>
            <w:szCs w:val="24"/>
          </w:rPr>
          <w:t>freestall</w:t>
        </w:r>
      </w:ins>
      <w:r w:rsidR="007E59EE">
        <w:rPr>
          <w:rFonts w:ascii="Times New Roman" w:hAnsi="Times New Roman" w:cs="Times New Roman"/>
          <w:sz w:val="24"/>
          <w:szCs w:val="24"/>
        </w:rPr>
        <w:t xml:space="preserve"> barns) was relatively low (17% or less) and paddock or pasture access increased public acceptance</w:t>
      </w:r>
      <w:ins w:id="952" w:author="Deborah Neher" w:date="2020-08-20T13:13:00Z">
        <w:r w:rsidR="004044DE">
          <w:rPr>
            <w:rFonts w:ascii="Times New Roman" w:hAnsi="Times New Roman" w:cs="Times New Roman"/>
            <w:sz w:val="24"/>
            <w:szCs w:val="24"/>
          </w:rPr>
          <w:t xml:space="preserve"> </w:t>
        </w:r>
      </w:ins>
      <w:moveToRangeStart w:id="953" w:author="Deborah Neher" w:date="2020-08-20T13:13:00Z" w:name="move48821612"/>
      <w:moveTo w:id="954" w:author="Deborah Neher" w:date="2020-08-20T13:13:00Z">
        <w:r w:rsidR="004044DE">
          <w:rPr>
            <w:rFonts w:ascii="Times New Roman" w:hAnsi="Times New Roman" w:cs="Times New Roman"/>
            <w:sz w:val="24"/>
            <w:szCs w:val="24"/>
          </w:rPr>
          <w:t>Kuhl et al.</w:t>
        </w:r>
      </w:moveTo>
      <w:ins w:id="955" w:author="Deborah Neher" w:date="2020-08-20T13:13:00Z">
        <w:r w:rsidR="004044DE">
          <w:rPr>
            <w:rFonts w:ascii="Times New Roman" w:hAnsi="Times New Roman" w:cs="Times New Roman"/>
            <w:sz w:val="24"/>
            <w:szCs w:val="24"/>
          </w:rPr>
          <w:t xml:space="preserve">, </w:t>
        </w:r>
      </w:ins>
      <w:moveTo w:id="956" w:author="Deborah Neher" w:date="2020-08-20T13:13:00Z">
        <w:del w:id="957" w:author="Deborah Neher" w:date="2020-08-20T13:13:00Z">
          <w:r w:rsidR="004044DE" w:rsidDel="004044DE">
            <w:rPr>
              <w:rFonts w:ascii="Times New Roman" w:hAnsi="Times New Roman" w:cs="Times New Roman"/>
              <w:sz w:val="24"/>
              <w:szCs w:val="24"/>
            </w:rPr>
            <w:delText xml:space="preserve"> (</w:delText>
          </w:r>
        </w:del>
        <w:r w:rsidR="004044DE">
          <w:rPr>
            <w:rFonts w:ascii="Times New Roman" w:hAnsi="Times New Roman" w:cs="Times New Roman"/>
            <w:sz w:val="24"/>
            <w:szCs w:val="24"/>
          </w:rPr>
          <w:t>2019)</w:t>
        </w:r>
      </w:moveTo>
      <w:moveToRangeEnd w:id="953"/>
      <w:r w:rsidR="007E59EE">
        <w:rPr>
          <w:rFonts w:ascii="Times New Roman" w:hAnsi="Times New Roman" w:cs="Times New Roman"/>
          <w:sz w:val="24"/>
          <w:szCs w:val="24"/>
        </w:rPr>
        <w:t xml:space="preserve">. </w:t>
      </w:r>
      <w:del w:id="958" w:author="Deborah Neher" w:date="2020-08-20T13:14:00Z">
        <w:r w:rsidR="007E59EE" w:rsidDel="004044DE">
          <w:rPr>
            <w:rFonts w:ascii="Times New Roman" w:hAnsi="Times New Roman" w:cs="Times New Roman"/>
            <w:sz w:val="24"/>
            <w:szCs w:val="24"/>
          </w:rPr>
          <w:delText xml:space="preserve">Their </w:delText>
        </w:r>
      </w:del>
      <w:ins w:id="959" w:author="Caitlin Jeffrey" w:date="2020-08-21T15:32:00Z">
        <w:r w:rsidR="007E12A7">
          <w:rPr>
            <w:rFonts w:ascii="Times New Roman" w:hAnsi="Times New Roman" w:cs="Times New Roman"/>
            <w:sz w:val="24"/>
            <w:szCs w:val="24"/>
          </w:rPr>
          <w:t>Notably, their</w:t>
        </w:r>
      </w:ins>
      <w:ins w:id="960" w:author="Deborah Neher" w:date="2020-08-20T13:14:00Z">
        <w:del w:id="961" w:author="Caitlin Jeffrey" w:date="2020-08-21T15:32:00Z">
          <w:r w:rsidR="004044DE" w:rsidDel="007E12A7">
            <w:rPr>
              <w:rFonts w:ascii="Times New Roman" w:hAnsi="Times New Roman" w:cs="Times New Roman"/>
              <w:sz w:val="24"/>
              <w:szCs w:val="24"/>
            </w:rPr>
            <w:delText>T</w:delText>
          </w:r>
        </w:del>
        <w:r w:rsidR="004044DE">
          <w:rPr>
            <w:rFonts w:ascii="Times New Roman" w:hAnsi="Times New Roman" w:cs="Times New Roman"/>
            <w:sz w:val="24"/>
            <w:szCs w:val="24"/>
          </w:rPr>
          <w:t xml:space="preserve"> </w:t>
        </w:r>
      </w:ins>
      <w:r w:rsidR="007E59EE">
        <w:rPr>
          <w:rFonts w:ascii="Times New Roman" w:hAnsi="Times New Roman" w:cs="Times New Roman"/>
          <w:sz w:val="24"/>
          <w:szCs w:val="24"/>
        </w:rPr>
        <w:t>study did not include an assessment of consumer acceptance of bedded pack systems.</w:t>
      </w:r>
    </w:p>
    <w:p w14:paraId="4CDD51FA" w14:textId="50D9108A" w:rsidR="00497C2C" w:rsidRDefault="009A27CA" w:rsidP="00A90E80">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B206BB">
        <w:rPr>
          <w:rFonts w:ascii="Times New Roman" w:hAnsi="Times New Roman" w:cs="Times New Roman"/>
          <w:sz w:val="24"/>
          <w:szCs w:val="24"/>
        </w:rPr>
        <w:t>Bedded pack</w:t>
      </w:r>
      <w:r>
        <w:rPr>
          <w:rFonts w:ascii="Times New Roman" w:hAnsi="Times New Roman" w:cs="Times New Roman"/>
          <w:sz w:val="24"/>
          <w:szCs w:val="24"/>
        </w:rPr>
        <w:t xml:space="preserve">, compost bedded pack, or </w:t>
      </w:r>
      <w:r w:rsidRPr="00B206BB">
        <w:rPr>
          <w:rFonts w:ascii="Times New Roman" w:hAnsi="Times New Roman" w:cs="Times New Roman"/>
          <w:sz w:val="24"/>
          <w:szCs w:val="24"/>
        </w:rPr>
        <w:t>loose housing systems</w:t>
      </w:r>
      <w:r>
        <w:rPr>
          <w:rFonts w:ascii="Times New Roman" w:hAnsi="Times New Roman" w:cs="Times New Roman"/>
          <w:sz w:val="24"/>
          <w:szCs w:val="24"/>
        </w:rPr>
        <w:t>,</w:t>
      </w:r>
      <w:r w:rsidRPr="00B206BB">
        <w:rPr>
          <w:rFonts w:ascii="Times New Roman" w:hAnsi="Times New Roman" w:cs="Times New Roman"/>
          <w:sz w:val="24"/>
          <w:szCs w:val="24"/>
        </w:rPr>
        <w:t xml:space="preserve"> </w:t>
      </w:r>
      <w:r w:rsidR="00C14BB2">
        <w:rPr>
          <w:rFonts w:ascii="Times New Roman" w:hAnsi="Times New Roman" w:cs="Times New Roman"/>
          <w:sz w:val="24"/>
          <w:szCs w:val="24"/>
        </w:rPr>
        <w:t xml:space="preserve">where cows have an enclosed </w:t>
      </w:r>
      <w:r w:rsidRPr="005863BC">
        <w:rPr>
          <w:rFonts w:ascii="Times New Roman" w:hAnsi="Times New Roman" w:cs="Times New Roman"/>
          <w:sz w:val="24"/>
          <w:szCs w:val="24"/>
        </w:rPr>
        <w:t xml:space="preserve">area with an open floor </w:t>
      </w:r>
      <w:r>
        <w:rPr>
          <w:rFonts w:ascii="Times New Roman" w:hAnsi="Times New Roman" w:cs="Times New Roman"/>
          <w:sz w:val="24"/>
          <w:szCs w:val="24"/>
        </w:rPr>
        <w:t xml:space="preserve">plan and </w:t>
      </w:r>
      <w:r w:rsidRPr="005863BC">
        <w:rPr>
          <w:rFonts w:ascii="Times New Roman" w:hAnsi="Times New Roman" w:cs="Times New Roman"/>
          <w:sz w:val="24"/>
          <w:szCs w:val="24"/>
        </w:rPr>
        <w:t>bedd</w:t>
      </w:r>
      <w:r>
        <w:rPr>
          <w:rFonts w:ascii="Times New Roman" w:hAnsi="Times New Roman" w:cs="Times New Roman"/>
          <w:sz w:val="24"/>
          <w:szCs w:val="24"/>
        </w:rPr>
        <w:t>ing that is refreshed regularly,</w:t>
      </w:r>
      <w:r w:rsidRPr="005863BC">
        <w:rPr>
          <w:rFonts w:ascii="Times New Roman" w:hAnsi="Times New Roman" w:cs="Times New Roman"/>
          <w:sz w:val="24"/>
          <w:szCs w:val="24"/>
        </w:rPr>
        <w:t xml:space="preserve"> </w:t>
      </w:r>
      <w:r w:rsidRPr="00B206BB">
        <w:rPr>
          <w:rFonts w:ascii="Times New Roman" w:hAnsi="Times New Roman" w:cs="Times New Roman"/>
          <w:sz w:val="24"/>
          <w:szCs w:val="24"/>
        </w:rPr>
        <w:t>are designed for cow comfort (Astiz et al., 2014</w:t>
      </w:r>
      <w:del w:id="962" w:author="Deborah Neher" w:date="2020-08-19T22:03:00Z">
        <w:r w:rsidR="005D4EE8" w:rsidDel="00715D63">
          <w:rPr>
            <w:rFonts w:ascii="Times New Roman" w:hAnsi="Times New Roman" w:cs="Times New Roman"/>
            <w:sz w:val="24"/>
            <w:szCs w:val="24"/>
          </w:rPr>
          <w:delText xml:space="preserve">, </w:delText>
        </w:r>
      </w:del>
      <w:ins w:id="963" w:author="Deborah Neher" w:date="2020-08-19T22:03:00Z">
        <w:r w:rsidR="00715D63">
          <w:rPr>
            <w:rFonts w:ascii="Times New Roman" w:hAnsi="Times New Roman" w:cs="Times New Roman"/>
            <w:sz w:val="24"/>
            <w:szCs w:val="24"/>
          </w:rPr>
          <w:t xml:space="preserve">; </w:t>
        </w:r>
      </w:ins>
      <w:r w:rsidR="005D4EE8">
        <w:rPr>
          <w:rFonts w:ascii="Times New Roman" w:hAnsi="Times New Roman" w:cs="Times New Roman"/>
          <w:sz w:val="24"/>
          <w:szCs w:val="24"/>
        </w:rPr>
        <w:t>Leso et al., 2020</w:t>
      </w:r>
      <w:r w:rsidRPr="00B206BB">
        <w:rPr>
          <w:rFonts w:ascii="Times New Roman" w:hAnsi="Times New Roman" w:cs="Times New Roman"/>
          <w:sz w:val="24"/>
          <w:szCs w:val="24"/>
        </w:rPr>
        <w:t>)</w:t>
      </w:r>
      <w:r>
        <w:rPr>
          <w:rFonts w:ascii="Times New Roman" w:hAnsi="Times New Roman" w:cs="Times New Roman"/>
          <w:sz w:val="24"/>
          <w:szCs w:val="24"/>
        </w:rPr>
        <w:t>. F</w:t>
      </w:r>
      <w:r w:rsidRPr="00B206BB">
        <w:rPr>
          <w:rFonts w:ascii="Times New Roman" w:hAnsi="Times New Roman" w:cs="Times New Roman"/>
          <w:sz w:val="24"/>
          <w:szCs w:val="24"/>
        </w:rPr>
        <w:t>ewer foot and leg injuries</w:t>
      </w:r>
      <w:r>
        <w:rPr>
          <w:rFonts w:ascii="Times New Roman" w:hAnsi="Times New Roman" w:cs="Times New Roman"/>
          <w:sz w:val="24"/>
          <w:szCs w:val="24"/>
        </w:rPr>
        <w:t xml:space="preserve"> </w:t>
      </w:r>
      <w:del w:id="964" w:author="Deborah Neher" w:date="2020-08-19T22:03:00Z">
        <w:r w:rsidDel="00715D63">
          <w:rPr>
            <w:rFonts w:ascii="Times New Roman" w:hAnsi="Times New Roman" w:cs="Times New Roman"/>
            <w:sz w:val="24"/>
            <w:szCs w:val="24"/>
          </w:rPr>
          <w:delText>have been observed</w:delText>
        </w:r>
      </w:del>
      <w:ins w:id="965" w:author="Deborah Neher" w:date="2020-08-19T22:03:00Z">
        <w:r w:rsidR="00715D63">
          <w:rPr>
            <w:rFonts w:ascii="Times New Roman" w:hAnsi="Times New Roman" w:cs="Times New Roman"/>
            <w:sz w:val="24"/>
            <w:szCs w:val="24"/>
          </w:rPr>
          <w:t>are ci</w:t>
        </w:r>
      </w:ins>
      <w:ins w:id="966" w:author="Deborah Neher" w:date="2020-08-19T22:04:00Z">
        <w:r w:rsidR="00715D63">
          <w:rPr>
            <w:rFonts w:ascii="Times New Roman" w:hAnsi="Times New Roman" w:cs="Times New Roman"/>
            <w:sz w:val="24"/>
            <w:szCs w:val="24"/>
          </w:rPr>
          <w:t>ted</w:t>
        </w:r>
      </w:ins>
      <w:r w:rsidRPr="00B206BB">
        <w:rPr>
          <w:rFonts w:ascii="Times New Roman" w:hAnsi="Times New Roman" w:cs="Times New Roman"/>
          <w:sz w:val="24"/>
          <w:szCs w:val="24"/>
        </w:rPr>
        <w:t xml:space="preserve"> in loose-</w:t>
      </w:r>
      <w:r w:rsidRPr="00B206BB">
        <w:rPr>
          <w:rFonts w:ascii="Times New Roman" w:hAnsi="Times New Roman" w:cs="Times New Roman"/>
          <w:sz w:val="24"/>
          <w:szCs w:val="24"/>
        </w:rPr>
        <w:lastRenderedPageBreak/>
        <w:t>housing bedded</w:t>
      </w:r>
      <w:r>
        <w:rPr>
          <w:rFonts w:ascii="Times New Roman" w:hAnsi="Times New Roman" w:cs="Times New Roman"/>
          <w:sz w:val="24"/>
          <w:szCs w:val="24"/>
        </w:rPr>
        <w:t xml:space="preserve"> </w:t>
      </w:r>
      <w:r w:rsidRPr="00B206BB">
        <w:rPr>
          <w:rFonts w:ascii="Times New Roman" w:hAnsi="Times New Roman" w:cs="Times New Roman"/>
          <w:sz w:val="24"/>
          <w:szCs w:val="24"/>
        </w:rPr>
        <w:t>pack or compost bedded</w:t>
      </w:r>
      <w:r>
        <w:rPr>
          <w:rFonts w:ascii="Times New Roman" w:hAnsi="Times New Roman" w:cs="Times New Roman"/>
          <w:sz w:val="24"/>
          <w:szCs w:val="24"/>
        </w:rPr>
        <w:t xml:space="preserve"> </w:t>
      </w:r>
      <w:r w:rsidRPr="00B206BB">
        <w:rPr>
          <w:rFonts w:ascii="Times New Roman" w:hAnsi="Times New Roman" w:cs="Times New Roman"/>
          <w:sz w:val="24"/>
          <w:szCs w:val="24"/>
        </w:rPr>
        <w:t xml:space="preserve">pack systems </w:t>
      </w:r>
      <w:r>
        <w:rPr>
          <w:rFonts w:ascii="Times New Roman" w:hAnsi="Times New Roman" w:cs="Times New Roman"/>
          <w:sz w:val="24"/>
          <w:szCs w:val="24"/>
        </w:rPr>
        <w:t>compared to</w:t>
      </w:r>
      <w:r w:rsidRPr="00B206BB">
        <w:rPr>
          <w:rFonts w:ascii="Times New Roman" w:hAnsi="Times New Roman" w:cs="Times New Roman"/>
          <w:sz w:val="24"/>
          <w:szCs w:val="24"/>
        </w:rPr>
        <w:t xml:space="preserve"> </w:t>
      </w:r>
      <w:del w:id="967" w:author="Caitlin Jeffrey" w:date="2020-08-21T15:10:00Z">
        <w:r w:rsidRPr="00B206BB" w:rsidDel="008276E5">
          <w:rPr>
            <w:rFonts w:ascii="Times New Roman" w:hAnsi="Times New Roman" w:cs="Times New Roman"/>
            <w:sz w:val="24"/>
            <w:szCs w:val="24"/>
          </w:rPr>
          <w:delText>free-stall</w:delText>
        </w:r>
      </w:del>
      <w:ins w:id="968" w:author="Caitlin Jeffrey" w:date="2020-08-21T15:10:00Z">
        <w:r w:rsidR="008276E5">
          <w:rPr>
            <w:rFonts w:ascii="Times New Roman" w:hAnsi="Times New Roman" w:cs="Times New Roman"/>
            <w:sz w:val="24"/>
            <w:szCs w:val="24"/>
          </w:rPr>
          <w:t>freestall</w:t>
        </w:r>
      </w:ins>
      <w:r w:rsidRPr="00B206BB">
        <w:rPr>
          <w:rFonts w:ascii="Times New Roman" w:hAnsi="Times New Roman" w:cs="Times New Roman"/>
          <w:sz w:val="24"/>
          <w:szCs w:val="24"/>
        </w:rPr>
        <w:t xml:space="preserve"> barns (Burgstaller et al., 2016). There are also reports of decreased incidence of mastitis for dairy cows </w:t>
      </w:r>
      <w:r>
        <w:rPr>
          <w:rFonts w:ascii="Times New Roman" w:hAnsi="Times New Roman" w:cs="Times New Roman"/>
          <w:sz w:val="24"/>
          <w:szCs w:val="24"/>
        </w:rPr>
        <w:t xml:space="preserve">housed </w:t>
      </w:r>
      <w:r w:rsidRPr="00B206BB">
        <w:rPr>
          <w:rFonts w:ascii="Times New Roman" w:hAnsi="Times New Roman" w:cs="Times New Roman"/>
          <w:sz w:val="24"/>
          <w:szCs w:val="24"/>
        </w:rPr>
        <w:t>on compost bedded pack (Astiz et al., 2014).</w:t>
      </w:r>
      <w:r>
        <w:rPr>
          <w:rFonts w:ascii="Times New Roman" w:hAnsi="Times New Roman" w:cs="Times New Roman"/>
          <w:sz w:val="24"/>
          <w:szCs w:val="24"/>
        </w:rPr>
        <w:t xml:space="preserve"> </w:t>
      </w:r>
      <w:r w:rsidR="00A90E80">
        <w:rPr>
          <w:rFonts w:ascii="Times New Roman" w:hAnsi="Times New Roman" w:cs="Times New Roman"/>
          <w:sz w:val="24"/>
          <w:szCs w:val="24"/>
        </w:rPr>
        <w:t>B</w:t>
      </w:r>
      <w:r w:rsidR="00A90E80" w:rsidRPr="00A90E80">
        <w:rPr>
          <w:rFonts w:ascii="Times New Roman" w:hAnsi="Times New Roman" w:cs="Times New Roman"/>
          <w:sz w:val="24"/>
          <w:szCs w:val="24"/>
        </w:rPr>
        <w:t xml:space="preserve">edded-pack compost </w:t>
      </w:r>
      <w:r w:rsidR="00A90E80">
        <w:rPr>
          <w:rFonts w:ascii="Times New Roman" w:hAnsi="Times New Roman" w:cs="Times New Roman"/>
          <w:sz w:val="24"/>
          <w:szCs w:val="24"/>
        </w:rPr>
        <w:t xml:space="preserve">material </w:t>
      </w:r>
      <w:r w:rsidR="00A90E80" w:rsidRPr="00A90E80">
        <w:rPr>
          <w:rFonts w:ascii="Times New Roman" w:hAnsi="Times New Roman" w:cs="Times New Roman"/>
          <w:sz w:val="24"/>
          <w:szCs w:val="24"/>
        </w:rPr>
        <w:t xml:space="preserve">is </w:t>
      </w:r>
      <w:r w:rsidR="00A90E80">
        <w:rPr>
          <w:rFonts w:ascii="Times New Roman" w:hAnsi="Times New Roman" w:cs="Times New Roman"/>
          <w:sz w:val="24"/>
          <w:szCs w:val="24"/>
        </w:rPr>
        <w:t xml:space="preserve">also a </w:t>
      </w:r>
      <w:del w:id="969" w:author="Caitlin Jeffrey" w:date="2020-08-21T15:34:00Z">
        <w:r w:rsidR="00A90E80" w:rsidDel="002668F2">
          <w:rPr>
            <w:rFonts w:ascii="Times New Roman" w:hAnsi="Times New Roman" w:cs="Times New Roman"/>
            <w:sz w:val="24"/>
            <w:szCs w:val="24"/>
          </w:rPr>
          <w:delText>“</w:delText>
        </w:r>
      </w:del>
      <w:r w:rsidR="00A90E80" w:rsidRPr="00A90E80">
        <w:rPr>
          <w:rFonts w:ascii="Times New Roman" w:hAnsi="Times New Roman" w:cs="Times New Roman"/>
          <w:sz w:val="24"/>
          <w:szCs w:val="24"/>
        </w:rPr>
        <w:t>highly suitable</w:t>
      </w:r>
      <w:del w:id="970" w:author="Caitlin Jeffrey" w:date="2020-08-21T15:34:00Z">
        <w:r w:rsidR="00A90E80" w:rsidDel="002668F2">
          <w:rPr>
            <w:rFonts w:ascii="Times New Roman" w:hAnsi="Times New Roman" w:cs="Times New Roman"/>
            <w:sz w:val="24"/>
            <w:szCs w:val="24"/>
          </w:rPr>
          <w:delText>”</w:delText>
        </w:r>
      </w:del>
      <w:r w:rsidR="00A90E80" w:rsidRPr="00A90E80">
        <w:rPr>
          <w:rFonts w:ascii="Times New Roman" w:hAnsi="Times New Roman" w:cs="Times New Roman"/>
          <w:sz w:val="24"/>
          <w:szCs w:val="24"/>
        </w:rPr>
        <w:t xml:space="preserve"> </w:t>
      </w:r>
      <w:r w:rsidR="00A90E80">
        <w:rPr>
          <w:rFonts w:ascii="Times New Roman" w:hAnsi="Times New Roman" w:cs="Times New Roman"/>
          <w:sz w:val="24"/>
          <w:szCs w:val="24"/>
        </w:rPr>
        <w:t xml:space="preserve">soil amendment </w:t>
      </w:r>
      <w:ins w:id="971" w:author="Caitlin Jeffrey" w:date="2020-08-21T15:34:00Z">
        <w:r w:rsidR="002668F2">
          <w:rPr>
            <w:rFonts w:ascii="Times New Roman" w:hAnsi="Times New Roman" w:cs="Times New Roman"/>
            <w:sz w:val="24"/>
            <w:szCs w:val="24"/>
          </w:rPr>
          <w:t xml:space="preserve">which can </w:t>
        </w:r>
      </w:ins>
      <w:del w:id="972" w:author="Caitlin Jeffrey" w:date="2020-08-21T15:34:00Z">
        <w:r w:rsidR="00A90E80" w:rsidDel="002668F2">
          <w:rPr>
            <w:rFonts w:ascii="Times New Roman" w:hAnsi="Times New Roman" w:cs="Times New Roman"/>
            <w:sz w:val="24"/>
            <w:szCs w:val="24"/>
          </w:rPr>
          <w:delText>to</w:delText>
        </w:r>
      </w:del>
      <w:r w:rsidR="00A90E80">
        <w:rPr>
          <w:rFonts w:ascii="Times New Roman" w:hAnsi="Times New Roman" w:cs="Times New Roman"/>
          <w:sz w:val="24"/>
          <w:szCs w:val="24"/>
        </w:rPr>
        <w:t xml:space="preserve"> increase </w:t>
      </w:r>
      <w:del w:id="973" w:author="Caitlin Jeffrey" w:date="2020-08-21T15:34:00Z">
        <w:r w:rsidR="00A90E80" w:rsidDel="002668F2">
          <w:rPr>
            <w:rFonts w:ascii="Times New Roman" w:hAnsi="Times New Roman" w:cs="Times New Roman"/>
            <w:sz w:val="24"/>
            <w:szCs w:val="24"/>
          </w:rPr>
          <w:delText xml:space="preserve">the </w:delText>
        </w:r>
      </w:del>
      <w:r w:rsidR="00A90E80" w:rsidRPr="00A90E80">
        <w:rPr>
          <w:rFonts w:ascii="Times New Roman" w:hAnsi="Times New Roman" w:cs="Times New Roman"/>
          <w:sz w:val="24"/>
          <w:szCs w:val="24"/>
        </w:rPr>
        <w:t xml:space="preserve">soil </w:t>
      </w:r>
      <w:r w:rsidR="00A90E80">
        <w:rPr>
          <w:rFonts w:ascii="Times New Roman" w:hAnsi="Times New Roman" w:cs="Times New Roman"/>
          <w:sz w:val="24"/>
          <w:szCs w:val="24"/>
        </w:rPr>
        <w:t xml:space="preserve">organic matter and </w:t>
      </w:r>
      <w:r w:rsidR="00A90E80" w:rsidRPr="00A90E80">
        <w:rPr>
          <w:rFonts w:ascii="Times New Roman" w:hAnsi="Times New Roman" w:cs="Times New Roman"/>
          <w:sz w:val="24"/>
          <w:szCs w:val="24"/>
        </w:rPr>
        <w:t>fertility</w:t>
      </w:r>
      <w:r w:rsidR="00A90E80">
        <w:rPr>
          <w:rFonts w:ascii="Times New Roman" w:hAnsi="Times New Roman" w:cs="Times New Roman"/>
          <w:sz w:val="24"/>
          <w:szCs w:val="24"/>
        </w:rPr>
        <w:t>, although studies of the gaseous emissions from these systems appear to be limited (Leso et al., 2020)</w:t>
      </w:r>
      <w:r w:rsidR="00A90E80" w:rsidRPr="00A90E80">
        <w:rPr>
          <w:rFonts w:ascii="Times New Roman" w:hAnsi="Times New Roman" w:cs="Times New Roman"/>
          <w:sz w:val="24"/>
          <w:szCs w:val="24"/>
        </w:rPr>
        <w:t>.</w:t>
      </w:r>
      <w:r w:rsidR="00A90E80">
        <w:rPr>
          <w:rFonts w:ascii="Times New Roman" w:hAnsi="Times New Roman" w:cs="Times New Roman"/>
          <w:sz w:val="24"/>
          <w:szCs w:val="24"/>
        </w:rPr>
        <w:t xml:space="preserve"> </w:t>
      </w:r>
      <w:r>
        <w:rPr>
          <w:rFonts w:ascii="Times New Roman" w:hAnsi="Times New Roman" w:cs="Times New Roman"/>
          <w:sz w:val="24"/>
          <w:szCs w:val="24"/>
        </w:rPr>
        <w:t>Despite these potential benefit</w:t>
      </w:r>
      <w:r w:rsidR="007E59EE">
        <w:rPr>
          <w:rFonts w:ascii="Times New Roman" w:hAnsi="Times New Roman" w:cs="Times New Roman"/>
          <w:sz w:val="24"/>
          <w:szCs w:val="24"/>
        </w:rPr>
        <w:t>s, our</w:t>
      </w:r>
      <w:r>
        <w:rPr>
          <w:rFonts w:ascii="Times New Roman" w:hAnsi="Times New Roman" w:cs="Times New Roman"/>
          <w:sz w:val="24"/>
          <w:szCs w:val="24"/>
        </w:rPr>
        <w:t xml:space="preserve"> survey results indicate the </w:t>
      </w:r>
      <w:del w:id="974" w:author="Caitlin Jeffrey" w:date="2020-08-21T15:34:00Z">
        <w:r w:rsidDel="002668F2">
          <w:rPr>
            <w:rFonts w:ascii="Times New Roman" w:hAnsi="Times New Roman" w:cs="Times New Roman"/>
            <w:sz w:val="24"/>
            <w:szCs w:val="24"/>
          </w:rPr>
          <w:delText xml:space="preserve">uptake </w:delText>
        </w:r>
      </w:del>
      <w:ins w:id="975" w:author="Caitlin Jeffrey" w:date="2020-08-21T15:34:00Z">
        <w:r w:rsidR="002668F2">
          <w:rPr>
            <w:rFonts w:ascii="Times New Roman" w:hAnsi="Times New Roman" w:cs="Times New Roman"/>
            <w:sz w:val="24"/>
            <w:szCs w:val="24"/>
          </w:rPr>
          <w:t>adoption</w:t>
        </w:r>
        <w:r w:rsidR="002668F2">
          <w:rPr>
            <w:rFonts w:ascii="Times New Roman" w:hAnsi="Times New Roman" w:cs="Times New Roman"/>
            <w:sz w:val="24"/>
            <w:szCs w:val="24"/>
          </w:rPr>
          <w:t xml:space="preserve"> </w:t>
        </w:r>
      </w:ins>
      <w:r>
        <w:rPr>
          <w:rFonts w:ascii="Times New Roman" w:hAnsi="Times New Roman" w:cs="Times New Roman"/>
          <w:sz w:val="24"/>
          <w:szCs w:val="24"/>
        </w:rPr>
        <w:t xml:space="preserve">of </w:t>
      </w:r>
      <w:r w:rsidR="00A90E80">
        <w:rPr>
          <w:rFonts w:ascii="Times New Roman" w:hAnsi="Times New Roman" w:cs="Times New Roman"/>
          <w:sz w:val="24"/>
          <w:szCs w:val="24"/>
        </w:rPr>
        <w:t>compost</w:t>
      </w:r>
      <w:del w:id="976" w:author="Caitlin Jeffrey" w:date="2020-08-21T13:03:00Z">
        <w:r w:rsidR="00A90E80" w:rsidDel="009E7F4C">
          <w:rPr>
            <w:rFonts w:ascii="Times New Roman" w:hAnsi="Times New Roman" w:cs="Times New Roman"/>
            <w:sz w:val="24"/>
            <w:szCs w:val="24"/>
          </w:rPr>
          <w:delText>ed</w:delText>
        </w:r>
      </w:del>
      <w:r w:rsidR="00A90E80">
        <w:rPr>
          <w:rFonts w:ascii="Times New Roman" w:hAnsi="Times New Roman" w:cs="Times New Roman"/>
          <w:sz w:val="24"/>
          <w:szCs w:val="24"/>
        </w:rPr>
        <w:t xml:space="preserve"> bedded pack technologies</w:t>
      </w:r>
      <w:r>
        <w:rPr>
          <w:rFonts w:ascii="Times New Roman" w:hAnsi="Times New Roman" w:cs="Times New Roman"/>
          <w:sz w:val="24"/>
          <w:szCs w:val="24"/>
        </w:rPr>
        <w:t xml:space="preserve"> on organic dairy farms</w:t>
      </w:r>
      <w:ins w:id="977" w:author="Caitlin Jeffrey" w:date="2020-08-21T15:34:00Z">
        <w:r w:rsidR="002668F2">
          <w:rPr>
            <w:rFonts w:ascii="Times New Roman" w:hAnsi="Times New Roman" w:cs="Times New Roman"/>
            <w:sz w:val="24"/>
            <w:szCs w:val="24"/>
          </w:rPr>
          <w:t xml:space="preserve"> in Vermont</w:t>
        </w:r>
      </w:ins>
      <w:r>
        <w:rPr>
          <w:rFonts w:ascii="Times New Roman" w:hAnsi="Times New Roman" w:cs="Times New Roman"/>
          <w:sz w:val="24"/>
          <w:szCs w:val="24"/>
        </w:rPr>
        <w:t xml:space="preserve"> is relatively </w:t>
      </w:r>
      <w:r w:rsidR="00A90E80">
        <w:rPr>
          <w:rFonts w:ascii="Times New Roman" w:hAnsi="Times New Roman" w:cs="Times New Roman"/>
          <w:sz w:val="24"/>
          <w:szCs w:val="24"/>
        </w:rPr>
        <w:t>limited</w:t>
      </w:r>
      <w:r>
        <w:rPr>
          <w:rFonts w:ascii="Times New Roman" w:hAnsi="Times New Roman" w:cs="Times New Roman"/>
          <w:sz w:val="24"/>
          <w:szCs w:val="24"/>
        </w:rPr>
        <w:t xml:space="preserve">. </w:t>
      </w:r>
      <w:r w:rsidR="00A90E80">
        <w:rPr>
          <w:rFonts w:ascii="Times New Roman" w:hAnsi="Times New Roman" w:cs="Times New Roman"/>
          <w:sz w:val="24"/>
          <w:szCs w:val="24"/>
        </w:rPr>
        <w:t>We suggest that understanding the potential benefits of and barriers to transition</w:t>
      </w:r>
      <w:ins w:id="978" w:author="Caitlin Jeffrey" w:date="2020-08-21T15:35:00Z">
        <w:r w:rsidR="002668F2">
          <w:rPr>
            <w:rFonts w:ascii="Times New Roman" w:hAnsi="Times New Roman" w:cs="Times New Roman"/>
            <w:sz w:val="24"/>
            <w:szCs w:val="24"/>
          </w:rPr>
          <w:t>ing</w:t>
        </w:r>
      </w:ins>
      <w:del w:id="979" w:author="Caitlin Jeffrey" w:date="2020-08-21T15:35:00Z">
        <w:r w:rsidR="00A90E80" w:rsidDel="002668F2">
          <w:rPr>
            <w:rFonts w:ascii="Times New Roman" w:hAnsi="Times New Roman" w:cs="Times New Roman"/>
            <w:sz w:val="24"/>
            <w:szCs w:val="24"/>
          </w:rPr>
          <w:delText xml:space="preserve"> of</w:delText>
        </w:r>
      </w:del>
      <w:r w:rsidR="00A90E80">
        <w:rPr>
          <w:rFonts w:ascii="Times New Roman" w:hAnsi="Times New Roman" w:cs="Times New Roman"/>
          <w:sz w:val="24"/>
          <w:szCs w:val="24"/>
        </w:rPr>
        <w:t xml:space="preserve"> organic dairy farms from </w:t>
      </w:r>
      <w:del w:id="980" w:author="Caitlin Jeffrey" w:date="2020-08-21T15:10:00Z">
        <w:r w:rsidR="00A90E80" w:rsidDel="008276E5">
          <w:rPr>
            <w:rFonts w:ascii="Times New Roman" w:hAnsi="Times New Roman" w:cs="Times New Roman"/>
            <w:sz w:val="24"/>
            <w:szCs w:val="24"/>
          </w:rPr>
          <w:delText>tie-stall</w:delText>
        </w:r>
      </w:del>
      <w:ins w:id="981" w:author="Caitlin Jeffrey" w:date="2020-08-21T15:10:00Z">
        <w:r w:rsidR="008276E5">
          <w:rPr>
            <w:rFonts w:ascii="Times New Roman" w:hAnsi="Times New Roman" w:cs="Times New Roman"/>
            <w:sz w:val="24"/>
            <w:szCs w:val="24"/>
          </w:rPr>
          <w:t>tiestall</w:t>
        </w:r>
      </w:ins>
      <w:r w:rsidR="00A90E80">
        <w:rPr>
          <w:rFonts w:ascii="Times New Roman" w:hAnsi="Times New Roman" w:cs="Times New Roman"/>
          <w:sz w:val="24"/>
          <w:szCs w:val="24"/>
        </w:rPr>
        <w:t xml:space="preserve"> confinement facilities to alternative </w:t>
      </w:r>
      <w:del w:id="982" w:author="Caitlin Jeffrey" w:date="2020-08-21T15:36:00Z">
        <w:r w:rsidR="00A90E80" w:rsidDel="002668F2">
          <w:rPr>
            <w:rFonts w:ascii="Times New Roman" w:hAnsi="Times New Roman" w:cs="Times New Roman"/>
            <w:sz w:val="24"/>
            <w:szCs w:val="24"/>
          </w:rPr>
          <w:delText xml:space="preserve">facilities </w:delText>
        </w:r>
      </w:del>
      <w:ins w:id="983" w:author="Caitlin Jeffrey" w:date="2020-08-21T15:36:00Z">
        <w:r w:rsidR="002668F2">
          <w:rPr>
            <w:rFonts w:ascii="Times New Roman" w:hAnsi="Times New Roman" w:cs="Times New Roman"/>
            <w:sz w:val="24"/>
            <w:szCs w:val="24"/>
          </w:rPr>
          <w:t>housing</w:t>
        </w:r>
        <w:r w:rsidR="002668F2">
          <w:rPr>
            <w:rFonts w:ascii="Times New Roman" w:hAnsi="Times New Roman" w:cs="Times New Roman"/>
            <w:sz w:val="24"/>
            <w:szCs w:val="24"/>
          </w:rPr>
          <w:t xml:space="preserve"> </w:t>
        </w:r>
      </w:ins>
      <w:r w:rsidR="00A90E80">
        <w:rPr>
          <w:rFonts w:ascii="Times New Roman" w:hAnsi="Times New Roman" w:cs="Times New Roman"/>
          <w:sz w:val="24"/>
          <w:szCs w:val="24"/>
        </w:rPr>
        <w:t>is</w:t>
      </w:r>
      <w:r w:rsidR="000B6D47">
        <w:rPr>
          <w:rFonts w:ascii="Times New Roman" w:hAnsi="Times New Roman" w:cs="Times New Roman"/>
          <w:sz w:val="24"/>
          <w:szCs w:val="24"/>
        </w:rPr>
        <w:t xml:space="preserve"> </w:t>
      </w:r>
      <w:ins w:id="984" w:author="Caitlin Jeffrey" w:date="2020-08-21T15:35:00Z">
        <w:r w:rsidR="002668F2">
          <w:rPr>
            <w:rFonts w:ascii="Times New Roman" w:hAnsi="Times New Roman" w:cs="Times New Roman"/>
            <w:sz w:val="24"/>
            <w:szCs w:val="24"/>
          </w:rPr>
          <w:t xml:space="preserve">a </w:t>
        </w:r>
      </w:ins>
      <w:r w:rsidR="000B6D47">
        <w:rPr>
          <w:rFonts w:ascii="Times New Roman" w:hAnsi="Times New Roman" w:cs="Times New Roman"/>
          <w:sz w:val="24"/>
          <w:szCs w:val="24"/>
        </w:rPr>
        <w:t>critical research need for the organic dairy industry in our</w:t>
      </w:r>
      <w:r w:rsidR="004373B7">
        <w:rPr>
          <w:rFonts w:ascii="Times New Roman" w:hAnsi="Times New Roman" w:cs="Times New Roman"/>
          <w:sz w:val="24"/>
          <w:szCs w:val="24"/>
        </w:rPr>
        <w:t xml:space="preserve"> region</w:t>
      </w:r>
      <w:ins w:id="985" w:author="Caitlin Jeffrey" w:date="2020-08-21T15:35:00Z">
        <w:r w:rsidR="002668F2">
          <w:rPr>
            <w:rFonts w:ascii="Times New Roman" w:hAnsi="Times New Roman" w:cs="Times New Roman"/>
            <w:sz w:val="24"/>
            <w:szCs w:val="24"/>
          </w:rPr>
          <w:t>,</w:t>
        </w:r>
      </w:ins>
      <w:del w:id="986" w:author="Caitlin Jeffrey" w:date="2020-08-21T15:35:00Z">
        <w:r w:rsidR="004373B7" w:rsidDel="002668F2">
          <w:rPr>
            <w:rFonts w:ascii="Times New Roman" w:hAnsi="Times New Roman" w:cs="Times New Roman"/>
            <w:sz w:val="24"/>
            <w:szCs w:val="24"/>
          </w:rPr>
          <w:delText>s</w:delText>
        </w:r>
      </w:del>
      <w:r w:rsidR="004373B7">
        <w:rPr>
          <w:rFonts w:ascii="Times New Roman" w:hAnsi="Times New Roman" w:cs="Times New Roman"/>
          <w:sz w:val="24"/>
          <w:szCs w:val="24"/>
        </w:rPr>
        <w:t xml:space="preserve"> and perhaps globally.</w:t>
      </w:r>
      <w:r w:rsidR="00A90E80">
        <w:rPr>
          <w:rFonts w:ascii="Times New Roman" w:hAnsi="Times New Roman" w:cs="Times New Roman"/>
          <w:sz w:val="24"/>
          <w:szCs w:val="24"/>
        </w:rPr>
        <w:t xml:space="preserve"> </w:t>
      </w:r>
    </w:p>
    <w:p w14:paraId="19BE633A" w14:textId="27D09298" w:rsidR="00381B3B" w:rsidRDefault="00381B3B" w:rsidP="00A90E80">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In this study</w:t>
      </w:r>
      <w:ins w:id="987" w:author="Deborah Neher" w:date="2020-08-19T22:04:00Z">
        <w:r w:rsidR="00715D63">
          <w:rPr>
            <w:rFonts w:ascii="Times New Roman" w:hAnsi="Times New Roman" w:cs="Times New Roman"/>
            <w:sz w:val="24"/>
            <w:szCs w:val="24"/>
          </w:rPr>
          <w:t>,</w:t>
        </w:r>
      </w:ins>
      <w:r>
        <w:rPr>
          <w:rFonts w:ascii="Times New Roman" w:hAnsi="Times New Roman" w:cs="Times New Roman"/>
          <w:sz w:val="24"/>
          <w:szCs w:val="24"/>
        </w:rPr>
        <w:t xml:space="preserve"> we implemented a mixed methods approach to questionnaire administration. We speculate that this approach contributed to the high frequency of survey </w:t>
      </w:r>
      <w:del w:id="988" w:author="Caitlin Jeffrey" w:date="2020-08-21T15:36:00Z">
        <w:r w:rsidDel="002668F2">
          <w:rPr>
            <w:rFonts w:ascii="Times New Roman" w:hAnsi="Times New Roman" w:cs="Times New Roman"/>
            <w:sz w:val="24"/>
            <w:szCs w:val="24"/>
          </w:rPr>
          <w:delText>responses, however</w:delText>
        </w:r>
      </w:del>
      <w:ins w:id="989" w:author="Caitlin Jeffrey" w:date="2020-08-21T15:36:00Z">
        <w:r w:rsidR="002668F2">
          <w:rPr>
            <w:rFonts w:ascii="Times New Roman" w:hAnsi="Times New Roman" w:cs="Times New Roman"/>
            <w:sz w:val="24"/>
            <w:szCs w:val="24"/>
          </w:rPr>
          <w:t>responses. However,</w:t>
        </w:r>
      </w:ins>
      <w:r>
        <w:rPr>
          <w:rFonts w:ascii="Times New Roman" w:hAnsi="Times New Roman" w:cs="Times New Roman"/>
          <w:sz w:val="24"/>
          <w:szCs w:val="24"/>
        </w:rPr>
        <w:t xml:space="preserve"> other factors associated with survey response proportions among farmers likely contributed, including timing of the survey </w:t>
      </w:r>
      <w:del w:id="990" w:author="Caitlin Jeffrey" w:date="2020-08-21T15:37:00Z">
        <w:r w:rsidDel="002668F2">
          <w:rPr>
            <w:rFonts w:ascii="Times New Roman" w:hAnsi="Times New Roman" w:cs="Times New Roman"/>
            <w:sz w:val="24"/>
            <w:szCs w:val="24"/>
          </w:rPr>
          <w:delText xml:space="preserve">in the </w:delText>
        </w:r>
      </w:del>
      <w:ins w:id="991" w:author="Caitlin Jeffrey" w:date="2020-08-21T15:37:00Z">
        <w:r w:rsidR="002668F2">
          <w:rPr>
            <w:rFonts w:ascii="Times New Roman" w:hAnsi="Times New Roman" w:cs="Times New Roman"/>
            <w:sz w:val="24"/>
            <w:szCs w:val="24"/>
          </w:rPr>
          <w:t xml:space="preserve">(during the </w:t>
        </w:r>
      </w:ins>
      <w:r>
        <w:rPr>
          <w:rFonts w:ascii="Times New Roman" w:hAnsi="Times New Roman" w:cs="Times New Roman"/>
          <w:sz w:val="24"/>
          <w:szCs w:val="24"/>
        </w:rPr>
        <w:t>non-grazing and cropping season</w:t>
      </w:r>
      <w:ins w:id="992" w:author="Caitlin Jeffrey" w:date="2020-08-21T15:37:00Z">
        <w:r w:rsidR="002668F2">
          <w:rPr>
            <w:rFonts w:ascii="Times New Roman" w:hAnsi="Times New Roman" w:cs="Times New Roman"/>
            <w:sz w:val="24"/>
            <w:szCs w:val="24"/>
          </w:rPr>
          <w:t>)</w:t>
        </w:r>
      </w:ins>
      <w:r>
        <w:rPr>
          <w:rFonts w:ascii="Times New Roman" w:hAnsi="Times New Roman" w:cs="Times New Roman"/>
          <w:sz w:val="24"/>
          <w:szCs w:val="24"/>
        </w:rPr>
        <w:t>, our cover letter and promotion of the research, the survey topic area</w:t>
      </w:r>
      <w:ins w:id="993" w:author="Caitlin Jeffrey" w:date="2020-08-21T15:37:00Z">
        <w:r w:rsidR="002668F2">
          <w:rPr>
            <w:rFonts w:ascii="Times New Roman" w:hAnsi="Times New Roman" w:cs="Times New Roman"/>
            <w:sz w:val="24"/>
            <w:szCs w:val="24"/>
          </w:rPr>
          <w:t>,</w:t>
        </w:r>
      </w:ins>
      <w:r>
        <w:rPr>
          <w:rFonts w:ascii="Times New Roman" w:hAnsi="Times New Roman" w:cs="Times New Roman"/>
          <w:sz w:val="24"/>
          <w:szCs w:val="24"/>
        </w:rPr>
        <w:t xml:space="preserve"> and the shared interest between the research team and survey respondents. Future studies might be designed to quantify the relative importance of these factors for organic dairy farmers.</w:t>
      </w:r>
    </w:p>
    <w:p w14:paraId="27E052B5" w14:textId="294332C2" w:rsidR="0036296C" w:rsidRPr="00B206BB" w:rsidRDefault="00592178" w:rsidP="00497C2C">
      <w:pPr>
        <w:tabs>
          <w:tab w:val="left" w:pos="360"/>
          <w:tab w:val="left" w:pos="720"/>
        </w:tabs>
        <w:spacing w:line="480" w:lineRule="auto"/>
        <w:jc w:val="center"/>
        <w:rPr>
          <w:rFonts w:ascii="Times New Roman" w:hAnsi="Times New Roman" w:cs="Times New Roman"/>
          <w:sz w:val="24"/>
          <w:szCs w:val="24"/>
        </w:rPr>
      </w:pPr>
      <w:bookmarkStart w:id="994" w:name="conclusion"/>
      <w:bookmarkEnd w:id="994"/>
      <w:r w:rsidRPr="00B206BB">
        <w:rPr>
          <w:rFonts w:ascii="Times New Roman" w:hAnsi="Times New Roman" w:cs="Times New Roman"/>
          <w:b/>
          <w:sz w:val="24"/>
          <w:szCs w:val="24"/>
        </w:rPr>
        <w:t>CONCLUSIONS</w:t>
      </w:r>
    </w:p>
    <w:p w14:paraId="146C2F42" w14:textId="0B101057" w:rsidR="00520310" w:rsidDel="00715D63" w:rsidRDefault="002F6116" w:rsidP="00497C2C">
      <w:pPr>
        <w:tabs>
          <w:tab w:val="left" w:pos="360"/>
          <w:tab w:val="left" w:pos="720"/>
        </w:tabs>
        <w:spacing w:line="480" w:lineRule="auto"/>
        <w:rPr>
          <w:del w:id="995" w:author="Deborah Neher" w:date="2020-08-19T22:04:00Z"/>
          <w:rFonts w:ascii="Times New Roman" w:hAnsi="Times New Roman" w:cs="Times New Roman"/>
          <w:sz w:val="24"/>
          <w:szCs w:val="24"/>
        </w:rPr>
      </w:pPr>
      <w:r w:rsidRPr="00B206BB">
        <w:rPr>
          <w:rFonts w:ascii="Times New Roman" w:hAnsi="Times New Roman" w:cs="Times New Roman"/>
          <w:sz w:val="24"/>
          <w:szCs w:val="24"/>
        </w:rPr>
        <w:tab/>
      </w:r>
      <w:del w:id="996" w:author="Caitlin Jeffrey" w:date="2020-08-21T15:10:00Z">
        <w:r w:rsidR="00024D5C" w:rsidDel="008276E5">
          <w:rPr>
            <w:rFonts w:ascii="Times New Roman" w:hAnsi="Times New Roman" w:cs="Times New Roman"/>
            <w:sz w:val="24"/>
            <w:szCs w:val="24"/>
          </w:rPr>
          <w:delText>Tie-stall</w:delText>
        </w:r>
      </w:del>
      <w:ins w:id="997" w:author="Caitlin Jeffrey" w:date="2020-08-21T15:10:00Z">
        <w:r w:rsidR="008276E5">
          <w:rPr>
            <w:rFonts w:ascii="Times New Roman" w:hAnsi="Times New Roman" w:cs="Times New Roman"/>
            <w:sz w:val="24"/>
            <w:szCs w:val="24"/>
          </w:rPr>
          <w:t>Tiestall</w:t>
        </w:r>
      </w:ins>
      <w:r w:rsidR="00024D5C">
        <w:rPr>
          <w:rFonts w:ascii="Times New Roman" w:hAnsi="Times New Roman" w:cs="Times New Roman"/>
          <w:sz w:val="24"/>
          <w:szCs w:val="24"/>
        </w:rPr>
        <w:t xml:space="preserve"> barns bedded with wood products are the dominant winter housing system for lactating organic dairy cattle in Vermont. Our survey identified a </w:t>
      </w:r>
      <w:r w:rsidR="00024D5C" w:rsidRPr="00024D5C">
        <w:rPr>
          <w:rFonts w:ascii="Times New Roman" w:hAnsi="Times New Roman" w:cs="Times New Roman"/>
          <w:sz w:val="24"/>
          <w:szCs w:val="24"/>
        </w:rPr>
        <w:t xml:space="preserve">diversity of </w:t>
      </w:r>
      <w:r w:rsidR="00024D5C">
        <w:rPr>
          <w:rFonts w:ascii="Times New Roman" w:hAnsi="Times New Roman" w:cs="Times New Roman"/>
          <w:sz w:val="24"/>
          <w:szCs w:val="24"/>
        </w:rPr>
        <w:t>housing</w:t>
      </w:r>
      <w:r w:rsidR="00024D5C" w:rsidRPr="00024D5C">
        <w:rPr>
          <w:rFonts w:ascii="Times New Roman" w:hAnsi="Times New Roman" w:cs="Times New Roman"/>
          <w:sz w:val="24"/>
          <w:szCs w:val="24"/>
        </w:rPr>
        <w:t xml:space="preserve"> systems </w:t>
      </w:r>
      <w:r w:rsidR="00024D5C">
        <w:rPr>
          <w:rFonts w:ascii="Times New Roman" w:hAnsi="Times New Roman" w:cs="Times New Roman"/>
          <w:sz w:val="24"/>
          <w:szCs w:val="24"/>
        </w:rPr>
        <w:t>including a number of farms using</w:t>
      </w:r>
      <w:r w:rsidR="00024D5C" w:rsidRPr="00024D5C">
        <w:rPr>
          <w:rFonts w:ascii="Times New Roman" w:hAnsi="Times New Roman" w:cs="Times New Roman"/>
          <w:sz w:val="24"/>
          <w:szCs w:val="24"/>
        </w:rPr>
        <w:t xml:space="preserve"> mixed housing and bedding styles in organic </w:t>
      </w:r>
      <w:ins w:id="998" w:author="Caitlin Jeffrey" w:date="2020-08-21T15:37:00Z">
        <w:r w:rsidR="002668F2">
          <w:rPr>
            <w:rFonts w:ascii="Times New Roman" w:hAnsi="Times New Roman" w:cs="Times New Roman"/>
            <w:sz w:val="24"/>
            <w:szCs w:val="24"/>
          </w:rPr>
          <w:t>dai</w:t>
        </w:r>
      </w:ins>
      <w:ins w:id="999" w:author="Caitlin Jeffrey" w:date="2020-08-21T15:38:00Z">
        <w:r w:rsidR="002668F2">
          <w:rPr>
            <w:rFonts w:ascii="Times New Roman" w:hAnsi="Times New Roman" w:cs="Times New Roman"/>
            <w:sz w:val="24"/>
            <w:szCs w:val="24"/>
          </w:rPr>
          <w:t xml:space="preserve">ry </w:t>
        </w:r>
      </w:ins>
      <w:r w:rsidR="00024D5C" w:rsidRPr="00024D5C">
        <w:rPr>
          <w:rFonts w:ascii="Times New Roman" w:hAnsi="Times New Roman" w:cs="Times New Roman"/>
          <w:sz w:val="24"/>
          <w:szCs w:val="24"/>
        </w:rPr>
        <w:t>production</w:t>
      </w:r>
      <w:r w:rsidR="00024D5C">
        <w:rPr>
          <w:rFonts w:ascii="Times New Roman" w:hAnsi="Times New Roman" w:cs="Times New Roman"/>
          <w:sz w:val="24"/>
          <w:szCs w:val="24"/>
        </w:rPr>
        <w:t xml:space="preserve"> in Vermont</w:t>
      </w:r>
      <w:r w:rsidR="00024D5C" w:rsidRPr="00024D5C">
        <w:rPr>
          <w:rFonts w:ascii="Times New Roman" w:hAnsi="Times New Roman" w:cs="Times New Roman"/>
          <w:sz w:val="24"/>
          <w:szCs w:val="24"/>
        </w:rPr>
        <w:t>.</w:t>
      </w:r>
      <w:r w:rsidR="00024D5C">
        <w:rPr>
          <w:rFonts w:ascii="Times New Roman" w:hAnsi="Times New Roman" w:cs="Times New Roman"/>
          <w:sz w:val="24"/>
          <w:szCs w:val="24"/>
        </w:rPr>
        <w:t xml:space="preserve"> We conclude the h</w:t>
      </w:r>
      <w:r w:rsidR="00520310" w:rsidRPr="00B206BB">
        <w:rPr>
          <w:rFonts w:ascii="Times New Roman" w:hAnsi="Times New Roman" w:cs="Times New Roman"/>
          <w:sz w:val="24"/>
          <w:szCs w:val="24"/>
        </w:rPr>
        <w:t xml:space="preserve">igh response rate </w:t>
      </w:r>
      <w:r w:rsidR="00024D5C">
        <w:rPr>
          <w:rFonts w:ascii="Times New Roman" w:hAnsi="Times New Roman" w:cs="Times New Roman"/>
          <w:sz w:val="24"/>
          <w:szCs w:val="24"/>
        </w:rPr>
        <w:t xml:space="preserve">to this survey </w:t>
      </w:r>
      <w:r w:rsidR="00520310" w:rsidRPr="00B206BB">
        <w:rPr>
          <w:rFonts w:ascii="Times New Roman" w:hAnsi="Times New Roman" w:cs="Times New Roman"/>
          <w:sz w:val="24"/>
          <w:szCs w:val="24"/>
        </w:rPr>
        <w:t xml:space="preserve">suggests a motivated and interested source population; future research in this area </w:t>
      </w:r>
      <w:r w:rsidR="00024D5C">
        <w:rPr>
          <w:rFonts w:ascii="Times New Roman" w:hAnsi="Times New Roman" w:cs="Times New Roman"/>
          <w:sz w:val="24"/>
          <w:szCs w:val="24"/>
        </w:rPr>
        <w:t xml:space="preserve">should </w:t>
      </w:r>
      <w:r w:rsidR="00520310" w:rsidRPr="00B206BB">
        <w:rPr>
          <w:rFonts w:ascii="Times New Roman" w:hAnsi="Times New Roman" w:cs="Times New Roman"/>
          <w:sz w:val="24"/>
          <w:szCs w:val="24"/>
        </w:rPr>
        <w:t xml:space="preserve">access this interest and use it to foster key </w:t>
      </w:r>
      <w:r w:rsidR="00520310" w:rsidRPr="00B206BB">
        <w:rPr>
          <w:rFonts w:ascii="Times New Roman" w:hAnsi="Times New Roman" w:cs="Times New Roman"/>
          <w:sz w:val="24"/>
          <w:szCs w:val="24"/>
        </w:rPr>
        <w:lastRenderedPageBreak/>
        <w:t xml:space="preserve">relationships with organic producers to build a more robust </w:t>
      </w:r>
      <w:r w:rsidR="00024D5C">
        <w:rPr>
          <w:rFonts w:ascii="Times New Roman" w:hAnsi="Times New Roman" w:cs="Times New Roman"/>
          <w:sz w:val="24"/>
          <w:szCs w:val="24"/>
        </w:rPr>
        <w:t>research and extension program supporting housing and facilities management. T</w:t>
      </w:r>
      <w:r w:rsidR="00520310" w:rsidRPr="00B206BB">
        <w:rPr>
          <w:rFonts w:ascii="Times New Roman" w:hAnsi="Times New Roman" w:cs="Times New Roman"/>
          <w:sz w:val="24"/>
          <w:szCs w:val="24"/>
        </w:rPr>
        <w:t xml:space="preserve">he methodology presented here is easily followed in other regions to assess interest and current </w:t>
      </w:r>
      <w:r w:rsidR="00024D5C">
        <w:rPr>
          <w:rFonts w:ascii="Times New Roman" w:hAnsi="Times New Roman" w:cs="Times New Roman"/>
          <w:sz w:val="24"/>
          <w:szCs w:val="24"/>
        </w:rPr>
        <w:t xml:space="preserve">housing </w:t>
      </w:r>
      <w:r w:rsidR="00520310" w:rsidRPr="00B206BB">
        <w:rPr>
          <w:rFonts w:ascii="Times New Roman" w:hAnsi="Times New Roman" w:cs="Times New Roman"/>
          <w:sz w:val="24"/>
          <w:szCs w:val="24"/>
        </w:rPr>
        <w:t xml:space="preserve">practices in organic dairy production. </w:t>
      </w:r>
    </w:p>
    <w:p w14:paraId="7FA5B11A" w14:textId="2EDFAB91" w:rsidR="00263132" w:rsidRDefault="00263132" w:rsidP="00263132">
      <w:pPr>
        <w:tabs>
          <w:tab w:val="left" w:pos="360"/>
          <w:tab w:val="left" w:pos="720"/>
        </w:tabs>
        <w:spacing w:line="480" w:lineRule="auto"/>
        <w:rPr>
          <w:rFonts w:ascii="Times New Roman" w:hAnsi="Times New Roman" w:cs="Times New Roman"/>
          <w:sz w:val="24"/>
          <w:szCs w:val="24"/>
        </w:rPr>
      </w:pPr>
      <w:del w:id="1000" w:author="Deborah Neher" w:date="2020-08-19T22:04:00Z">
        <w:r w:rsidRPr="00263132" w:rsidDel="00715D63">
          <w:rPr>
            <w:rFonts w:ascii="Times New Roman" w:hAnsi="Times New Roman" w:cs="Times New Roman"/>
            <w:sz w:val="24"/>
            <w:szCs w:val="24"/>
          </w:rPr>
          <w:tab/>
        </w:r>
      </w:del>
    </w:p>
    <w:p w14:paraId="5432E690" w14:textId="77777777" w:rsidR="00AF42E5" w:rsidRPr="00B206BB" w:rsidRDefault="00AF42E5" w:rsidP="007E62FA">
      <w:pPr>
        <w:tabs>
          <w:tab w:val="left" w:pos="360"/>
          <w:tab w:val="left" w:pos="720"/>
        </w:tabs>
        <w:spacing w:line="480" w:lineRule="auto"/>
        <w:ind w:left="360" w:hanging="360"/>
        <w:jc w:val="center"/>
        <w:rPr>
          <w:rFonts w:ascii="Times New Roman" w:hAnsi="Times New Roman" w:cs="Times New Roman"/>
          <w:sz w:val="24"/>
          <w:szCs w:val="24"/>
        </w:rPr>
      </w:pPr>
      <w:r w:rsidRPr="00B206BB">
        <w:rPr>
          <w:rFonts w:ascii="Times New Roman" w:hAnsi="Times New Roman" w:cs="Times New Roman"/>
          <w:b/>
          <w:sz w:val="24"/>
          <w:szCs w:val="24"/>
        </w:rPr>
        <w:t>ACKNOWLEDGEMENTS</w:t>
      </w:r>
    </w:p>
    <w:p w14:paraId="63DBA0CD" w14:textId="46FCE6D0" w:rsidR="00AF42E5" w:rsidRPr="00B206BB" w:rsidRDefault="00AF42E5" w:rsidP="007E62FA">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sz w:val="24"/>
          <w:szCs w:val="24"/>
        </w:rPr>
        <w:t xml:space="preserve">We thank Jennifer Colby and Juan Alvez for assistance with identifying organic herd mailing lists and developing and promoting the survey through </w:t>
      </w:r>
      <w:r w:rsidR="007E62FA">
        <w:rPr>
          <w:rFonts w:ascii="Times New Roman" w:hAnsi="Times New Roman" w:cs="Times New Roman"/>
          <w:sz w:val="24"/>
          <w:szCs w:val="24"/>
        </w:rPr>
        <w:t xml:space="preserve">extension and industry </w:t>
      </w:r>
      <w:r w:rsidRPr="00B206BB">
        <w:rPr>
          <w:rFonts w:ascii="Times New Roman" w:hAnsi="Times New Roman" w:cs="Times New Roman"/>
          <w:sz w:val="24"/>
          <w:szCs w:val="24"/>
        </w:rPr>
        <w:t xml:space="preserve">mailing lists, and Cheryl Herrick and Colene Reed for </w:t>
      </w:r>
      <w:r w:rsidR="00070969">
        <w:rPr>
          <w:rFonts w:ascii="Times New Roman" w:hAnsi="Times New Roman" w:cs="Times New Roman"/>
          <w:sz w:val="24"/>
          <w:szCs w:val="24"/>
        </w:rPr>
        <w:t xml:space="preserve">their </w:t>
      </w:r>
      <w:r w:rsidRPr="00B206BB">
        <w:rPr>
          <w:rFonts w:ascii="Times New Roman" w:hAnsi="Times New Roman" w:cs="Times New Roman"/>
          <w:sz w:val="24"/>
          <w:szCs w:val="24"/>
        </w:rPr>
        <w:t>administrative support.</w:t>
      </w:r>
      <w:r w:rsidR="00FA3777">
        <w:rPr>
          <w:rFonts w:ascii="Times New Roman" w:hAnsi="Times New Roman" w:cs="Times New Roman"/>
          <w:sz w:val="24"/>
          <w:szCs w:val="24"/>
        </w:rPr>
        <w:t xml:space="preserve"> </w:t>
      </w:r>
      <w:r w:rsidR="007E62FA">
        <w:rPr>
          <w:rFonts w:ascii="Times New Roman" w:hAnsi="Times New Roman" w:cs="Times New Roman"/>
          <w:sz w:val="24"/>
          <w:szCs w:val="24"/>
        </w:rPr>
        <w:t xml:space="preserve">Jennifer Colby and </w:t>
      </w:r>
      <w:r w:rsidR="00FA3777">
        <w:rPr>
          <w:rFonts w:ascii="Times New Roman" w:hAnsi="Times New Roman" w:cs="Times New Roman"/>
          <w:sz w:val="24"/>
          <w:szCs w:val="24"/>
        </w:rPr>
        <w:t>Alissa White</w:t>
      </w:r>
      <w:r w:rsidR="007E62FA">
        <w:rPr>
          <w:rFonts w:ascii="Times New Roman" w:hAnsi="Times New Roman" w:cs="Times New Roman"/>
          <w:sz w:val="24"/>
          <w:szCs w:val="24"/>
        </w:rPr>
        <w:t>’s provided much appreciated advice on questionnaire design and administration methods.</w:t>
      </w:r>
      <w:r w:rsidR="00FA3777">
        <w:rPr>
          <w:rFonts w:ascii="Times New Roman" w:hAnsi="Times New Roman" w:cs="Times New Roman"/>
          <w:sz w:val="24"/>
          <w:szCs w:val="24"/>
        </w:rPr>
        <w:t xml:space="preserve"> </w:t>
      </w:r>
    </w:p>
    <w:p w14:paraId="0F2EB413" w14:textId="3E576C71" w:rsidR="005273B3" w:rsidRPr="00B206BB" w:rsidRDefault="00592178" w:rsidP="007E62FA">
      <w:pPr>
        <w:tabs>
          <w:tab w:val="left" w:pos="360"/>
          <w:tab w:val="left" w:pos="720"/>
        </w:tabs>
        <w:spacing w:line="480" w:lineRule="auto"/>
        <w:jc w:val="center"/>
        <w:rPr>
          <w:rFonts w:ascii="Times New Roman" w:hAnsi="Times New Roman" w:cs="Times New Roman"/>
          <w:b/>
          <w:sz w:val="24"/>
          <w:szCs w:val="24"/>
        </w:rPr>
      </w:pPr>
      <w:r w:rsidRPr="00B206BB">
        <w:rPr>
          <w:rFonts w:ascii="Times New Roman" w:hAnsi="Times New Roman" w:cs="Times New Roman"/>
          <w:b/>
          <w:sz w:val="24"/>
          <w:szCs w:val="24"/>
        </w:rPr>
        <w:t>REFERENCES</w:t>
      </w:r>
    </w:p>
    <w:p w14:paraId="26EC3ED6" w14:textId="26433942" w:rsidR="00B40B08" w:rsidDel="00E2727B" w:rsidRDefault="00B40B08" w:rsidP="007E62FA">
      <w:pPr>
        <w:tabs>
          <w:tab w:val="left" w:pos="360"/>
          <w:tab w:val="left" w:pos="720"/>
        </w:tabs>
        <w:spacing w:line="480" w:lineRule="auto"/>
        <w:ind w:left="360" w:hanging="360"/>
        <w:rPr>
          <w:del w:id="1001" w:author="Deborah Neher" w:date="2020-08-19T20:46:00Z"/>
          <w:rFonts w:ascii="Times New Roman" w:hAnsi="Times New Roman" w:cs="Times New Roman"/>
          <w:sz w:val="24"/>
          <w:szCs w:val="24"/>
        </w:rPr>
      </w:pPr>
      <w:r w:rsidRPr="00B206BB">
        <w:rPr>
          <w:rFonts w:ascii="Times New Roman" w:hAnsi="Times New Roman" w:cs="Times New Roman"/>
          <w:sz w:val="24"/>
          <w:szCs w:val="24"/>
        </w:rPr>
        <w:t xml:space="preserve">Astiz, S., F. Sebastian, O. Fargas, M. Fernandez, and E. Calvet. 2014. Enhanced udder health and milk yield of dairy cattle on compost bedding systems during the dry period: A comparative study. </w:t>
      </w:r>
      <w:r w:rsidR="001F60E3" w:rsidRPr="00B206BB">
        <w:rPr>
          <w:rFonts w:ascii="Times New Roman" w:hAnsi="Times New Roman" w:cs="Times New Roman"/>
          <w:sz w:val="24"/>
          <w:szCs w:val="24"/>
        </w:rPr>
        <w:t>Livest. Sci.</w:t>
      </w:r>
      <w:ins w:id="1002" w:author="Deborah Neher" w:date="2020-08-19T20:46:00Z">
        <w:r w:rsidR="00E2727B">
          <w:rPr>
            <w:rFonts w:ascii="Times New Roman" w:hAnsi="Times New Roman" w:cs="Times New Roman"/>
            <w:sz w:val="24"/>
            <w:szCs w:val="24"/>
          </w:rPr>
          <w:t xml:space="preserve"> </w:t>
        </w:r>
      </w:ins>
      <w:del w:id="1003" w:author="Deborah Neher" w:date="2020-08-19T20:46:00Z">
        <w:r w:rsidR="001F60E3" w:rsidRPr="00B206BB" w:rsidDel="00E2727B">
          <w:rPr>
            <w:rFonts w:ascii="Times New Roman" w:hAnsi="Times New Roman" w:cs="Times New Roman"/>
            <w:sz w:val="24"/>
            <w:szCs w:val="24"/>
          </w:rPr>
          <w:delText xml:space="preserve">  </w:delText>
        </w:r>
      </w:del>
      <w:r w:rsidR="001F60E3" w:rsidRPr="00B206BB">
        <w:rPr>
          <w:rFonts w:ascii="Times New Roman" w:hAnsi="Times New Roman" w:cs="Times New Roman"/>
          <w:sz w:val="24"/>
          <w:szCs w:val="24"/>
        </w:rPr>
        <w:t>159:</w:t>
      </w:r>
      <w:r w:rsidRPr="00B206BB">
        <w:rPr>
          <w:rFonts w:ascii="Times New Roman" w:hAnsi="Times New Roman" w:cs="Times New Roman"/>
          <w:sz w:val="24"/>
          <w:szCs w:val="24"/>
        </w:rPr>
        <w:t>161-164.</w:t>
      </w:r>
    </w:p>
    <w:p w14:paraId="71536D3F" w14:textId="77777777" w:rsidR="002C6CE6" w:rsidRPr="002C6CE6" w:rsidRDefault="002C6CE6" w:rsidP="00E2727B">
      <w:pPr>
        <w:tabs>
          <w:tab w:val="left" w:pos="360"/>
          <w:tab w:val="left" w:pos="720"/>
        </w:tabs>
        <w:spacing w:line="480" w:lineRule="auto"/>
        <w:ind w:left="360" w:hanging="360"/>
        <w:rPr>
          <w:rFonts w:ascii="Times New Roman" w:hAnsi="Times New Roman" w:cs="Times New Roman"/>
          <w:sz w:val="24"/>
          <w:szCs w:val="24"/>
        </w:rPr>
      </w:pPr>
    </w:p>
    <w:p w14:paraId="7E21B924" w14:textId="251C7371" w:rsidR="002C6CE6" w:rsidRDefault="002C6CE6" w:rsidP="002C6CE6">
      <w:pPr>
        <w:tabs>
          <w:tab w:val="left" w:pos="360"/>
          <w:tab w:val="left" w:pos="720"/>
        </w:tabs>
        <w:spacing w:line="480" w:lineRule="auto"/>
        <w:ind w:left="360" w:hanging="360"/>
        <w:rPr>
          <w:rFonts w:ascii="Times New Roman" w:hAnsi="Times New Roman" w:cs="Times New Roman"/>
          <w:sz w:val="24"/>
          <w:szCs w:val="24"/>
        </w:rPr>
      </w:pPr>
      <w:r w:rsidRPr="002C6CE6">
        <w:rPr>
          <w:rFonts w:ascii="Times New Roman" w:hAnsi="Times New Roman" w:cs="Times New Roman"/>
          <w:sz w:val="24"/>
          <w:szCs w:val="24"/>
        </w:rPr>
        <w:t>Beaver</w:t>
      </w:r>
      <w:ins w:id="1004" w:author="Deborah Neher" w:date="2020-08-19T20:50:00Z">
        <w:r w:rsidR="00E2727B">
          <w:rPr>
            <w:rFonts w:ascii="Times New Roman" w:hAnsi="Times New Roman" w:cs="Times New Roman"/>
            <w:sz w:val="24"/>
            <w:szCs w:val="24"/>
          </w:rPr>
          <w:t>,</w:t>
        </w:r>
      </w:ins>
      <w:r w:rsidRPr="002C6CE6">
        <w:rPr>
          <w:rFonts w:ascii="Times New Roman" w:hAnsi="Times New Roman" w:cs="Times New Roman"/>
          <w:sz w:val="24"/>
          <w:szCs w:val="24"/>
        </w:rPr>
        <w:t xml:space="preserve"> A</w:t>
      </w:r>
      <w:ins w:id="1005" w:author="Deborah Neher" w:date="2020-08-19T20:50:00Z">
        <w:r w:rsidR="00E2727B">
          <w:rPr>
            <w:rFonts w:ascii="Times New Roman" w:hAnsi="Times New Roman" w:cs="Times New Roman"/>
            <w:sz w:val="24"/>
            <w:szCs w:val="24"/>
          </w:rPr>
          <w:t>., K. L.</w:t>
        </w:r>
      </w:ins>
      <w:r w:rsidRPr="002C6CE6">
        <w:rPr>
          <w:rFonts w:ascii="Times New Roman" w:hAnsi="Times New Roman" w:cs="Times New Roman"/>
          <w:sz w:val="24"/>
          <w:szCs w:val="24"/>
        </w:rPr>
        <w:t xml:space="preserve"> Proudfoot</w:t>
      </w:r>
      <w:ins w:id="1006" w:author="Deborah Neher" w:date="2020-08-19T20:50:00Z">
        <w:r w:rsidR="00E2727B">
          <w:rPr>
            <w:rFonts w:ascii="Times New Roman" w:hAnsi="Times New Roman" w:cs="Times New Roman"/>
            <w:sz w:val="24"/>
            <w:szCs w:val="24"/>
          </w:rPr>
          <w:t>,</w:t>
        </w:r>
      </w:ins>
      <w:r w:rsidRPr="002C6CE6">
        <w:rPr>
          <w:rFonts w:ascii="Times New Roman" w:hAnsi="Times New Roman" w:cs="Times New Roman"/>
          <w:sz w:val="24"/>
          <w:szCs w:val="24"/>
        </w:rPr>
        <w:t xml:space="preserve"> </w:t>
      </w:r>
      <w:del w:id="1007" w:author="Deborah Neher" w:date="2020-08-19T20:50:00Z">
        <w:r w:rsidRPr="002C6CE6" w:rsidDel="00E2727B">
          <w:rPr>
            <w:rFonts w:ascii="Times New Roman" w:hAnsi="Times New Roman" w:cs="Times New Roman"/>
            <w:sz w:val="24"/>
            <w:szCs w:val="24"/>
          </w:rPr>
          <w:delText xml:space="preserve">KL </w:delText>
        </w:r>
      </w:del>
      <w:ins w:id="1008" w:author="Deborah Neher" w:date="2020-08-19T20:50:00Z">
        <w:r w:rsidR="00E2727B">
          <w:rPr>
            <w:rFonts w:ascii="Times New Roman" w:hAnsi="Times New Roman" w:cs="Times New Roman"/>
            <w:sz w:val="24"/>
            <w:szCs w:val="24"/>
          </w:rPr>
          <w:t xml:space="preserve">and M. A. G. </w:t>
        </w:r>
      </w:ins>
      <w:r w:rsidRPr="002C6CE6">
        <w:rPr>
          <w:rFonts w:ascii="Times New Roman" w:hAnsi="Times New Roman" w:cs="Times New Roman"/>
          <w:sz w:val="24"/>
          <w:szCs w:val="24"/>
        </w:rPr>
        <w:t>von Keyserlingk</w:t>
      </w:r>
      <w:ins w:id="1009" w:author="Deborah Neher" w:date="2020-08-19T20:50:00Z">
        <w:r w:rsidR="00E2727B">
          <w:rPr>
            <w:rFonts w:ascii="Times New Roman" w:hAnsi="Times New Roman" w:cs="Times New Roman"/>
            <w:sz w:val="24"/>
            <w:szCs w:val="24"/>
          </w:rPr>
          <w:t xml:space="preserve">. </w:t>
        </w:r>
      </w:ins>
      <w:del w:id="1010" w:author="Deborah Neher" w:date="2020-08-19T20:50:00Z">
        <w:r w:rsidRPr="002C6CE6" w:rsidDel="00E2727B">
          <w:rPr>
            <w:rFonts w:ascii="Times New Roman" w:hAnsi="Times New Roman" w:cs="Times New Roman"/>
            <w:sz w:val="24"/>
            <w:szCs w:val="24"/>
          </w:rPr>
          <w:delText xml:space="preserve"> MAG</w:delText>
        </w:r>
        <w:r w:rsidDel="00E2727B">
          <w:rPr>
            <w:rFonts w:ascii="Times New Roman" w:hAnsi="Times New Roman" w:cs="Times New Roman"/>
            <w:sz w:val="24"/>
            <w:szCs w:val="24"/>
          </w:rPr>
          <w:delText xml:space="preserve"> </w:delText>
        </w:r>
      </w:del>
      <w:r>
        <w:rPr>
          <w:rFonts w:ascii="Times New Roman" w:hAnsi="Times New Roman" w:cs="Times New Roman"/>
          <w:sz w:val="24"/>
          <w:szCs w:val="24"/>
        </w:rPr>
        <w:t>2020</w:t>
      </w:r>
      <w:ins w:id="1011" w:author="Deborah Neher" w:date="2020-08-19T20:50:00Z">
        <w:r w:rsidR="00E2727B">
          <w:rPr>
            <w:rFonts w:ascii="Times New Roman" w:hAnsi="Times New Roman" w:cs="Times New Roman"/>
            <w:sz w:val="24"/>
            <w:szCs w:val="24"/>
          </w:rPr>
          <w:t>.</w:t>
        </w:r>
      </w:ins>
      <w:r w:rsidRPr="002C6CE6">
        <w:t xml:space="preserve"> </w:t>
      </w:r>
      <w:r w:rsidRPr="002C6CE6">
        <w:rPr>
          <w:rFonts w:ascii="Times New Roman" w:hAnsi="Times New Roman" w:cs="Times New Roman"/>
          <w:sz w:val="24"/>
          <w:szCs w:val="24"/>
        </w:rPr>
        <w:t>Symposium review: Considerations for the future of dairy cattle housing: An animal welfare perspective.</w:t>
      </w:r>
      <w:r>
        <w:rPr>
          <w:rFonts w:ascii="Times New Roman" w:hAnsi="Times New Roman" w:cs="Times New Roman"/>
          <w:sz w:val="24"/>
          <w:szCs w:val="24"/>
        </w:rPr>
        <w:t xml:space="preserve"> J</w:t>
      </w:r>
      <w:ins w:id="1012" w:author="Deborah Neher" w:date="2020-08-19T20:47:00Z">
        <w:r w:rsidR="00E2727B">
          <w:rPr>
            <w:rFonts w:ascii="Times New Roman" w:hAnsi="Times New Roman" w:cs="Times New Roman"/>
            <w:sz w:val="24"/>
            <w:szCs w:val="24"/>
          </w:rPr>
          <w:t>.</w:t>
        </w:r>
      </w:ins>
      <w:r>
        <w:rPr>
          <w:rFonts w:ascii="Times New Roman" w:hAnsi="Times New Roman" w:cs="Times New Roman"/>
          <w:sz w:val="24"/>
          <w:szCs w:val="24"/>
        </w:rPr>
        <w:t xml:space="preserve"> Dairy</w:t>
      </w:r>
      <w:ins w:id="1013" w:author="Deborah Neher" w:date="2020-08-19T20:47:00Z">
        <w:r w:rsidR="00E2727B">
          <w:rPr>
            <w:rFonts w:ascii="Times New Roman" w:hAnsi="Times New Roman" w:cs="Times New Roman"/>
            <w:sz w:val="24"/>
            <w:szCs w:val="24"/>
          </w:rPr>
          <w:t>.</w:t>
        </w:r>
      </w:ins>
      <w:r>
        <w:rPr>
          <w:rFonts w:ascii="Times New Roman" w:hAnsi="Times New Roman" w:cs="Times New Roman"/>
          <w:sz w:val="24"/>
          <w:szCs w:val="24"/>
        </w:rPr>
        <w:t xml:space="preserve"> Sci</w:t>
      </w:r>
      <w:ins w:id="1014" w:author="Deborah Neher" w:date="2020-08-19T20:47:00Z">
        <w:r w:rsidR="00E2727B">
          <w:rPr>
            <w:rFonts w:ascii="Times New Roman" w:hAnsi="Times New Roman" w:cs="Times New Roman"/>
            <w:sz w:val="24"/>
            <w:szCs w:val="24"/>
          </w:rPr>
          <w:t>.</w:t>
        </w:r>
      </w:ins>
      <w:r>
        <w:rPr>
          <w:rFonts w:ascii="Times New Roman" w:hAnsi="Times New Roman" w:cs="Times New Roman"/>
          <w:sz w:val="24"/>
          <w:szCs w:val="24"/>
        </w:rPr>
        <w:t xml:space="preserve"> </w:t>
      </w:r>
      <w:r w:rsidRPr="002C6CE6">
        <w:rPr>
          <w:rFonts w:ascii="Times New Roman" w:hAnsi="Times New Roman" w:cs="Times New Roman"/>
          <w:sz w:val="24"/>
          <w:szCs w:val="24"/>
        </w:rPr>
        <w:t>103</w:t>
      </w:r>
      <w:del w:id="1015" w:author="Deborah Neher" w:date="2020-08-19T20:47:00Z">
        <w:r w:rsidRPr="002C6CE6" w:rsidDel="00E2727B">
          <w:rPr>
            <w:rFonts w:ascii="Times New Roman" w:hAnsi="Times New Roman" w:cs="Times New Roman"/>
            <w:sz w:val="24"/>
            <w:szCs w:val="24"/>
          </w:rPr>
          <w:delText>(</w:delText>
        </w:r>
      </w:del>
      <w:del w:id="1016" w:author="Deborah Neher" w:date="2020-08-19T20:46:00Z">
        <w:r w:rsidRPr="002C6CE6" w:rsidDel="00E2727B">
          <w:rPr>
            <w:rFonts w:ascii="Times New Roman" w:hAnsi="Times New Roman" w:cs="Times New Roman"/>
            <w:sz w:val="24"/>
            <w:szCs w:val="24"/>
          </w:rPr>
          <w:delText>6)</w:delText>
        </w:r>
      </w:del>
      <w:r w:rsidRPr="002C6CE6">
        <w:rPr>
          <w:rFonts w:ascii="Times New Roman" w:hAnsi="Times New Roman" w:cs="Times New Roman"/>
          <w:sz w:val="24"/>
          <w:szCs w:val="24"/>
        </w:rPr>
        <w:t>:5746-5758</w:t>
      </w:r>
    </w:p>
    <w:p w14:paraId="50336C30" w14:textId="157D2C85" w:rsidR="00B40B08" w:rsidRDefault="00B40B08" w:rsidP="002C6CE6">
      <w:pPr>
        <w:tabs>
          <w:tab w:val="left" w:pos="360"/>
          <w:tab w:val="left" w:pos="720"/>
        </w:tabs>
        <w:spacing w:line="480" w:lineRule="auto"/>
        <w:ind w:left="360" w:hanging="360"/>
        <w:rPr>
          <w:rFonts w:ascii="Times New Roman" w:hAnsi="Times New Roman" w:cs="Times New Roman"/>
          <w:sz w:val="24"/>
          <w:szCs w:val="24"/>
        </w:rPr>
      </w:pPr>
      <w:r w:rsidRPr="00B206BB">
        <w:rPr>
          <w:rFonts w:ascii="Times New Roman" w:hAnsi="Times New Roman" w:cs="Times New Roman"/>
          <w:sz w:val="24"/>
          <w:szCs w:val="24"/>
        </w:rPr>
        <w:t>Bewley, J. M., L. M. Robertson, and E. A. Eckelkamp. 2017. A 100-year review: Lactating dairy cattle housing management. J</w:t>
      </w:r>
      <w:r w:rsidR="001F60E3" w:rsidRPr="00B206BB">
        <w:rPr>
          <w:rFonts w:ascii="Times New Roman" w:hAnsi="Times New Roman" w:cs="Times New Roman"/>
          <w:sz w:val="24"/>
          <w:szCs w:val="24"/>
        </w:rPr>
        <w:t xml:space="preserve">. </w:t>
      </w:r>
      <w:r w:rsidRPr="00B206BB">
        <w:rPr>
          <w:rFonts w:ascii="Times New Roman" w:hAnsi="Times New Roman" w:cs="Times New Roman"/>
          <w:sz w:val="24"/>
          <w:szCs w:val="24"/>
        </w:rPr>
        <w:t>Dairy Sci</w:t>
      </w:r>
      <w:r w:rsidR="001F60E3" w:rsidRPr="00B206BB">
        <w:rPr>
          <w:rFonts w:ascii="Times New Roman" w:hAnsi="Times New Roman" w:cs="Times New Roman"/>
          <w:sz w:val="24"/>
          <w:szCs w:val="24"/>
        </w:rPr>
        <w:t>. 100:</w:t>
      </w:r>
      <w:r w:rsidRPr="00B206BB">
        <w:rPr>
          <w:rFonts w:ascii="Times New Roman" w:hAnsi="Times New Roman" w:cs="Times New Roman"/>
          <w:sz w:val="24"/>
          <w:szCs w:val="24"/>
        </w:rPr>
        <w:t>10418-10431.</w:t>
      </w:r>
    </w:p>
    <w:p w14:paraId="5B9005E8" w14:textId="1B92794E" w:rsidR="00771970" w:rsidRPr="00B206BB" w:rsidRDefault="00771970" w:rsidP="007E62FA">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Bewley J.M., J. L. Taraba, G.B. Day, R. Black., </w:t>
      </w:r>
      <w:ins w:id="1017" w:author="Deborah Neher" w:date="2020-08-19T20:50:00Z">
        <w:r w:rsidR="00E2727B">
          <w:rPr>
            <w:rFonts w:ascii="Times New Roman" w:hAnsi="Times New Roman" w:cs="Times New Roman"/>
            <w:sz w:val="24"/>
            <w:szCs w:val="24"/>
          </w:rPr>
          <w:t>an</w:t>
        </w:r>
      </w:ins>
      <w:ins w:id="1018" w:author="Deborah Neher" w:date="2020-08-19T20:51:00Z">
        <w:r w:rsidR="00E2727B">
          <w:rPr>
            <w:rFonts w:ascii="Times New Roman" w:hAnsi="Times New Roman" w:cs="Times New Roman"/>
            <w:sz w:val="24"/>
            <w:szCs w:val="24"/>
          </w:rPr>
          <w:t xml:space="preserve">d </w:t>
        </w:r>
      </w:ins>
      <w:r>
        <w:rPr>
          <w:rFonts w:ascii="Times New Roman" w:hAnsi="Times New Roman" w:cs="Times New Roman"/>
          <w:sz w:val="24"/>
          <w:szCs w:val="24"/>
        </w:rPr>
        <w:t xml:space="preserve">F. A. Damasceno. 2012. </w:t>
      </w:r>
      <w:r w:rsidRPr="00771970">
        <w:rPr>
          <w:rFonts w:ascii="Times New Roman" w:hAnsi="Times New Roman" w:cs="Times New Roman"/>
          <w:sz w:val="24"/>
          <w:szCs w:val="24"/>
        </w:rPr>
        <w:t>Compost Bedded Pack Barn Design: Features and Management Considerations</w:t>
      </w:r>
      <w:r>
        <w:rPr>
          <w:rFonts w:ascii="Times New Roman" w:hAnsi="Times New Roman" w:cs="Times New Roman"/>
          <w:sz w:val="24"/>
          <w:szCs w:val="24"/>
        </w:rPr>
        <w:t xml:space="preserve">. University of Kentucky </w:t>
      </w:r>
      <w:r>
        <w:rPr>
          <w:rFonts w:ascii="Times New Roman" w:hAnsi="Times New Roman" w:cs="Times New Roman"/>
          <w:sz w:val="24"/>
          <w:szCs w:val="24"/>
        </w:rPr>
        <w:lastRenderedPageBreak/>
        <w:t xml:space="preserve">Cooperative Extension Publication ID-206 </w:t>
      </w:r>
      <w:hyperlink r:id="rId18" w:history="1">
        <w:r w:rsidRPr="00BC3D2C">
          <w:rPr>
            <w:rStyle w:val="Hyperlink"/>
            <w:rFonts w:ascii="Times New Roman" w:hAnsi="Times New Roman" w:cs="Times New Roman"/>
            <w:sz w:val="24"/>
            <w:szCs w:val="24"/>
          </w:rPr>
          <w:t>http://www2.ca.uky.edu/agcomm/pubs/id/id206/id206.pdf</w:t>
        </w:r>
      </w:hyperlink>
      <w:r>
        <w:rPr>
          <w:rFonts w:ascii="Times New Roman" w:hAnsi="Times New Roman" w:cs="Times New Roman"/>
          <w:sz w:val="24"/>
          <w:szCs w:val="24"/>
        </w:rPr>
        <w:t xml:space="preserve"> (access 23 May 2020).</w:t>
      </w:r>
    </w:p>
    <w:p w14:paraId="5FCA3C1C" w14:textId="52F28B47" w:rsidR="00B40B08" w:rsidRPr="00B206BB" w:rsidRDefault="00B40B08" w:rsidP="007E62FA">
      <w:pPr>
        <w:tabs>
          <w:tab w:val="left" w:pos="360"/>
          <w:tab w:val="left" w:pos="720"/>
        </w:tabs>
        <w:spacing w:line="480" w:lineRule="auto"/>
        <w:ind w:left="360" w:hanging="360"/>
        <w:rPr>
          <w:rFonts w:ascii="Times New Roman" w:hAnsi="Times New Roman" w:cs="Times New Roman"/>
          <w:sz w:val="24"/>
          <w:szCs w:val="24"/>
        </w:rPr>
      </w:pPr>
      <w:r w:rsidRPr="00B206BB">
        <w:rPr>
          <w:rFonts w:ascii="Times New Roman" w:hAnsi="Times New Roman" w:cs="Times New Roman"/>
          <w:sz w:val="24"/>
          <w:szCs w:val="24"/>
        </w:rPr>
        <w:t xml:space="preserve">Burgstaller, J., J. Raith, S. Kuchling, V. Mandl, A. Hund, and J. Kofler. 2016. Claw health and prevalence of lameness in cows from compost bedded and cubicle freestall dairy barns in Austria. </w:t>
      </w:r>
      <w:r w:rsidR="001F60E3" w:rsidRPr="00B206BB">
        <w:rPr>
          <w:rFonts w:ascii="Times New Roman" w:hAnsi="Times New Roman" w:cs="Times New Roman"/>
          <w:sz w:val="24"/>
          <w:szCs w:val="24"/>
        </w:rPr>
        <w:t>Vet</w:t>
      </w:r>
      <w:r w:rsidR="00361E26" w:rsidRPr="00B206BB">
        <w:rPr>
          <w:rFonts w:ascii="Times New Roman" w:hAnsi="Times New Roman" w:cs="Times New Roman"/>
          <w:sz w:val="24"/>
          <w:szCs w:val="24"/>
        </w:rPr>
        <w:t>.</w:t>
      </w:r>
      <w:r w:rsidR="001F60E3" w:rsidRPr="00B206BB">
        <w:rPr>
          <w:rFonts w:ascii="Times New Roman" w:hAnsi="Times New Roman" w:cs="Times New Roman"/>
          <w:sz w:val="24"/>
          <w:szCs w:val="24"/>
        </w:rPr>
        <w:t xml:space="preserve"> J</w:t>
      </w:r>
      <w:r w:rsidR="00361E26" w:rsidRPr="00B206BB">
        <w:rPr>
          <w:rFonts w:ascii="Times New Roman" w:hAnsi="Times New Roman" w:cs="Times New Roman"/>
          <w:sz w:val="24"/>
          <w:szCs w:val="24"/>
        </w:rPr>
        <w:t>.</w:t>
      </w:r>
      <w:r w:rsidR="001F60E3" w:rsidRPr="00B206BB">
        <w:rPr>
          <w:rFonts w:ascii="Times New Roman" w:hAnsi="Times New Roman" w:cs="Times New Roman"/>
          <w:sz w:val="24"/>
          <w:szCs w:val="24"/>
        </w:rPr>
        <w:t xml:space="preserve"> 216:</w:t>
      </w:r>
      <w:r w:rsidRPr="00B206BB">
        <w:rPr>
          <w:rFonts w:ascii="Times New Roman" w:hAnsi="Times New Roman" w:cs="Times New Roman"/>
          <w:sz w:val="24"/>
          <w:szCs w:val="24"/>
        </w:rPr>
        <w:t>81-86.</w:t>
      </w:r>
    </w:p>
    <w:p w14:paraId="2D2ED503" w14:textId="3A174EAE" w:rsidR="004C3F55" w:rsidRDefault="004C3F55" w:rsidP="007E62FA">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Endres M.I. and K.A. Janni. 2019. </w:t>
      </w:r>
      <w:r w:rsidRPr="004C3F55">
        <w:rPr>
          <w:rFonts w:ascii="Times New Roman" w:hAnsi="Times New Roman" w:cs="Times New Roman"/>
          <w:sz w:val="24"/>
          <w:szCs w:val="24"/>
        </w:rPr>
        <w:t>Compost Bedded Pack Barns for Dairy Cows</w:t>
      </w:r>
      <w:r>
        <w:rPr>
          <w:rFonts w:ascii="Times New Roman" w:hAnsi="Times New Roman" w:cs="Times New Roman"/>
          <w:sz w:val="24"/>
          <w:szCs w:val="24"/>
        </w:rPr>
        <w:t xml:space="preserve">. </w:t>
      </w:r>
      <w:hyperlink r:id="rId19" w:history="1">
        <w:r w:rsidRPr="00BC3D2C">
          <w:rPr>
            <w:rStyle w:val="Hyperlink"/>
            <w:rFonts w:ascii="Times New Roman" w:hAnsi="Times New Roman" w:cs="Times New Roman"/>
            <w:sz w:val="24"/>
            <w:szCs w:val="24"/>
          </w:rPr>
          <w:t>https://dairy-cattle.extension.org/compost-bedded-pack-barns-for-dairy-cows/</w:t>
        </w:r>
      </w:hyperlink>
      <w:r>
        <w:rPr>
          <w:rFonts w:ascii="Times New Roman" w:hAnsi="Times New Roman" w:cs="Times New Roman"/>
          <w:sz w:val="24"/>
          <w:szCs w:val="24"/>
        </w:rPr>
        <w:t xml:space="preserve"> (accessed 23 </w:t>
      </w:r>
      <w:del w:id="1019" w:author="Deborah Neher" w:date="2020-08-19T20:47:00Z">
        <w:r w:rsidDel="00E2727B">
          <w:rPr>
            <w:rFonts w:ascii="Times New Roman" w:hAnsi="Times New Roman" w:cs="Times New Roman"/>
            <w:sz w:val="24"/>
            <w:szCs w:val="24"/>
          </w:rPr>
          <w:delText xml:space="preserve">may </w:delText>
        </w:r>
      </w:del>
      <w:ins w:id="1020" w:author="Deborah Neher" w:date="2020-08-19T20:47:00Z">
        <w:r w:rsidR="00E2727B">
          <w:rPr>
            <w:rFonts w:ascii="Times New Roman" w:hAnsi="Times New Roman" w:cs="Times New Roman"/>
            <w:sz w:val="24"/>
            <w:szCs w:val="24"/>
          </w:rPr>
          <w:t xml:space="preserve">May </w:t>
        </w:r>
      </w:ins>
      <w:r>
        <w:rPr>
          <w:rFonts w:ascii="Times New Roman" w:hAnsi="Times New Roman" w:cs="Times New Roman"/>
          <w:sz w:val="24"/>
          <w:szCs w:val="24"/>
        </w:rPr>
        <w:t>2020).</w:t>
      </w:r>
    </w:p>
    <w:p w14:paraId="7C10B1D1" w14:textId="779E0269" w:rsidR="004C3F55" w:rsidRDefault="004C3F55" w:rsidP="007E62FA">
      <w:pPr>
        <w:tabs>
          <w:tab w:val="left" w:pos="360"/>
          <w:tab w:val="left" w:pos="720"/>
        </w:tabs>
        <w:spacing w:line="480" w:lineRule="auto"/>
        <w:ind w:left="360" w:hanging="360"/>
        <w:rPr>
          <w:rFonts w:ascii="Times New Roman" w:hAnsi="Times New Roman" w:cs="Times New Roman"/>
          <w:sz w:val="24"/>
          <w:szCs w:val="24"/>
        </w:rPr>
      </w:pPr>
      <w:r w:rsidRPr="004C3F55">
        <w:rPr>
          <w:rFonts w:ascii="Times New Roman" w:hAnsi="Times New Roman" w:cs="Times New Roman"/>
          <w:sz w:val="24"/>
          <w:szCs w:val="24"/>
        </w:rPr>
        <w:t>Gilker, R . E., Bakelaar, J. E. Cannella, M.P.</w:t>
      </w:r>
      <w:ins w:id="1021" w:author="Deborah Neher" w:date="2020-08-19T20:50:00Z">
        <w:r w:rsidR="00E2727B">
          <w:rPr>
            <w:rFonts w:ascii="Times New Roman" w:hAnsi="Times New Roman" w:cs="Times New Roman"/>
            <w:sz w:val="24"/>
            <w:szCs w:val="24"/>
          </w:rPr>
          <w:t>,</w:t>
        </w:r>
      </w:ins>
      <w:r w:rsidRPr="004C3F55">
        <w:rPr>
          <w:rFonts w:ascii="Times New Roman" w:hAnsi="Times New Roman" w:cs="Times New Roman"/>
          <w:sz w:val="24"/>
          <w:szCs w:val="24"/>
        </w:rPr>
        <w:t xml:space="preserve"> and Neher, D. A. 2012. Bedded pack in Vermont: Five stories. University of Vermont.</w:t>
      </w:r>
      <w:r>
        <w:rPr>
          <w:rFonts w:ascii="Times New Roman" w:hAnsi="Times New Roman" w:cs="Times New Roman"/>
          <w:sz w:val="24"/>
          <w:szCs w:val="24"/>
        </w:rPr>
        <w:t xml:space="preserve"> </w:t>
      </w:r>
      <w:hyperlink r:id="rId20" w:history="1">
        <w:r w:rsidRPr="00BC3D2C">
          <w:rPr>
            <w:rStyle w:val="Hyperlink"/>
            <w:rFonts w:ascii="Times New Roman" w:hAnsi="Times New Roman" w:cs="Times New Roman"/>
            <w:sz w:val="24"/>
            <w:szCs w:val="24"/>
          </w:rPr>
          <w:t>https://www.uvm.edu/sites/default/files/media/508_beddedpackwebversionfinal.pdf</w:t>
        </w:r>
      </w:hyperlink>
      <w:r>
        <w:rPr>
          <w:rFonts w:ascii="Times New Roman" w:hAnsi="Times New Roman" w:cs="Times New Roman"/>
          <w:sz w:val="24"/>
          <w:szCs w:val="24"/>
        </w:rPr>
        <w:t xml:space="preserve"> (accessed 23 May 2020).</w:t>
      </w:r>
    </w:p>
    <w:p w14:paraId="149BC56B" w14:textId="257E0454" w:rsidR="00CE02C3" w:rsidRPr="0013044C" w:rsidRDefault="00D123DA" w:rsidP="0013044C">
      <w:pPr>
        <w:tabs>
          <w:tab w:val="left" w:pos="360"/>
          <w:tab w:val="left" w:pos="720"/>
        </w:tabs>
        <w:spacing w:line="480" w:lineRule="auto"/>
        <w:ind w:left="360" w:hanging="360"/>
        <w:rPr>
          <w:rFonts w:ascii="Times New Roman" w:hAnsi="Times New Roman" w:cs="Times New Roman"/>
          <w:color w:val="0563C1"/>
          <w:sz w:val="24"/>
          <w:szCs w:val="24"/>
          <w:u w:val="single"/>
        </w:rPr>
      </w:pPr>
      <w:commentRangeStart w:id="1022"/>
      <w:commentRangeStart w:id="1023"/>
      <w:r>
        <w:rPr>
          <w:rFonts w:ascii="Times New Roman" w:hAnsi="Times New Roman" w:cs="Times New Roman"/>
          <w:sz w:val="24"/>
          <w:szCs w:val="24"/>
        </w:rPr>
        <w:t xml:space="preserve">Groves, R.M. 1990. </w:t>
      </w:r>
      <w:commentRangeEnd w:id="1022"/>
      <w:r w:rsidR="00E2727B">
        <w:rPr>
          <w:rStyle w:val="CommentReference"/>
        </w:rPr>
        <w:commentReference w:id="1022"/>
      </w:r>
      <w:commentRangeEnd w:id="1023"/>
      <w:r w:rsidR="00E2727B">
        <w:rPr>
          <w:rStyle w:val="CommentReference"/>
        </w:rPr>
        <w:commentReference w:id="1023"/>
      </w:r>
      <w:r w:rsidRPr="00D123DA">
        <w:rPr>
          <w:rFonts w:ascii="Times New Roman" w:hAnsi="Times New Roman" w:cs="Times New Roman"/>
          <w:sz w:val="24"/>
          <w:szCs w:val="24"/>
        </w:rPr>
        <w:t>Theories a</w:t>
      </w:r>
      <w:r>
        <w:rPr>
          <w:rFonts w:ascii="Times New Roman" w:hAnsi="Times New Roman" w:cs="Times New Roman"/>
          <w:sz w:val="24"/>
          <w:szCs w:val="24"/>
        </w:rPr>
        <w:t>nd Methods of Telephone Surveys</w:t>
      </w:r>
      <w:r w:rsidRPr="00F042CB">
        <w:rPr>
          <w:rFonts w:ascii="Times New Roman" w:hAnsi="Times New Roman" w:cs="Times New Roman"/>
          <w:sz w:val="24"/>
          <w:szCs w:val="24"/>
        </w:rPr>
        <w:t>. Annu</w:t>
      </w:r>
      <w:ins w:id="1024" w:author="Deborah Neher" w:date="2020-08-19T21:01:00Z">
        <w:r w:rsidR="00F042CB" w:rsidRPr="00F042CB">
          <w:rPr>
            <w:rFonts w:ascii="Times New Roman" w:hAnsi="Times New Roman" w:cs="Times New Roman"/>
            <w:sz w:val="24"/>
            <w:szCs w:val="24"/>
            <w:rPrChange w:id="1025" w:author="Deborah Neher" w:date="2020-08-19T21:01:00Z">
              <w:rPr>
                <w:rFonts w:ascii="Times New Roman" w:hAnsi="Times New Roman" w:cs="Times New Roman"/>
                <w:color w:val="FF0000"/>
                <w:sz w:val="24"/>
                <w:szCs w:val="24"/>
              </w:rPr>
            </w:rPrChange>
          </w:rPr>
          <w:t>.</w:t>
        </w:r>
      </w:ins>
      <w:del w:id="1026" w:author="Deborah Neher" w:date="2020-08-19T21:01:00Z">
        <w:r w:rsidRPr="00F042CB" w:rsidDel="00F042CB">
          <w:rPr>
            <w:rFonts w:ascii="Times New Roman" w:hAnsi="Times New Roman" w:cs="Times New Roman"/>
            <w:sz w:val="24"/>
            <w:szCs w:val="24"/>
          </w:rPr>
          <w:delText>al</w:delText>
        </w:r>
      </w:del>
      <w:r w:rsidRPr="00F042CB">
        <w:rPr>
          <w:rFonts w:ascii="Times New Roman" w:hAnsi="Times New Roman" w:cs="Times New Roman"/>
          <w:sz w:val="24"/>
          <w:szCs w:val="24"/>
        </w:rPr>
        <w:t xml:space="preserve"> Rev</w:t>
      </w:r>
      <w:ins w:id="1027" w:author="Deborah Neher" w:date="2020-08-19T21:01:00Z">
        <w:r w:rsidR="00F042CB" w:rsidRPr="00F042CB">
          <w:rPr>
            <w:rFonts w:ascii="Times New Roman" w:hAnsi="Times New Roman" w:cs="Times New Roman"/>
            <w:sz w:val="24"/>
            <w:szCs w:val="24"/>
            <w:rPrChange w:id="1028" w:author="Deborah Neher" w:date="2020-08-19T21:01:00Z">
              <w:rPr>
                <w:rFonts w:ascii="Times New Roman" w:hAnsi="Times New Roman" w:cs="Times New Roman"/>
                <w:color w:val="FF0000"/>
                <w:sz w:val="24"/>
                <w:szCs w:val="24"/>
              </w:rPr>
            </w:rPrChange>
          </w:rPr>
          <w:t xml:space="preserve">. </w:t>
        </w:r>
      </w:ins>
      <w:del w:id="1029" w:author="Deborah Neher" w:date="2020-08-19T21:01:00Z">
        <w:r w:rsidRPr="00F042CB" w:rsidDel="00F042CB">
          <w:rPr>
            <w:rFonts w:ascii="Times New Roman" w:hAnsi="Times New Roman" w:cs="Times New Roman"/>
            <w:sz w:val="24"/>
            <w:szCs w:val="24"/>
          </w:rPr>
          <w:delText xml:space="preserve">iew of </w:delText>
        </w:r>
      </w:del>
      <w:r w:rsidRPr="00F042CB">
        <w:rPr>
          <w:rFonts w:ascii="Times New Roman" w:hAnsi="Times New Roman" w:cs="Times New Roman"/>
          <w:sz w:val="24"/>
          <w:szCs w:val="24"/>
        </w:rPr>
        <w:t>Sociol</w:t>
      </w:r>
      <w:ins w:id="1030" w:author="Deborah Neher" w:date="2020-08-19T21:01:00Z">
        <w:r w:rsidR="00F042CB" w:rsidRPr="00F042CB">
          <w:rPr>
            <w:rFonts w:ascii="Times New Roman" w:hAnsi="Times New Roman" w:cs="Times New Roman"/>
            <w:sz w:val="24"/>
            <w:szCs w:val="24"/>
            <w:rPrChange w:id="1031" w:author="Deborah Neher" w:date="2020-08-19T21:01:00Z">
              <w:rPr>
                <w:rFonts w:ascii="Times New Roman" w:hAnsi="Times New Roman" w:cs="Times New Roman"/>
                <w:color w:val="FF0000"/>
                <w:sz w:val="24"/>
                <w:szCs w:val="24"/>
              </w:rPr>
            </w:rPrChange>
          </w:rPr>
          <w:t>.</w:t>
        </w:r>
      </w:ins>
      <w:del w:id="1032" w:author="Deborah Neher" w:date="2020-08-19T21:01:00Z">
        <w:r w:rsidRPr="00F042CB" w:rsidDel="00F042CB">
          <w:rPr>
            <w:rFonts w:ascii="Times New Roman" w:hAnsi="Times New Roman" w:cs="Times New Roman"/>
            <w:sz w:val="24"/>
            <w:szCs w:val="24"/>
          </w:rPr>
          <w:delText>ogy.</w:delText>
        </w:r>
      </w:del>
      <w:r w:rsidRPr="00F042CB">
        <w:rPr>
          <w:rFonts w:ascii="Times New Roman" w:hAnsi="Times New Roman" w:cs="Times New Roman"/>
          <w:sz w:val="24"/>
          <w:szCs w:val="24"/>
        </w:rPr>
        <w:t xml:space="preserve"> </w:t>
      </w:r>
      <w:r w:rsidR="007E62FA">
        <w:rPr>
          <w:rFonts w:ascii="Times New Roman" w:hAnsi="Times New Roman" w:cs="Times New Roman"/>
          <w:sz w:val="24"/>
          <w:szCs w:val="24"/>
        </w:rPr>
        <w:t>16:221-240</w:t>
      </w:r>
      <w:ins w:id="1033" w:author="Deborah Neher" w:date="2020-08-19T20:47:00Z">
        <w:r w:rsidR="00E2727B">
          <w:rPr>
            <w:rFonts w:ascii="Times New Roman" w:hAnsi="Times New Roman" w:cs="Times New Roman"/>
            <w:sz w:val="24"/>
            <w:szCs w:val="24"/>
          </w:rPr>
          <w:t>.</w:t>
        </w:r>
      </w:ins>
      <w:r w:rsidR="007E62FA">
        <w:rPr>
          <w:rFonts w:ascii="Times New Roman" w:hAnsi="Times New Roman" w:cs="Times New Roman"/>
          <w:sz w:val="24"/>
          <w:szCs w:val="24"/>
        </w:rPr>
        <w:t xml:space="preserve"> </w:t>
      </w:r>
      <w:hyperlink r:id="rId21" w:history="1">
        <w:r w:rsidR="005E6276" w:rsidRPr="002A5343">
          <w:rPr>
            <w:rStyle w:val="Hyperlink"/>
            <w:rFonts w:ascii="Times New Roman" w:hAnsi="Times New Roman" w:cs="Times New Roman"/>
            <w:sz w:val="24"/>
            <w:szCs w:val="24"/>
          </w:rPr>
          <w:t>https://doi.org/10.1146/annurev.so.16.080190.001253</w:t>
        </w:r>
      </w:hyperlink>
    </w:p>
    <w:p w14:paraId="2FA34355" w14:textId="5C460A86" w:rsidR="0013044C" w:rsidRPr="0013044C" w:rsidDel="00E2727B" w:rsidRDefault="0013044C" w:rsidP="0013044C">
      <w:pPr>
        <w:tabs>
          <w:tab w:val="left" w:pos="360"/>
          <w:tab w:val="left" w:pos="720"/>
        </w:tabs>
        <w:spacing w:line="480" w:lineRule="auto"/>
        <w:ind w:left="360" w:hanging="360"/>
        <w:rPr>
          <w:del w:id="1034" w:author="Deborah Neher" w:date="2020-08-19T20:48:00Z"/>
          <w:rFonts w:ascii="Times New Roman" w:hAnsi="Times New Roman" w:cs="Times New Roman"/>
          <w:sz w:val="24"/>
          <w:szCs w:val="24"/>
        </w:rPr>
      </w:pPr>
      <w:r w:rsidRPr="0013044C">
        <w:rPr>
          <w:rFonts w:ascii="Times New Roman" w:hAnsi="Times New Roman" w:cs="Times New Roman"/>
          <w:sz w:val="24"/>
          <w:szCs w:val="24"/>
        </w:rPr>
        <w:t>Hudson</w:t>
      </w:r>
      <w:r>
        <w:rPr>
          <w:rFonts w:ascii="Times New Roman" w:hAnsi="Times New Roman" w:cs="Times New Roman"/>
          <w:sz w:val="24"/>
          <w:szCs w:val="24"/>
        </w:rPr>
        <w:t xml:space="preserve">, D., </w:t>
      </w:r>
      <w:del w:id="1035" w:author="Deborah Neher" w:date="2020-08-19T20:48:00Z">
        <w:r w:rsidRPr="0013044C" w:rsidDel="00E2727B">
          <w:rPr>
            <w:rFonts w:ascii="Times New Roman" w:hAnsi="Times New Roman" w:cs="Times New Roman"/>
            <w:sz w:val="24"/>
            <w:szCs w:val="24"/>
          </w:rPr>
          <w:delText>Seah</w:delText>
        </w:r>
        <w:r w:rsidDel="00E2727B">
          <w:rPr>
            <w:rFonts w:ascii="Times New Roman" w:hAnsi="Times New Roman" w:cs="Times New Roman"/>
            <w:sz w:val="24"/>
            <w:szCs w:val="24"/>
          </w:rPr>
          <w:delText xml:space="preserve">, </w:delText>
        </w:r>
      </w:del>
      <w:r>
        <w:rPr>
          <w:rFonts w:ascii="Times New Roman" w:hAnsi="Times New Roman" w:cs="Times New Roman"/>
          <w:sz w:val="24"/>
          <w:szCs w:val="24"/>
        </w:rPr>
        <w:t>L-H.</w:t>
      </w:r>
      <w:ins w:id="1036" w:author="Deborah Neher" w:date="2020-08-19T20:48:00Z">
        <w:r w:rsidR="00E2727B">
          <w:rPr>
            <w:rFonts w:ascii="Times New Roman" w:hAnsi="Times New Roman" w:cs="Times New Roman"/>
            <w:sz w:val="24"/>
            <w:szCs w:val="24"/>
          </w:rPr>
          <w:t xml:space="preserve"> </w:t>
        </w:r>
        <w:r w:rsidR="00E2727B" w:rsidRPr="0013044C">
          <w:rPr>
            <w:rFonts w:ascii="Times New Roman" w:hAnsi="Times New Roman" w:cs="Times New Roman"/>
            <w:sz w:val="24"/>
            <w:szCs w:val="24"/>
          </w:rPr>
          <w:t>Seah</w:t>
        </w:r>
      </w:ins>
      <w:r>
        <w:rPr>
          <w:rFonts w:ascii="Times New Roman" w:hAnsi="Times New Roman" w:cs="Times New Roman"/>
          <w:sz w:val="24"/>
          <w:szCs w:val="24"/>
        </w:rPr>
        <w:t xml:space="preserve">, </w:t>
      </w:r>
      <w:ins w:id="1037" w:author="Deborah Neher" w:date="2020-08-19T20:48:00Z">
        <w:r w:rsidR="00E2727B">
          <w:rPr>
            <w:rFonts w:ascii="Times New Roman" w:hAnsi="Times New Roman" w:cs="Times New Roman"/>
            <w:sz w:val="24"/>
            <w:szCs w:val="24"/>
          </w:rPr>
          <w:t xml:space="preserve">D. </w:t>
        </w:r>
      </w:ins>
      <w:r>
        <w:rPr>
          <w:rFonts w:ascii="Times New Roman" w:hAnsi="Times New Roman" w:cs="Times New Roman"/>
          <w:sz w:val="24"/>
          <w:szCs w:val="24"/>
        </w:rPr>
        <w:t xml:space="preserve">Hite, </w:t>
      </w:r>
      <w:ins w:id="1038" w:author="Deborah Neher" w:date="2020-08-19T20:48:00Z">
        <w:r w:rsidR="00E2727B">
          <w:rPr>
            <w:rFonts w:ascii="Times New Roman" w:hAnsi="Times New Roman" w:cs="Times New Roman"/>
            <w:sz w:val="24"/>
            <w:szCs w:val="24"/>
          </w:rPr>
          <w:t xml:space="preserve">and T. </w:t>
        </w:r>
      </w:ins>
      <w:del w:id="1039" w:author="Deborah Neher" w:date="2020-08-19T20:48:00Z">
        <w:r w:rsidDel="00E2727B">
          <w:rPr>
            <w:rFonts w:ascii="Times New Roman" w:hAnsi="Times New Roman" w:cs="Times New Roman"/>
            <w:sz w:val="24"/>
            <w:szCs w:val="24"/>
          </w:rPr>
          <w:delText xml:space="preserve">D., </w:delText>
        </w:r>
      </w:del>
      <w:r>
        <w:rPr>
          <w:rFonts w:ascii="Times New Roman" w:hAnsi="Times New Roman" w:cs="Times New Roman"/>
          <w:sz w:val="24"/>
          <w:szCs w:val="24"/>
        </w:rPr>
        <w:t xml:space="preserve">Haab, T. 2004. </w:t>
      </w:r>
      <w:r w:rsidRPr="0013044C">
        <w:rPr>
          <w:rFonts w:ascii="Times New Roman" w:hAnsi="Times New Roman" w:cs="Times New Roman"/>
          <w:sz w:val="24"/>
          <w:szCs w:val="24"/>
        </w:rPr>
        <w:t>Telephone presurveys, s</w:t>
      </w:r>
      <w:r>
        <w:rPr>
          <w:rFonts w:ascii="Times New Roman" w:hAnsi="Times New Roman" w:cs="Times New Roman"/>
          <w:sz w:val="24"/>
          <w:szCs w:val="24"/>
        </w:rPr>
        <w:t xml:space="preserve">elf-selection, and non-response </w:t>
      </w:r>
      <w:r w:rsidRPr="0013044C">
        <w:rPr>
          <w:rFonts w:ascii="Times New Roman" w:hAnsi="Times New Roman" w:cs="Times New Roman"/>
          <w:sz w:val="24"/>
          <w:szCs w:val="24"/>
        </w:rPr>
        <w:t>bias to mail and Internet surveys in economic research</w:t>
      </w:r>
      <w:r>
        <w:rPr>
          <w:rFonts w:ascii="Times New Roman" w:hAnsi="Times New Roman" w:cs="Times New Roman"/>
          <w:sz w:val="24"/>
          <w:szCs w:val="24"/>
        </w:rPr>
        <w:t xml:space="preserve">. </w:t>
      </w:r>
      <w:r w:rsidRPr="0013044C">
        <w:rPr>
          <w:rFonts w:ascii="Times New Roman" w:hAnsi="Times New Roman" w:cs="Times New Roman"/>
          <w:sz w:val="24"/>
          <w:szCs w:val="24"/>
        </w:rPr>
        <w:t>Appl</w:t>
      </w:r>
      <w:ins w:id="1040" w:author="Deborah Neher" w:date="2020-08-19T21:01:00Z">
        <w:r w:rsidR="00F042CB">
          <w:rPr>
            <w:rFonts w:ascii="Times New Roman" w:hAnsi="Times New Roman" w:cs="Times New Roman"/>
            <w:sz w:val="24"/>
            <w:szCs w:val="24"/>
          </w:rPr>
          <w:t xml:space="preserve">. </w:t>
        </w:r>
      </w:ins>
      <w:del w:id="1041" w:author="Deborah Neher" w:date="2020-08-19T21:01:00Z">
        <w:r w:rsidRPr="0013044C" w:rsidDel="00F042CB">
          <w:rPr>
            <w:rFonts w:ascii="Times New Roman" w:hAnsi="Times New Roman" w:cs="Times New Roman"/>
            <w:sz w:val="24"/>
            <w:szCs w:val="24"/>
          </w:rPr>
          <w:delText xml:space="preserve">ied </w:delText>
        </w:r>
      </w:del>
      <w:r w:rsidRPr="0013044C">
        <w:rPr>
          <w:rFonts w:ascii="Times New Roman" w:hAnsi="Times New Roman" w:cs="Times New Roman"/>
          <w:sz w:val="24"/>
          <w:szCs w:val="24"/>
        </w:rPr>
        <w:t>Econ</w:t>
      </w:r>
      <w:ins w:id="1042" w:author="Deborah Neher" w:date="2020-08-19T21:01:00Z">
        <w:r w:rsidR="00F042CB">
          <w:rPr>
            <w:rFonts w:ascii="Times New Roman" w:hAnsi="Times New Roman" w:cs="Times New Roman"/>
            <w:sz w:val="24"/>
            <w:szCs w:val="24"/>
          </w:rPr>
          <w:t xml:space="preserve">. </w:t>
        </w:r>
      </w:ins>
      <w:del w:id="1043" w:author="Deborah Neher" w:date="2020-08-19T21:01:00Z">
        <w:r w:rsidRPr="0013044C" w:rsidDel="00F042CB">
          <w:rPr>
            <w:rFonts w:ascii="Times New Roman" w:hAnsi="Times New Roman" w:cs="Times New Roman"/>
            <w:sz w:val="24"/>
            <w:szCs w:val="24"/>
          </w:rPr>
          <w:delText xml:space="preserve">omics </w:delText>
        </w:r>
      </w:del>
      <w:r w:rsidRPr="0013044C">
        <w:rPr>
          <w:rFonts w:ascii="Times New Roman" w:hAnsi="Times New Roman" w:cs="Times New Roman"/>
          <w:sz w:val="24"/>
          <w:szCs w:val="24"/>
        </w:rPr>
        <w:t>Lett</w:t>
      </w:r>
      <w:ins w:id="1044" w:author="Deborah Neher" w:date="2020-08-19T21:01:00Z">
        <w:r w:rsidR="00F042CB">
          <w:rPr>
            <w:rFonts w:ascii="Times New Roman" w:hAnsi="Times New Roman" w:cs="Times New Roman"/>
            <w:sz w:val="24"/>
            <w:szCs w:val="24"/>
          </w:rPr>
          <w:t>.</w:t>
        </w:r>
      </w:ins>
      <w:del w:id="1045" w:author="Deborah Neher" w:date="2020-08-19T21:01:00Z">
        <w:r w:rsidRPr="0013044C" w:rsidDel="00F042CB">
          <w:rPr>
            <w:rFonts w:ascii="Times New Roman" w:hAnsi="Times New Roman" w:cs="Times New Roman"/>
            <w:sz w:val="24"/>
            <w:szCs w:val="24"/>
          </w:rPr>
          <w:delText>ers</w:delText>
        </w:r>
      </w:del>
      <w:r w:rsidRPr="0013044C">
        <w:rPr>
          <w:rFonts w:ascii="Times New Roman" w:hAnsi="Times New Roman" w:cs="Times New Roman"/>
          <w:sz w:val="24"/>
          <w:szCs w:val="24"/>
        </w:rPr>
        <w:t xml:space="preserve"> 11</w:t>
      </w:r>
      <w:del w:id="1046" w:author="Deborah Neher" w:date="2020-08-19T20:48:00Z">
        <w:r w:rsidRPr="0013044C" w:rsidDel="00E2727B">
          <w:rPr>
            <w:rFonts w:ascii="Times New Roman" w:hAnsi="Times New Roman" w:cs="Times New Roman"/>
            <w:sz w:val="24"/>
            <w:szCs w:val="24"/>
          </w:rPr>
          <w:delText>(4)</w:delText>
        </w:r>
      </w:del>
      <w:r w:rsidRPr="0013044C">
        <w:rPr>
          <w:rFonts w:ascii="Times New Roman" w:hAnsi="Times New Roman" w:cs="Times New Roman"/>
          <w:sz w:val="24"/>
          <w:szCs w:val="24"/>
        </w:rPr>
        <w:t>:237-240</w:t>
      </w:r>
      <w:r>
        <w:rPr>
          <w:rFonts w:ascii="Times New Roman" w:hAnsi="Times New Roman" w:cs="Times New Roman"/>
          <w:sz w:val="24"/>
          <w:szCs w:val="24"/>
        </w:rPr>
        <w:t>.</w:t>
      </w:r>
    </w:p>
    <w:p w14:paraId="7A4461D8" w14:textId="06A5629A" w:rsidR="0013044C" w:rsidRDefault="0013044C" w:rsidP="00E2727B">
      <w:pPr>
        <w:tabs>
          <w:tab w:val="left" w:pos="360"/>
          <w:tab w:val="left" w:pos="720"/>
        </w:tabs>
        <w:spacing w:line="480" w:lineRule="auto"/>
        <w:ind w:left="360" w:hanging="360"/>
        <w:rPr>
          <w:rFonts w:ascii="Times New Roman" w:hAnsi="Times New Roman" w:cs="Times New Roman"/>
          <w:sz w:val="24"/>
          <w:szCs w:val="24"/>
        </w:rPr>
      </w:pPr>
    </w:p>
    <w:p w14:paraId="6BE86744" w14:textId="471540C2" w:rsidR="005E6276" w:rsidRDefault="005E6276" w:rsidP="005E6276">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Kühl, S., </w:t>
      </w:r>
      <w:ins w:id="1047" w:author="Deborah Neher" w:date="2020-08-19T20:48:00Z">
        <w:r w:rsidR="00E2727B">
          <w:rPr>
            <w:rFonts w:ascii="Times New Roman" w:hAnsi="Times New Roman" w:cs="Times New Roman"/>
            <w:sz w:val="24"/>
            <w:szCs w:val="24"/>
          </w:rPr>
          <w:t xml:space="preserve">S. </w:t>
        </w:r>
      </w:ins>
      <w:r>
        <w:rPr>
          <w:rFonts w:ascii="Times New Roman" w:hAnsi="Times New Roman" w:cs="Times New Roman"/>
          <w:sz w:val="24"/>
          <w:szCs w:val="24"/>
        </w:rPr>
        <w:t xml:space="preserve">Gauly, </w:t>
      </w:r>
      <w:del w:id="1048" w:author="Deborah Neher" w:date="2020-08-19T20:48:00Z">
        <w:r w:rsidDel="00E2727B">
          <w:rPr>
            <w:rFonts w:ascii="Times New Roman" w:hAnsi="Times New Roman" w:cs="Times New Roman"/>
            <w:sz w:val="24"/>
            <w:szCs w:val="24"/>
          </w:rPr>
          <w:delText xml:space="preserve">S., </w:delText>
        </w:r>
      </w:del>
      <w:r>
        <w:rPr>
          <w:rFonts w:ascii="Times New Roman" w:hAnsi="Times New Roman" w:cs="Times New Roman"/>
          <w:sz w:val="24"/>
          <w:szCs w:val="24"/>
        </w:rPr>
        <w:t xml:space="preserve">and </w:t>
      </w:r>
      <w:ins w:id="1049" w:author="Deborah Neher" w:date="2020-08-19T20:48:00Z">
        <w:r w:rsidR="00E2727B">
          <w:rPr>
            <w:rFonts w:ascii="Times New Roman" w:hAnsi="Times New Roman" w:cs="Times New Roman"/>
            <w:sz w:val="24"/>
            <w:szCs w:val="24"/>
          </w:rPr>
          <w:t xml:space="preserve">A. </w:t>
        </w:r>
      </w:ins>
      <w:r>
        <w:rPr>
          <w:rFonts w:ascii="Times New Roman" w:hAnsi="Times New Roman" w:cs="Times New Roman"/>
          <w:sz w:val="24"/>
          <w:szCs w:val="24"/>
        </w:rPr>
        <w:t>Spiller</w:t>
      </w:r>
      <w:del w:id="1050" w:author="Deborah Neher" w:date="2020-08-19T20:48:00Z">
        <w:r w:rsidDel="00E2727B">
          <w:rPr>
            <w:rFonts w:ascii="Times New Roman" w:hAnsi="Times New Roman" w:cs="Times New Roman"/>
            <w:sz w:val="24"/>
            <w:szCs w:val="24"/>
          </w:rPr>
          <w:delText>, A</w:delText>
        </w:r>
      </w:del>
      <w:r>
        <w:rPr>
          <w:rFonts w:ascii="Times New Roman" w:hAnsi="Times New Roman" w:cs="Times New Roman"/>
          <w:sz w:val="24"/>
          <w:szCs w:val="24"/>
        </w:rPr>
        <w:t xml:space="preserve">. 2019. </w:t>
      </w:r>
      <w:r w:rsidRPr="005E6276">
        <w:rPr>
          <w:rFonts w:ascii="Times New Roman" w:hAnsi="Times New Roman" w:cs="Times New Roman"/>
          <w:sz w:val="24"/>
          <w:szCs w:val="24"/>
        </w:rPr>
        <w:t>Analysing public acceptance of four common husbandry systems for dairy cattle using a picture-based approach</w:t>
      </w:r>
      <w:r>
        <w:rPr>
          <w:rFonts w:ascii="Times New Roman" w:hAnsi="Times New Roman" w:cs="Times New Roman"/>
          <w:sz w:val="24"/>
          <w:szCs w:val="24"/>
        </w:rPr>
        <w:t>. Livestock Sci. 220:</w:t>
      </w:r>
      <w:del w:id="1051" w:author="Deborah Neher" w:date="2020-08-19T20:48:00Z">
        <w:r w:rsidDel="00E2727B">
          <w:rPr>
            <w:rFonts w:ascii="Times New Roman" w:hAnsi="Times New Roman" w:cs="Times New Roman"/>
            <w:sz w:val="24"/>
            <w:szCs w:val="24"/>
          </w:rPr>
          <w:delText xml:space="preserve"> </w:delText>
        </w:r>
      </w:del>
      <w:r w:rsidRPr="005E6276">
        <w:rPr>
          <w:rFonts w:ascii="Times New Roman" w:hAnsi="Times New Roman" w:cs="Times New Roman"/>
          <w:sz w:val="24"/>
          <w:szCs w:val="24"/>
        </w:rPr>
        <w:t>196-204</w:t>
      </w:r>
      <w:r>
        <w:rPr>
          <w:rFonts w:ascii="Times New Roman" w:hAnsi="Times New Roman" w:cs="Times New Roman"/>
          <w:sz w:val="24"/>
          <w:szCs w:val="24"/>
        </w:rPr>
        <w:t>.</w:t>
      </w:r>
    </w:p>
    <w:p w14:paraId="4DB1DE46" w14:textId="0B28A932" w:rsidR="005D4EE8" w:rsidRDefault="005D4EE8" w:rsidP="005D4EE8">
      <w:pPr>
        <w:tabs>
          <w:tab w:val="left" w:pos="360"/>
          <w:tab w:val="left" w:pos="720"/>
        </w:tabs>
        <w:spacing w:line="480" w:lineRule="auto"/>
        <w:ind w:left="360" w:hanging="360"/>
        <w:rPr>
          <w:rFonts w:ascii="Times New Roman" w:hAnsi="Times New Roman" w:cs="Times New Roman"/>
          <w:sz w:val="24"/>
          <w:szCs w:val="24"/>
        </w:rPr>
      </w:pPr>
      <w:r w:rsidRPr="005D4EE8">
        <w:rPr>
          <w:rFonts w:ascii="Times New Roman" w:hAnsi="Times New Roman" w:cs="Times New Roman"/>
          <w:sz w:val="24"/>
          <w:szCs w:val="24"/>
        </w:rPr>
        <w:lastRenderedPageBreak/>
        <w:t>Leso</w:t>
      </w:r>
      <w:r>
        <w:rPr>
          <w:rFonts w:ascii="Times New Roman" w:hAnsi="Times New Roman" w:cs="Times New Roman"/>
          <w:sz w:val="24"/>
          <w:szCs w:val="24"/>
        </w:rPr>
        <w:t>,</w:t>
      </w:r>
      <w:r w:rsidRPr="005D4EE8">
        <w:rPr>
          <w:rFonts w:ascii="Times New Roman" w:hAnsi="Times New Roman" w:cs="Times New Roman"/>
          <w:sz w:val="24"/>
          <w:szCs w:val="24"/>
        </w:rPr>
        <w:t xml:space="preserve"> L</w:t>
      </w:r>
      <w:r>
        <w:rPr>
          <w:rFonts w:ascii="Times New Roman" w:hAnsi="Times New Roman" w:cs="Times New Roman"/>
          <w:sz w:val="24"/>
          <w:szCs w:val="24"/>
        </w:rPr>
        <w:t>.,</w:t>
      </w:r>
      <w:r w:rsidRPr="005D4EE8">
        <w:rPr>
          <w:rFonts w:ascii="Times New Roman" w:hAnsi="Times New Roman" w:cs="Times New Roman"/>
          <w:sz w:val="24"/>
          <w:szCs w:val="24"/>
        </w:rPr>
        <w:t xml:space="preserve"> </w:t>
      </w:r>
      <w:ins w:id="1052" w:author="Deborah Neher" w:date="2020-08-19T20:49:00Z">
        <w:r w:rsidR="00E2727B">
          <w:rPr>
            <w:rFonts w:ascii="Times New Roman" w:hAnsi="Times New Roman" w:cs="Times New Roman"/>
            <w:sz w:val="24"/>
            <w:szCs w:val="24"/>
          </w:rPr>
          <w:t xml:space="preserve">M. </w:t>
        </w:r>
      </w:ins>
      <w:r w:rsidRPr="005D4EE8">
        <w:rPr>
          <w:rFonts w:ascii="Times New Roman" w:hAnsi="Times New Roman" w:cs="Times New Roman"/>
          <w:sz w:val="24"/>
          <w:szCs w:val="24"/>
        </w:rPr>
        <w:t>Barbari</w:t>
      </w:r>
      <w:r>
        <w:rPr>
          <w:rFonts w:ascii="Times New Roman" w:hAnsi="Times New Roman" w:cs="Times New Roman"/>
          <w:sz w:val="24"/>
          <w:szCs w:val="24"/>
        </w:rPr>
        <w:t>,</w:t>
      </w:r>
      <w:r w:rsidRPr="005D4EE8">
        <w:rPr>
          <w:rFonts w:ascii="Times New Roman" w:hAnsi="Times New Roman" w:cs="Times New Roman"/>
          <w:sz w:val="24"/>
          <w:szCs w:val="24"/>
        </w:rPr>
        <w:t xml:space="preserve"> </w:t>
      </w:r>
      <w:del w:id="1053" w:author="Deborah Neher" w:date="2020-08-19T20:49:00Z">
        <w:r w:rsidRPr="005D4EE8" w:rsidDel="00E2727B">
          <w:rPr>
            <w:rFonts w:ascii="Times New Roman" w:hAnsi="Times New Roman" w:cs="Times New Roman"/>
            <w:sz w:val="24"/>
            <w:szCs w:val="24"/>
          </w:rPr>
          <w:delText>M</w:delText>
        </w:r>
        <w:r w:rsidDel="00E2727B">
          <w:rPr>
            <w:rFonts w:ascii="Times New Roman" w:hAnsi="Times New Roman" w:cs="Times New Roman"/>
            <w:sz w:val="24"/>
            <w:szCs w:val="24"/>
          </w:rPr>
          <w:delText>.,</w:delText>
        </w:r>
      </w:del>
      <w:ins w:id="1054" w:author="Deborah Neher" w:date="2020-08-19T20:49:00Z">
        <w:r w:rsidR="00E2727B">
          <w:rPr>
            <w:rFonts w:ascii="Times New Roman" w:hAnsi="Times New Roman" w:cs="Times New Roman"/>
            <w:sz w:val="24"/>
            <w:szCs w:val="24"/>
          </w:rPr>
          <w:t>M.</w:t>
        </w:r>
      </w:ins>
      <w:ins w:id="1055" w:author="Deborah Neher" w:date="2020-08-19T20:51:00Z">
        <w:r w:rsidR="00E2727B">
          <w:rPr>
            <w:rFonts w:ascii="Times New Roman" w:hAnsi="Times New Roman" w:cs="Times New Roman"/>
            <w:sz w:val="24"/>
            <w:szCs w:val="24"/>
          </w:rPr>
          <w:t xml:space="preserve"> </w:t>
        </w:r>
      </w:ins>
      <w:ins w:id="1056" w:author="Deborah Neher" w:date="2020-08-19T20:49:00Z">
        <w:r w:rsidR="00E2727B">
          <w:rPr>
            <w:rFonts w:ascii="Times New Roman" w:hAnsi="Times New Roman" w:cs="Times New Roman"/>
            <w:sz w:val="24"/>
            <w:szCs w:val="24"/>
          </w:rPr>
          <w:t>A.</w:t>
        </w:r>
      </w:ins>
      <w:r w:rsidRPr="005D4EE8">
        <w:rPr>
          <w:rFonts w:ascii="Times New Roman" w:hAnsi="Times New Roman" w:cs="Times New Roman"/>
          <w:sz w:val="24"/>
          <w:szCs w:val="24"/>
        </w:rPr>
        <w:t xml:space="preserve"> Lopes</w:t>
      </w:r>
      <w:r>
        <w:rPr>
          <w:rFonts w:ascii="Times New Roman" w:hAnsi="Times New Roman" w:cs="Times New Roman"/>
          <w:sz w:val="24"/>
          <w:szCs w:val="24"/>
        </w:rPr>
        <w:t>,</w:t>
      </w:r>
      <w:r w:rsidRPr="005D4EE8">
        <w:rPr>
          <w:rFonts w:ascii="Times New Roman" w:hAnsi="Times New Roman" w:cs="Times New Roman"/>
          <w:sz w:val="24"/>
          <w:szCs w:val="24"/>
        </w:rPr>
        <w:t xml:space="preserve"> </w:t>
      </w:r>
      <w:del w:id="1057" w:author="Deborah Neher" w:date="2020-08-19T20:49:00Z">
        <w:r w:rsidRPr="005D4EE8" w:rsidDel="00E2727B">
          <w:rPr>
            <w:rFonts w:ascii="Times New Roman" w:hAnsi="Times New Roman" w:cs="Times New Roman"/>
            <w:sz w:val="24"/>
            <w:szCs w:val="24"/>
          </w:rPr>
          <w:delText>M</w:delText>
        </w:r>
        <w:r w:rsidDel="00E2727B">
          <w:rPr>
            <w:rFonts w:ascii="Times New Roman" w:hAnsi="Times New Roman" w:cs="Times New Roman"/>
            <w:sz w:val="24"/>
            <w:szCs w:val="24"/>
          </w:rPr>
          <w:delText>.</w:delText>
        </w:r>
        <w:r w:rsidRPr="005D4EE8" w:rsidDel="00E2727B">
          <w:rPr>
            <w:rFonts w:ascii="Times New Roman" w:hAnsi="Times New Roman" w:cs="Times New Roman"/>
            <w:sz w:val="24"/>
            <w:szCs w:val="24"/>
          </w:rPr>
          <w:delText>A</w:delText>
        </w:r>
        <w:r w:rsidDel="00E2727B">
          <w:rPr>
            <w:rFonts w:ascii="Times New Roman" w:hAnsi="Times New Roman" w:cs="Times New Roman"/>
            <w:sz w:val="24"/>
            <w:szCs w:val="24"/>
          </w:rPr>
          <w:delText>,,</w:delText>
        </w:r>
      </w:del>
      <w:ins w:id="1058" w:author="Deborah Neher" w:date="2020-08-19T20:49:00Z">
        <w:r w:rsidR="00E2727B">
          <w:rPr>
            <w:rFonts w:ascii="Times New Roman" w:hAnsi="Times New Roman" w:cs="Times New Roman"/>
            <w:sz w:val="24"/>
            <w:szCs w:val="24"/>
          </w:rPr>
          <w:t>F.</w:t>
        </w:r>
      </w:ins>
      <w:ins w:id="1059" w:author="Deborah Neher" w:date="2020-08-19T20:51:00Z">
        <w:r w:rsidR="00E2727B">
          <w:rPr>
            <w:rFonts w:ascii="Times New Roman" w:hAnsi="Times New Roman" w:cs="Times New Roman"/>
            <w:sz w:val="24"/>
            <w:szCs w:val="24"/>
          </w:rPr>
          <w:t xml:space="preserve"> </w:t>
        </w:r>
      </w:ins>
      <w:ins w:id="1060" w:author="Deborah Neher" w:date="2020-08-19T20:49:00Z">
        <w:r w:rsidR="00E2727B">
          <w:rPr>
            <w:rFonts w:ascii="Times New Roman" w:hAnsi="Times New Roman" w:cs="Times New Roman"/>
            <w:sz w:val="24"/>
            <w:szCs w:val="24"/>
          </w:rPr>
          <w:t>A.</w:t>
        </w:r>
      </w:ins>
      <w:r w:rsidRPr="005D4EE8">
        <w:rPr>
          <w:rFonts w:ascii="Times New Roman" w:hAnsi="Times New Roman" w:cs="Times New Roman"/>
          <w:sz w:val="24"/>
          <w:szCs w:val="24"/>
        </w:rPr>
        <w:t xml:space="preserve"> Damasceno</w:t>
      </w:r>
      <w:r>
        <w:rPr>
          <w:rFonts w:ascii="Times New Roman" w:hAnsi="Times New Roman" w:cs="Times New Roman"/>
          <w:sz w:val="24"/>
          <w:szCs w:val="24"/>
        </w:rPr>
        <w:t>,</w:t>
      </w:r>
      <w:r w:rsidRPr="005D4EE8">
        <w:rPr>
          <w:rFonts w:ascii="Times New Roman" w:hAnsi="Times New Roman" w:cs="Times New Roman"/>
          <w:sz w:val="24"/>
          <w:szCs w:val="24"/>
        </w:rPr>
        <w:t xml:space="preserve"> </w:t>
      </w:r>
      <w:del w:id="1061" w:author="Deborah Neher" w:date="2020-08-19T20:49:00Z">
        <w:r w:rsidRPr="005D4EE8" w:rsidDel="00E2727B">
          <w:rPr>
            <w:rFonts w:ascii="Times New Roman" w:hAnsi="Times New Roman" w:cs="Times New Roman"/>
            <w:sz w:val="24"/>
            <w:szCs w:val="24"/>
          </w:rPr>
          <w:delText>F</w:delText>
        </w:r>
        <w:r w:rsidDel="00E2727B">
          <w:rPr>
            <w:rFonts w:ascii="Times New Roman" w:hAnsi="Times New Roman" w:cs="Times New Roman"/>
            <w:sz w:val="24"/>
            <w:szCs w:val="24"/>
          </w:rPr>
          <w:delText>.</w:delText>
        </w:r>
        <w:r w:rsidRPr="005D4EE8" w:rsidDel="00E2727B">
          <w:rPr>
            <w:rFonts w:ascii="Times New Roman" w:hAnsi="Times New Roman" w:cs="Times New Roman"/>
            <w:sz w:val="24"/>
            <w:szCs w:val="24"/>
          </w:rPr>
          <w:delText>A</w:delText>
        </w:r>
        <w:r w:rsidDel="00E2727B">
          <w:rPr>
            <w:rFonts w:ascii="Times New Roman" w:hAnsi="Times New Roman" w:cs="Times New Roman"/>
            <w:sz w:val="24"/>
            <w:szCs w:val="24"/>
          </w:rPr>
          <w:delText>.,</w:delText>
        </w:r>
      </w:del>
      <w:ins w:id="1062" w:author="Deborah Neher" w:date="2020-08-19T20:49:00Z">
        <w:r w:rsidR="00E2727B">
          <w:rPr>
            <w:rFonts w:ascii="Times New Roman" w:hAnsi="Times New Roman" w:cs="Times New Roman"/>
            <w:sz w:val="24"/>
            <w:szCs w:val="24"/>
          </w:rPr>
          <w:t>P.</w:t>
        </w:r>
      </w:ins>
      <w:r w:rsidRPr="005D4EE8">
        <w:rPr>
          <w:rFonts w:ascii="Times New Roman" w:hAnsi="Times New Roman" w:cs="Times New Roman"/>
          <w:sz w:val="24"/>
          <w:szCs w:val="24"/>
        </w:rPr>
        <w:t xml:space="preserve"> Galama</w:t>
      </w:r>
      <w:r>
        <w:rPr>
          <w:rFonts w:ascii="Times New Roman" w:hAnsi="Times New Roman" w:cs="Times New Roman"/>
          <w:sz w:val="24"/>
          <w:szCs w:val="24"/>
        </w:rPr>
        <w:t>,</w:t>
      </w:r>
      <w:r w:rsidRPr="005D4EE8">
        <w:rPr>
          <w:rFonts w:ascii="Times New Roman" w:hAnsi="Times New Roman" w:cs="Times New Roman"/>
          <w:sz w:val="24"/>
          <w:szCs w:val="24"/>
        </w:rPr>
        <w:t xml:space="preserve"> </w:t>
      </w:r>
      <w:del w:id="1063" w:author="Deborah Neher" w:date="2020-08-19T20:49:00Z">
        <w:r w:rsidRPr="005D4EE8" w:rsidDel="00E2727B">
          <w:rPr>
            <w:rFonts w:ascii="Times New Roman" w:hAnsi="Times New Roman" w:cs="Times New Roman"/>
            <w:sz w:val="24"/>
            <w:szCs w:val="24"/>
          </w:rPr>
          <w:delText>P</w:delText>
        </w:r>
        <w:r w:rsidDel="00E2727B">
          <w:rPr>
            <w:rFonts w:ascii="Times New Roman" w:hAnsi="Times New Roman" w:cs="Times New Roman"/>
            <w:sz w:val="24"/>
            <w:szCs w:val="24"/>
          </w:rPr>
          <w:delText>.,</w:delText>
        </w:r>
      </w:del>
      <w:ins w:id="1064" w:author="Deborah Neher" w:date="2020-08-19T20:49:00Z">
        <w:r w:rsidR="00E2727B">
          <w:rPr>
            <w:rFonts w:ascii="Times New Roman" w:hAnsi="Times New Roman" w:cs="Times New Roman"/>
            <w:sz w:val="24"/>
            <w:szCs w:val="24"/>
          </w:rPr>
          <w:t>J.</w:t>
        </w:r>
      </w:ins>
      <w:ins w:id="1065" w:author="Deborah Neher" w:date="2020-08-19T20:51:00Z">
        <w:r w:rsidR="00E2727B">
          <w:rPr>
            <w:rFonts w:ascii="Times New Roman" w:hAnsi="Times New Roman" w:cs="Times New Roman"/>
            <w:sz w:val="24"/>
            <w:szCs w:val="24"/>
          </w:rPr>
          <w:t xml:space="preserve"> </w:t>
        </w:r>
      </w:ins>
      <w:ins w:id="1066" w:author="Deborah Neher" w:date="2020-08-19T20:49:00Z">
        <w:r w:rsidR="00E2727B">
          <w:rPr>
            <w:rFonts w:ascii="Times New Roman" w:hAnsi="Times New Roman" w:cs="Times New Roman"/>
            <w:sz w:val="24"/>
            <w:szCs w:val="24"/>
          </w:rPr>
          <w:t>L.</w:t>
        </w:r>
      </w:ins>
      <w:r w:rsidRPr="005D4EE8">
        <w:rPr>
          <w:rFonts w:ascii="Times New Roman" w:hAnsi="Times New Roman" w:cs="Times New Roman"/>
          <w:sz w:val="24"/>
          <w:szCs w:val="24"/>
        </w:rPr>
        <w:t xml:space="preserve"> Taraba</w:t>
      </w:r>
      <w:r>
        <w:rPr>
          <w:rFonts w:ascii="Times New Roman" w:hAnsi="Times New Roman" w:cs="Times New Roman"/>
          <w:sz w:val="24"/>
          <w:szCs w:val="24"/>
        </w:rPr>
        <w:t>,</w:t>
      </w:r>
      <w:r w:rsidRPr="005D4EE8">
        <w:rPr>
          <w:rFonts w:ascii="Times New Roman" w:hAnsi="Times New Roman" w:cs="Times New Roman"/>
          <w:sz w:val="24"/>
          <w:szCs w:val="24"/>
        </w:rPr>
        <w:t xml:space="preserve"> </w:t>
      </w:r>
      <w:ins w:id="1067" w:author="Deborah Neher" w:date="2020-08-19T20:49:00Z">
        <w:r w:rsidR="00E2727B">
          <w:rPr>
            <w:rFonts w:ascii="Times New Roman" w:hAnsi="Times New Roman" w:cs="Times New Roman"/>
            <w:sz w:val="24"/>
            <w:szCs w:val="24"/>
          </w:rPr>
          <w:t xml:space="preserve">and </w:t>
        </w:r>
      </w:ins>
      <w:del w:id="1068" w:author="Deborah Neher" w:date="2020-08-19T20:49:00Z">
        <w:r w:rsidRPr="005D4EE8" w:rsidDel="00E2727B">
          <w:rPr>
            <w:rFonts w:ascii="Times New Roman" w:hAnsi="Times New Roman" w:cs="Times New Roman"/>
            <w:sz w:val="24"/>
            <w:szCs w:val="24"/>
          </w:rPr>
          <w:delText>J</w:delText>
        </w:r>
        <w:r w:rsidDel="00E2727B">
          <w:rPr>
            <w:rFonts w:ascii="Times New Roman" w:hAnsi="Times New Roman" w:cs="Times New Roman"/>
            <w:sz w:val="24"/>
            <w:szCs w:val="24"/>
          </w:rPr>
          <w:delText>.</w:delText>
        </w:r>
        <w:r w:rsidRPr="005D4EE8" w:rsidDel="00E2727B">
          <w:rPr>
            <w:rFonts w:ascii="Times New Roman" w:hAnsi="Times New Roman" w:cs="Times New Roman"/>
            <w:sz w:val="24"/>
            <w:szCs w:val="24"/>
          </w:rPr>
          <w:delText>L</w:delText>
        </w:r>
        <w:r w:rsidDel="00E2727B">
          <w:rPr>
            <w:rFonts w:ascii="Times New Roman" w:hAnsi="Times New Roman" w:cs="Times New Roman"/>
            <w:sz w:val="24"/>
            <w:szCs w:val="24"/>
          </w:rPr>
          <w:delText>.,</w:delText>
        </w:r>
      </w:del>
      <w:ins w:id="1069" w:author="Deborah Neher" w:date="2020-08-19T20:49:00Z">
        <w:r w:rsidR="00E2727B">
          <w:rPr>
            <w:rFonts w:ascii="Times New Roman" w:hAnsi="Times New Roman" w:cs="Times New Roman"/>
            <w:sz w:val="24"/>
            <w:szCs w:val="24"/>
          </w:rPr>
          <w:t>A.</w:t>
        </w:r>
      </w:ins>
      <w:r w:rsidRPr="005D4EE8">
        <w:rPr>
          <w:rFonts w:ascii="Times New Roman" w:hAnsi="Times New Roman" w:cs="Times New Roman"/>
          <w:sz w:val="24"/>
          <w:szCs w:val="24"/>
        </w:rPr>
        <w:t xml:space="preserve"> Kuipers</w:t>
      </w:r>
      <w:ins w:id="1070" w:author="Deborah Neher" w:date="2020-08-19T20:49:00Z">
        <w:r w:rsidR="00E2727B">
          <w:rPr>
            <w:rFonts w:ascii="Times New Roman" w:hAnsi="Times New Roman" w:cs="Times New Roman"/>
            <w:sz w:val="24"/>
            <w:szCs w:val="24"/>
          </w:rPr>
          <w:t xml:space="preserve">. </w:t>
        </w:r>
      </w:ins>
      <w:del w:id="1071" w:author="Deborah Neher" w:date="2020-08-19T20:49:00Z">
        <w:r w:rsidDel="00E2727B">
          <w:rPr>
            <w:rFonts w:ascii="Times New Roman" w:hAnsi="Times New Roman" w:cs="Times New Roman"/>
            <w:sz w:val="24"/>
            <w:szCs w:val="24"/>
          </w:rPr>
          <w:delText>,</w:delText>
        </w:r>
        <w:r w:rsidRPr="005D4EE8" w:rsidDel="00E2727B">
          <w:rPr>
            <w:rFonts w:ascii="Times New Roman" w:hAnsi="Times New Roman" w:cs="Times New Roman"/>
            <w:sz w:val="24"/>
            <w:szCs w:val="24"/>
          </w:rPr>
          <w:delText xml:space="preserve"> A</w:delText>
        </w:r>
        <w:r w:rsidDel="00E2727B">
          <w:rPr>
            <w:rFonts w:ascii="Times New Roman" w:hAnsi="Times New Roman" w:cs="Times New Roman"/>
            <w:sz w:val="24"/>
            <w:szCs w:val="24"/>
          </w:rPr>
          <w:delText>.</w:delText>
        </w:r>
        <w:r w:rsidRPr="005D4EE8" w:rsidDel="00E2727B">
          <w:rPr>
            <w:rFonts w:ascii="Times New Roman" w:hAnsi="Times New Roman" w:cs="Times New Roman"/>
            <w:sz w:val="24"/>
            <w:szCs w:val="24"/>
          </w:rPr>
          <w:delText xml:space="preserve"> </w:delText>
        </w:r>
      </w:del>
      <w:r w:rsidRPr="005D4EE8">
        <w:rPr>
          <w:rFonts w:ascii="Times New Roman" w:hAnsi="Times New Roman" w:cs="Times New Roman"/>
          <w:sz w:val="24"/>
          <w:szCs w:val="24"/>
        </w:rPr>
        <w:t>2020. Invited review: Compost-bedded pack barns for dairy cows.</w:t>
      </w:r>
      <w:r>
        <w:rPr>
          <w:rFonts w:ascii="Times New Roman" w:hAnsi="Times New Roman" w:cs="Times New Roman"/>
          <w:sz w:val="24"/>
          <w:szCs w:val="24"/>
        </w:rPr>
        <w:t xml:space="preserve"> J</w:t>
      </w:r>
      <w:ins w:id="1072" w:author="Deborah Neher" w:date="2020-08-19T20:49:00Z">
        <w:r w:rsidR="00E2727B">
          <w:rPr>
            <w:rFonts w:ascii="Times New Roman" w:hAnsi="Times New Roman" w:cs="Times New Roman"/>
            <w:sz w:val="24"/>
            <w:szCs w:val="24"/>
          </w:rPr>
          <w:t>.</w:t>
        </w:r>
      </w:ins>
      <w:r>
        <w:rPr>
          <w:rFonts w:ascii="Times New Roman" w:hAnsi="Times New Roman" w:cs="Times New Roman"/>
          <w:sz w:val="24"/>
          <w:szCs w:val="24"/>
        </w:rPr>
        <w:t xml:space="preserve"> Dairy Sci</w:t>
      </w:r>
      <w:ins w:id="1073" w:author="Deborah Neher" w:date="2020-08-19T20:49:00Z">
        <w:r w:rsidR="00E2727B">
          <w:rPr>
            <w:rFonts w:ascii="Times New Roman" w:hAnsi="Times New Roman" w:cs="Times New Roman"/>
            <w:sz w:val="24"/>
            <w:szCs w:val="24"/>
          </w:rPr>
          <w:t>.</w:t>
        </w:r>
      </w:ins>
      <w:r>
        <w:rPr>
          <w:rFonts w:ascii="Times New Roman" w:hAnsi="Times New Roman" w:cs="Times New Roman"/>
          <w:sz w:val="24"/>
          <w:szCs w:val="24"/>
        </w:rPr>
        <w:t xml:space="preserve"> </w:t>
      </w:r>
      <w:r w:rsidRPr="005D4EE8">
        <w:rPr>
          <w:rFonts w:ascii="Times New Roman" w:hAnsi="Times New Roman" w:cs="Times New Roman"/>
          <w:sz w:val="24"/>
          <w:szCs w:val="24"/>
        </w:rPr>
        <w:t>103</w:t>
      </w:r>
      <w:del w:id="1074" w:author="Deborah Neher" w:date="2020-08-19T20:49:00Z">
        <w:r w:rsidRPr="005D4EE8" w:rsidDel="00E2727B">
          <w:rPr>
            <w:rFonts w:ascii="Times New Roman" w:hAnsi="Times New Roman" w:cs="Times New Roman"/>
            <w:sz w:val="24"/>
            <w:szCs w:val="24"/>
          </w:rPr>
          <w:delText>(2)</w:delText>
        </w:r>
      </w:del>
      <w:r w:rsidRPr="005D4EE8">
        <w:rPr>
          <w:rFonts w:ascii="Times New Roman" w:hAnsi="Times New Roman" w:cs="Times New Roman"/>
          <w:sz w:val="24"/>
          <w:szCs w:val="24"/>
        </w:rPr>
        <w:t>:1072-1099</w:t>
      </w:r>
      <w:r>
        <w:rPr>
          <w:rFonts w:ascii="Times New Roman" w:hAnsi="Times New Roman" w:cs="Times New Roman"/>
          <w:sz w:val="24"/>
          <w:szCs w:val="24"/>
        </w:rPr>
        <w:t>.</w:t>
      </w:r>
    </w:p>
    <w:p w14:paraId="0F1EFFAD" w14:textId="51DEF716" w:rsidR="002C6CE6" w:rsidRDefault="00CE02C3" w:rsidP="002C6CE6">
      <w:pPr>
        <w:tabs>
          <w:tab w:val="left" w:pos="360"/>
          <w:tab w:val="left" w:pos="720"/>
        </w:tabs>
        <w:spacing w:line="480" w:lineRule="auto"/>
        <w:ind w:left="360" w:hanging="360"/>
        <w:rPr>
          <w:rFonts w:ascii="Times New Roman" w:hAnsi="Times New Roman" w:cs="Times New Roman"/>
          <w:sz w:val="24"/>
          <w:szCs w:val="24"/>
        </w:rPr>
      </w:pPr>
      <w:r w:rsidRPr="00CE02C3">
        <w:rPr>
          <w:rFonts w:ascii="Times New Roman" w:hAnsi="Times New Roman" w:cs="Times New Roman"/>
          <w:sz w:val="24"/>
          <w:szCs w:val="24"/>
        </w:rPr>
        <w:t>O'Connor</w:t>
      </w:r>
      <w:ins w:id="1075" w:author="Deborah Neher" w:date="2020-08-19T20:49: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A</w:t>
      </w:r>
      <w:ins w:id="1076" w:author="Deborah Neher" w:date="2020-08-19T20:51:00Z">
        <w:r w:rsidR="00E2727B">
          <w:rPr>
            <w:rFonts w:ascii="Times New Roman" w:hAnsi="Times New Roman" w:cs="Times New Roman"/>
            <w:sz w:val="24"/>
            <w:szCs w:val="24"/>
          </w:rPr>
          <w:t xml:space="preserve">. </w:t>
        </w:r>
      </w:ins>
      <w:r w:rsidRPr="00CE02C3">
        <w:rPr>
          <w:rFonts w:ascii="Times New Roman" w:hAnsi="Times New Roman" w:cs="Times New Roman"/>
          <w:sz w:val="24"/>
          <w:szCs w:val="24"/>
        </w:rPr>
        <w:t>M</w:t>
      </w:r>
      <w:ins w:id="1077" w:author="Deborah Neher" w:date="2020-08-19T20:51:00Z">
        <w:r w:rsidR="00E2727B">
          <w:rPr>
            <w:rFonts w:ascii="Times New Roman" w:hAnsi="Times New Roman" w:cs="Times New Roman"/>
            <w:sz w:val="24"/>
            <w:szCs w:val="24"/>
          </w:rPr>
          <w:t>., J. M.</w:t>
        </w:r>
      </w:ins>
      <w:r w:rsidRPr="00CE02C3">
        <w:rPr>
          <w:rFonts w:ascii="Times New Roman" w:hAnsi="Times New Roman" w:cs="Times New Roman"/>
          <w:sz w:val="24"/>
          <w:szCs w:val="24"/>
        </w:rPr>
        <w:t xml:space="preserve"> Sargeant</w:t>
      </w:r>
      <w:ins w:id="1078" w:author="Deborah Neher" w:date="2020-08-19T20:51:00Z">
        <w:r w:rsidR="00E2727B">
          <w:rPr>
            <w:rFonts w:ascii="Times New Roman" w:hAnsi="Times New Roman" w:cs="Times New Roman"/>
            <w:sz w:val="24"/>
            <w:szCs w:val="24"/>
          </w:rPr>
          <w:t>,</w:t>
        </w:r>
      </w:ins>
      <w:del w:id="1079" w:author="Deborah Neher" w:date="2020-08-19T20:51:00Z">
        <w:r w:rsidRPr="00CE02C3" w:rsidDel="00E2727B">
          <w:rPr>
            <w:rFonts w:ascii="Times New Roman" w:hAnsi="Times New Roman" w:cs="Times New Roman"/>
            <w:sz w:val="24"/>
            <w:szCs w:val="24"/>
          </w:rPr>
          <w:delText xml:space="preserve"> JM</w:delText>
        </w:r>
      </w:del>
      <w:r w:rsidRPr="00CE02C3">
        <w:rPr>
          <w:rFonts w:ascii="Times New Roman" w:hAnsi="Times New Roman" w:cs="Times New Roman"/>
          <w:sz w:val="24"/>
          <w:szCs w:val="24"/>
        </w:rPr>
        <w:t xml:space="preserve"> </w:t>
      </w:r>
      <w:ins w:id="1080" w:author="Deborah Neher" w:date="2020-08-19T20:51:00Z">
        <w:r w:rsidR="00E2727B">
          <w:rPr>
            <w:rFonts w:ascii="Times New Roman" w:hAnsi="Times New Roman" w:cs="Times New Roman"/>
            <w:sz w:val="24"/>
            <w:szCs w:val="24"/>
          </w:rPr>
          <w:t xml:space="preserve">I. R. </w:t>
        </w:r>
      </w:ins>
      <w:r w:rsidRPr="00CE02C3">
        <w:rPr>
          <w:rFonts w:ascii="Times New Roman" w:hAnsi="Times New Roman" w:cs="Times New Roman"/>
          <w:sz w:val="24"/>
          <w:szCs w:val="24"/>
        </w:rPr>
        <w:t>Dohoo</w:t>
      </w:r>
      <w:ins w:id="1081" w:author="Deborah Neher" w:date="2020-08-19T20:51:00Z">
        <w:r w:rsidR="00E2727B">
          <w:rPr>
            <w:rFonts w:ascii="Times New Roman" w:hAnsi="Times New Roman" w:cs="Times New Roman"/>
            <w:sz w:val="24"/>
            <w:szCs w:val="24"/>
          </w:rPr>
          <w:t>, H. N.</w:t>
        </w:r>
      </w:ins>
      <w:r w:rsidRPr="00CE02C3">
        <w:rPr>
          <w:rFonts w:ascii="Times New Roman" w:hAnsi="Times New Roman" w:cs="Times New Roman"/>
          <w:sz w:val="24"/>
          <w:szCs w:val="24"/>
        </w:rPr>
        <w:t xml:space="preserve"> </w:t>
      </w:r>
      <w:del w:id="1082" w:author="Deborah Neher" w:date="2020-08-19T20:51:00Z">
        <w:r w:rsidRPr="00CE02C3" w:rsidDel="00E2727B">
          <w:rPr>
            <w:rFonts w:ascii="Times New Roman" w:hAnsi="Times New Roman" w:cs="Times New Roman"/>
            <w:sz w:val="24"/>
            <w:szCs w:val="24"/>
          </w:rPr>
          <w:delText xml:space="preserve">IR </w:delText>
        </w:r>
      </w:del>
      <w:r w:rsidRPr="00CE02C3">
        <w:rPr>
          <w:rFonts w:ascii="Times New Roman" w:hAnsi="Times New Roman" w:cs="Times New Roman"/>
          <w:sz w:val="24"/>
          <w:szCs w:val="24"/>
        </w:rPr>
        <w:t>Erb</w:t>
      </w:r>
      <w:ins w:id="1083" w:author="Deborah Neher" w:date="2020-08-19T20:51: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del w:id="1084" w:author="Deborah Neher" w:date="2020-08-19T20:52:00Z">
        <w:r w:rsidRPr="00CE02C3" w:rsidDel="00E2727B">
          <w:rPr>
            <w:rFonts w:ascii="Times New Roman" w:hAnsi="Times New Roman" w:cs="Times New Roman"/>
            <w:sz w:val="24"/>
            <w:szCs w:val="24"/>
          </w:rPr>
          <w:delText xml:space="preserve">HN </w:delText>
        </w:r>
      </w:del>
      <w:ins w:id="1085" w:author="Deborah Neher" w:date="2020-08-19T20:52:00Z">
        <w:r w:rsidR="00E2727B">
          <w:rPr>
            <w:rFonts w:ascii="Times New Roman" w:hAnsi="Times New Roman" w:cs="Times New Roman"/>
            <w:sz w:val="24"/>
            <w:szCs w:val="24"/>
          </w:rPr>
          <w:t xml:space="preserve">M. </w:t>
        </w:r>
      </w:ins>
      <w:r w:rsidRPr="00CE02C3">
        <w:rPr>
          <w:rFonts w:ascii="Times New Roman" w:hAnsi="Times New Roman" w:cs="Times New Roman"/>
          <w:sz w:val="24"/>
          <w:szCs w:val="24"/>
        </w:rPr>
        <w:t>Cevallos</w:t>
      </w:r>
      <w:ins w:id="1086" w:author="Deborah Neher" w:date="2020-08-19T20:52:00Z">
        <w:r w:rsidR="00E2727B">
          <w:rPr>
            <w:rFonts w:ascii="Times New Roman" w:hAnsi="Times New Roman" w:cs="Times New Roman"/>
            <w:sz w:val="24"/>
            <w:szCs w:val="24"/>
          </w:rPr>
          <w:t>, M.</w:t>
        </w:r>
      </w:ins>
      <w:r w:rsidRPr="00CE02C3">
        <w:rPr>
          <w:rFonts w:ascii="Times New Roman" w:hAnsi="Times New Roman" w:cs="Times New Roman"/>
          <w:sz w:val="24"/>
          <w:szCs w:val="24"/>
        </w:rPr>
        <w:t xml:space="preserve"> </w:t>
      </w:r>
      <w:del w:id="1087" w:author="Deborah Neher" w:date="2020-08-19T20:52:00Z">
        <w:r w:rsidRPr="00CE02C3" w:rsidDel="00E2727B">
          <w:rPr>
            <w:rFonts w:ascii="Times New Roman" w:hAnsi="Times New Roman" w:cs="Times New Roman"/>
            <w:sz w:val="24"/>
            <w:szCs w:val="24"/>
          </w:rPr>
          <w:delText xml:space="preserve">M </w:delText>
        </w:r>
      </w:del>
      <w:r w:rsidRPr="00CE02C3">
        <w:rPr>
          <w:rFonts w:ascii="Times New Roman" w:hAnsi="Times New Roman" w:cs="Times New Roman"/>
          <w:sz w:val="24"/>
          <w:szCs w:val="24"/>
        </w:rPr>
        <w:t xml:space="preserve">Egger </w:t>
      </w:r>
      <w:ins w:id="1088" w:author="Deborah Neher" w:date="2020-08-19T20:52:00Z">
        <w:r w:rsidR="00E2727B">
          <w:rPr>
            <w:rFonts w:ascii="Times New Roman" w:hAnsi="Times New Roman" w:cs="Times New Roman"/>
            <w:sz w:val="24"/>
            <w:szCs w:val="24"/>
          </w:rPr>
          <w:t xml:space="preserve">, </w:t>
        </w:r>
      </w:ins>
      <w:del w:id="1089" w:author="Deborah Neher" w:date="2020-08-19T20:52:00Z">
        <w:r w:rsidRPr="00CE02C3" w:rsidDel="00E2727B">
          <w:rPr>
            <w:rFonts w:ascii="Times New Roman" w:hAnsi="Times New Roman" w:cs="Times New Roman"/>
            <w:sz w:val="24"/>
            <w:szCs w:val="24"/>
          </w:rPr>
          <w:delText xml:space="preserve">M </w:delText>
        </w:r>
      </w:del>
      <w:ins w:id="1090" w:author="Deborah Neher" w:date="2020-08-19T20:52:00Z">
        <w:r w:rsidR="00E2727B">
          <w:rPr>
            <w:rFonts w:ascii="Times New Roman" w:hAnsi="Times New Roman" w:cs="Times New Roman"/>
            <w:sz w:val="24"/>
            <w:szCs w:val="24"/>
          </w:rPr>
          <w:t xml:space="preserve">A. K. </w:t>
        </w:r>
      </w:ins>
      <w:r w:rsidRPr="00CE02C3">
        <w:rPr>
          <w:rFonts w:ascii="Times New Roman" w:hAnsi="Times New Roman" w:cs="Times New Roman"/>
          <w:sz w:val="24"/>
          <w:szCs w:val="24"/>
        </w:rPr>
        <w:t>Ersbøll</w:t>
      </w:r>
      <w:ins w:id="1091" w:author="Deborah Neher" w:date="2020-08-19T20:52: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del w:id="1092" w:author="Deborah Neher" w:date="2020-08-19T20:52:00Z">
        <w:r w:rsidRPr="00CE02C3" w:rsidDel="00E2727B">
          <w:rPr>
            <w:rFonts w:ascii="Times New Roman" w:hAnsi="Times New Roman" w:cs="Times New Roman"/>
            <w:sz w:val="24"/>
            <w:szCs w:val="24"/>
          </w:rPr>
          <w:delText xml:space="preserve">AK </w:delText>
        </w:r>
      </w:del>
      <w:ins w:id="1093" w:author="Deborah Neher" w:date="2020-08-19T20:52:00Z">
        <w:r w:rsidR="00E2727B">
          <w:rPr>
            <w:rFonts w:ascii="Times New Roman" w:hAnsi="Times New Roman" w:cs="Times New Roman"/>
            <w:sz w:val="24"/>
            <w:szCs w:val="24"/>
          </w:rPr>
          <w:t>S. W.</w:t>
        </w:r>
        <w:r w:rsidR="00E2727B" w:rsidRPr="00CE02C3">
          <w:rPr>
            <w:rFonts w:ascii="Times New Roman" w:hAnsi="Times New Roman" w:cs="Times New Roman"/>
            <w:sz w:val="24"/>
            <w:szCs w:val="24"/>
          </w:rPr>
          <w:t xml:space="preserve"> </w:t>
        </w:r>
      </w:ins>
      <w:r w:rsidRPr="00CE02C3">
        <w:rPr>
          <w:rFonts w:ascii="Times New Roman" w:hAnsi="Times New Roman" w:cs="Times New Roman"/>
          <w:sz w:val="24"/>
          <w:szCs w:val="24"/>
        </w:rPr>
        <w:t>Martin</w:t>
      </w:r>
      <w:ins w:id="1094" w:author="Deborah Neher" w:date="2020-08-19T20:52:00Z">
        <w:r w:rsidR="00E2727B">
          <w:rPr>
            <w:rFonts w:ascii="Times New Roman" w:hAnsi="Times New Roman" w:cs="Times New Roman"/>
            <w:sz w:val="24"/>
            <w:szCs w:val="24"/>
          </w:rPr>
          <w:t>, L. R.</w:t>
        </w:r>
      </w:ins>
      <w:del w:id="1095" w:author="Deborah Neher" w:date="2020-08-19T20:52:00Z">
        <w:r w:rsidRPr="00CE02C3" w:rsidDel="00E2727B">
          <w:rPr>
            <w:rFonts w:ascii="Times New Roman" w:hAnsi="Times New Roman" w:cs="Times New Roman"/>
            <w:sz w:val="24"/>
            <w:szCs w:val="24"/>
          </w:rPr>
          <w:delText xml:space="preserve"> SW</w:delText>
        </w:r>
      </w:del>
      <w:r w:rsidRPr="00CE02C3">
        <w:rPr>
          <w:rFonts w:ascii="Times New Roman" w:hAnsi="Times New Roman" w:cs="Times New Roman"/>
          <w:sz w:val="24"/>
          <w:szCs w:val="24"/>
        </w:rPr>
        <w:t xml:space="preserve"> Nielsen</w:t>
      </w:r>
      <w:ins w:id="1096" w:author="Deborah Neher" w:date="2020-08-19T20:52:00Z">
        <w:r w:rsidR="00E2727B">
          <w:rPr>
            <w:rFonts w:ascii="Times New Roman" w:hAnsi="Times New Roman" w:cs="Times New Roman"/>
            <w:sz w:val="24"/>
            <w:szCs w:val="24"/>
          </w:rPr>
          <w:t>, D. L.</w:t>
        </w:r>
      </w:ins>
      <w:del w:id="1097" w:author="Deborah Neher" w:date="2020-08-19T20:52:00Z">
        <w:r w:rsidRPr="00CE02C3" w:rsidDel="00E2727B">
          <w:rPr>
            <w:rFonts w:ascii="Times New Roman" w:hAnsi="Times New Roman" w:cs="Times New Roman"/>
            <w:sz w:val="24"/>
            <w:szCs w:val="24"/>
          </w:rPr>
          <w:delText xml:space="preserve"> LR</w:delText>
        </w:r>
      </w:del>
      <w:r w:rsidRPr="00CE02C3">
        <w:rPr>
          <w:rFonts w:ascii="Times New Roman" w:hAnsi="Times New Roman" w:cs="Times New Roman"/>
          <w:sz w:val="24"/>
          <w:szCs w:val="24"/>
        </w:rPr>
        <w:t xml:space="preserve"> Pearl</w:t>
      </w:r>
      <w:ins w:id="1098" w:author="Deborah Neher" w:date="2020-08-19T20:52:00Z">
        <w:r w:rsidR="00E2727B">
          <w:rPr>
            <w:rFonts w:ascii="Times New Roman" w:hAnsi="Times New Roman" w:cs="Times New Roman"/>
            <w:sz w:val="24"/>
            <w:szCs w:val="24"/>
          </w:rPr>
          <w:t xml:space="preserve">, D. U. </w:t>
        </w:r>
      </w:ins>
      <w:del w:id="1099" w:author="Deborah Neher" w:date="2020-08-19T20:52:00Z">
        <w:r w:rsidRPr="00CE02C3" w:rsidDel="00E2727B">
          <w:rPr>
            <w:rFonts w:ascii="Times New Roman" w:hAnsi="Times New Roman" w:cs="Times New Roman"/>
            <w:sz w:val="24"/>
            <w:szCs w:val="24"/>
          </w:rPr>
          <w:delText xml:space="preserve"> DL </w:delText>
        </w:r>
      </w:del>
      <w:r w:rsidRPr="00CE02C3">
        <w:rPr>
          <w:rFonts w:ascii="Times New Roman" w:hAnsi="Times New Roman" w:cs="Times New Roman"/>
          <w:sz w:val="24"/>
          <w:szCs w:val="24"/>
        </w:rPr>
        <w:t>Pfeiffer</w:t>
      </w:r>
      <w:ins w:id="1100" w:author="Deborah Neher" w:date="2020-08-19T20:52: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ins w:id="1101" w:author="Deborah Neher" w:date="2020-08-19T20:52:00Z">
        <w:r w:rsidR="00E2727B">
          <w:rPr>
            <w:rFonts w:ascii="Times New Roman" w:hAnsi="Times New Roman" w:cs="Times New Roman"/>
            <w:sz w:val="24"/>
            <w:szCs w:val="24"/>
          </w:rPr>
          <w:t xml:space="preserve"> J. </w:t>
        </w:r>
      </w:ins>
      <w:del w:id="1102" w:author="Deborah Neher" w:date="2020-08-19T20:52:00Z">
        <w:r w:rsidRPr="00CE02C3" w:rsidDel="00E2727B">
          <w:rPr>
            <w:rFonts w:ascii="Times New Roman" w:hAnsi="Times New Roman" w:cs="Times New Roman"/>
            <w:sz w:val="24"/>
            <w:szCs w:val="24"/>
          </w:rPr>
          <w:delText xml:space="preserve">DU </w:delText>
        </w:r>
      </w:del>
      <w:r w:rsidRPr="00CE02C3">
        <w:rPr>
          <w:rFonts w:ascii="Times New Roman" w:hAnsi="Times New Roman" w:cs="Times New Roman"/>
          <w:sz w:val="24"/>
          <w:szCs w:val="24"/>
        </w:rPr>
        <w:t>Sanchez</w:t>
      </w:r>
      <w:ins w:id="1103" w:author="Deborah Neher" w:date="2020-08-19T20:53:00Z">
        <w:r w:rsidR="00E2727B">
          <w:rPr>
            <w:rFonts w:ascii="Times New Roman" w:hAnsi="Times New Roman" w:cs="Times New Roman"/>
            <w:sz w:val="24"/>
            <w:szCs w:val="24"/>
          </w:rPr>
          <w:t xml:space="preserve">, M. E. </w:t>
        </w:r>
      </w:ins>
      <w:del w:id="1104" w:author="Deborah Neher" w:date="2020-08-19T20:53:00Z">
        <w:r w:rsidRPr="00CE02C3" w:rsidDel="00E2727B">
          <w:rPr>
            <w:rFonts w:ascii="Times New Roman" w:hAnsi="Times New Roman" w:cs="Times New Roman"/>
            <w:sz w:val="24"/>
            <w:szCs w:val="24"/>
          </w:rPr>
          <w:delText xml:space="preserve"> J </w:delText>
        </w:r>
      </w:del>
      <w:r w:rsidRPr="00CE02C3">
        <w:rPr>
          <w:rFonts w:ascii="Times New Roman" w:hAnsi="Times New Roman" w:cs="Times New Roman"/>
          <w:sz w:val="24"/>
          <w:szCs w:val="24"/>
        </w:rPr>
        <w:t>Torrence</w:t>
      </w:r>
      <w:ins w:id="1105" w:author="Deborah Neher" w:date="2020-08-19T20:53: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del w:id="1106" w:author="Deborah Neher" w:date="2020-08-19T20:53:00Z">
        <w:r w:rsidRPr="00CE02C3" w:rsidDel="00E2727B">
          <w:rPr>
            <w:rFonts w:ascii="Times New Roman" w:hAnsi="Times New Roman" w:cs="Times New Roman"/>
            <w:sz w:val="24"/>
            <w:szCs w:val="24"/>
          </w:rPr>
          <w:delText xml:space="preserve">ME </w:delText>
        </w:r>
      </w:del>
      <w:ins w:id="1107" w:author="Deborah Neher" w:date="2020-08-19T20:53:00Z">
        <w:r w:rsidR="00E2727B">
          <w:rPr>
            <w:rFonts w:ascii="Times New Roman" w:hAnsi="Times New Roman" w:cs="Times New Roman"/>
            <w:sz w:val="24"/>
            <w:szCs w:val="24"/>
          </w:rPr>
          <w:t>H.</w:t>
        </w:r>
        <w:r w:rsidR="00E2727B" w:rsidRPr="00CE02C3">
          <w:rPr>
            <w:rFonts w:ascii="Times New Roman" w:hAnsi="Times New Roman" w:cs="Times New Roman"/>
            <w:sz w:val="24"/>
            <w:szCs w:val="24"/>
          </w:rPr>
          <w:t xml:space="preserve"> </w:t>
        </w:r>
      </w:ins>
      <w:r w:rsidRPr="00CE02C3">
        <w:rPr>
          <w:rFonts w:ascii="Times New Roman" w:hAnsi="Times New Roman" w:cs="Times New Roman"/>
          <w:sz w:val="24"/>
          <w:szCs w:val="24"/>
        </w:rPr>
        <w:t>Vigre</w:t>
      </w:r>
      <w:ins w:id="1108" w:author="Deborah Neher" w:date="2020-08-19T20:53: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del w:id="1109" w:author="Deborah Neher" w:date="2020-08-19T20:53:00Z">
        <w:r w:rsidRPr="00CE02C3" w:rsidDel="00E2727B">
          <w:rPr>
            <w:rFonts w:ascii="Times New Roman" w:hAnsi="Times New Roman" w:cs="Times New Roman"/>
            <w:sz w:val="24"/>
            <w:szCs w:val="24"/>
          </w:rPr>
          <w:delText xml:space="preserve">H </w:delText>
        </w:r>
      </w:del>
      <w:ins w:id="1110" w:author="Deborah Neher" w:date="2020-08-19T20:53:00Z">
        <w:r w:rsidR="00E2727B">
          <w:rPr>
            <w:rFonts w:ascii="Times New Roman" w:hAnsi="Times New Roman" w:cs="Times New Roman"/>
            <w:sz w:val="24"/>
            <w:szCs w:val="24"/>
          </w:rPr>
          <w:t>C.</w:t>
        </w:r>
        <w:r w:rsidR="00E2727B" w:rsidRPr="00CE02C3">
          <w:rPr>
            <w:rFonts w:ascii="Times New Roman" w:hAnsi="Times New Roman" w:cs="Times New Roman"/>
            <w:sz w:val="24"/>
            <w:szCs w:val="24"/>
          </w:rPr>
          <w:t xml:space="preserve"> </w:t>
        </w:r>
      </w:ins>
      <w:r w:rsidRPr="00CE02C3">
        <w:rPr>
          <w:rFonts w:ascii="Times New Roman" w:hAnsi="Times New Roman" w:cs="Times New Roman"/>
          <w:sz w:val="24"/>
          <w:szCs w:val="24"/>
        </w:rPr>
        <w:t>Waldner</w:t>
      </w:r>
      <w:ins w:id="1111" w:author="Deborah Neher" w:date="2020-08-19T20:53:00Z">
        <w:r w:rsidR="00E2727B">
          <w:rPr>
            <w:rFonts w:ascii="Times New Roman" w:hAnsi="Times New Roman" w:cs="Times New Roman"/>
            <w:sz w:val="24"/>
            <w:szCs w:val="24"/>
          </w:rPr>
          <w:t>, and</w:t>
        </w:r>
      </w:ins>
      <w:r w:rsidRPr="00CE02C3">
        <w:rPr>
          <w:rFonts w:ascii="Times New Roman" w:hAnsi="Times New Roman" w:cs="Times New Roman"/>
          <w:sz w:val="24"/>
          <w:szCs w:val="24"/>
        </w:rPr>
        <w:t xml:space="preserve"> </w:t>
      </w:r>
      <w:del w:id="1112" w:author="Deborah Neher" w:date="2020-08-19T20:53:00Z">
        <w:r w:rsidRPr="00CE02C3" w:rsidDel="00E2727B">
          <w:rPr>
            <w:rFonts w:ascii="Times New Roman" w:hAnsi="Times New Roman" w:cs="Times New Roman"/>
            <w:sz w:val="24"/>
            <w:szCs w:val="24"/>
          </w:rPr>
          <w:delText xml:space="preserve">C </w:delText>
        </w:r>
      </w:del>
      <w:ins w:id="1113" w:author="Deborah Neher" w:date="2020-08-19T20:53:00Z">
        <w:r w:rsidR="00E2727B">
          <w:rPr>
            <w:rFonts w:ascii="Times New Roman" w:hAnsi="Times New Roman" w:cs="Times New Roman"/>
            <w:sz w:val="24"/>
            <w:szCs w:val="24"/>
          </w:rPr>
          <w:t xml:space="preserve">M. P. </w:t>
        </w:r>
      </w:ins>
      <w:r w:rsidRPr="00CE02C3">
        <w:rPr>
          <w:rFonts w:ascii="Times New Roman" w:hAnsi="Times New Roman" w:cs="Times New Roman"/>
          <w:sz w:val="24"/>
          <w:szCs w:val="24"/>
        </w:rPr>
        <w:t>Ward</w:t>
      </w:r>
      <w:ins w:id="1114" w:author="Deborah Neher" w:date="2020-08-19T20:53:00Z">
        <w:r w:rsidR="00E2727B">
          <w:rPr>
            <w:rFonts w:ascii="Times New Roman" w:hAnsi="Times New Roman" w:cs="Times New Roman"/>
            <w:sz w:val="24"/>
            <w:szCs w:val="24"/>
          </w:rPr>
          <w:t>.</w:t>
        </w:r>
      </w:ins>
      <w:r w:rsidRPr="00CE02C3">
        <w:rPr>
          <w:rFonts w:ascii="Times New Roman" w:hAnsi="Times New Roman" w:cs="Times New Roman"/>
          <w:sz w:val="24"/>
          <w:szCs w:val="24"/>
        </w:rPr>
        <w:t xml:space="preserve"> </w:t>
      </w:r>
      <w:del w:id="1115" w:author="Deborah Neher" w:date="2020-08-19T20:53:00Z">
        <w:r w:rsidRPr="00CE02C3" w:rsidDel="00E2727B">
          <w:rPr>
            <w:rFonts w:ascii="Times New Roman" w:hAnsi="Times New Roman" w:cs="Times New Roman"/>
            <w:sz w:val="24"/>
            <w:szCs w:val="24"/>
          </w:rPr>
          <w:delText>MP</w:delText>
        </w:r>
        <w:r w:rsidR="002C6CE6" w:rsidDel="00E2727B">
          <w:rPr>
            <w:rFonts w:ascii="Times New Roman" w:hAnsi="Times New Roman" w:cs="Times New Roman"/>
            <w:sz w:val="24"/>
            <w:szCs w:val="24"/>
          </w:rPr>
          <w:delText xml:space="preserve"> </w:delText>
        </w:r>
      </w:del>
      <w:r w:rsidR="002C6CE6">
        <w:rPr>
          <w:rFonts w:ascii="Times New Roman" w:hAnsi="Times New Roman" w:cs="Times New Roman"/>
          <w:sz w:val="24"/>
          <w:szCs w:val="24"/>
        </w:rPr>
        <w:t xml:space="preserve">2016. </w:t>
      </w:r>
      <w:r w:rsidR="002C6CE6" w:rsidRPr="002C6CE6">
        <w:rPr>
          <w:rFonts w:ascii="Times New Roman" w:hAnsi="Times New Roman" w:cs="Times New Roman"/>
          <w:sz w:val="24"/>
          <w:szCs w:val="24"/>
        </w:rPr>
        <w:t xml:space="preserve">Explanation and </w:t>
      </w:r>
      <w:r w:rsidR="00E2727B" w:rsidRPr="002C6CE6">
        <w:rPr>
          <w:rFonts w:ascii="Times New Roman" w:hAnsi="Times New Roman" w:cs="Times New Roman"/>
          <w:sz w:val="24"/>
          <w:szCs w:val="24"/>
        </w:rPr>
        <w:t>elaboration docu</w:t>
      </w:r>
      <w:r w:rsidR="002C6CE6" w:rsidRPr="002C6CE6">
        <w:rPr>
          <w:rFonts w:ascii="Times New Roman" w:hAnsi="Times New Roman" w:cs="Times New Roman"/>
          <w:sz w:val="24"/>
          <w:szCs w:val="24"/>
        </w:rPr>
        <w:t xml:space="preserve">ment for the STROBE-Vet Statement: Strengthening </w:t>
      </w:r>
      <w:r w:rsidR="00E2727B" w:rsidRPr="002C6CE6">
        <w:rPr>
          <w:rFonts w:ascii="Times New Roman" w:hAnsi="Times New Roman" w:cs="Times New Roman"/>
          <w:sz w:val="24"/>
          <w:szCs w:val="24"/>
        </w:rPr>
        <w:t>the reporting of observational studies in epidemiology - veterinary extension</w:t>
      </w:r>
      <w:r w:rsidR="002C6CE6" w:rsidRPr="002C6CE6">
        <w:rPr>
          <w:rFonts w:ascii="Times New Roman" w:hAnsi="Times New Roman" w:cs="Times New Roman"/>
          <w:sz w:val="24"/>
          <w:szCs w:val="24"/>
        </w:rPr>
        <w:t>.</w:t>
      </w:r>
      <w:r w:rsidR="002C6CE6">
        <w:rPr>
          <w:rFonts w:ascii="Times New Roman" w:hAnsi="Times New Roman" w:cs="Times New Roman"/>
          <w:sz w:val="24"/>
          <w:szCs w:val="24"/>
        </w:rPr>
        <w:t xml:space="preserve"> </w:t>
      </w:r>
      <w:r w:rsidRPr="00CE02C3">
        <w:rPr>
          <w:rFonts w:ascii="Times New Roman" w:hAnsi="Times New Roman" w:cs="Times New Roman"/>
          <w:sz w:val="24"/>
          <w:szCs w:val="24"/>
        </w:rPr>
        <w:t xml:space="preserve">Zoonoses Public </w:t>
      </w:r>
      <w:del w:id="1116" w:author="Deborah Neher" w:date="2020-08-19T20:59:00Z">
        <w:r w:rsidRPr="00CE02C3" w:rsidDel="00F042CB">
          <w:rPr>
            <w:rFonts w:ascii="Times New Roman" w:hAnsi="Times New Roman" w:cs="Times New Roman"/>
            <w:sz w:val="24"/>
            <w:szCs w:val="24"/>
          </w:rPr>
          <w:delText xml:space="preserve">Health </w:delText>
        </w:r>
      </w:del>
      <w:ins w:id="1117" w:author="Deborah Neher" w:date="2020-08-19T20:59:00Z">
        <w:r w:rsidR="00F042CB" w:rsidRPr="00CE02C3">
          <w:rPr>
            <w:rFonts w:ascii="Times New Roman" w:hAnsi="Times New Roman" w:cs="Times New Roman"/>
            <w:sz w:val="24"/>
            <w:szCs w:val="24"/>
          </w:rPr>
          <w:t>Hlth</w:t>
        </w:r>
        <w:r w:rsidR="00F042CB">
          <w:rPr>
            <w:rFonts w:ascii="Times New Roman" w:hAnsi="Times New Roman" w:cs="Times New Roman"/>
            <w:sz w:val="24"/>
            <w:szCs w:val="24"/>
          </w:rPr>
          <w:t>.</w:t>
        </w:r>
        <w:r w:rsidR="00F042CB" w:rsidRPr="00CE02C3">
          <w:rPr>
            <w:rFonts w:ascii="Times New Roman" w:hAnsi="Times New Roman" w:cs="Times New Roman"/>
            <w:sz w:val="24"/>
            <w:szCs w:val="24"/>
          </w:rPr>
          <w:t xml:space="preserve"> </w:t>
        </w:r>
      </w:ins>
      <w:del w:id="1118" w:author="Deborah Neher" w:date="2020-08-19T20:53:00Z">
        <w:r w:rsidRPr="00CE02C3" w:rsidDel="00E2727B">
          <w:rPr>
            <w:rFonts w:ascii="Times New Roman" w:hAnsi="Times New Roman" w:cs="Times New Roman"/>
            <w:sz w:val="24"/>
            <w:szCs w:val="24"/>
          </w:rPr>
          <w:delText xml:space="preserve">2016 </w:delText>
        </w:r>
      </w:del>
      <w:del w:id="1119" w:author="Deborah Neher" w:date="2020-08-19T20:54:00Z">
        <w:r w:rsidRPr="00CE02C3" w:rsidDel="00E2727B">
          <w:rPr>
            <w:rFonts w:ascii="Times New Roman" w:hAnsi="Times New Roman" w:cs="Times New Roman"/>
            <w:sz w:val="24"/>
            <w:szCs w:val="24"/>
          </w:rPr>
          <w:delText>12;</w:delText>
        </w:r>
      </w:del>
      <w:r w:rsidRPr="00CE02C3">
        <w:rPr>
          <w:rFonts w:ascii="Times New Roman" w:hAnsi="Times New Roman" w:cs="Times New Roman"/>
          <w:sz w:val="24"/>
          <w:szCs w:val="24"/>
        </w:rPr>
        <w:t>63</w:t>
      </w:r>
      <w:del w:id="1120" w:author="Deborah Neher" w:date="2020-08-19T20:54:00Z">
        <w:r w:rsidRPr="00CE02C3" w:rsidDel="00E2727B">
          <w:rPr>
            <w:rFonts w:ascii="Times New Roman" w:hAnsi="Times New Roman" w:cs="Times New Roman"/>
            <w:sz w:val="24"/>
            <w:szCs w:val="24"/>
          </w:rPr>
          <w:delText>(8)</w:delText>
        </w:r>
      </w:del>
      <w:r w:rsidRPr="00CE02C3">
        <w:rPr>
          <w:rFonts w:ascii="Times New Roman" w:hAnsi="Times New Roman" w:cs="Times New Roman"/>
          <w:sz w:val="24"/>
          <w:szCs w:val="24"/>
        </w:rPr>
        <w:t>:662-698</w:t>
      </w:r>
      <w:r w:rsidR="002C6CE6">
        <w:rPr>
          <w:rFonts w:ascii="Times New Roman" w:hAnsi="Times New Roman" w:cs="Times New Roman"/>
          <w:sz w:val="24"/>
          <w:szCs w:val="24"/>
        </w:rPr>
        <w:t>.</w:t>
      </w:r>
    </w:p>
    <w:p w14:paraId="4A0DEEE9" w14:textId="48C871BC" w:rsidR="004C3F55" w:rsidRPr="00533D4B" w:rsidRDefault="004C3F55" w:rsidP="002C6CE6">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Oge</w:t>
      </w:r>
      <w:r w:rsidRPr="00533D4B">
        <w:rPr>
          <w:rFonts w:ascii="Times New Roman" w:hAnsi="Times New Roman" w:cs="Times New Roman"/>
          <w:sz w:val="24"/>
          <w:szCs w:val="24"/>
        </w:rPr>
        <w:t>jo, J.</w:t>
      </w:r>
      <w:ins w:id="1121" w:author="Deborah Neher" w:date="2020-08-19T20:54:00Z">
        <w:r w:rsidR="00E2727B">
          <w:rPr>
            <w:rFonts w:ascii="Times New Roman" w:hAnsi="Times New Roman" w:cs="Times New Roman"/>
            <w:sz w:val="24"/>
            <w:szCs w:val="24"/>
          </w:rPr>
          <w:t xml:space="preserve"> </w:t>
        </w:r>
      </w:ins>
      <w:r w:rsidRPr="00533D4B">
        <w:rPr>
          <w:rFonts w:ascii="Times New Roman" w:hAnsi="Times New Roman" w:cs="Times New Roman"/>
          <w:sz w:val="24"/>
          <w:szCs w:val="24"/>
        </w:rPr>
        <w:t xml:space="preserve">A. 2018. Compost Bedded Pack Dairy Barns Virginia Cooperative Extension, Publication 442-124 </w:t>
      </w:r>
      <w:hyperlink r:id="rId22" w:history="1">
        <w:r w:rsidRPr="00533D4B">
          <w:rPr>
            <w:rStyle w:val="Hyperlink"/>
            <w:rFonts w:ascii="Times New Roman" w:hAnsi="Times New Roman" w:cs="Times New Roman"/>
            <w:sz w:val="24"/>
            <w:szCs w:val="24"/>
          </w:rPr>
          <w:t>https://vtechworks.lib.vt.edu/bitstream/handle/10919/84284/BSE-228.pdf?sequence=1&amp;isAllowed=y</w:t>
        </w:r>
      </w:hyperlink>
      <w:r w:rsidRPr="00533D4B">
        <w:rPr>
          <w:rFonts w:ascii="Times New Roman" w:hAnsi="Times New Roman" w:cs="Times New Roman"/>
          <w:sz w:val="24"/>
          <w:szCs w:val="24"/>
        </w:rPr>
        <w:t xml:space="preserve"> (accessed 23 </w:t>
      </w:r>
      <w:del w:id="1122" w:author="Deborah Neher" w:date="2020-08-19T20:54:00Z">
        <w:r w:rsidRPr="00533D4B" w:rsidDel="00E2727B">
          <w:rPr>
            <w:rFonts w:ascii="Times New Roman" w:hAnsi="Times New Roman" w:cs="Times New Roman"/>
            <w:sz w:val="24"/>
            <w:szCs w:val="24"/>
          </w:rPr>
          <w:delText xml:space="preserve">may </w:delText>
        </w:r>
      </w:del>
      <w:ins w:id="1123" w:author="Deborah Neher" w:date="2020-08-19T20:54:00Z">
        <w:r w:rsidR="00E2727B">
          <w:rPr>
            <w:rFonts w:ascii="Times New Roman" w:hAnsi="Times New Roman" w:cs="Times New Roman"/>
            <w:sz w:val="24"/>
            <w:szCs w:val="24"/>
          </w:rPr>
          <w:t>M</w:t>
        </w:r>
        <w:r w:rsidR="00E2727B" w:rsidRPr="00533D4B">
          <w:rPr>
            <w:rFonts w:ascii="Times New Roman" w:hAnsi="Times New Roman" w:cs="Times New Roman"/>
            <w:sz w:val="24"/>
            <w:szCs w:val="24"/>
          </w:rPr>
          <w:t xml:space="preserve">ay </w:t>
        </w:r>
      </w:ins>
      <w:r w:rsidRPr="00533D4B">
        <w:rPr>
          <w:rFonts w:ascii="Times New Roman" w:hAnsi="Times New Roman" w:cs="Times New Roman"/>
          <w:sz w:val="24"/>
          <w:szCs w:val="24"/>
        </w:rPr>
        <w:t>2020).</w:t>
      </w:r>
    </w:p>
    <w:p w14:paraId="5C1BF36A" w14:textId="5FA3A158" w:rsidR="00E57482" w:rsidRDefault="00E57482" w:rsidP="00E57482">
      <w:pPr>
        <w:tabs>
          <w:tab w:val="left" w:pos="360"/>
          <w:tab w:val="left" w:pos="720"/>
        </w:tabs>
        <w:spacing w:line="480" w:lineRule="auto"/>
        <w:ind w:left="360" w:hanging="360"/>
        <w:rPr>
          <w:rFonts w:ascii="Times New Roman" w:hAnsi="Times New Roman" w:cs="Times New Roman"/>
          <w:sz w:val="24"/>
          <w:szCs w:val="24"/>
        </w:rPr>
      </w:pPr>
      <w:r w:rsidRPr="00E57482">
        <w:rPr>
          <w:rFonts w:ascii="Times New Roman" w:hAnsi="Times New Roman" w:cs="Times New Roman"/>
          <w:sz w:val="24"/>
          <w:szCs w:val="24"/>
        </w:rPr>
        <w:t>Ogle, D.</w:t>
      </w:r>
      <w:ins w:id="1124" w:author="Deborah Neher" w:date="2020-08-19T20:54:00Z">
        <w:r w:rsidR="00E2727B">
          <w:rPr>
            <w:rFonts w:ascii="Times New Roman" w:hAnsi="Times New Roman" w:cs="Times New Roman"/>
            <w:sz w:val="24"/>
            <w:szCs w:val="24"/>
          </w:rPr>
          <w:t xml:space="preserve"> </w:t>
        </w:r>
      </w:ins>
      <w:r w:rsidRPr="00E57482">
        <w:rPr>
          <w:rFonts w:ascii="Times New Roman" w:hAnsi="Times New Roman" w:cs="Times New Roman"/>
          <w:sz w:val="24"/>
          <w:szCs w:val="24"/>
        </w:rPr>
        <w:t>H., P. Wheeler, and A. Di</w:t>
      </w:r>
      <w:r>
        <w:rPr>
          <w:rFonts w:ascii="Times New Roman" w:hAnsi="Times New Roman" w:cs="Times New Roman"/>
          <w:sz w:val="24"/>
          <w:szCs w:val="24"/>
        </w:rPr>
        <w:t xml:space="preserve">nno. 2020. FSA: Fisheries Stock </w:t>
      </w:r>
      <w:r w:rsidRPr="00E57482">
        <w:rPr>
          <w:rFonts w:ascii="Times New Roman" w:hAnsi="Times New Roman" w:cs="Times New Roman"/>
          <w:sz w:val="24"/>
          <w:szCs w:val="24"/>
        </w:rPr>
        <w:t xml:space="preserve">Analysis. R package version 0.8.30, </w:t>
      </w:r>
      <w:hyperlink r:id="rId23" w:history="1">
        <w:r w:rsidRPr="002A5343">
          <w:rPr>
            <w:rStyle w:val="Hyperlink"/>
            <w:rFonts w:ascii="Times New Roman" w:hAnsi="Times New Roman" w:cs="Times New Roman"/>
            <w:sz w:val="24"/>
            <w:szCs w:val="24"/>
          </w:rPr>
          <w:t>https://github.com/droglenc/FSA</w:t>
        </w:r>
      </w:hyperlink>
      <w:r>
        <w:rPr>
          <w:rFonts w:ascii="Times New Roman" w:hAnsi="Times New Roman" w:cs="Times New Roman"/>
          <w:sz w:val="24"/>
          <w:szCs w:val="24"/>
        </w:rPr>
        <w:t xml:space="preserve"> (accessed 14 </w:t>
      </w:r>
      <w:del w:id="1125" w:author="Deborah Neher" w:date="2020-08-19T20:54:00Z">
        <w:r w:rsidDel="00E2727B">
          <w:rPr>
            <w:rFonts w:ascii="Times New Roman" w:hAnsi="Times New Roman" w:cs="Times New Roman"/>
            <w:sz w:val="24"/>
            <w:szCs w:val="24"/>
          </w:rPr>
          <w:delText xml:space="preserve">august </w:delText>
        </w:r>
      </w:del>
      <w:ins w:id="1126" w:author="Deborah Neher" w:date="2020-08-19T20:54:00Z">
        <w:r w:rsidR="00E2727B">
          <w:rPr>
            <w:rFonts w:ascii="Times New Roman" w:hAnsi="Times New Roman" w:cs="Times New Roman"/>
            <w:sz w:val="24"/>
            <w:szCs w:val="24"/>
          </w:rPr>
          <w:t xml:space="preserve">August </w:t>
        </w:r>
      </w:ins>
      <w:r>
        <w:rPr>
          <w:rFonts w:ascii="Times New Roman" w:hAnsi="Times New Roman" w:cs="Times New Roman"/>
          <w:sz w:val="24"/>
          <w:szCs w:val="24"/>
        </w:rPr>
        <w:t>2020).</w:t>
      </w:r>
    </w:p>
    <w:p w14:paraId="093ED9B5" w14:textId="03EDE317" w:rsidR="00533D4B" w:rsidRDefault="00AC20D7" w:rsidP="007E62FA">
      <w:pPr>
        <w:spacing w:after="0" w:line="480" w:lineRule="auto"/>
        <w:ind w:left="360" w:hanging="360"/>
        <w:contextualSpacing/>
        <w:rPr>
          <w:rFonts w:ascii="Times New Roman" w:hAnsi="Times New Roman" w:cs="Times New Roman"/>
          <w:sz w:val="24"/>
          <w:szCs w:val="24"/>
        </w:rPr>
      </w:pPr>
      <w:r w:rsidRPr="00B206BB">
        <w:rPr>
          <w:rFonts w:ascii="Times New Roman" w:hAnsi="Times New Roman" w:cs="Times New Roman"/>
          <w:sz w:val="24"/>
          <w:szCs w:val="24"/>
        </w:rPr>
        <w:t>O'Hara</w:t>
      </w:r>
      <w:r w:rsidR="00361E26" w:rsidRPr="00B206BB">
        <w:rPr>
          <w:rFonts w:ascii="Times New Roman" w:hAnsi="Times New Roman" w:cs="Times New Roman"/>
          <w:sz w:val="24"/>
          <w:szCs w:val="24"/>
        </w:rPr>
        <w:t>,</w:t>
      </w:r>
      <w:r w:rsidRPr="00B206BB">
        <w:rPr>
          <w:rFonts w:ascii="Times New Roman" w:hAnsi="Times New Roman" w:cs="Times New Roman"/>
          <w:sz w:val="24"/>
          <w:szCs w:val="24"/>
        </w:rPr>
        <w:t xml:space="preserve"> J</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K</w:t>
      </w:r>
      <w:r w:rsidR="00361E26" w:rsidRPr="00B206BB">
        <w:rPr>
          <w:rFonts w:ascii="Times New Roman" w:hAnsi="Times New Roman" w:cs="Times New Roman"/>
          <w:sz w:val="24"/>
          <w:szCs w:val="24"/>
        </w:rPr>
        <w:t>.</w:t>
      </w:r>
      <w:r w:rsidRPr="00B206BB">
        <w:rPr>
          <w:rFonts w:ascii="Times New Roman" w:hAnsi="Times New Roman" w:cs="Times New Roman"/>
          <w:sz w:val="24"/>
          <w:szCs w:val="24"/>
        </w:rPr>
        <w:t>,</w:t>
      </w:r>
      <w:r w:rsidR="00361E26" w:rsidRPr="00B206BB">
        <w:rPr>
          <w:rFonts w:ascii="Times New Roman" w:hAnsi="Times New Roman" w:cs="Times New Roman"/>
          <w:sz w:val="24"/>
          <w:szCs w:val="24"/>
        </w:rPr>
        <w:t xml:space="preserve"> and R. L.</w:t>
      </w:r>
      <w:r w:rsidRPr="00B206BB">
        <w:rPr>
          <w:rFonts w:ascii="Times New Roman" w:hAnsi="Times New Roman" w:cs="Times New Roman"/>
          <w:sz w:val="24"/>
          <w:szCs w:val="24"/>
        </w:rPr>
        <w:t xml:space="preserve"> Parsons</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2013</w:t>
      </w:r>
      <w:r w:rsidR="00361E26" w:rsidRPr="00B206BB">
        <w:rPr>
          <w:rFonts w:ascii="Times New Roman" w:hAnsi="Times New Roman" w:cs="Times New Roman"/>
          <w:sz w:val="24"/>
          <w:szCs w:val="24"/>
        </w:rPr>
        <w:t>.</w:t>
      </w:r>
      <w:r w:rsidRPr="00B206BB">
        <w:rPr>
          <w:rFonts w:ascii="Times New Roman" w:hAnsi="Times New Roman" w:cs="Times New Roman"/>
          <w:sz w:val="24"/>
          <w:szCs w:val="24"/>
        </w:rPr>
        <w:t xml:space="preserve"> The economic value of organic dairy farms in Vermont and Minnesota. J. Dairy Sci. 96:</w:t>
      </w:r>
      <w:del w:id="1127" w:author="Deborah Neher" w:date="2020-08-19T20:54:00Z">
        <w:r w:rsidRPr="00B206BB" w:rsidDel="00E2727B">
          <w:rPr>
            <w:rFonts w:ascii="Times New Roman" w:hAnsi="Times New Roman" w:cs="Times New Roman"/>
            <w:sz w:val="24"/>
            <w:szCs w:val="24"/>
          </w:rPr>
          <w:delText xml:space="preserve"> </w:delText>
        </w:r>
      </w:del>
      <w:r w:rsidRPr="00B206BB">
        <w:rPr>
          <w:rFonts w:ascii="Times New Roman" w:hAnsi="Times New Roman" w:cs="Times New Roman"/>
          <w:sz w:val="24"/>
          <w:szCs w:val="24"/>
        </w:rPr>
        <w:t>6117-6126.</w:t>
      </w:r>
    </w:p>
    <w:p w14:paraId="5C7FE2E1" w14:textId="665E5910" w:rsidR="00CE02C3" w:rsidRPr="00CE02C3" w:rsidRDefault="00135C14" w:rsidP="00CE02C3">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Pennings, J.</w:t>
      </w:r>
      <w:ins w:id="1128" w:author="Deborah Neher" w:date="2020-08-19T20:54:00Z">
        <w:r w:rsidR="00E2727B">
          <w:rPr>
            <w:rFonts w:ascii="Times New Roman" w:hAnsi="Times New Roman" w:cs="Times New Roman"/>
            <w:sz w:val="24"/>
            <w:szCs w:val="24"/>
          </w:rPr>
          <w:t xml:space="preserve"> </w:t>
        </w:r>
      </w:ins>
      <w:r>
        <w:rPr>
          <w:rFonts w:ascii="Times New Roman" w:hAnsi="Times New Roman" w:cs="Times New Roman"/>
          <w:sz w:val="24"/>
          <w:szCs w:val="24"/>
        </w:rPr>
        <w:t>M.</w:t>
      </w:r>
      <w:ins w:id="1129" w:author="Deborah Neher" w:date="2020-08-19T20:54:00Z">
        <w:r w:rsidR="00E2727B">
          <w:rPr>
            <w:rFonts w:ascii="Times New Roman" w:hAnsi="Times New Roman" w:cs="Times New Roman"/>
            <w:sz w:val="24"/>
            <w:szCs w:val="24"/>
          </w:rPr>
          <w:t xml:space="preserve"> </w:t>
        </w:r>
      </w:ins>
      <w:r>
        <w:rPr>
          <w:rFonts w:ascii="Times New Roman" w:hAnsi="Times New Roman" w:cs="Times New Roman"/>
          <w:sz w:val="24"/>
          <w:szCs w:val="24"/>
        </w:rPr>
        <w:t xml:space="preserve">E., </w:t>
      </w:r>
      <w:ins w:id="1130" w:author="Deborah Neher" w:date="2020-08-19T20:54:00Z">
        <w:r w:rsidR="00E2727B">
          <w:rPr>
            <w:rFonts w:ascii="Times New Roman" w:hAnsi="Times New Roman" w:cs="Times New Roman"/>
            <w:sz w:val="24"/>
            <w:szCs w:val="24"/>
          </w:rPr>
          <w:t xml:space="preserve">S. H. </w:t>
        </w:r>
      </w:ins>
      <w:r>
        <w:rPr>
          <w:rFonts w:ascii="Times New Roman" w:hAnsi="Times New Roman" w:cs="Times New Roman"/>
          <w:sz w:val="24"/>
          <w:szCs w:val="24"/>
        </w:rPr>
        <w:t xml:space="preserve">Irwin, </w:t>
      </w:r>
      <w:del w:id="1131" w:author="Deborah Neher" w:date="2020-08-19T20:54:00Z">
        <w:r w:rsidDel="00E2727B">
          <w:rPr>
            <w:rFonts w:ascii="Times New Roman" w:hAnsi="Times New Roman" w:cs="Times New Roman"/>
            <w:sz w:val="24"/>
            <w:szCs w:val="24"/>
          </w:rPr>
          <w:delText>S. H.,</w:delText>
        </w:r>
      </w:del>
      <w:ins w:id="1132" w:author="Deborah Neher" w:date="2020-08-19T20:54:00Z">
        <w:r w:rsidR="00E2727B">
          <w:rPr>
            <w:rFonts w:ascii="Times New Roman" w:hAnsi="Times New Roman" w:cs="Times New Roman"/>
            <w:sz w:val="24"/>
            <w:szCs w:val="24"/>
          </w:rPr>
          <w:t>and D. L.</w:t>
        </w:r>
      </w:ins>
      <w:r>
        <w:rPr>
          <w:rFonts w:ascii="Times New Roman" w:hAnsi="Times New Roman" w:cs="Times New Roman"/>
          <w:sz w:val="24"/>
          <w:szCs w:val="24"/>
        </w:rPr>
        <w:t xml:space="preserve"> Good</w:t>
      </w:r>
      <w:ins w:id="1133" w:author="Deborah Neher" w:date="2020-08-19T20:54:00Z">
        <w:r w:rsidR="00E2727B">
          <w:rPr>
            <w:rFonts w:ascii="Times New Roman" w:hAnsi="Times New Roman" w:cs="Times New Roman"/>
            <w:sz w:val="24"/>
            <w:szCs w:val="24"/>
          </w:rPr>
          <w:t xml:space="preserve">. </w:t>
        </w:r>
      </w:ins>
      <w:del w:id="1134" w:author="Deborah Neher" w:date="2020-08-19T20:54:00Z">
        <w:r w:rsidDel="00E2727B">
          <w:rPr>
            <w:rFonts w:ascii="Times New Roman" w:hAnsi="Times New Roman" w:cs="Times New Roman"/>
            <w:sz w:val="24"/>
            <w:szCs w:val="24"/>
          </w:rPr>
          <w:delText xml:space="preserve">, D. L. </w:delText>
        </w:r>
      </w:del>
      <w:r>
        <w:rPr>
          <w:rFonts w:ascii="Times New Roman" w:hAnsi="Times New Roman" w:cs="Times New Roman"/>
          <w:sz w:val="24"/>
          <w:szCs w:val="24"/>
        </w:rPr>
        <w:t>2002. Surveying Farmers: A case study. Rev</w:t>
      </w:r>
      <w:ins w:id="1135" w:author="Deborah Neher" w:date="2020-08-19T21:00:00Z">
        <w:r w:rsidR="00F042CB">
          <w:rPr>
            <w:rFonts w:ascii="Times New Roman" w:hAnsi="Times New Roman" w:cs="Times New Roman"/>
            <w:sz w:val="24"/>
            <w:szCs w:val="24"/>
          </w:rPr>
          <w:t>.</w:t>
        </w:r>
      </w:ins>
      <w:del w:id="1136" w:author="Deborah Neher" w:date="2020-08-19T21:00:00Z">
        <w:r w:rsidDel="00F042CB">
          <w:rPr>
            <w:rFonts w:ascii="Times New Roman" w:hAnsi="Times New Roman" w:cs="Times New Roman"/>
            <w:sz w:val="24"/>
            <w:szCs w:val="24"/>
          </w:rPr>
          <w:delText>iew of</w:delText>
        </w:r>
      </w:del>
      <w:r>
        <w:rPr>
          <w:rFonts w:ascii="Times New Roman" w:hAnsi="Times New Roman" w:cs="Times New Roman"/>
          <w:sz w:val="24"/>
          <w:szCs w:val="24"/>
        </w:rPr>
        <w:t xml:space="preserve"> Agr</w:t>
      </w:r>
      <w:ins w:id="1137" w:author="Deborah Neher" w:date="2020-08-19T21:00:00Z">
        <w:r w:rsidR="00F042CB">
          <w:rPr>
            <w:rFonts w:ascii="Times New Roman" w:hAnsi="Times New Roman" w:cs="Times New Roman"/>
            <w:sz w:val="24"/>
            <w:szCs w:val="24"/>
          </w:rPr>
          <w:t xml:space="preserve">. </w:t>
        </w:r>
      </w:ins>
      <w:del w:id="1138" w:author="Deborah Neher" w:date="2020-08-19T21:00:00Z">
        <w:r w:rsidDel="00F042CB">
          <w:rPr>
            <w:rFonts w:ascii="Times New Roman" w:hAnsi="Times New Roman" w:cs="Times New Roman"/>
            <w:sz w:val="24"/>
            <w:szCs w:val="24"/>
          </w:rPr>
          <w:delText xml:space="preserve">icultural </w:delText>
        </w:r>
      </w:del>
      <w:r>
        <w:rPr>
          <w:rFonts w:ascii="Times New Roman" w:hAnsi="Times New Roman" w:cs="Times New Roman"/>
          <w:sz w:val="24"/>
          <w:szCs w:val="24"/>
        </w:rPr>
        <w:t>Econ</w:t>
      </w:r>
      <w:ins w:id="1139" w:author="Deborah Neher" w:date="2020-08-19T21:00:00Z">
        <w:r w:rsidR="00F042CB">
          <w:rPr>
            <w:rFonts w:ascii="Times New Roman" w:hAnsi="Times New Roman" w:cs="Times New Roman"/>
            <w:sz w:val="24"/>
            <w:szCs w:val="24"/>
          </w:rPr>
          <w:t>.</w:t>
        </w:r>
      </w:ins>
      <w:del w:id="1140" w:author="Deborah Neher" w:date="2020-08-19T21:00:00Z">
        <w:r w:rsidDel="00F042CB">
          <w:rPr>
            <w:rFonts w:ascii="Times New Roman" w:hAnsi="Times New Roman" w:cs="Times New Roman"/>
            <w:sz w:val="24"/>
            <w:szCs w:val="24"/>
          </w:rPr>
          <w:delText>omics.</w:delText>
        </w:r>
      </w:del>
      <w:r>
        <w:rPr>
          <w:rFonts w:ascii="Times New Roman" w:hAnsi="Times New Roman" w:cs="Times New Roman"/>
          <w:sz w:val="24"/>
          <w:szCs w:val="24"/>
        </w:rPr>
        <w:t xml:space="preserve"> 24:</w:t>
      </w:r>
      <w:del w:id="1141" w:author="Deborah Neher" w:date="2020-08-19T20:54:00Z">
        <w:r w:rsidDel="00E2727B">
          <w:rPr>
            <w:rFonts w:ascii="Times New Roman" w:hAnsi="Times New Roman" w:cs="Times New Roman"/>
            <w:sz w:val="24"/>
            <w:szCs w:val="24"/>
          </w:rPr>
          <w:delText xml:space="preserve"> </w:delText>
        </w:r>
      </w:del>
      <w:r>
        <w:rPr>
          <w:rFonts w:ascii="Times New Roman" w:hAnsi="Times New Roman" w:cs="Times New Roman"/>
          <w:sz w:val="24"/>
          <w:szCs w:val="24"/>
        </w:rPr>
        <w:t>266-277.</w:t>
      </w:r>
    </w:p>
    <w:p w14:paraId="53F8DF08" w14:textId="04BF1217" w:rsidR="003261D1" w:rsidRDefault="003261D1" w:rsidP="003261D1">
      <w:pPr>
        <w:spacing w:after="0" w:line="480" w:lineRule="auto"/>
        <w:ind w:left="360" w:hanging="360"/>
        <w:contextualSpacing/>
        <w:rPr>
          <w:rFonts w:ascii="Times New Roman" w:hAnsi="Times New Roman" w:cs="Times New Roman"/>
          <w:sz w:val="24"/>
          <w:szCs w:val="24"/>
        </w:rPr>
      </w:pPr>
      <w:r w:rsidRPr="003261D1">
        <w:rPr>
          <w:rFonts w:ascii="Times New Roman" w:hAnsi="Times New Roman" w:cs="Times New Roman"/>
          <w:sz w:val="24"/>
          <w:szCs w:val="24"/>
        </w:rPr>
        <w:t>Pereira</w:t>
      </w:r>
      <w:ins w:id="1142" w:author="Deborah Neher" w:date="2020-08-19T20:54:00Z">
        <w:r w:rsidR="00E2727B">
          <w:rPr>
            <w:rFonts w:ascii="Times New Roman" w:hAnsi="Times New Roman" w:cs="Times New Roman"/>
            <w:sz w:val="24"/>
            <w:szCs w:val="24"/>
          </w:rPr>
          <w:t>,</w:t>
        </w:r>
      </w:ins>
      <w:r w:rsidRPr="003261D1">
        <w:rPr>
          <w:rFonts w:ascii="Times New Roman" w:hAnsi="Times New Roman" w:cs="Times New Roman"/>
          <w:sz w:val="24"/>
          <w:szCs w:val="24"/>
        </w:rPr>
        <w:t xml:space="preserve"> A</w:t>
      </w:r>
      <w:ins w:id="1143" w:author="Deborah Neher" w:date="2020-08-19T20:55:00Z">
        <w:r w:rsidR="00E2727B">
          <w:rPr>
            <w:rFonts w:ascii="Times New Roman" w:hAnsi="Times New Roman" w:cs="Times New Roman"/>
            <w:sz w:val="24"/>
            <w:szCs w:val="24"/>
          </w:rPr>
          <w:t xml:space="preserve">. </w:t>
        </w:r>
      </w:ins>
      <w:r w:rsidRPr="003261D1">
        <w:rPr>
          <w:rFonts w:ascii="Times New Roman" w:hAnsi="Times New Roman" w:cs="Times New Roman"/>
          <w:sz w:val="24"/>
          <w:szCs w:val="24"/>
        </w:rPr>
        <w:t>B</w:t>
      </w:r>
      <w:ins w:id="1144" w:author="Deborah Neher" w:date="2020-08-19T20:55:00Z">
        <w:r w:rsidR="00E2727B">
          <w:rPr>
            <w:rFonts w:ascii="Times New Roman" w:hAnsi="Times New Roman" w:cs="Times New Roman"/>
            <w:sz w:val="24"/>
            <w:szCs w:val="24"/>
          </w:rPr>
          <w:t>., A. F.</w:t>
        </w:r>
      </w:ins>
      <w:r w:rsidRPr="003261D1">
        <w:rPr>
          <w:rFonts w:ascii="Times New Roman" w:hAnsi="Times New Roman" w:cs="Times New Roman"/>
          <w:sz w:val="24"/>
          <w:szCs w:val="24"/>
        </w:rPr>
        <w:t xml:space="preserve"> Brito</w:t>
      </w:r>
      <w:ins w:id="1145" w:author="Deborah Neher" w:date="2020-08-19T20:55:00Z">
        <w:r w:rsidR="00E2727B">
          <w:rPr>
            <w:rFonts w:ascii="Times New Roman" w:hAnsi="Times New Roman" w:cs="Times New Roman"/>
            <w:sz w:val="24"/>
            <w:szCs w:val="24"/>
          </w:rPr>
          <w:t xml:space="preserve">, L. L. </w:t>
        </w:r>
      </w:ins>
      <w:del w:id="1146" w:author="Deborah Neher" w:date="2020-08-19T20:55:00Z">
        <w:r w:rsidRPr="003261D1" w:rsidDel="00E2727B">
          <w:rPr>
            <w:rFonts w:ascii="Times New Roman" w:hAnsi="Times New Roman" w:cs="Times New Roman"/>
            <w:sz w:val="24"/>
            <w:szCs w:val="24"/>
          </w:rPr>
          <w:delText xml:space="preserve"> AF </w:delText>
        </w:r>
      </w:del>
      <w:r w:rsidRPr="003261D1">
        <w:rPr>
          <w:rFonts w:ascii="Times New Roman" w:hAnsi="Times New Roman" w:cs="Times New Roman"/>
          <w:sz w:val="24"/>
          <w:szCs w:val="24"/>
        </w:rPr>
        <w:t>Townson</w:t>
      </w:r>
      <w:ins w:id="1147" w:author="Deborah Neher" w:date="2020-08-19T20:55:00Z">
        <w:r w:rsidR="00E2727B">
          <w:rPr>
            <w:rFonts w:ascii="Times New Roman" w:hAnsi="Times New Roman" w:cs="Times New Roman"/>
            <w:sz w:val="24"/>
            <w:szCs w:val="24"/>
          </w:rPr>
          <w:t xml:space="preserve">, and D. H. </w:t>
        </w:r>
      </w:ins>
      <w:del w:id="1148" w:author="Deborah Neher" w:date="2020-08-19T20:55:00Z">
        <w:r w:rsidRPr="003261D1" w:rsidDel="00E2727B">
          <w:rPr>
            <w:rFonts w:ascii="Times New Roman" w:hAnsi="Times New Roman" w:cs="Times New Roman"/>
            <w:sz w:val="24"/>
            <w:szCs w:val="24"/>
          </w:rPr>
          <w:delText xml:space="preserve"> LL </w:delText>
        </w:r>
      </w:del>
      <w:r w:rsidRPr="003261D1">
        <w:rPr>
          <w:rFonts w:ascii="Times New Roman" w:hAnsi="Times New Roman" w:cs="Times New Roman"/>
          <w:sz w:val="24"/>
          <w:szCs w:val="24"/>
        </w:rPr>
        <w:t>Townson</w:t>
      </w:r>
      <w:ins w:id="1149" w:author="Deborah Neher" w:date="2020-08-19T20:55:00Z">
        <w:r w:rsidR="00E2727B">
          <w:rPr>
            <w:rFonts w:ascii="Times New Roman" w:hAnsi="Times New Roman" w:cs="Times New Roman"/>
            <w:sz w:val="24"/>
            <w:szCs w:val="24"/>
          </w:rPr>
          <w:t>.</w:t>
        </w:r>
      </w:ins>
      <w:r w:rsidRPr="003261D1">
        <w:rPr>
          <w:rFonts w:ascii="Times New Roman" w:hAnsi="Times New Roman" w:cs="Times New Roman"/>
          <w:sz w:val="24"/>
          <w:szCs w:val="24"/>
        </w:rPr>
        <w:t xml:space="preserve"> </w:t>
      </w:r>
      <w:del w:id="1150" w:author="Deborah Neher" w:date="2020-08-19T20:55:00Z">
        <w:r w:rsidRPr="003261D1" w:rsidDel="00E2727B">
          <w:rPr>
            <w:rFonts w:ascii="Times New Roman" w:hAnsi="Times New Roman" w:cs="Times New Roman"/>
            <w:sz w:val="24"/>
            <w:szCs w:val="24"/>
          </w:rPr>
          <w:delText>DH</w:delText>
        </w:r>
        <w:r w:rsidDel="00E2727B">
          <w:rPr>
            <w:rFonts w:ascii="Times New Roman" w:hAnsi="Times New Roman" w:cs="Times New Roman"/>
            <w:sz w:val="24"/>
            <w:szCs w:val="24"/>
          </w:rPr>
          <w:delText xml:space="preserve"> </w:delText>
        </w:r>
      </w:del>
      <w:r>
        <w:rPr>
          <w:rFonts w:ascii="Times New Roman" w:hAnsi="Times New Roman" w:cs="Times New Roman"/>
          <w:sz w:val="24"/>
          <w:szCs w:val="24"/>
        </w:rPr>
        <w:t xml:space="preserve">2013. </w:t>
      </w:r>
      <w:r w:rsidRPr="003261D1">
        <w:rPr>
          <w:rFonts w:ascii="Times New Roman" w:hAnsi="Times New Roman" w:cs="Times New Roman"/>
          <w:sz w:val="24"/>
          <w:szCs w:val="24"/>
        </w:rPr>
        <w:t>Assessing the research and education needs of the organic dairy industry in the northeastern United States.</w:t>
      </w:r>
      <w:r>
        <w:rPr>
          <w:rFonts w:ascii="Times New Roman" w:hAnsi="Times New Roman" w:cs="Times New Roman"/>
          <w:sz w:val="24"/>
          <w:szCs w:val="24"/>
        </w:rPr>
        <w:t xml:space="preserve"> J</w:t>
      </w:r>
      <w:ins w:id="1151" w:author="Deborah Neher" w:date="2020-08-19T20:55:00Z">
        <w:r w:rsidR="00E2727B">
          <w:rPr>
            <w:rFonts w:ascii="Times New Roman" w:hAnsi="Times New Roman" w:cs="Times New Roman"/>
            <w:sz w:val="24"/>
            <w:szCs w:val="24"/>
          </w:rPr>
          <w:t>.</w:t>
        </w:r>
      </w:ins>
      <w:r>
        <w:rPr>
          <w:rFonts w:ascii="Times New Roman" w:hAnsi="Times New Roman" w:cs="Times New Roman"/>
          <w:sz w:val="24"/>
          <w:szCs w:val="24"/>
        </w:rPr>
        <w:t xml:space="preserve"> Dairy Sci</w:t>
      </w:r>
      <w:ins w:id="1152" w:author="Deborah Neher" w:date="2020-08-19T20:55:00Z">
        <w:r w:rsidR="00E2727B">
          <w:rPr>
            <w:rFonts w:ascii="Times New Roman" w:hAnsi="Times New Roman" w:cs="Times New Roman"/>
            <w:sz w:val="24"/>
            <w:szCs w:val="24"/>
          </w:rPr>
          <w:t>.</w:t>
        </w:r>
      </w:ins>
      <w:r>
        <w:rPr>
          <w:rFonts w:ascii="Times New Roman" w:hAnsi="Times New Roman" w:cs="Times New Roman"/>
          <w:sz w:val="24"/>
          <w:szCs w:val="24"/>
        </w:rPr>
        <w:t xml:space="preserve"> </w:t>
      </w:r>
      <w:r w:rsidRPr="003261D1">
        <w:rPr>
          <w:rFonts w:ascii="Times New Roman" w:hAnsi="Times New Roman" w:cs="Times New Roman"/>
          <w:sz w:val="24"/>
          <w:szCs w:val="24"/>
        </w:rPr>
        <w:t>96</w:t>
      </w:r>
      <w:del w:id="1153" w:author="Deborah Neher" w:date="2020-08-19T20:55:00Z">
        <w:r w:rsidRPr="003261D1" w:rsidDel="00E2727B">
          <w:rPr>
            <w:rFonts w:ascii="Times New Roman" w:hAnsi="Times New Roman" w:cs="Times New Roman"/>
            <w:sz w:val="24"/>
            <w:szCs w:val="24"/>
          </w:rPr>
          <w:delText>(11)</w:delText>
        </w:r>
      </w:del>
      <w:r w:rsidRPr="003261D1">
        <w:rPr>
          <w:rFonts w:ascii="Times New Roman" w:hAnsi="Times New Roman" w:cs="Times New Roman"/>
          <w:sz w:val="24"/>
          <w:szCs w:val="24"/>
        </w:rPr>
        <w:t>:7340-</w:t>
      </w:r>
      <w:ins w:id="1154" w:author="Deborah Neher" w:date="2020-08-19T20:55:00Z">
        <w:r w:rsidR="00E2727B">
          <w:rPr>
            <w:rFonts w:ascii="Times New Roman" w:hAnsi="Times New Roman" w:cs="Times New Roman"/>
            <w:sz w:val="24"/>
            <w:szCs w:val="24"/>
          </w:rPr>
          <w:t>734</w:t>
        </w:r>
      </w:ins>
      <w:r w:rsidRPr="003261D1">
        <w:rPr>
          <w:rFonts w:ascii="Times New Roman" w:hAnsi="Times New Roman" w:cs="Times New Roman"/>
          <w:sz w:val="24"/>
          <w:szCs w:val="24"/>
        </w:rPr>
        <w:t>8</w:t>
      </w:r>
      <w:ins w:id="1155" w:author="Deborah Neher" w:date="2020-08-19T20:55:00Z">
        <w:r w:rsidR="00E2727B">
          <w:rPr>
            <w:rFonts w:ascii="Times New Roman" w:hAnsi="Times New Roman" w:cs="Times New Roman"/>
            <w:sz w:val="24"/>
            <w:szCs w:val="24"/>
          </w:rPr>
          <w:t>.</w:t>
        </w:r>
      </w:ins>
    </w:p>
    <w:p w14:paraId="1EB58495" w14:textId="5BAE9C42" w:rsidR="00135C14" w:rsidRDefault="00135C14" w:rsidP="003261D1">
      <w:pPr>
        <w:spacing w:after="0" w:line="480" w:lineRule="auto"/>
        <w:ind w:left="360" w:hanging="360"/>
        <w:contextualSpacing/>
        <w:rPr>
          <w:rFonts w:ascii="Times New Roman" w:hAnsi="Times New Roman" w:cs="Times New Roman"/>
          <w:sz w:val="24"/>
          <w:szCs w:val="24"/>
        </w:rPr>
      </w:pPr>
      <w:r w:rsidRPr="00135C14">
        <w:rPr>
          <w:rFonts w:ascii="Times New Roman" w:hAnsi="Times New Roman" w:cs="Times New Roman"/>
          <w:sz w:val="24"/>
          <w:szCs w:val="24"/>
        </w:rPr>
        <w:lastRenderedPageBreak/>
        <w:t>Richert</w:t>
      </w:r>
      <w:ins w:id="1156" w:author="Deborah Neher" w:date="2020-08-19T20:55:00Z">
        <w:r w:rsidR="00E2727B">
          <w:rPr>
            <w:rFonts w:ascii="Times New Roman" w:hAnsi="Times New Roman" w:cs="Times New Roman"/>
            <w:sz w:val="24"/>
            <w:szCs w:val="24"/>
          </w:rPr>
          <w:t>,</w:t>
        </w:r>
      </w:ins>
      <w:r w:rsidRPr="00135C14">
        <w:rPr>
          <w:rFonts w:ascii="Times New Roman" w:hAnsi="Times New Roman" w:cs="Times New Roman"/>
          <w:sz w:val="24"/>
          <w:szCs w:val="24"/>
        </w:rPr>
        <w:t xml:space="preserve"> R</w:t>
      </w:r>
      <w:ins w:id="1157" w:author="Deborah Neher" w:date="2020-08-19T20:55:00Z">
        <w:r w:rsidR="00E2727B">
          <w:rPr>
            <w:rFonts w:ascii="Times New Roman" w:hAnsi="Times New Roman" w:cs="Times New Roman"/>
            <w:sz w:val="24"/>
            <w:szCs w:val="24"/>
          </w:rPr>
          <w:t xml:space="preserve">. </w:t>
        </w:r>
      </w:ins>
      <w:r w:rsidRPr="00135C14">
        <w:rPr>
          <w:rFonts w:ascii="Times New Roman" w:hAnsi="Times New Roman" w:cs="Times New Roman"/>
          <w:sz w:val="24"/>
          <w:szCs w:val="24"/>
        </w:rPr>
        <w:t>M</w:t>
      </w:r>
      <w:ins w:id="1158" w:author="Deborah Neher" w:date="2020-08-19T20:55:00Z">
        <w:r w:rsidR="00E2727B">
          <w:rPr>
            <w:rFonts w:ascii="Times New Roman" w:hAnsi="Times New Roman" w:cs="Times New Roman"/>
            <w:sz w:val="24"/>
            <w:szCs w:val="24"/>
          </w:rPr>
          <w:t>., K. M.</w:t>
        </w:r>
      </w:ins>
      <w:r w:rsidRPr="00135C14">
        <w:rPr>
          <w:rFonts w:ascii="Times New Roman" w:hAnsi="Times New Roman" w:cs="Times New Roman"/>
          <w:sz w:val="24"/>
          <w:szCs w:val="24"/>
        </w:rPr>
        <w:t xml:space="preserve"> Cicconi</w:t>
      </w:r>
      <w:ins w:id="1159" w:author="Deborah Neher" w:date="2020-08-19T20:55:00Z">
        <w:r w:rsidR="00E2727B">
          <w:rPr>
            <w:rFonts w:ascii="Times New Roman" w:hAnsi="Times New Roman" w:cs="Times New Roman"/>
            <w:sz w:val="24"/>
            <w:szCs w:val="24"/>
          </w:rPr>
          <w:t xml:space="preserve">, M. J. </w:t>
        </w:r>
      </w:ins>
      <w:del w:id="1160" w:author="Deborah Neher" w:date="2020-08-19T20:56:00Z">
        <w:r w:rsidRPr="00135C14" w:rsidDel="00E2727B">
          <w:rPr>
            <w:rFonts w:ascii="Times New Roman" w:hAnsi="Times New Roman" w:cs="Times New Roman"/>
            <w:sz w:val="24"/>
            <w:szCs w:val="24"/>
          </w:rPr>
          <w:delText xml:space="preserve"> KM </w:delText>
        </w:r>
      </w:del>
      <w:r w:rsidRPr="00135C14">
        <w:rPr>
          <w:rFonts w:ascii="Times New Roman" w:hAnsi="Times New Roman" w:cs="Times New Roman"/>
          <w:sz w:val="24"/>
          <w:szCs w:val="24"/>
        </w:rPr>
        <w:t>Gamroth</w:t>
      </w:r>
      <w:ins w:id="1161" w:author="Deborah Neher" w:date="2020-08-19T20:56:00Z">
        <w:r w:rsidR="00E2727B">
          <w:rPr>
            <w:rFonts w:ascii="Times New Roman" w:hAnsi="Times New Roman" w:cs="Times New Roman"/>
            <w:sz w:val="24"/>
            <w:szCs w:val="24"/>
          </w:rPr>
          <w:t>, Y. H.</w:t>
        </w:r>
      </w:ins>
      <w:r w:rsidRPr="00135C14">
        <w:rPr>
          <w:rFonts w:ascii="Times New Roman" w:hAnsi="Times New Roman" w:cs="Times New Roman"/>
          <w:sz w:val="24"/>
          <w:szCs w:val="24"/>
        </w:rPr>
        <w:t xml:space="preserve"> </w:t>
      </w:r>
      <w:del w:id="1162" w:author="Deborah Neher" w:date="2020-08-19T20:56:00Z">
        <w:r w:rsidRPr="00135C14" w:rsidDel="00E2727B">
          <w:rPr>
            <w:rFonts w:ascii="Times New Roman" w:hAnsi="Times New Roman" w:cs="Times New Roman"/>
            <w:sz w:val="24"/>
            <w:szCs w:val="24"/>
          </w:rPr>
          <w:delText xml:space="preserve">MJ </w:delText>
        </w:r>
      </w:del>
      <w:r w:rsidRPr="00135C14">
        <w:rPr>
          <w:rFonts w:ascii="Times New Roman" w:hAnsi="Times New Roman" w:cs="Times New Roman"/>
          <w:sz w:val="24"/>
          <w:szCs w:val="24"/>
        </w:rPr>
        <w:t>Schukken</w:t>
      </w:r>
      <w:ins w:id="1163" w:author="Deborah Neher" w:date="2020-08-19T20:56:00Z">
        <w:r w:rsidR="00E2727B">
          <w:rPr>
            <w:rFonts w:ascii="Times New Roman" w:hAnsi="Times New Roman" w:cs="Times New Roman"/>
            <w:sz w:val="24"/>
            <w:szCs w:val="24"/>
          </w:rPr>
          <w:t xml:space="preserve">, </w:t>
        </w:r>
      </w:ins>
      <w:del w:id="1164" w:author="Deborah Neher" w:date="2020-08-19T20:56:00Z">
        <w:r w:rsidRPr="00135C14" w:rsidDel="00E2727B">
          <w:rPr>
            <w:rFonts w:ascii="Times New Roman" w:hAnsi="Times New Roman" w:cs="Times New Roman"/>
            <w:sz w:val="24"/>
            <w:szCs w:val="24"/>
          </w:rPr>
          <w:delText xml:space="preserve"> YH</w:delText>
        </w:r>
      </w:del>
      <w:ins w:id="1165" w:author="Deborah Neher" w:date="2020-08-19T20:56:00Z">
        <w:r w:rsidR="00E2727B">
          <w:rPr>
            <w:rFonts w:ascii="Times New Roman" w:hAnsi="Times New Roman" w:cs="Times New Roman"/>
            <w:sz w:val="24"/>
            <w:szCs w:val="24"/>
          </w:rPr>
          <w:t>K. E.</w:t>
        </w:r>
      </w:ins>
      <w:r w:rsidRPr="00135C14">
        <w:rPr>
          <w:rFonts w:ascii="Times New Roman" w:hAnsi="Times New Roman" w:cs="Times New Roman"/>
          <w:sz w:val="24"/>
          <w:szCs w:val="24"/>
        </w:rPr>
        <w:t xml:space="preserve"> Stiglbauer</w:t>
      </w:r>
      <w:ins w:id="1166" w:author="Deborah Neher" w:date="2020-08-19T20:56:00Z">
        <w:r w:rsidR="00E2727B">
          <w:rPr>
            <w:rFonts w:ascii="Times New Roman" w:hAnsi="Times New Roman" w:cs="Times New Roman"/>
            <w:sz w:val="24"/>
            <w:szCs w:val="24"/>
          </w:rPr>
          <w:t xml:space="preserve">, </w:t>
        </w:r>
        <w:r w:rsidR="00464069">
          <w:rPr>
            <w:rFonts w:ascii="Times New Roman" w:hAnsi="Times New Roman" w:cs="Times New Roman"/>
            <w:sz w:val="24"/>
            <w:szCs w:val="24"/>
          </w:rPr>
          <w:t xml:space="preserve">and </w:t>
        </w:r>
        <w:r w:rsidR="00E2727B">
          <w:rPr>
            <w:rFonts w:ascii="Times New Roman" w:hAnsi="Times New Roman" w:cs="Times New Roman"/>
            <w:sz w:val="24"/>
            <w:szCs w:val="24"/>
          </w:rPr>
          <w:t xml:space="preserve">P. L. </w:t>
        </w:r>
      </w:ins>
      <w:del w:id="1167" w:author="Deborah Neher" w:date="2020-08-19T20:56:00Z">
        <w:r w:rsidRPr="00135C14" w:rsidDel="00E2727B">
          <w:rPr>
            <w:rFonts w:ascii="Times New Roman" w:hAnsi="Times New Roman" w:cs="Times New Roman"/>
            <w:sz w:val="24"/>
            <w:szCs w:val="24"/>
          </w:rPr>
          <w:delText xml:space="preserve"> KE </w:delText>
        </w:r>
      </w:del>
      <w:r w:rsidRPr="00135C14">
        <w:rPr>
          <w:rFonts w:ascii="Times New Roman" w:hAnsi="Times New Roman" w:cs="Times New Roman"/>
          <w:sz w:val="24"/>
          <w:szCs w:val="24"/>
        </w:rPr>
        <w:t>Ruegg</w:t>
      </w:r>
      <w:ins w:id="1168" w:author="Deborah Neher" w:date="2020-08-19T20:56:00Z">
        <w:r w:rsidR="00464069">
          <w:rPr>
            <w:rFonts w:ascii="Times New Roman" w:hAnsi="Times New Roman" w:cs="Times New Roman"/>
            <w:sz w:val="24"/>
            <w:szCs w:val="24"/>
          </w:rPr>
          <w:t>.</w:t>
        </w:r>
      </w:ins>
      <w:del w:id="1169" w:author="Deborah Neher" w:date="2020-08-19T20:56:00Z">
        <w:r w:rsidRPr="00135C14" w:rsidDel="00464069">
          <w:rPr>
            <w:rFonts w:ascii="Times New Roman" w:hAnsi="Times New Roman" w:cs="Times New Roman"/>
            <w:sz w:val="24"/>
            <w:szCs w:val="24"/>
          </w:rPr>
          <w:delText xml:space="preserve"> PL</w:delText>
        </w:r>
      </w:del>
      <w:r>
        <w:rPr>
          <w:rFonts w:ascii="Times New Roman" w:hAnsi="Times New Roman" w:cs="Times New Roman"/>
          <w:sz w:val="24"/>
          <w:szCs w:val="24"/>
        </w:rPr>
        <w:t xml:space="preserve"> 2013</w:t>
      </w:r>
      <w:ins w:id="1170" w:author="Deborah Neher" w:date="2020-08-19T20:56:00Z">
        <w:r w:rsidR="00464069">
          <w:rPr>
            <w:rFonts w:ascii="Times New Roman" w:hAnsi="Times New Roman" w:cs="Times New Roman"/>
            <w:sz w:val="24"/>
            <w:szCs w:val="24"/>
          </w:rPr>
          <w:t>.</w:t>
        </w:r>
      </w:ins>
      <w:r>
        <w:rPr>
          <w:rFonts w:ascii="Times New Roman" w:hAnsi="Times New Roman" w:cs="Times New Roman"/>
          <w:sz w:val="24"/>
          <w:szCs w:val="24"/>
        </w:rPr>
        <w:t xml:space="preserve"> </w:t>
      </w:r>
      <w:r w:rsidRPr="00135C14">
        <w:rPr>
          <w:rFonts w:ascii="Times New Roman" w:hAnsi="Times New Roman" w:cs="Times New Roman"/>
          <w:sz w:val="24"/>
          <w:szCs w:val="24"/>
        </w:rPr>
        <w:t>Risk factors for clinical mastitis, ketosis, and pneumonia in dairy cattle on organic and small conventional farms in the United States.</w:t>
      </w:r>
      <w:r>
        <w:rPr>
          <w:rFonts w:ascii="Times New Roman" w:hAnsi="Times New Roman" w:cs="Times New Roman"/>
          <w:sz w:val="24"/>
          <w:szCs w:val="24"/>
        </w:rPr>
        <w:t xml:space="preserve"> </w:t>
      </w:r>
      <w:r w:rsidRPr="00135C14">
        <w:rPr>
          <w:rFonts w:ascii="Times New Roman" w:hAnsi="Times New Roman" w:cs="Times New Roman"/>
          <w:sz w:val="24"/>
          <w:szCs w:val="24"/>
        </w:rPr>
        <w:t>J</w:t>
      </w:r>
      <w:ins w:id="1171" w:author="Deborah Neher" w:date="2020-08-19T20:56:00Z">
        <w:r w:rsidR="00464069">
          <w:rPr>
            <w:rFonts w:ascii="Times New Roman" w:hAnsi="Times New Roman" w:cs="Times New Roman"/>
            <w:sz w:val="24"/>
            <w:szCs w:val="24"/>
          </w:rPr>
          <w:t>.</w:t>
        </w:r>
      </w:ins>
      <w:r w:rsidRPr="00135C14">
        <w:rPr>
          <w:rFonts w:ascii="Times New Roman" w:hAnsi="Times New Roman" w:cs="Times New Roman"/>
          <w:sz w:val="24"/>
          <w:szCs w:val="24"/>
        </w:rPr>
        <w:t xml:space="preserve"> Dairy Sci</w:t>
      </w:r>
      <w:ins w:id="1172" w:author="Deborah Neher" w:date="2020-08-19T20:56:00Z">
        <w:r w:rsidR="00464069">
          <w:rPr>
            <w:rFonts w:ascii="Times New Roman" w:hAnsi="Times New Roman" w:cs="Times New Roman"/>
            <w:sz w:val="24"/>
            <w:szCs w:val="24"/>
          </w:rPr>
          <w:t>.</w:t>
        </w:r>
      </w:ins>
      <w:r w:rsidRPr="00135C14">
        <w:rPr>
          <w:rFonts w:ascii="Times New Roman" w:hAnsi="Times New Roman" w:cs="Times New Roman"/>
          <w:sz w:val="24"/>
          <w:szCs w:val="24"/>
        </w:rPr>
        <w:t xml:space="preserve"> 96</w:t>
      </w:r>
      <w:del w:id="1173" w:author="Deborah Neher" w:date="2020-08-19T20:56:00Z">
        <w:r w:rsidRPr="00135C14" w:rsidDel="00464069">
          <w:rPr>
            <w:rFonts w:ascii="Times New Roman" w:hAnsi="Times New Roman" w:cs="Times New Roman"/>
            <w:sz w:val="24"/>
            <w:szCs w:val="24"/>
          </w:rPr>
          <w:delText>(7)</w:delText>
        </w:r>
      </w:del>
      <w:r w:rsidRPr="00135C14">
        <w:rPr>
          <w:rFonts w:ascii="Times New Roman" w:hAnsi="Times New Roman" w:cs="Times New Roman"/>
          <w:sz w:val="24"/>
          <w:szCs w:val="24"/>
        </w:rPr>
        <w:t>:4269-</w:t>
      </w:r>
      <w:ins w:id="1174" w:author="Deborah Neher" w:date="2020-08-19T20:56:00Z">
        <w:r w:rsidR="00464069">
          <w:rPr>
            <w:rFonts w:ascii="Times New Roman" w:hAnsi="Times New Roman" w:cs="Times New Roman"/>
            <w:sz w:val="24"/>
            <w:szCs w:val="24"/>
          </w:rPr>
          <w:t>42</w:t>
        </w:r>
      </w:ins>
      <w:r w:rsidRPr="00135C14">
        <w:rPr>
          <w:rFonts w:ascii="Times New Roman" w:hAnsi="Times New Roman" w:cs="Times New Roman"/>
          <w:sz w:val="24"/>
          <w:szCs w:val="24"/>
        </w:rPr>
        <w:t>85</w:t>
      </w:r>
      <w:r>
        <w:rPr>
          <w:rFonts w:ascii="Times New Roman" w:hAnsi="Times New Roman" w:cs="Times New Roman"/>
          <w:sz w:val="24"/>
          <w:szCs w:val="24"/>
        </w:rPr>
        <w:t>.</w:t>
      </w:r>
    </w:p>
    <w:p w14:paraId="5E554AE0" w14:textId="1A9C7E68" w:rsidR="00135C14" w:rsidRDefault="00135C14" w:rsidP="00135C14">
      <w:pPr>
        <w:spacing w:after="0" w:line="480" w:lineRule="auto"/>
        <w:ind w:left="360" w:hanging="360"/>
        <w:contextualSpacing/>
        <w:rPr>
          <w:rFonts w:ascii="Times New Roman" w:hAnsi="Times New Roman" w:cs="Times New Roman"/>
          <w:sz w:val="24"/>
          <w:szCs w:val="24"/>
        </w:rPr>
      </w:pPr>
      <w:r w:rsidRPr="00135C14">
        <w:rPr>
          <w:rFonts w:ascii="Times New Roman" w:hAnsi="Times New Roman" w:cs="Times New Roman"/>
          <w:sz w:val="24"/>
          <w:szCs w:val="24"/>
        </w:rPr>
        <w:t>Sorge</w:t>
      </w:r>
      <w:ins w:id="1175" w:author="Deborah Neher" w:date="2020-08-19T20:56:00Z">
        <w:r w:rsidR="00464069">
          <w:rPr>
            <w:rFonts w:ascii="Times New Roman" w:hAnsi="Times New Roman" w:cs="Times New Roman"/>
            <w:sz w:val="24"/>
            <w:szCs w:val="24"/>
          </w:rPr>
          <w:t>,</w:t>
        </w:r>
      </w:ins>
      <w:r w:rsidRPr="00135C14">
        <w:rPr>
          <w:rFonts w:ascii="Times New Roman" w:hAnsi="Times New Roman" w:cs="Times New Roman"/>
          <w:sz w:val="24"/>
          <w:szCs w:val="24"/>
        </w:rPr>
        <w:t xml:space="preserve"> U</w:t>
      </w:r>
      <w:ins w:id="1176" w:author="Deborah Neher" w:date="2020-08-19T20:56:00Z">
        <w:r w:rsidR="002E75FE">
          <w:rPr>
            <w:rFonts w:ascii="Times New Roman" w:hAnsi="Times New Roman" w:cs="Times New Roman"/>
            <w:sz w:val="24"/>
            <w:szCs w:val="24"/>
          </w:rPr>
          <w:t xml:space="preserve">. </w:t>
        </w:r>
      </w:ins>
      <w:r w:rsidRPr="00135C14">
        <w:rPr>
          <w:rFonts w:ascii="Times New Roman" w:hAnsi="Times New Roman" w:cs="Times New Roman"/>
          <w:sz w:val="24"/>
          <w:szCs w:val="24"/>
        </w:rPr>
        <w:t>S</w:t>
      </w:r>
      <w:ins w:id="1177" w:author="Deborah Neher" w:date="2020-08-19T20:56:00Z">
        <w:r w:rsidR="002E75FE">
          <w:rPr>
            <w:rFonts w:ascii="Times New Roman" w:hAnsi="Times New Roman" w:cs="Times New Roman"/>
            <w:sz w:val="24"/>
            <w:szCs w:val="24"/>
          </w:rPr>
          <w:t>., R.</w:t>
        </w:r>
      </w:ins>
      <w:r w:rsidRPr="00135C14">
        <w:rPr>
          <w:rFonts w:ascii="Times New Roman" w:hAnsi="Times New Roman" w:cs="Times New Roman"/>
          <w:sz w:val="24"/>
          <w:szCs w:val="24"/>
        </w:rPr>
        <w:t xml:space="preserve"> Moon</w:t>
      </w:r>
      <w:ins w:id="1178" w:author="Deborah Neher" w:date="2020-08-19T20:56:00Z">
        <w:r w:rsidR="002E75FE">
          <w:rPr>
            <w:rFonts w:ascii="Times New Roman" w:hAnsi="Times New Roman" w:cs="Times New Roman"/>
            <w:sz w:val="24"/>
            <w:szCs w:val="24"/>
          </w:rPr>
          <w:t>,</w:t>
        </w:r>
      </w:ins>
      <w:r w:rsidRPr="00135C14">
        <w:rPr>
          <w:rFonts w:ascii="Times New Roman" w:hAnsi="Times New Roman" w:cs="Times New Roman"/>
          <w:sz w:val="24"/>
          <w:szCs w:val="24"/>
        </w:rPr>
        <w:t xml:space="preserve"> </w:t>
      </w:r>
      <w:del w:id="1179" w:author="Deborah Neher" w:date="2020-08-19T20:57:00Z">
        <w:r w:rsidRPr="00135C14" w:rsidDel="002E75FE">
          <w:rPr>
            <w:rFonts w:ascii="Times New Roman" w:hAnsi="Times New Roman" w:cs="Times New Roman"/>
            <w:sz w:val="24"/>
            <w:szCs w:val="24"/>
          </w:rPr>
          <w:delText xml:space="preserve">R </w:delText>
        </w:r>
      </w:del>
      <w:ins w:id="1180" w:author="Deborah Neher" w:date="2020-08-19T20:57:00Z">
        <w:r w:rsidR="002E75FE">
          <w:rPr>
            <w:rFonts w:ascii="Times New Roman" w:hAnsi="Times New Roman" w:cs="Times New Roman"/>
            <w:sz w:val="24"/>
            <w:szCs w:val="24"/>
          </w:rPr>
          <w:t xml:space="preserve">L. J. </w:t>
        </w:r>
      </w:ins>
      <w:r w:rsidRPr="00135C14">
        <w:rPr>
          <w:rFonts w:ascii="Times New Roman" w:hAnsi="Times New Roman" w:cs="Times New Roman"/>
          <w:sz w:val="24"/>
          <w:szCs w:val="24"/>
        </w:rPr>
        <w:t>Wolff</w:t>
      </w:r>
      <w:ins w:id="1181" w:author="Deborah Neher" w:date="2020-08-19T20:57:00Z">
        <w:r w:rsidR="002E75FE">
          <w:rPr>
            <w:rFonts w:ascii="Times New Roman" w:hAnsi="Times New Roman" w:cs="Times New Roman"/>
            <w:sz w:val="24"/>
            <w:szCs w:val="24"/>
          </w:rPr>
          <w:t>,</w:t>
        </w:r>
      </w:ins>
      <w:r w:rsidRPr="00135C14">
        <w:rPr>
          <w:rFonts w:ascii="Times New Roman" w:hAnsi="Times New Roman" w:cs="Times New Roman"/>
          <w:sz w:val="24"/>
          <w:szCs w:val="24"/>
        </w:rPr>
        <w:t xml:space="preserve"> </w:t>
      </w:r>
      <w:del w:id="1182" w:author="Deborah Neher" w:date="2020-08-19T20:57:00Z">
        <w:r w:rsidRPr="00135C14" w:rsidDel="002E75FE">
          <w:rPr>
            <w:rFonts w:ascii="Times New Roman" w:hAnsi="Times New Roman" w:cs="Times New Roman"/>
            <w:sz w:val="24"/>
            <w:szCs w:val="24"/>
          </w:rPr>
          <w:delText xml:space="preserve">LJ </w:delText>
        </w:r>
      </w:del>
      <w:ins w:id="1183" w:author="Deborah Neher" w:date="2020-08-19T20:57:00Z">
        <w:r w:rsidR="002E75FE">
          <w:rPr>
            <w:rFonts w:ascii="Times New Roman" w:hAnsi="Times New Roman" w:cs="Times New Roman"/>
            <w:sz w:val="24"/>
            <w:szCs w:val="24"/>
          </w:rPr>
          <w:t>L.</w:t>
        </w:r>
        <w:r w:rsidR="002E75FE" w:rsidRPr="00135C14">
          <w:rPr>
            <w:rFonts w:ascii="Times New Roman" w:hAnsi="Times New Roman" w:cs="Times New Roman"/>
            <w:sz w:val="24"/>
            <w:szCs w:val="24"/>
          </w:rPr>
          <w:t xml:space="preserve"> </w:t>
        </w:r>
      </w:ins>
      <w:r w:rsidRPr="00135C14">
        <w:rPr>
          <w:rFonts w:ascii="Times New Roman" w:hAnsi="Times New Roman" w:cs="Times New Roman"/>
          <w:sz w:val="24"/>
          <w:szCs w:val="24"/>
        </w:rPr>
        <w:t>Michels</w:t>
      </w:r>
      <w:ins w:id="1184" w:author="Deborah Neher" w:date="2020-08-19T20:57:00Z">
        <w:r w:rsidR="002E75FE">
          <w:rPr>
            <w:rFonts w:ascii="Times New Roman" w:hAnsi="Times New Roman" w:cs="Times New Roman"/>
            <w:sz w:val="24"/>
            <w:szCs w:val="24"/>
          </w:rPr>
          <w:t>,</w:t>
        </w:r>
      </w:ins>
      <w:r w:rsidRPr="00135C14">
        <w:rPr>
          <w:rFonts w:ascii="Times New Roman" w:hAnsi="Times New Roman" w:cs="Times New Roman"/>
          <w:sz w:val="24"/>
          <w:szCs w:val="24"/>
        </w:rPr>
        <w:t xml:space="preserve"> </w:t>
      </w:r>
      <w:del w:id="1185" w:author="Deborah Neher" w:date="2020-08-19T20:57:00Z">
        <w:r w:rsidRPr="00135C14" w:rsidDel="002E75FE">
          <w:rPr>
            <w:rFonts w:ascii="Times New Roman" w:hAnsi="Times New Roman" w:cs="Times New Roman"/>
            <w:sz w:val="24"/>
            <w:szCs w:val="24"/>
          </w:rPr>
          <w:delText xml:space="preserve">L </w:delText>
        </w:r>
      </w:del>
      <w:ins w:id="1186" w:author="Deborah Neher" w:date="2020-08-19T20:57:00Z">
        <w:r w:rsidR="002E75FE">
          <w:rPr>
            <w:rFonts w:ascii="Times New Roman" w:hAnsi="Times New Roman" w:cs="Times New Roman"/>
            <w:sz w:val="24"/>
            <w:szCs w:val="24"/>
          </w:rPr>
          <w:t xml:space="preserve">S. </w:t>
        </w:r>
      </w:ins>
      <w:r w:rsidRPr="00135C14">
        <w:rPr>
          <w:rFonts w:ascii="Times New Roman" w:hAnsi="Times New Roman" w:cs="Times New Roman"/>
          <w:sz w:val="24"/>
          <w:szCs w:val="24"/>
        </w:rPr>
        <w:t>Schroth</w:t>
      </w:r>
      <w:ins w:id="1187" w:author="Deborah Neher" w:date="2020-08-19T20:57:00Z">
        <w:r w:rsidR="002E75FE">
          <w:rPr>
            <w:rFonts w:ascii="Times New Roman" w:hAnsi="Times New Roman" w:cs="Times New Roman"/>
            <w:sz w:val="24"/>
            <w:szCs w:val="24"/>
          </w:rPr>
          <w:t>,</w:t>
        </w:r>
      </w:ins>
      <w:r w:rsidRPr="00135C14">
        <w:rPr>
          <w:rFonts w:ascii="Times New Roman" w:hAnsi="Times New Roman" w:cs="Times New Roman"/>
          <w:sz w:val="24"/>
          <w:szCs w:val="24"/>
        </w:rPr>
        <w:t xml:space="preserve"> </w:t>
      </w:r>
      <w:del w:id="1188" w:author="Deborah Neher" w:date="2020-08-19T20:57:00Z">
        <w:r w:rsidRPr="00135C14" w:rsidDel="002E75FE">
          <w:rPr>
            <w:rFonts w:ascii="Times New Roman" w:hAnsi="Times New Roman" w:cs="Times New Roman"/>
            <w:sz w:val="24"/>
            <w:szCs w:val="24"/>
          </w:rPr>
          <w:delText xml:space="preserve">S </w:delText>
        </w:r>
      </w:del>
      <w:ins w:id="1189" w:author="Deborah Neher" w:date="2020-08-19T20:57:00Z">
        <w:r w:rsidR="002E75FE">
          <w:rPr>
            <w:rFonts w:ascii="Times New Roman" w:hAnsi="Times New Roman" w:cs="Times New Roman"/>
            <w:sz w:val="24"/>
            <w:szCs w:val="24"/>
          </w:rPr>
          <w:t xml:space="preserve">D. F. </w:t>
        </w:r>
      </w:ins>
      <w:r w:rsidRPr="00135C14">
        <w:rPr>
          <w:rFonts w:ascii="Times New Roman" w:hAnsi="Times New Roman" w:cs="Times New Roman"/>
          <w:sz w:val="24"/>
          <w:szCs w:val="24"/>
        </w:rPr>
        <w:t>Kelton</w:t>
      </w:r>
      <w:ins w:id="1190" w:author="Deborah Neher" w:date="2020-08-19T20:57:00Z">
        <w:r w:rsidR="002E75FE">
          <w:rPr>
            <w:rFonts w:ascii="Times New Roman" w:hAnsi="Times New Roman" w:cs="Times New Roman"/>
            <w:sz w:val="24"/>
            <w:szCs w:val="24"/>
          </w:rPr>
          <w:t xml:space="preserve">, and </w:t>
        </w:r>
      </w:ins>
      <w:del w:id="1191" w:author="Deborah Neher" w:date="2020-08-19T20:57:00Z">
        <w:r w:rsidRPr="00135C14" w:rsidDel="002E75FE">
          <w:rPr>
            <w:rFonts w:ascii="Times New Roman" w:hAnsi="Times New Roman" w:cs="Times New Roman"/>
            <w:sz w:val="24"/>
            <w:szCs w:val="24"/>
          </w:rPr>
          <w:delText xml:space="preserve"> DF </w:delText>
        </w:r>
      </w:del>
      <w:ins w:id="1192" w:author="Deborah Neher" w:date="2020-08-19T20:57:00Z">
        <w:r w:rsidR="002E75FE">
          <w:rPr>
            <w:rFonts w:ascii="Times New Roman" w:hAnsi="Times New Roman" w:cs="Times New Roman"/>
            <w:sz w:val="24"/>
            <w:szCs w:val="24"/>
          </w:rPr>
          <w:t xml:space="preserve">B. </w:t>
        </w:r>
      </w:ins>
      <w:r w:rsidRPr="00135C14">
        <w:rPr>
          <w:rFonts w:ascii="Times New Roman" w:hAnsi="Times New Roman" w:cs="Times New Roman"/>
          <w:sz w:val="24"/>
          <w:szCs w:val="24"/>
        </w:rPr>
        <w:t>Heins</w:t>
      </w:r>
      <w:ins w:id="1193" w:author="Deborah Neher" w:date="2020-08-19T20:57:00Z">
        <w:r w:rsidR="002E75FE">
          <w:rPr>
            <w:rFonts w:ascii="Times New Roman" w:hAnsi="Times New Roman" w:cs="Times New Roman"/>
            <w:sz w:val="24"/>
            <w:szCs w:val="24"/>
          </w:rPr>
          <w:t>.</w:t>
        </w:r>
      </w:ins>
      <w:r w:rsidRPr="00135C14">
        <w:rPr>
          <w:rFonts w:ascii="Times New Roman" w:hAnsi="Times New Roman" w:cs="Times New Roman"/>
          <w:sz w:val="24"/>
          <w:szCs w:val="24"/>
        </w:rPr>
        <w:t xml:space="preserve"> </w:t>
      </w:r>
      <w:del w:id="1194" w:author="Deborah Neher" w:date="2020-08-19T20:57:00Z">
        <w:r w:rsidRPr="00135C14" w:rsidDel="002E75FE">
          <w:rPr>
            <w:rFonts w:ascii="Times New Roman" w:hAnsi="Times New Roman" w:cs="Times New Roman"/>
            <w:sz w:val="24"/>
            <w:szCs w:val="24"/>
          </w:rPr>
          <w:delText>B</w:delText>
        </w:r>
        <w:r w:rsidDel="002E75FE">
          <w:rPr>
            <w:rFonts w:ascii="Times New Roman" w:hAnsi="Times New Roman" w:cs="Times New Roman"/>
            <w:sz w:val="24"/>
            <w:szCs w:val="24"/>
          </w:rPr>
          <w:delText xml:space="preserve"> </w:delText>
        </w:r>
      </w:del>
      <w:r>
        <w:rPr>
          <w:rFonts w:ascii="Times New Roman" w:hAnsi="Times New Roman" w:cs="Times New Roman"/>
          <w:sz w:val="24"/>
          <w:szCs w:val="24"/>
        </w:rPr>
        <w:t xml:space="preserve">2016. </w:t>
      </w:r>
      <w:r w:rsidRPr="00135C14">
        <w:rPr>
          <w:rFonts w:ascii="Times New Roman" w:hAnsi="Times New Roman" w:cs="Times New Roman"/>
          <w:sz w:val="24"/>
          <w:szCs w:val="24"/>
        </w:rPr>
        <w:t>Management practices on organic and conventional dairy herds in Minnesota.</w:t>
      </w:r>
      <w:r>
        <w:rPr>
          <w:rFonts w:ascii="Times New Roman" w:hAnsi="Times New Roman" w:cs="Times New Roman"/>
          <w:sz w:val="24"/>
          <w:szCs w:val="24"/>
        </w:rPr>
        <w:t xml:space="preserve"> J</w:t>
      </w:r>
      <w:ins w:id="1195" w:author="Deborah Neher" w:date="2020-08-19T20:57:00Z">
        <w:r w:rsidR="002E75FE">
          <w:rPr>
            <w:rFonts w:ascii="Times New Roman" w:hAnsi="Times New Roman" w:cs="Times New Roman"/>
            <w:sz w:val="24"/>
            <w:szCs w:val="24"/>
          </w:rPr>
          <w:t>.</w:t>
        </w:r>
      </w:ins>
      <w:r>
        <w:rPr>
          <w:rFonts w:ascii="Times New Roman" w:hAnsi="Times New Roman" w:cs="Times New Roman"/>
          <w:sz w:val="24"/>
          <w:szCs w:val="24"/>
        </w:rPr>
        <w:t xml:space="preserve"> Dairy Sci</w:t>
      </w:r>
      <w:ins w:id="1196" w:author="Deborah Neher" w:date="2020-08-19T20:57:00Z">
        <w:r w:rsidR="002E75FE">
          <w:rPr>
            <w:rFonts w:ascii="Times New Roman" w:hAnsi="Times New Roman" w:cs="Times New Roman"/>
            <w:sz w:val="24"/>
            <w:szCs w:val="24"/>
          </w:rPr>
          <w:t>.</w:t>
        </w:r>
      </w:ins>
      <w:r>
        <w:rPr>
          <w:rFonts w:ascii="Times New Roman" w:hAnsi="Times New Roman" w:cs="Times New Roman"/>
          <w:sz w:val="24"/>
          <w:szCs w:val="24"/>
        </w:rPr>
        <w:t xml:space="preserve"> </w:t>
      </w:r>
      <w:r w:rsidRPr="00135C14">
        <w:rPr>
          <w:rFonts w:ascii="Times New Roman" w:hAnsi="Times New Roman" w:cs="Times New Roman"/>
          <w:sz w:val="24"/>
          <w:szCs w:val="24"/>
        </w:rPr>
        <w:t>99</w:t>
      </w:r>
      <w:del w:id="1197" w:author="Deborah Neher" w:date="2020-08-19T20:57:00Z">
        <w:r w:rsidRPr="00135C14" w:rsidDel="002E75FE">
          <w:rPr>
            <w:rFonts w:ascii="Times New Roman" w:hAnsi="Times New Roman" w:cs="Times New Roman"/>
            <w:sz w:val="24"/>
            <w:szCs w:val="24"/>
          </w:rPr>
          <w:delText>(4)</w:delText>
        </w:r>
      </w:del>
      <w:r w:rsidRPr="00135C14">
        <w:rPr>
          <w:rFonts w:ascii="Times New Roman" w:hAnsi="Times New Roman" w:cs="Times New Roman"/>
          <w:sz w:val="24"/>
          <w:szCs w:val="24"/>
        </w:rPr>
        <w:t>:3183-3192</w:t>
      </w:r>
      <w:ins w:id="1198" w:author="Deborah Neher" w:date="2020-08-19T20:57:00Z">
        <w:r w:rsidR="002E75FE">
          <w:rPr>
            <w:rFonts w:ascii="Times New Roman" w:hAnsi="Times New Roman" w:cs="Times New Roman"/>
            <w:sz w:val="24"/>
            <w:szCs w:val="24"/>
          </w:rPr>
          <w:t>.</w:t>
        </w:r>
      </w:ins>
    </w:p>
    <w:p w14:paraId="61F3F3BC" w14:textId="32FF5A7A" w:rsidR="00AC20D7" w:rsidRPr="00B206BB" w:rsidRDefault="00AC20D7" w:rsidP="007E62FA">
      <w:pPr>
        <w:spacing w:after="0" w:line="480" w:lineRule="auto"/>
        <w:ind w:left="360" w:hanging="360"/>
        <w:contextualSpacing/>
        <w:rPr>
          <w:rFonts w:ascii="Times New Roman" w:hAnsi="Times New Roman" w:cs="Times New Roman"/>
          <w:sz w:val="24"/>
          <w:szCs w:val="24"/>
        </w:rPr>
      </w:pPr>
      <w:r w:rsidRPr="00B206BB">
        <w:rPr>
          <w:rFonts w:ascii="Times New Roman" w:hAnsi="Times New Roman" w:cs="Times New Roman"/>
          <w:sz w:val="24"/>
          <w:szCs w:val="24"/>
        </w:rPr>
        <w:t>Stiglbauer</w:t>
      </w:r>
      <w:r w:rsidR="00361E26" w:rsidRPr="00B206BB">
        <w:rPr>
          <w:rFonts w:ascii="Times New Roman" w:hAnsi="Times New Roman" w:cs="Times New Roman"/>
          <w:sz w:val="24"/>
          <w:szCs w:val="24"/>
        </w:rPr>
        <w:t>,</w:t>
      </w:r>
      <w:r w:rsidRPr="00B206BB">
        <w:rPr>
          <w:rFonts w:ascii="Times New Roman" w:hAnsi="Times New Roman" w:cs="Times New Roman"/>
          <w:sz w:val="24"/>
          <w:szCs w:val="24"/>
        </w:rPr>
        <w:t xml:space="preserve"> K</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E</w:t>
      </w:r>
      <w:r w:rsidR="00361E26" w:rsidRPr="00B206BB">
        <w:rPr>
          <w:rFonts w:ascii="Times New Roman" w:hAnsi="Times New Roman" w:cs="Times New Roman"/>
          <w:sz w:val="24"/>
          <w:szCs w:val="24"/>
        </w:rPr>
        <w:t>.</w:t>
      </w:r>
      <w:r w:rsidRPr="00B206BB">
        <w:rPr>
          <w:rFonts w:ascii="Times New Roman" w:hAnsi="Times New Roman" w:cs="Times New Roman"/>
          <w:sz w:val="24"/>
          <w:szCs w:val="24"/>
        </w:rPr>
        <w:t xml:space="preserve">, </w:t>
      </w:r>
      <w:r w:rsidR="00361E26" w:rsidRPr="00B206BB">
        <w:rPr>
          <w:rFonts w:ascii="Times New Roman" w:hAnsi="Times New Roman" w:cs="Times New Roman"/>
          <w:sz w:val="24"/>
          <w:szCs w:val="24"/>
        </w:rPr>
        <w:t xml:space="preserve">K. M. </w:t>
      </w:r>
      <w:r w:rsidRPr="00B206BB">
        <w:rPr>
          <w:rFonts w:ascii="Times New Roman" w:hAnsi="Times New Roman" w:cs="Times New Roman"/>
          <w:sz w:val="24"/>
          <w:szCs w:val="24"/>
        </w:rPr>
        <w:t xml:space="preserve">Cicconi-Hogan, </w:t>
      </w:r>
      <w:r w:rsidR="00361E26" w:rsidRPr="00B206BB">
        <w:rPr>
          <w:rFonts w:ascii="Times New Roman" w:hAnsi="Times New Roman" w:cs="Times New Roman"/>
          <w:sz w:val="24"/>
          <w:szCs w:val="24"/>
        </w:rPr>
        <w:t xml:space="preserve">R. </w:t>
      </w:r>
      <w:r w:rsidRPr="00B206BB">
        <w:rPr>
          <w:rFonts w:ascii="Times New Roman" w:hAnsi="Times New Roman" w:cs="Times New Roman"/>
          <w:sz w:val="24"/>
          <w:szCs w:val="24"/>
        </w:rPr>
        <w:t xml:space="preserve">Richert, </w:t>
      </w:r>
      <w:r w:rsidR="00361E26" w:rsidRPr="00B206BB">
        <w:rPr>
          <w:rFonts w:ascii="Times New Roman" w:hAnsi="Times New Roman" w:cs="Times New Roman"/>
          <w:sz w:val="24"/>
          <w:szCs w:val="24"/>
        </w:rPr>
        <w:t xml:space="preserve">Y. H. </w:t>
      </w:r>
      <w:r w:rsidRPr="00B206BB">
        <w:rPr>
          <w:rFonts w:ascii="Times New Roman" w:hAnsi="Times New Roman" w:cs="Times New Roman"/>
          <w:sz w:val="24"/>
          <w:szCs w:val="24"/>
        </w:rPr>
        <w:t xml:space="preserve">Schukken, </w:t>
      </w:r>
      <w:r w:rsidR="00361E26" w:rsidRPr="00B206BB">
        <w:rPr>
          <w:rFonts w:ascii="Times New Roman" w:hAnsi="Times New Roman" w:cs="Times New Roman"/>
          <w:sz w:val="24"/>
          <w:szCs w:val="24"/>
        </w:rPr>
        <w:t xml:space="preserve">P. L. </w:t>
      </w:r>
      <w:r w:rsidRPr="00B206BB">
        <w:rPr>
          <w:rFonts w:ascii="Times New Roman" w:hAnsi="Times New Roman" w:cs="Times New Roman"/>
          <w:sz w:val="24"/>
          <w:szCs w:val="24"/>
        </w:rPr>
        <w:t>Ruegg,</w:t>
      </w:r>
      <w:r w:rsidR="00361E26" w:rsidRPr="00B206BB">
        <w:rPr>
          <w:rFonts w:ascii="Times New Roman" w:hAnsi="Times New Roman" w:cs="Times New Roman"/>
          <w:sz w:val="24"/>
          <w:szCs w:val="24"/>
        </w:rPr>
        <w:t xml:space="preserve"> and</w:t>
      </w:r>
      <w:r w:rsidRPr="00B206BB">
        <w:rPr>
          <w:rFonts w:ascii="Times New Roman" w:hAnsi="Times New Roman" w:cs="Times New Roman"/>
          <w:sz w:val="24"/>
          <w:szCs w:val="24"/>
        </w:rPr>
        <w:t xml:space="preserve"> </w:t>
      </w:r>
      <w:r w:rsidR="00361E26" w:rsidRPr="00B206BB">
        <w:rPr>
          <w:rFonts w:ascii="Times New Roman" w:hAnsi="Times New Roman" w:cs="Times New Roman"/>
          <w:sz w:val="24"/>
          <w:szCs w:val="24"/>
        </w:rPr>
        <w:t xml:space="preserve">M. </w:t>
      </w:r>
      <w:r w:rsidRPr="00B206BB">
        <w:rPr>
          <w:rFonts w:ascii="Times New Roman" w:hAnsi="Times New Roman" w:cs="Times New Roman"/>
          <w:sz w:val="24"/>
          <w:szCs w:val="24"/>
        </w:rPr>
        <w:t>Gamroth</w:t>
      </w:r>
      <w:r w:rsidR="00361E26" w:rsidRPr="00B206BB">
        <w:rPr>
          <w:rFonts w:ascii="Times New Roman" w:hAnsi="Times New Roman" w:cs="Times New Roman"/>
          <w:sz w:val="24"/>
          <w:szCs w:val="24"/>
        </w:rPr>
        <w:t>. 2013.</w:t>
      </w:r>
      <w:r w:rsidRPr="00B206BB">
        <w:rPr>
          <w:rFonts w:ascii="Times New Roman" w:hAnsi="Times New Roman" w:cs="Times New Roman"/>
          <w:sz w:val="24"/>
          <w:szCs w:val="24"/>
        </w:rPr>
        <w:t xml:space="preserve"> Assessment of herd management on organic and conventional dairy farms in the United States. J. Dairy Sci. 96:</w:t>
      </w:r>
      <w:del w:id="1199" w:author="Deborah Neher" w:date="2020-08-19T20:58:00Z">
        <w:r w:rsidRPr="00B206BB" w:rsidDel="002E75FE">
          <w:rPr>
            <w:rFonts w:ascii="Times New Roman" w:hAnsi="Times New Roman" w:cs="Times New Roman"/>
            <w:sz w:val="24"/>
            <w:szCs w:val="24"/>
          </w:rPr>
          <w:delText xml:space="preserve"> </w:delText>
        </w:r>
      </w:del>
      <w:r w:rsidRPr="00B206BB">
        <w:rPr>
          <w:rFonts w:ascii="Times New Roman" w:hAnsi="Times New Roman" w:cs="Times New Roman"/>
          <w:sz w:val="24"/>
          <w:szCs w:val="24"/>
        </w:rPr>
        <w:t xml:space="preserve">1290-1300. </w:t>
      </w:r>
    </w:p>
    <w:p w14:paraId="3D43EEAC" w14:textId="7C96121B" w:rsidR="00AC20D7" w:rsidRPr="007E62FA" w:rsidRDefault="00C8669F" w:rsidP="007E62FA">
      <w:pPr>
        <w:tabs>
          <w:tab w:val="left" w:pos="360"/>
          <w:tab w:val="left" w:pos="720"/>
        </w:tabs>
        <w:spacing w:line="480" w:lineRule="auto"/>
        <w:ind w:left="360" w:hanging="360"/>
        <w:rPr>
          <w:rFonts w:ascii="Times New Roman" w:hAnsi="Times New Roman" w:cs="Times New Roman"/>
          <w:sz w:val="24"/>
          <w:szCs w:val="24"/>
        </w:rPr>
      </w:pPr>
      <w:r w:rsidRPr="007E62FA">
        <w:rPr>
          <w:rFonts w:ascii="Times New Roman" w:hAnsi="Times New Roman" w:cs="Times New Roman"/>
          <w:sz w:val="24"/>
          <w:szCs w:val="24"/>
        </w:rPr>
        <w:t xml:space="preserve">USDA-NASS 2017. Certified Organic Survey 2016 Summary. </w:t>
      </w:r>
      <w:hyperlink r:id="rId24" w:history="1">
        <w:r w:rsidR="007E62FA" w:rsidRPr="002A5343">
          <w:rPr>
            <w:rStyle w:val="Hyperlink"/>
            <w:rFonts w:ascii="Times New Roman" w:hAnsi="Times New Roman" w:cs="Times New Roman"/>
            <w:sz w:val="24"/>
            <w:szCs w:val="24"/>
          </w:rPr>
          <w:t>https://www.nass.usda.gov/Surveys/Guide_to_NASS_Surveys/Organic_Production/index.pp</w:t>
        </w:r>
      </w:hyperlink>
      <w:r w:rsidRPr="007E62FA">
        <w:rPr>
          <w:rFonts w:ascii="Times New Roman" w:hAnsi="Times New Roman" w:cs="Times New Roman"/>
          <w:sz w:val="24"/>
          <w:szCs w:val="24"/>
        </w:rPr>
        <w:t xml:space="preserve"> (accessed 23 May 2020</w:t>
      </w:r>
      <w:r w:rsidR="007E62FA" w:rsidRPr="007E62FA">
        <w:rPr>
          <w:rFonts w:ascii="Times New Roman" w:hAnsi="Times New Roman" w:cs="Times New Roman"/>
          <w:sz w:val="24"/>
          <w:szCs w:val="24"/>
        </w:rPr>
        <w:t>)</w:t>
      </w:r>
      <w:r w:rsidRPr="007E62FA">
        <w:rPr>
          <w:rFonts w:ascii="Times New Roman" w:hAnsi="Times New Roman" w:cs="Times New Roman"/>
          <w:sz w:val="24"/>
          <w:szCs w:val="24"/>
        </w:rPr>
        <w:t xml:space="preserve">. </w:t>
      </w:r>
    </w:p>
    <w:p w14:paraId="5C4AB3D3" w14:textId="2AD3AF38" w:rsidR="009F6860" w:rsidRDefault="00A518FB" w:rsidP="007E62FA">
      <w:pPr>
        <w:tabs>
          <w:tab w:val="left" w:pos="360"/>
          <w:tab w:val="left" w:pos="720"/>
        </w:tabs>
        <w:spacing w:line="480" w:lineRule="auto"/>
        <w:ind w:left="360" w:hanging="360"/>
        <w:rPr>
          <w:rFonts w:ascii="Times New Roman" w:hAnsi="Times New Roman" w:cs="Times New Roman"/>
          <w:sz w:val="24"/>
          <w:szCs w:val="24"/>
        </w:rPr>
      </w:pPr>
      <w:r w:rsidRPr="00A518FB">
        <w:rPr>
          <w:rFonts w:ascii="Times New Roman" w:hAnsi="Times New Roman" w:cs="Times New Roman"/>
          <w:sz w:val="24"/>
          <w:szCs w:val="24"/>
        </w:rPr>
        <w:t xml:space="preserve">USDA. 2016. Dairy 2014, </w:t>
      </w:r>
      <w:del w:id="1200" w:author="Deborah Neher" w:date="2020-08-19T20:58:00Z">
        <w:r w:rsidRPr="00A518FB" w:rsidDel="002E75FE">
          <w:rPr>
            <w:rFonts w:ascii="Times New Roman" w:hAnsi="Times New Roman" w:cs="Times New Roman"/>
            <w:sz w:val="24"/>
            <w:szCs w:val="24"/>
          </w:rPr>
          <w:delText>“</w:delText>
        </w:r>
      </w:del>
      <w:r w:rsidRPr="00A518FB">
        <w:rPr>
          <w:rFonts w:ascii="Times New Roman" w:hAnsi="Times New Roman" w:cs="Times New Roman"/>
          <w:sz w:val="24"/>
          <w:szCs w:val="24"/>
        </w:rPr>
        <w:t xml:space="preserve">Dairy Cattle Management </w:t>
      </w:r>
      <w:r w:rsidR="007E62FA">
        <w:rPr>
          <w:rFonts w:ascii="Times New Roman" w:hAnsi="Times New Roman" w:cs="Times New Roman"/>
          <w:sz w:val="24"/>
          <w:szCs w:val="24"/>
        </w:rPr>
        <w:t xml:space="preserve">Practices in the United States, </w:t>
      </w:r>
      <w:r w:rsidRPr="00A518FB">
        <w:rPr>
          <w:rFonts w:ascii="Times New Roman" w:hAnsi="Times New Roman" w:cs="Times New Roman"/>
          <w:sz w:val="24"/>
          <w:szCs w:val="24"/>
        </w:rPr>
        <w:t>2014”USDA–APHIS–VS–CEAH–NAHMS. Fort Collins, CO#692.0216</w:t>
      </w:r>
      <w:r>
        <w:rPr>
          <w:rFonts w:ascii="Times New Roman" w:hAnsi="Times New Roman" w:cs="Times New Roman"/>
          <w:sz w:val="24"/>
          <w:szCs w:val="24"/>
        </w:rPr>
        <w:t xml:space="preserve"> </w:t>
      </w:r>
      <w:r w:rsidRPr="00A518FB">
        <w:rPr>
          <w:rFonts w:ascii="Times New Roman" w:hAnsi="Times New Roman" w:cs="Times New Roman"/>
          <w:sz w:val="24"/>
          <w:szCs w:val="24"/>
        </w:rPr>
        <w:t xml:space="preserve">https://www.aphis.usda.gov/animal_health/nahms/dairy/downloads/dairy14/Dairy14_dr_PartI_1.pdf </w:t>
      </w:r>
      <w:r>
        <w:rPr>
          <w:rFonts w:ascii="Times New Roman" w:hAnsi="Times New Roman" w:cs="Times New Roman"/>
          <w:sz w:val="24"/>
          <w:szCs w:val="24"/>
        </w:rPr>
        <w:t>(accessed 21 July 2020)</w:t>
      </w:r>
    </w:p>
    <w:p w14:paraId="3F6F345C" w14:textId="77777777" w:rsidR="00601A59" w:rsidRDefault="009F6860" w:rsidP="007E62FA">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USDA. 2020.  </w:t>
      </w:r>
      <w:r w:rsidRPr="009F6860">
        <w:rPr>
          <w:rFonts w:ascii="Times New Roman" w:hAnsi="Times New Roman" w:cs="Times New Roman"/>
          <w:sz w:val="24"/>
          <w:szCs w:val="24"/>
        </w:rPr>
        <w:t xml:space="preserve">National Organic Program (NOP) </w:t>
      </w:r>
      <w:r>
        <w:rPr>
          <w:rFonts w:ascii="Times New Roman" w:hAnsi="Times New Roman" w:cs="Times New Roman"/>
          <w:sz w:val="24"/>
          <w:szCs w:val="24"/>
        </w:rPr>
        <w:t xml:space="preserve">Organic Rules and Regulations. </w:t>
      </w:r>
      <w:hyperlink r:id="rId25" w:history="1">
        <w:r w:rsidRPr="002961D5">
          <w:rPr>
            <w:rStyle w:val="Hyperlink"/>
            <w:rFonts w:ascii="Times New Roman" w:hAnsi="Times New Roman" w:cs="Times New Roman"/>
            <w:sz w:val="24"/>
            <w:szCs w:val="24"/>
          </w:rPr>
          <w:t>https://www.ams.usda.gov/rules-regulations/organic</w:t>
        </w:r>
      </w:hyperlink>
      <w:r>
        <w:rPr>
          <w:rFonts w:ascii="Times New Roman" w:hAnsi="Times New Roman" w:cs="Times New Roman"/>
          <w:sz w:val="24"/>
          <w:szCs w:val="24"/>
        </w:rPr>
        <w:t xml:space="preserve"> (accessed 23 July 2020).</w:t>
      </w:r>
    </w:p>
    <w:p w14:paraId="2704E44E" w14:textId="75DC858E" w:rsidR="00CE02C3" w:rsidRDefault="00CE02C3" w:rsidP="00CE02C3">
      <w:pPr>
        <w:tabs>
          <w:tab w:val="left" w:pos="360"/>
          <w:tab w:val="left" w:pos="720"/>
        </w:tabs>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Vermont Agency of Agriculture. 2020. </w:t>
      </w:r>
      <w:r w:rsidR="003261D1">
        <w:rPr>
          <w:rFonts w:ascii="Times New Roman" w:hAnsi="Times New Roman" w:cs="Times New Roman"/>
          <w:sz w:val="24"/>
          <w:szCs w:val="24"/>
        </w:rPr>
        <w:t>At this stage this is a personal communication from Diane Bothfeld via her monthly dairy reports – need to find where this is available on the web site of back into the USDA NASS data</w:t>
      </w:r>
    </w:p>
    <w:p w14:paraId="0D8C43FC" w14:textId="77777777" w:rsidR="00601A59" w:rsidRDefault="00601A59" w:rsidP="009F6860">
      <w:pPr>
        <w:tabs>
          <w:tab w:val="left" w:pos="360"/>
          <w:tab w:val="left" w:pos="720"/>
        </w:tabs>
        <w:spacing w:line="480" w:lineRule="auto"/>
        <w:rPr>
          <w:rFonts w:ascii="Times New Roman" w:hAnsi="Times New Roman" w:cs="Times New Roman"/>
          <w:sz w:val="24"/>
          <w:szCs w:val="24"/>
        </w:rPr>
      </w:pPr>
    </w:p>
    <w:p w14:paraId="53A56358" w14:textId="77777777" w:rsidR="00601A59" w:rsidRDefault="00601A59" w:rsidP="009F6860">
      <w:pPr>
        <w:tabs>
          <w:tab w:val="left" w:pos="360"/>
          <w:tab w:val="left" w:pos="720"/>
        </w:tabs>
        <w:spacing w:line="480" w:lineRule="auto"/>
        <w:rPr>
          <w:rFonts w:ascii="Times New Roman" w:hAnsi="Times New Roman" w:cs="Times New Roman"/>
          <w:sz w:val="24"/>
          <w:szCs w:val="24"/>
        </w:rPr>
      </w:pPr>
    </w:p>
    <w:p w14:paraId="090E3695" w14:textId="77777777" w:rsidR="00601A59" w:rsidRDefault="00601A59" w:rsidP="009F6860">
      <w:pPr>
        <w:tabs>
          <w:tab w:val="left" w:pos="360"/>
          <w:tab w:val="left" w:pos="720"/>
        </w:tabs>
        <w:spacing w:line="480" w:lineRule="auto"/>
        <w:rPr>
          <w:rFonts w:ascii="Times New Roman" w:hAnsi="Times New Roman" w:cs="Times New Roman"/>
          <w:sz w:val="24"/>
          <w:szCs w:val="24"/>
        </w:rPr>
      </w:pPr>
    </w:p>
    <w:p w14:paraId="18EC2607" w14:textId="21830A56" w:rsidR="00601A59" w:rsidRDefault="00601A59" w:rsidP="009F6860">
      <w:pPr>
        <w:tabs>
          <w:tab w:val="left" w:pos="360"/>
          <w:tab w:val="left" w:pos="720"/>
        </w:tabs>
        <w:spacing w:line="480" w:lineRule="auto"/>
        <w:rPr>
          <w:rFonts w:ascii="Times New Roman" w:hAnsi="Times New Roman" w:cs="Times New Roman"/>
          <w:sz w:val="24"/>
          <w:szCs w:val="24"/>
        </w:rPr>
      </w:pPr>
    </w:p>
    <w:p w14:paraId="198325C4" w14:textId="5735FD67" w:rsidR="00601A59" w:rsidRDefault="00601A59" w:rsidP="00601A59">
      <w:pPr>
        <w:tabs>
          <w:tab w:val="left" w:pos="360"/>
          <w:tab w:val="left" w:pos="720"/>
        </w:tabs>
        <w:spacing w:line="480" w:lineRule="auto"/>
        <w:rPr>
          <w:rFonts w:ascii="Times New Roman" w:hAnsi="Times New Roman" w:cs="Times New Roman"/>
          <w:sz w:val="24"/>
          <w:szCs w:val="24"/>
        </w:rPr>
      </w:pPr>
    </w:p>
    <w:p w14:paraId="4D47437D" w14:textId="2731F14E" w:rsidR="00D2655B" w:rsidRPr="00D2655B" w:rsidRDefault="00D2655B" w:rsidP="00601A59">
      <w:pPr>
        <w:tabs>
          <w:tab w:val="left" w:pos="360"/>
          <w:tab w:val="left" w:pos="720"/>
        </w:tabs>
        <w:spacing w:line="480" w:lineRule="auto"/>
        <w:rPr>
          <w:rFonts w:ascii="Times New Roman" w:hAnsi="Times New Roman" w:cs="Times New Roman"/>
          <w:b/>
          <w:sz w:val="24"/>
          <w:szCs w:val="24"/>
          <w:u w:val="single"/>
        </w:rPr>
      </w:pPr>
      <w:r w:rsidRPr="00D2655B">
        <w:rPr>
          <w:rFonts w:ascii="Times New Roman" w:hAnsi="Times New Roman" w:cs="Times New Roman"/>
          <w:b/>
          <w:sz w:val="24"/>
          <w:szCs w:val="24"/>
          <w:u w:val="single"/>
        </w:rPr>
        <w:t>Tables</w:t>
      </w:r>
    </w:p>
    <w:tbl>
      <w:tblPr>
        <w:tblStyle w:val="TableGrid"/>
        <w:tblW w:w="0" w:type="auto"/>
        <w:tblBorders>
          <w:bottom w:val="none" w:sz="0" w:space="0" w:color="auto"/>
        </w:tblBorders>
        <w:tblLook w:val="04A0" w:firstRow="1" w:lastRow="0" w:firstColumn="1" w:lastColumn="0" w:noHBand="0" w:noVBand="1"/>
      </w:tblPr>
      <w:tblGrid>
        <w:gridCol w:w="2160"/>
        <w:gridCol w:w="1260"/>
        <w:gridCol w:w="1254"/>
        <w:gridCol w:w="1176"/>
        <w:gridCol w:w="1350"/>
        <w:gridCol w:w="1350"/>
      </w:tblGrid>
      <w:tr w:rsidR="00472206" w14:paraId="73E9C27A" w14:textId="77777777" w:rsidTr="00963E1C">
        <w:tc>
          <w:tcPr>
            <w:tcW w:w="8550" w:type="dxa"/>
            <w:gridSpan w:val="6"/>
            <w:tcBorders>
              <w:top w:val="nil"/>
              <w:left w:val="nil"/>
              <w:right w:val="nil"/>
            </w:tcBorders>
            <w:vAlign w:val="bottom"/>
          </w:tcPr>
          <w:p w14:paraId="68A3EDE1" w14:textId="7A434FB2"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Table 1.</w:t>
            </w:r>
            <w:r>
              <w:rPr>
                <w:rFonts w:ascii="Times New Roman" w:eastAsia="Times New Roman" w:hAnsi="Times New Roman" w:cs="Times New Roman"/>
                <w:color w:val="000000"/>
                <w:sz w:val="24"/>
                <w:szCs w:val="24"/>
              </w:rPr>
              <w:t xml:space="preserve"> Frequency (%, within </w:t>
            </w:r>
            <w:r w:rsidRPr="009F119B">
              <w:rPr>
                <w:rFonts w:ascii="Times New Roman" w:eastAsia="Times New Roman" w:hAnsi="Times New Roman" w:cs="Times New Roman"/>
                <w:color w:val="000000"/>
                <w:sz w:val="24"/>
                <w:szCs w:val="24"/>
              </w:rPr>
              <w:t>column) of participant interest level in the project results, stratified by the questionnaire administration method used by respondents</w:t>
            </w:r>
          </w:p>
        </w:tc>
      </w:tr>
      <w:tr w:rsidR="00472206" w14:paraId="4F3E8B6F" w14:textId="77777777" w:rsidTr="00963E1C">
        <w:tc>
          <w:tcPr>
            <w:tcW w:w="2160" w:type="dxa"/>
            <w:vMerge w:val="restart"/>
            <w:tcBorders>
              <w:left w:val="nil"/>
            </w:tcBorders>
          </w:tcPr>
          <w:p w14:paraId="26828DBC" w14:textId="30A0108E" w:rsidR="00472206" w:rsidRDefault="00472206" w:rsidP="00472206">
            <w:pPr>
              <w:tabs>
                <w:tab w:val="left" w:pos="360"/>
                <w:tab w:val="left" w:pos="720"/>
              </w:tabs>
              <w:rPr>
                <w:rFonts w:ascii="Times New Roman" w:hAnsi="Times New Roman" w:cs="Times New Roman"/>
                <w:sz w:val="24"/>
                <w:szCs w:val="24"/>
              </w:rPr>
            </w:pPr>
            <w:r>
              <w:rPr>
                <w:rFonts w:ascii="Times New Roman" w:hAnsi="Times New Roman" w:cs="Times New Roman"/>
                <w:sz w:val="24"/>
                <w:szCs w:val="24"/>
              </w:rPr>
              <w:t>Self-reported interest level</w:t>
            </w:r>
          </w:p>
        </w:tc>
        <w:tc>
          <w:tcPr>
            <w:tcW w:w="6390" w:type="dxa"/>
            <w:gridSpan w:val="5"/>
            <w:tcBorders>
              <w:bottom w:val="nil"/>
              <w:right w:val="nil"/>
            </w:tcBorders>
          </w:tcPr>
          <w:p w14:paraId="1239D21E" w14:textId="77777777" w:rsidR="00472206" w:rsidRDefault="00472206" w:rsidP="00472206">
            <w:pPr>
              <w:tabs>
                <w:tab w:val="left" w:pos="360"/>
                <w:tab w:val="left" w:pos="720"/>
              </w:tabs>
              <w:rPr>
                <w:rFonts w:ascii="Times New Roman" w:hAnsi="Times New Roman" w:cs="Times New Roman"/>
                <w:sz w:val="24"/>
                <w:szCs w:val="24"/>
              </w:rPr>
            </w:pPr>
          </w:p>
        </w:tc>
      </w:tr>
      <w:tr w:rsidR="00472206" w14:paraId="4DF6E64E" w14:textId="77777777" w:rsidTr="00963E1C">
        <w:tc>
          <w:tcPr>
            <w:tcW w:w="2160" w:type="dxa"/>
            <w:vMerge/>
            <w:tcBorders>
              <w:left w:val="nil"/>
            </w:tcBorders>
          </w:tcPr>
          <w:p w14:paraId="6A1350E0" w14:textId="77777777" w:rsidR="00472206" w:rsidRDefault="00472206" w:rsidP="00472206">
            <w:pPr>
              <w:tabs>
                <w:tab w:val="left" w:pos="360"/>
                <w:tab w:val="left" w:pos="720"/>
              </w:tabs>
              <w:rPr>
                <w:rFonts w:ascii="Times New Roman" w:hAnsi="Times New Roman" w:cs="Times New Roman"/>
                <w:sz w:val="24"/>
                <w:szCs w:val="24"/>
              </w:rPr>
            </w:pPr>
          </w:p>
        </w:tc>
        <w:tc>
          <w:tcPr>
            <w:tcW w:w="1260" w:type="dxa"/>
            <w:tcBorders>
              <w:top w:val="nil"/>
              <w:bottom w:val="single" w:sz="4" w:space="0" w:color="auto"/>
            </w:tcBorders>
            <w:vAlign w:val="bottom"/>
          </w:tcPr>
          <w:p w14:paraId="021298E4" w14:textId="4879801F" w:rsidR="00472206" w:rsidRPr="00472206" w:rsidRDefault="00472206" w:rsidP="00472206">
            <w:pPr>
              <w:tabs>
                <w:tab w:val="left" w:pos="360"/>
                <w:tab w:val="left" w:pos="720"/>
              </w:tabs>
              <w:jc w:val="center"/>
              <w:rPr>
                <w:rFonts w:ascii="Times New Roman" w:hAnsi="Times New Roman" w:cs="Times New Roman"/>
                <w:b/>
                <w:sz w:val="24"/>
                <w:szCs w:val="24"/>
              </w:rPr>
            </w:pPr>
            <w:r w:rsidRPr="00472206">
              <w:rPr>
                <w:rFonts w:ascii="Times New Roman" w:hAnsi="Times New Roman" w:cs="Times New Roman"/>
                <w:b/>
                <w:sz w:val="24"/>
                <w:szCs w:val="24"/>
              </w:rPr>
              <w:t>Mail 1</w:t>
            </w:r>
          </w:p>
        </w:tc>
        <w:tc>
          <w:tcPr>
            <w:tcW w:w="1254" w:type="dxa"/>
            <w:tcBorders>
              <w:top w:val="nil"/>
              <w:bottom w:val="single" w:sz="4" w:space="0" w:color="auto"/>
            </w:tcBorders>
            <w:vAlign w:val="bottom"/>
          </w:tcPr>
          <w:p w14:paraId="1E800B71" w14:textId="3F005341" w:rsidR="00472206" w:rsidRPr="00472206" w:rsidRDefault="00472206" w:rsidP="00472206">
            <w:pPr>
              <w:tabs>
                <w:tab w:val="left" w:pos="360"/>
                <w:tab w:val="left" w:pos="720"/>
              </w:tabs>
              <w:jc w:val="center"/>
              <w:rPr>
                <w:rFonts w:ascii="Times New Roman" w:hAnsi="Times New Roman" w:cs="Times New Roman"/>
                <w:b/>
                <w:sz w:val="24"/>
                <w:szCs w:val="24"/>
              </w:rPr>
            </w:pPr>
            <w:r w:rsidRPr="00472206">
              <w:rPr>
                <w:rFonts w:ascii="Times New Roman" w:hAnsi="Times New Roman" w:cs="Times New Roman"/>
                <w:b/>
                <w:sz w:val="24"/>
                <w:szCs w:val="24"/>
              </w:rPr>
              <w:t>Mail 2</w:t>
            </w:r>
          </w:p>
        </w:tc>
        <w:tc>
          <w:tcPr>
            <w:tcW w:w="1176" w:type="dxa"/>
            <w:tcBorders>
              <w:top w:val="nil"/>
              <w:bottom w:val="single" w:sz="4" w:space="0" w:color="auto"/>
            </w:tcBorders>
            <w:vAlign w:val="bottom"/>
          </w:tcPr>
          <w:p w14:paraId="3143B2C3" w14:textId="502F16B4" w:rsidR="00472206" w:rsidRPr="00472206" w:rsidRDefault="00472206" w:rsidP="00472206">
            <w:pPr>
              <w:tabs>
                <w:tab w:val="left" w:pos="360"/>
                <w:tab w:val="left" w:pos="720"/>
              </w:tabs>
              <w:jc w:val="center"/>
              <w:rPr>
                <w:rFonts w:ascii="Times New Roman" w:hAnsi="Times New Roman" w:cs="Times New Roman"/>
                <w:b/>
                <w:sz w:val="24"/>
                <w:szCs w:val="24"/>
              </w:rPr>
            </w:pPr>
            <w:r w:rsidRPr="00472206">
              <w:rPr>
                <w:rFonts w:ascii="Times New Roman" w:hAnsi="Times New Roman" w:cs="Times New Roman"/>
                <w:b/>
                <w:sz w:val="24"/>
                <w:szCs w:val="24"/>
              </w:rPr>
              <w:t>Phone</w:t>
            </w:r>
          </w:p>
        </w:tc>
        <w:tc>
          <w:tcPr>
            <w:tcW w:w="1350" w:type="dxa"/>
            <w:tcBorders>
              <w:top w:val="nil"/>
              <w:bottom w:val="single" w:sz="4" w:space="0" w:color="auto"/>
            </w:tcBorders>
            <w:vAlign w:val="bottom"/>
          </w:tcPr>
          <w:p w14:paraId="0D2DC2FA" w14:textId="38AB6AB4" w:rsidR="00472206" w:rsidRPr="00472206" w:rsidRDefault="00472206" w:rsidP="00472206">
            <w:pPr>
              <w:tabs>
                <w:tab w:val="left" w:pos="360"/>
                <w:tab w:val="left" w:pos="720"/>
              </w:tabs>
              <w:jc w:val="center"/>
              <w:rPr>
                <w:rFonts w:ascii="Times New Roman" w:hAnsi="Times New Roman" w:cs="Times New Roman"/>
                <w:b/>
                <w:sz w:val="24"/>
                <w:szCs w:val="24"/>
              </w:rPr>
            </w:pPr>
            <w:r w:rsidRPr="00472206">
              <w:rPr>
                <w:rFonts w:ascii="Times New Roman" w:hAnsi="Times New Roman" w:cs="Times New Roman"/>
                <w:b/>
                <w:sz w:val="24"/>
                <w:szCs w:val="24"/>
              </w:rPr>
              <w:t>Web</w:t>
            </w:r>
          </w:p>
        </w:tc>
        <w:tc>
          <w:tcPr>
            <w:tcW w:w="1350" w:type="dxa"/>
            <w:tcBorders>
              <w:top w:val="nil"/>
              <w:bottom w:val="single" w:sz="4" w:space="0" w:color="auto"/>
              <w:right w:val="nil"/>
            </w:tcBorders>
            <w:vAlign w:val="bottom"/>
          </w:tcPr>
          <w:p w14:paraId="2F9DA605" w14:textId="266661CD" w:rsidR="00472206" w:rsidRPr="00472206" w:rsidRDefault="00472206" w:rsidP="00472206">
            <w:pPr>
              <w:tabs>
                <w:tab w:val="left" w:pos="360"/>
                <w:tab w:val="left" w:pos="720"/>
              </w:tabs>
              <w:jc w:val="center"/>
              <w:rPr>
                <w:rFonts w:ascii="Times New Roman" w:hAnsi="Times New Roman" w:cs="Times New Roman"/>
                <w:b/>
                <w:sz w:val="24"/>
                <w:szCs w:val="24"/>
              </w:rPr>
            </w:pPr>
            <w:r w:rsidRPr="00472206">
              <w:rPr>
                <w:rFonts w:ascii="Times New Roman" w:hAnsi="Times New Roman" w:cs="Times New Roman"/>
                <w:b/>
                <w:sz w:val="24"/>
                <w:szCs w:val="24"/>
              </w:rPr>
              <w:t>Total</w:t>
            </w:r>
          </w:p>
        </w:tc>
      </w:tr>
      <w:tr w:rsidR="00472206" w14:paraId="6593DD92" w14:textId="77777777" w:rsidTr="00963E1C">
        <w:tc>
          <w:tcPr>
            <w:tcW w:w="2160" w:type="dxa"/>
            <w:tcBorders>
              <w:top w:val="nil"/>
              <w:left w:val="single" w:sz="4" w:space="0" w:color="auto"/>
              <w:bottom w:val="nil"/>
              <w:right w:val="nil"/>
            </w:tcBorders>
            <w:shd w:val="clear" w:color="auto" w:fill="auto"/>
            <w:vAlign w:val="bottom"/>
          </w:tcPr>
          <w:p w14:paraId="13EE2C09" w14:textId="5534E169"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Did not Respond</w:t>
            </w:r>
          </w:p>
        </w:tc>
        <w:tc>
          <w:tcPr>
            <w:tcW w:w="1260" w:type="dxa"/>
            <w:tcBorders>
              <w:top w:val="nil"/>
              <w:left w:val="single" w:sz="4" w:space="0" w:color="808080"/>
              <w:bottom w:val="nil"/>
              <w:right w:val="nil"/>
            </w:tcBorders>
            <w:shd w:val="clear" w:color="auto" w:fill="auto"/>
            <w:vAlign w:val="bottom"/>
          </w:tcPr>
          <w:p w14:paraId="331C05C0" w14:textId="1107D3CC"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7  ( 9.3)  </w:t>
            </w:r>
          </w:p>
        </w:tc>
        <w:tc>
          <w:tcPr>
            <w:tcW w:w="1254" w:type="dxa"/>
            <w:tcBorders>
              <w:top w:val="nil"/>
              <w:left w:val="single" w:sz="4" w:space="0" w:color="808080"/>
              <w:bottom w:val="nil"/>
              <w:right w:val="single" w:sz="4" w:space="0" w:color="808080"/>
            </w:tcBorders>
            <w:shd w:val="clear" w:color="auto" w:fill="auto"/>
            <w:vAlign w:val="bottom"/>
          </w:tcPr>
          <w:p w14:paraId="55155E3B" w14:textId="1C2B6C85"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 ( 3.9)  </w:t>
            </w:r>
          </w:p>
        </w:tc>
        <w:tc>
          <w:tcPr>
            <w:tcW w:w="1176" w:type="dxa"/>
            <w:tcBorders>
              <w:top w:val="nil"/>
              <w:left w:val="nil"/>
              <w:bottom w:val="nil"/>
              <w:right w:val="single" w:sz="4" w:space="0" w:color="808080"/>
            </w:tcBorders>
            <w:shd w:val="clear" w:color="auto" w:fill="auto"/>
            <w:vAlign w:val="bottom"/>
          </w:tcPr>
          <w:p w14:paraId="2FCCE237" w14:textId="3FADD9BE"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0 (  -   )  </w:t>
            </w:r>
          </w:p>
        </w:tc>
        <w:tc>
          <w:tcPr>
            <w:tcW w:w="1350" w:type="dxa"/>
            <w:tcBorders>
              <w:top w:val="nil"/>
              <w:left w:val="nil"/>
              <w:bottom w:val="nil"/>
              <w:right w:val="nil"/>
            </w:tcBorders>
            <w:shd w:val="clear" w:color="auto" w:fill="auto"/>
            <w:vAlign w:val="bottom"/>
          </w:tcPr>
          <w:p w14:paraId="620F1738" w14:textId="4EE3BB03"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3 (11.5)  </w:t>
            </w:r>
          </w:p>
        </w:tc>
        <w:tc>
          <w:tcPr>
            <w:tcW w:w="1350" w:type="dxa"/>
            <w:tcBorders>
              <w:top w:val="nil"/>
              <w:left w:val="double" w:sz="6" w:space="0" w:color="auto"/>
              <w:bottom w:val="nil"/>
              <w:right w:val="single" w:sz="4" w:space="0" w:color="auto"/>
            </w:tcBorders>
            <w:shd w:val="clear" w:color="auto" w:fill="auto"/>
            <w:vAlign w:val="bottom"/>
          </w:tcPr>
          <w:p w14:paraId="77FAA4DE" w14:textId="1A8855B8"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11 ( 7.6)  </w:t>
            </w:r>
          </w:p>
        </w:tc>
      </w:tr>
      <w:tr w:rsidR="00472206" w14:paraId="13D5B4BD" w14:textId="77777777" w:rsidTr="00963E1C">
        <w:tc>
          <w:tcPr>
            <w:tcW w:w="2160" w:type="dxa"/>
            <w:tcBorders>
              <w:top w:val="nil"/>
              <w:left w:val="single" w:sz="4" w:space="0" w:color="auto"/>
              <w:bottom w:val="nil"/>
              <w:right w:val="nil"/>
            </w:tcBorders>
            <w:shd w:val="clear" w:color="auto" w:fill="auto"/>
            <w:vAlign w:val="bottom"/>
          </w:tcPr>
          <w:p w14:paraId="74A80CDE" w14:textId="68B85EAC"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Nope</w:t>
            </w:r>
          </w:p>
        </w:tc>
        <w:tc>
          <w:tcPr>
            <w:tcW w:w="1260" w:type="dxa"/>
            <w:tcBorders>
              <w:top w:val="nil"/>
              <w:left w:val="single" w:sz="4" w:space="0" w:color="808080"/>
              <w:bottom w:val="nil"/>
              <w:right w:val="nil"/>
            </w:tcBorders>
            <w:shd w:val="clear" w:color="auto" w:fill="auto"/>
            <w:vAlign w:val="bottom"/>
          </w:tcPr>
          <w:p w14:paraId="6E0290E3" w14:textId="7558A221"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9 (12.0)  </w:t>
            </w:r>
          </w:p>
        </w:tc>
        <w:tc>
          <w:tcPr>
            <w:tcW w:w="1254" w:type="dxa"/>
            <w:tcBorders>
              <w:top w:val="nil"/>
              <w:left w:val="single" w:sz="4" w:space="0" w:color="808080"/>
              <w:bottom w:val="nil"/>
              <w:right w:val="single" w:sz="4" w:space="0" w:color="808080"/>
            </w:tcBorders>
            <w:shd w:val="clear" w:color="auto" w:fill="auto"/>
            <w:vAlign w:val="bottom"/>
          </w:tcPr>
          <w:p w14:paraId="737D5890" w14:textId="02C6B0A0"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6 (23.1)  </w:t>
            </w:r>
          </w:p>
        </w:tc>
        <w:tc>
          <w:tcPr>
            <w:tcW w:w="1176" w:type="dxa"/>
            <w:tcBorders>
              <w:top w:val="nil"/>
              <w:left w:val="nil"/>
              <w:bottom w:val="nil"/>
              <w:right w:val="single" w:sz="4" w:space="0" w:color="808080"/>
            </w:tcBorders>
            <w:shd w:val="clear" w:color="auto" w:fill="auto"/>
            <w:vAlign w:val="bottom"/>
          </w:tcPr>
          <w:p w14:paraId="2ABB6F25" w14:textId="30B2A467"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4 (22.2)  </w:t>
            </w:r>
          </w:p>
        </w:tc>
        <w:tc>
          <w:tcPr>
            <w:tcW w:w="1350" w:type="dxa"/>
            <w:tcBorders>
              <w:top w:val="nil"/>
              <w:left w:val="nil"/>
              <w:bottom w:val="nil"/>
              <w:right w:val="nil"/>
            </w:tcBorders>
            <w:shd w:val="clear" w:color="auto" w:fill="auto"/>
            <w:vAlign w:val="bottom"/>
          </w:tcPr>
          <w:p w14:paraId="73A3A865" w14:textId="76EC8F3E"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0 (  -   )  </w:t>
            </w:r>
          </w:p>
        </w:tc>
        <w:tc>
          <w:tcPr>
            <w:tcW w:w="1350" w:type="dxa"/>
            <w:tcBorders>
              <w:top w:val="nil"/>
              <w:left w:val="double" w:sz="6" w:space="0" w:color="auto"/>
              <w:bottom w:val="nil"/>
              <w:right w:val="single" w:sz="4" w:space="0" w:color="auto"/>
            </w:tcBorders>
            <w:shd w:val="clear" w:color="auto" w:fill="auto"/>
            <w:vAlign w:val="bottom"/>
          </w:tcPr>
          <w:p w14:paraId="68800F3E" w14:textId="5B85C8C9"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19 (13.1)  </w:t>
            </w:r>
          </w:p>
        </w:tc>
      </w:tr>
      <w:tr w:rsidR="00472206" w14:paraId="67AC14F7" w14:textId="77777777" w:rsidTr="00963E1C">
        <w:tc>
          <w:tcPr>
            <w:tcW w:w="2160" w:type="dxa"/>
            <w:tcBorders>
              <w:top w:val="nil"/>
              <w:left w:val="single" w:sz="4" w:space="0" w:color="auto"/>
              <w:bottom w:val="nil"/>
              <w:right w:val="nil"/>
            </w:tcBorders>
            <w:shd w:val="clear" w:color="auto" w:fill="auto"/>
            <w:vAlign w:val="bottom"/>
          </w:tcPr>
          <w:p w14:paraId="088369C4" w14:textId="0414CB0C"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Not Really</w:t>
            </w:r>
          </w:p>
        </w:tc>
        <w:tc>
          <w:tcPr>
            <w:tcW w:w="1260" w:type="dxa"/>
            <w:tcBorders>
              <w:top w:val="nil"/>
              <w:left w:val="single" w:sz="4" w:space="0" w:color="808080"/>
              <w:bottom w:val="nil"/>
              <w:right w:val="nil"/>
            </w:tcBorders>
            <w:shd w:val="clear" w:color="auto" w:fill="auto"/>
            <w:vAlign w:val="bottom"/>
          </w:tcPr>
          <w:p w14:paraId="347D3309" w14:textId="73389D14"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11 (14.7)  </w:t>
            </w:r>
          </w:p>
        </w:tc>
        <w:tc>
          <w:tcPr>
            <w:tcW w:w="1254" w:type="dxa"/>
            <w:tcBorders>
              <w:top w:val="nil"/>
              <w:left w:val="single" w:sz="4" w:space="0" w:color="808080"/>
              <w:bottom w:val="nil"/>
              <w:right w:val="single" w:sz="4" w:space="0" w:color="808080"/>
            </w:tcBorders>
            <w:shd w:val="clear" w:color="auto" w:fill="auto"/>
            <w:vAlign w:val="bottom"/>
          </w:tcPr>
          <w:p w14:paraId="421BA7E7" w14:textId="5FA3D66D"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3 (11.5)  </w:t>
            </w:r>
          </w:p>
        </w:tc>
        <w:tc>
          <w:tcPr>
            <w:tcW w:w="1176" w:type="dxa"/>
            <w:tcBorders>
              <w:top w:val="nil"/>
              <w:left w:val="nil"/>
              <w:bottom w:val="nil"/>
              <w:right w:val="single" w:sz="4" w:space="0" w:color="808080"/>
            </w:tcBorders>
            <w:shd w:val="clear" w:color="auto" w:fill="auto"/>
            <w:vAlign w:val="bottom"/>
          </w:tcPr>
          <w:p w14:paraId="3A051545" w14:textId="27D2E60F"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 (  5.6)  </w:t>
            </w:r>
          </w:p>
        </w:tc>
        <w:tc>
          <w:tcPr>
            <w:tcW w:w="1350" w:type="dxa"/>
            <w:tcBorders>
              <w:top w:val="nil"/>
              <w:left w:val="nil"/>
              <w:bottom w:val="nil"/>
              <w:right w:val="nil"/>
            </w:tcBorders>
            <w:shd w:val="clear" w:color="auto" w:fill="auto"/>
            <w:vAlign w:val="bottom"/>
          </w:tcPr>
          <w:p w14:paraId="700DD56D" w14:textId="230B3CA0"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2 ( 7.7)  </w:t>
            </w:r>
          </w:p>
        </w:tc>
        <w:tc>
          <w:tcPr>
            <w:tcW w:w="1350" w:type="dxa"/>
            <w:tcBorders>
              <w:top w:val="nil"/>
              <w:left w:val="double" w:sz="6" w:space="0" w:color="auto"/>
              <w:bottom w:val="nil"/>
              <w:right w:val="single" w:sz="4" w:space="0" w:color="auto"/>
            </w:tcBorders>
            <w:shd w:val="clear" w:color="auto" w:fill="auto"/>
            <w:vAlign w:val="bottom"/>
          </w:tcPr>
          <w:p w14:paraId="5DC19CE0" w14:textId="67EB77CD"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17 (11.7)  </w:t>
            </w:r>
          </w:p>
        </w:tc>
      </w:tr>
      <w:tr w:rsidR="00472206" w14:paraId="14E1CA4D" w14:textId="77777777" w:rsidTr="00963E1C">
        <w:tc>
          <w:tcPr>
            <w:tcW w:w="2160" w:type="dxa"/>
            <w:tcBorders>
              <w:top w:val="nil"/>
              <w:left w:val="single" w:sz="4" w:space="0" w:color="auto"/>
              <w:bottom w:val="nil"/>
              <w:right w:val="nil"/>
            </w:tcBorders>
            <w:shd w:val="clear" w:color="auto" w:fill="auto"/>
            <w:vAlign w:val="bottom"/>
          </w:tcPr>
          <w:p w14:paraId="4FAD2E88" w14:textId="2CBE47AE"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Sorta</w:t>
            </w:r>
          </w:p>
        </w:tc>
        <w:tc>
          <w:tcPr>
            <w:tcW w:w="1260" w:type="dxa"/>
            <w:tcBorders>
              <w:top w:val="nil"/>
              <w:left w:val="single" w:sz="4" w:space="0" w:color="808080"/>
              <w:bottom w:val="nil"/>
              <w:right w:val="nil"/>
            </w:tcBorders>
            <w:shd w:val="clear" w:color="auto" w:fill="auto"/>
            <w:vAlign w:val="bottom"/>
          </w:tcPr>
          <w:p w14:paraId="41DEF956" w14:textId="658466FF"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24 (32.0)  </w:t>
            </w:r>
          </w:p>
        </w:tc>
        <w:tc>
          <w:tcPr>
            <w:tcW w:w="1254" w:type="dxa"/>
            <w:tcBorders>
              <w:top w:val="nil"/>
              <w:left w:val="single" w:sz="4" w:space="0" w:color="808080"/>
              <w:bottom w:val="nil"/>
              <w:right w:val="single" w:sz="4" w:space="0" w:color="808080"/>
            </w:tcBorders>
            <w:shd w:val="clear" w:color="auto" w:fill="auto"/>
            <w:vAlign w:val="bottom"/>
          </w:tcPr>
          <w:p w14:paraId="22104198" w14:textId="63B8D73F"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13 (50.0)  </w:t>
            </w:r>
          </w:p>
        </w:tc>
        <w:tc>
          <w:tcPr>
            <w:tcW w:w="1176" w:type="dxa"/>
            <w:tcBorders>
              <w:top w:val="nil"/>
              <w:left w:val="nil"/>
              <w:bottom w:val="nil"/>
              <w:right w:val="single" w:sz="4" w:space="0" w:color="808080"/>
            </w:tcBorders>
            <w:shd w:val="clear" w:color="auto" w:fill="auto"/>
            <w:vAlign w:val="bottom"/>
          </w:tcPr>
          <w:p w14:paraId="64B12687" w14:textId="4E73CA96"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3 (16.6)  </w:t>
            </w:r>
          </w:p>
        </w:tc>
        <w:tc>
          <w:tcPr>
            <w:tcW w:w="1350" w:type="dxa"/>
            <w:tcBorders>
              <w:top w:val="nil"/>
              <w:left w:val="nil"/>
              <w:bottom w:val="nil"/>
              <w:right w:val="nil"/>
            </w:tcBorders>
            <w:shd w:val="clear" w:color="auto" w:fill="auto"/>
            <w:vAlign w:val="bottom"/>
          </w:tcPr>
          <w:p w14:paraId="7B1FFFBA" w14:textId="277898D7"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6 (23.1)  </w:t>
            </w:r>
          </w:p>
        </w:tc>
        <w:tc>
          <w:tcPr>
            <w:tcW w:w="1350" w:type="dxa"/>
            <w:tcBorders>
              <w:top w:val="nil"/>
              <w:left w:val="double" w:sz="6" w:space="0" w:color="auto"/>
              <w:bottom w:val="nil"/>
              <w:right w:val="single" w:sz="4" w:space="0" w:color="auto"/>
            </w:tcBorders>
            <w:shd w:val="clear" w:color="auto" w:fill="auto"/>
            <w:vAlign w:val="bottom"/>
          </w:tcPr>
          <w:p w14:paraId="15A277FC" w14:textId="0CA2B880"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46 (31.7)  </w:t>
            </w:r>
          </w:p>
        </w:tc>
      </w:tr>
      <w:tr w:rsidR="00472206" w14:paraId="2F3A7CFC" w14:textId="77777777" w:rsidTr="00963E1C">
        <w:tc>
          <w:tcPr>
            <w:tcW w:w="2160" w:type="dxa"/>
            <w:tcBorders>
              <w:top w:val="nil"/>
              <w:left w:val="single" w:sz="4" w:space="0" w:color="auto"/>
              <w:bottom w:val="double" w:sz="6" w:space="0" w:color="auto"/>
              <w:right w:val="nil"/>
            </w:tcBorders>
            <w:shd w:val="clear" w:color="auto" w:fill="auto"/>
            <w:vAlign w:val="bottom"/>
          </w:tcPr>
          <w:p w14:paraId="351AB7F3" w14:textId="1AD09A28"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b/>
                <w:bCs/>
                <w:color w:val="000000"/>
                <w:sz w:val="24"/>
                <w:szCs w:val="24"/>
              </w:rPr>
              <w:t>Very</w:t>
            </w:r>
          </w:p>
        </w:tc>
        <w:tc>
          <w:tcPr>
            <w:tcW w:w="1260" w:type="dxa"/>
            <w:tcBorders>
              <w:top w:val="nil"/>
              <w:left w:val="single" w:sz="4" w:space="0" w:color="808080"/>
              <w:bottom w:val="double" w:sz="6" w:space="0" w:color="auto"/>
              <w:right w:val="nil"/>
            </w:tcBorders>
            <w:shd w:val="clear" w:color="auto" w:fill="auto"/>
            <w:vAlign w:val="bottom"/>
          </w:tcPr>
          <w:p w14:paraId="5D0FC628" w14:textId="052FF16D"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24 (32.0)  </w:t>
            </w:r>
          </w:p>
        </w:tc>
        <w:tc>
          <w:tcPr>
            <w:tcW w:w="1254" w:type="dxa"/>
            <w:tcBorders>
              <w:top w:val="nil"/>
              <w:left w:val="single" w:sz="4" w:space="0" w:color="808080"/>
              <w:bottom w:val="double" w:sz="6" w:space="0" w:color="auto"/>
              <w:right w:val="single" w:sz="4" w:space="0" w:color="808080"/>
            </w:tcBorders>
            <w:shd w:val="clear" w:color="auto" w:fill="auto"/>
            <w:vAlign w:val="bottom"/>
          </w:tcPr>
          <w:p w14:paraId="4131E76A" w14:textId="19C900F4"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3 (11.5)  </w:t>
            </w:r>
          </w:p>
        </w:tc>
        <w:tc>
          <w:tcPr>
            <w:tcW w:w="1176" w:type="dxa"/>
            <w:tcBorders>
              <w:top w:val="nil"/>
              <w:left w:val="nil"/>
              <w:bottom w:val="double" w:sz="6" w:space="0" w:color="auto"/>
              <w:right w:val="single" w:sz="4" w:space="0" w:color="808080"/>
            </w:tcBorders>
            <w:shd w:val="clear" w:color="auto" w:fill="auto"/>
            <w:vAlign w:val="bottom"/>
          </w:tcPr>
          <w:p w14:paraId="3287A327" w14:textId="1FD60DB5"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10 (55.6)  </w:t>
            </w:r>
          </w:p>
        </w:tc>
        <w:tc>
          <w:tcPr>
            <w:tcW w:w="1350" w:type="dxa"/>
            <w:tcBorders>
              <w:top w:val="nil"/>
              <w:left w:val="nil"/>
              <w:bottom w:val="double" w:sz="6" w:space="0" w:color="auto"/>
              <w:right w:val="nil"/>
            </w:tcBorders>
            <w:shd w:val="clear" w:color="auto" w:fill="auto"/>
            <w:vAlign w:val="bottom"/>
          </w:tcPr>
          <w:p w14:paraId="188ADA40" w14:textId="46EA9B9C"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15 (57.7)  </w:t>
            </w:r>
          </w:p>
        </w:tc>
        <w:tc>
          <w:tcPr>
            <w:tcW w:w="1350" w:type="dxa"/>
            <w:tcBorders>
              <w:top w:val="nil"/>
              <w:left w:val="double" w:sz="6" w:space="0" w:color="auto"/>
              <w:bottom w:val="double" w:sz="6" w:space="0" w:color="auto"/>
              <w:right w:val="single" w:sz="4" w:space="0" w:color="auto"/>
            </w:tcBorders>
            <w:shd w:val="clear" w:color="auto" w:fill="auto"/>
            <w:vAlign w:val="bottom"/>
          </w:tcPr>
          <w:p w14:paraId="21E37CE1" w14:textId="37E469A9" w:rsidR="00472206" w:rsidRDefault="00963E1C" w:rsidP="00472206">
            <w:pPr>
              <w:tabs>
                <w:tab w:val="left" w:pos="360"/>
                <w:tab w:val="left" w:pos="720"/>
              </w:tabs>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72206" w:rsidRPr="009F119B">
              <w:rPr>
                <w:rFonts w:ascii="Times New Roman" w:eastAsia="Times New Roman" w:hAnsi="Times New Roman" w:cs="Times New Roman"/>
                <w:color w:val="000000"/>
                <w:sz w:val="24"/>
                <w:szCs w:val="24"/>
              </w:rPr>
              <w:t xml:space="preserve">52 (35.9)  </w:t>
            </w:r>
          </w:p>
        </w:tc>
      </w:tr>
      <w:tr w:rsidR="00472206" w14:paraId="4FFE9FBC" w14:textId="77777777" w:rsidTr="00963E1C">
        <w:tc>
          <w:tcPr>
            <w:tcW w:w="2160" w:type="dxa"/>
            <w:tcBorders>
              <w:left w:val="nil"/>
              <w:bottom w:val="single" w:sz="4" w:space="0" w:color="auto"/>
            </w:tcBorders>
          </w:tcPr>
          <w:p w14:paraId="71D9A0B1" w14:textId="78AF7EA0" w:rsidR="00472206" w:rsidRPr="00472206" w:rsidRDefault="00472206" w:rsidP="00472206">
            <w:pPr>
              <w:tabs>
                <w:tab w:val="left" w:pos="360"/>
                <w:tab w:val="left" w:pos="720"/>
              </w:tabs>
              <w:rPr>
                <w:rFonts w:ascii="Times New Roman" w:hAnsi="Times New Roman" w:cs="Times New Roman"/>
                <w:b/>
                <w:sz w:val="24"/>
                <w:szCs w:val="24"/>
              </w:rPr>
            </w:pPr>
            <w:r w:rsidRPr="00472206">
              <w:rPr>
                <w:rFonts w:ascii="Times New Roman" w:hAnsi="Times New Roman" w:cs="Times New Roman"/>
                <w:b/>
                <w:sz w:val="24"/>
                <w:szCs w:val="24"/>
              </w:rPr>
              <w:t>Total</w:t>
            </w:r>
          </w:p>
        </w:tc>
        <w:tc>
          <w:tcPr>
            <w:tcW w:w="1260" w:type="dxa"/>
            <w:tcBorders>
              <w:top w:val="nil"/>
              <w:left w:val="single" w:sz="4" w:space="0" w:color="808080"/>
              <w:bottom w:val="single" w:sz="4" w:space="0" w:color="auto"/>
              <w:right w:val="nil"/>
            </w:tcBorders>
            <w:shd w:val="clear" w:color="auto" w:fill="auto"/>
            <w:vAlign w:val="bottom"/>
          </w:tcPr>
          <w:p w14:paraId="44F69BA3" w14:textId="7D1D5F26"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color w:val="000000"/>
                <w:sz w:val="24"/>
                <w:szCs w:val="24"/>
              </w:rPr>
              <w:t xml:space="preserve">   75 </w:t>
            </w:r>
            <w:r w:rsidR="00963E1C">
              <w:rPr>
                <w:rFonts w:ascii="Times New Roman" w:eastAsia="Times New Roman" w:hAnsi="Times New Roman" w:cs="Times New Roman"/>
                <w:color w:val="000000"/>
                <w:sz w:val="24"/>
                <w:szCs w:val="24"/>
              </w:rPr>
              <w:t xml:space="preserve">   </w:t>
            </w:r>
            <w:r w:rsidRPr="009F119B">
              <w:rPr>
                <w:rFonts w:ascii="Times New Roman" w:eastAsia="Times New Roman" w:hAnsi="Times New Roman" w:cs="Times New Roman"/>
                <w:color w:val="000000"/>
                <w:sz w:val="24"/>
                <w:szCs w:val="24"/>
              </w:rPr>
              <w:t xml:space="preserve">   </w:t>
            </w:r>
            <w:r w:rsidR="00963E1C">
              <w:rPr>
                <w:rFonts w:ascii="Times New Roman" w:eastAsia="Times New Roman" w:hAnsi="Times New Roman" w:cs="Times New Roman"/>
                <w:color w:val="000000"/>
                <w:sz w:val="24"/>
                <w:szCs w:val="24"/>
              </w:rPr>
              <w:t xml:space="preserve">  </w:t>
            </w:r>
          </w:p>
        </w:tc>
        <w:tc>
          <w:tcPr>
            <w:tcW w:w="1254" w:type="dxa"/>
            <w:tcBorders>
              <w:top w:val="nil"/>
              <w:left w:val="single" w:sz="4" w:space="0" w:color="808080"/>
              <w:bottom w:val="single" w:sz="4" w:space="0" w:color="auto"/>
              <w:right w:val="single" w:sz="4" w:space="0" w:color="808080"/>
            </w:tcBorders>
            <w:shd w:val="clear" w:color="auto" w:fill="auto"/>
            <w:vAlign w:val="bottom"/>
          </w:tcPr>
          <w:p w14:paraId="43BDA770" w14:textId="1F63DEF6"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color w:val="000000"/>
                <w:sz w:val="24"/>
                <w:szCs w:val="24"/>
              </w:rPr>
              <w:t xml:space="preserve">   26</w:t>
            </w:r>
          </w:p>
        </w:tc>
        <w:tc>
          <w:tcPr>
            <w:tcW w:w="1176" w:type="dxa"/>
            <w:tcBorders>
              <w:top w:val="nil"/>
              <w:left w:val="nil"/>
              <w:bottom w:val="single" w:sz="4" w:space="0" w:color="auto"/>
              <w:right w:val="single" w:sz="4" w:space="0" w:color="808080"/>
            </w:tcBorders>
            <w:shd w:val="clear" w:color="auto" w:fill="auto"/>
            <w:vAlign w:val="bottom"/>
          </w:tcPr>
          <w:p w14:paraId="5DCD4AC1" w14:textId="556D5603"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color w:val="000000"/>
                <w:sz w:val="24"/>
                <w:szCs w:val="24"/>
              </w:rPr>
              <w:t xml:space="preserve">   18</w:t>
            </w:r>
          </w:p>
        </w:tc>
        <w:tc>
          <w:tcPr>
            <w:tcW w:w="1350" w:type="dxa"/>
            <w:tcBorders>
              <w:top w:val="nil"/>
              <w:left w:val="nil"/>
              <w:bottom w:val="single" w:sz="4" w:space="0" w:color="auto"/>
              <w:right w:val="nil"/>
            </w:tcBorders>
            <w:shd w:val="clear" w:color="auto" w:fill="auto"/>
            <w:vAlign w:val="bottom"/>
          </w:tcPr>
          <w:p w14:paraId="27B9AA80" w14:textId="5E899857"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color w:val="000000"/>
                <w:sz w:val="24"/>
                <w:szCs w:val="24"/>
              </w:rPr>
              <w:t xml:space="preserve">   26</w:t>
            </w:r>
          </w:p>
        </w:tc>
        <w:tc>
          <w:tcPr>
            <w:tcW w:w="1350" w:type="dxa"/>
            <w:tcBorders>
              <w:top w:val="nil"/>
              <w:left w:val="double" w:sz="6" w:space="0" w:color="auto"/>
              <w:bottom w:val="single" w:sz="4" w:space="0" w:color="auto"/>
              <w:right w:val="single" w:sz="4" w:space="0" w:color="auto"/>
            </w:tcBorders>
            <w:shd w:val="clear" w:color="auto" w:fill="auto"/>
            <w:vAlign w:val="bottom"/>
          </w:tcPr>
          <w:p w14:paraId="18CEC8EB" w14:textId="5FA626FB" w:rsidR="00472206" w:rsidRDefault="00472206" w:rsidP="00472206">
            <w:pPr>
              <w:tabs>
                <w:tab w:val="left" w:pos="360"/>
                <w:tab w:val="left" w:pos="720"/>
              </w:tabs>
              <w:rPr>
                <w:rFonts w:ascii="Times New Roman" w:hAnsi="Times New Roman" w:cs="Times New Roman"/>
                <w:sz w:val="24"/>
                <w:szCs w:val="24"/>
              </w:rPr>
            </w:pPr>
            <w:r w:rsidRPr="009F119B">
              <w:rPr>
                <w:rFonts w:ascii="Times New Roman" w:eastAsia="Times New Roman" w:hAnsi="Times New Roman" w:cs="Times New Roman"/>
                <w:color w:val="000000"/>
                <w:sz w:val="24"/>
                <w:szCs w:val="24"/>
              </w:rPr>
              <w:t xml:space="preserve">  145</w:t>
            </w:r>
          </w:p>
        </w:tc>
      </w:tr>
    </w:tbl>
    <w:p w14:paraId="3116D0FE" w14:textId="77777777" w:rsidR="00601A59" w:rsidRDefault="00601A59" w:rsidP="00601A59">
      <w:pPr>
        <w:tabs>
          <w:tab w:val="left" w:pos="360"/>
          <w:tab w:val="left" w:pos="720"/>
        </w:tabs>
        <w:spacing w:line="480" w:lineRule="auto"/>
        <w:rPr>
          <w:rFonts w:ascii="Times New Roman" w:hAnsi="Times New Roman" w:cs="Times New Roman"/>
          <w:sz w:val="24"/>
          <w:szCs w:val="24"/>
        </w:rPr>
      </w:pPr>
    </w:p>
    <w:p w14:paraId="60D4283E" w14:textId="1FBD9DB3" w:rsidR="000E556D" w:rsidRDefault="00E7709C" w:rsidP="00E7709C">
      <w:pPr>
        <w:tabs>
          <w:tab w:val="left" w:pos="360"/>
          <w:tab w:val="left" w:pos="720"/>
        </w:tabs>
        <w:spacing w:line="480" w:lineRule="auto"/>
        <w:rPr>
          <w:rFonts w:ascii="Times New Roman" w:hAnsi="Times New Roman" w:cs="Times New Roman"/>
          <w:b/>
          <w:sz w:val="24"/>
          <w:szCs w:val="24"/>
          <w:u w:val="single"/>
        </w:rPr>
      </w:pPr>
      <w:r w:rsidRPr="00D2655B">
        <w:rPr>
          <w:rFonts w:ascii="Times New Roman" w:hAnsi="Times New Roman" w:cs="Times New Roman"/>
          <w:b/>
          <w:sz w:val="24"/>
          <w:szCs w:val="24"/>
          <w:u w:val="single"/>
        </w:rPr>
        <w:t>Figures</w:t>
      </w:r>
    </w:p>
    <w:p w14:paraId="4857A741" w14:textId="686FD298" w:rsidR="00D2655B" w:rsidRPr="00D2655B" w:rsidRDefault="00D2655B" w:rsidP="00E7709C">
      <w:pPr>
        <w:tabs>
          <w:tab w:val="left" w:pos="360"/>
          <w:tab w:val="left" w:pos="720"/>
        </w:tabs>
        <w:spacing w:line="480" w:lineRule="auto"/>
        <w:rPr>
          <w:rFonts w:ascii="Times New Roman" w:hAnsi="Times New Roman" w:cs="Times New Roman"/>
          <w:b/>
          <w:sz w:val="24"/>
          <w:szCs w:val="24"/>
          <w:u w:val="single"/>
        </w:rPr>
      </w:pPr>
      <w:r w:rsidRPr="00E72A31">
        <w:rPr>
          <w:rFonts w:ascii="Times New Roman" w:hAnsi="Times New Roman" w:cs="Times New Roman"/>
          <w:noProof/>
          <w:sz w:val="24"/>
          <w:szCs w:val="24"/>
        </w:rPr>
        <w:drawing>
          <wp:inline distT="0" distB="0" distL="0" distR="0" wp14:anchorId="24EEF8B2" wp14:editId="6B44B177">
            <wp:extent cx="5833859" cy="18006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png"/>
                    <pic:cNvPicPr/>
                  </pic:nvPicPr>
                  <pic:blipFill>
                    <a:blip r:embed="rId26">
                      <a:extLst>
                        <a:ext uri="{28A0092B-C50C-407E-A947-70E740481C1C}">
                          <a14:useLocalDpi xmlns:a14="http://schemas.microsoft.com/office/drawing/2010/main" val="0"/>
                        </a:ext>
                      </a:extLst>
                    </a:blip>
                    <a:stretch>
                      <a:fillRect/>
                    </a:stretch>
                  </pic:blipFill>
                  <pic:spPr>
                    <a:xfrm>
                      <a:off x="0" y="0"/>
                      <a:ext cx="5845208" cy="1804167"/>
                    </a:xfrm>
                    <a:prstGeom prst="rect">
                      <a:avLst/>
                    </a:prstGeom>
                  </pic:spPr>
                </pic:pic>
              </a:graphicData>
            </a:graphic>
          </wp:inline>
        </w:drawing>
      </w:r>
    </w:p>
    <w:p w14:paraId="3EF31F46" w14:textId="7E1E3F04" w:rsidR="00CB43A6" w:rsidRDefault="00CB43A6" w:rsidP="00E7709C">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 xml:space="preserve">Figure </w:t>
      </w:r>
      <w:r w:rsidR="0055233A">
        <w:rPr>
          <w:rFonts w:ascii="Times New Roman" w:hAnsi="Times New Roman" w:cs="Times New Roman"/>
          <w:b/>
          <w:sz w:val="24"/>
          <w:szCs w:val="24"/>
        </w:rPr>
        <w:t>1</w:t>
      </w:r>
      <w:r w:rsidRPr="00B206BB">
        <w:rPr>
          <w:rFonts w:ascii="Times New Roman" w:hAnsi="Times New Roman" w:cs="Times New Roman"/>
          <w:b/>
          <w:sz w:val="24"/>
          <w:szCs w:val="24"/>
        </w:rPr>
        <w:t>.</w:t>
      </w:r>
      <w:r w:rsidRPr="00B206BB">
        <w:rPr>
          <w:rFonts w:ascii="Times New Roman" w:hAnsi="Times New Roman" w:cs="Times New Roman"/>
          <w:sz w:val="24"/>
          <w:szCs w:val="24"/>
        </w:rPr>
        <w:t xml:space="preserve"> Flow chart of survey administration. </w:t>
      </w:r>
      <w:r w:rsidR="00B40F42">
        <w:rPr>
          <w:rFonts w:ascii="Times New Roman" w:hAnsi="Times New Roman" w:cs="Times New Roman"/>
          <w:sz w:val="24"/>
          <w:szCs w:val="24"/>
        </w:rPr>
        <w:t>Number of respondents over time</w:t>
      </w:r>
      <w:r w:rsidRPr="00B206BB">
        <w:rPr>
          <w:rFonts w:ascii="Times New Roman" w:hAnsi="Times New Roman" w:cs="Times New Roman"/>
          <w:sz w:val="24"/>
          <w:szCs w:val="24"/>
        </w:rPr>
        <w:t xml:space="preserve"> using</w:t>
      </w:r>
      <w:r w:rsidR="00B40F42">
        <w:rPr>
          <w:rFonts w:ascii="Times New Roman" w:hAnsi="Times New Roman" w:cs="Times New Roman"/>
          <w:sz w:val="24"/>
          <w:szCs w:val="24"/>
        </w:rPr>
        <w:t xml:space="preserve"> questionnaires administered on</w:t>
      </w:r>
      <w:r w:rsidRPr="00B206BB">
        <w:rPr>
          <w:rFonts w:ascii="Times New Roman" w:hAnsi="Times New Roman" w:cs="Times New Roman"/>
          <w:sz w:val="24"/>
          <w:szCs w:val="24"/>
        </w:rPr>
        <w:t xml:space="preserve"> either web, </w:t>
      </w:r>
      <w:r w:rsidR="006564D3" w:rsidRPr="00B206BB">
        <w:rPr>
          <w:rFonts w:ascii="Times New Roman" w:hAnsi="Times New Roman" w:cs="Times New Roman"/>
          <w:sz w:val="24"/>
          <w:szCs w:val="24"/>
        </w:rPr>
        <w:t xml:space="preserve">first </w:t>
      </w:r>
      <w:r w:rsidRPr="00B206BB">
        <w:rPr>
          <w:rFonts w:ascii="Times New Roman" w:hAnsi="Times New Roman" w:cs="Times New Roman"/>
          <w:sz w:val="24"/>
          <w:szCs w:val="24"/>
        </w:rPr>
        <w:t xml:space="preserve">mailing, </w:t>
      </w:r>
      <w:r w:rsidR="006564D3" w:rsidRPr="00B206BB">
        <w:rPr>
          <w:rFonts w:ascii="Times New Roman" w:hAnsi="Times New Roman" w:cs="Times New Roman"/>
          <w:sz w:val="24"/>
          <w:szCs w:val="24"/>
        </w:rPr>
        <w:t xml:space="preserve">second </w:t>
      </w:r>
      <w:r w:rsidRPr="00B206BB">
        <w:rPr>
          <w:rFonts w:ascii="Times New Roman" w:hAnsi="Times New Roman" w:cs="Times New Roman"/>
          <w:sz w:val="24"/>
          <w:szCs w:val="24"/>
        </w:rPr>
        <w:t xml:space="preserve">mailing, or </w:t>
      </w:r>
      <w:ins w:id="1201" w:author="Deborah Neher" w:date="2020-08-19T21:52:00Z">
        <w:r w:rsidR="002C445A">
          <w:rPr>
            <w:rFonts w:ascii="Times New Roman" w:hAnsi="Times New Roman" w:cs="Times New Roman"/>
            <w:sz w:val="24"/>
            <w:szCs w:val="24"/>
          </w:rPr>
          <w:t>tele</w:t>
        </w:r>
      </w:ins>
      <w:r w:rsidRPr="00B206BB">
        <w:rPr>
          <w:rFonts w:ascii="Times New Roman" w:hAnsi="Times New Roman" w:cs="Times New Roman"/>
          <w:sz w:val="24"/>
          <w:szCs w:val="24"/>
        </w:rPr>
        <w:t>phone call</w:t>
      </w:r>
      <w:r w:rsidR="00B40F42">
        <w:rPr>
          <w:rFonts w:ascii="Times New Roman" w:hAnsi="Times New Roman" w:cs="Times New Roman"/>
          <w:sz w:val="24"/>
          <w:szCs w:val="24"/>
        </w:rPr>
        <w:t>.</w:t>
      </w:r>
    </w:p>
    <w:p w14:paraId="6B013821" w14:textId="5E58ADD8" w:rsidR="00E72A31" w:rsidRDefault="00E72A31" w:rsidP="00E7709C">
      <w:pPr>
        <w:tabs>
          <w:tab w:val="left" w:pos="360"/>
          <w:tab w:val="left" w:pos="720"/>
        </w:tabs>
        <w:spacing w:line="480" w:lineRule="auto"/>
        <w:rPr>
          <w:rFonts w:ascii="Times New Roman" w:hAnsi="Times New Roman" w:cs="Times New Roman"/>
          <w:sz w:val="24"/>
          <w:szCs w:val="24"/>
        </w:rPr>
      </w:pPr>
    </w:p>
    <w:p w14:paraId="0B122ED5" w14:textId="77777777" w:rsidR="00E72A31" w:rsidRDefault="00E72A31" w:rsidP="00E7709C">
      <w:pPr>
        <w:tabs>
          <w:tab w:val="left" w:pos="360"/>
          <w:tab w:val="left" w:pos="720"/>
        </w:tabs>
        <w:spacing w:line="480" w:lineRule="auto"/>
        <w:rPr>
          <w:rFonts w:ascii="Times New Roman" w:hAnsi="Times New Roman" w:cs="Times New Roman"/>
          <w:sz w:val="24"/>
          <w:szCs w:val="24"/>
        </w:rPr>
      </w:pPr>
    </w:p>
    <w:p w14:paraId="52D6568A" w14:textId="14EDB603" w:rsidR="00E72A31" w:rsidRPr="00B206BB" w:rsidRDefault="00E72A31" w:rsidP="00E7709C">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BAD20" wp14:editId="49CC182C">
            <wp:extent cx="5753686" cy="2521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1114" cy="2528803"/>
                    </a:xfrm>
                    <a:prstGeom prst="rect">
                      <a:avLst/>
                    </a:prstGeom>
                    <a:noFill/>
                  </pic:spPr>
                </pic:pic>
              </a:graphicData>
            </a:graphic>
          </wp:inline>
        </w:drawing>
      </w:r>
    </w:p>
    <w:p w14:paraId="4618AD69" w14:textId="2368E962" w:rsidR="000E556D" w:rsidRDefault="00CB43A6" w:rsidP="00E7709C">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 xml:space="preserve">Figure </w:t>
      </w:r>
      <w:r w:rsidR="003323E6">
        <w:rPr>
          <w:rFonts w:ascii="Times New Roman" w:hAnsi="Times New Roman" w:cs="Times New Roman"/>
          <w:b/>
          <w:sz w:val="24"/>
          <w:szCs w:val="24"/>
        </w:rPr>
        <w:t>2</w:t>
      </w:r>
      <w:r w:rsidRPr="00B206BB">
        <w:rPr>
          <w:rFonts w:ascii="Times New Roman" w:hAnsi="Times New Roman" w:cs="Times New Roman"/>
          <w:b/>
          <w:sz w:val="24"/>
          <w:szCs w:val="24"/>
        </w:rPr>
        <w:t>.</w:t>
      </w:r>
      <w:r w:rsidRPr="00B206BB">
        <w:rPr>
          <w:rFonts w:ascii="Times New Roman" w:hAnsi="Times New Roman" w:cs="Times New Roman"/>
          <w:sz w:val="24"/>
          <w:szCs w:val="24"/>
        </w:rPr>
        <w:t xml:space="preserve"> </w:t>
      </w:r>
      <w:r w:rsidR="000E556D" w:rsidRPr="00B206BB">
        <w:rPr>
          <w:rFonts w:ascii="Times New Roman" w:hAnsi="Times New Roman" w:cs="Times New Roman"/>
          <w:sz w:val="24"/>
          <w:szCs w:val="24"/>
        </w:rPr>
        <w:t>Number of farms with</w:t>
      </w:r>
      <w:r w:rsidR="003323E6">
        <w:rPr>
          <w:rFonts w:ascii="Times New Roman" w:hAnsi="Times New Roman" w:cs="Times New Roman"/>
          <w:sz w:val="24"/>
          <w:szCs w:val="24"/>
        </w:rPr>
        <w:t>in</w:t>
      </w:r>
      <w:r w:rsidR="000E556D" w:rsidRPr="00B206BB">
        <w:rPr>
          <w:rFonts w:ascii="Times New Roman" w:hAnsi="Times New Roman" w:cs="Times New Roman"/>
          <w:sz w:val="24"/>
          <w:szCs w:val="24"/>
        </w:rPr>
        <w:t xml:space="preserve"> each housing strategy</w:t>
      </w:r>
      <w:r w:rsidR="00B40F42">
        <w:rPr>
          <w:rFonts w:ascii="Times New Roman" w:hAnsi="Times New Roman" w:cs="Times New Roman"/>
          <w:sz w:val="24"/>
          <w:szCs w:val="24"/>
        </w:rPr>
        <w:t xml:space="preserve"> stratified by type of bedding material used</w:t>
      </w:r>
      <w:r w:rsidR="000E556D" w:rsidRPr="00B206BB">
        <w:rPr>
          <w:rFonts w:ascii="Times New Roman" w:hAnsi="Times New Roman" w:cs="Times New Roman"/>
          <w:sz w:val="24"/>
          <w:szCs w:val="24"/>
        </w:rPr>
        <w:t xml:space="preserve">. Each stacked bar represents a different housing strategy and color within bar represents the </w:t>
      </w:r>
      <w:r w:rsidR="00B40F42">
        <w:rPr>
          <w:rFonts w:ascii="Times New Roman" w:hAnsi="Times New Roman" w:cs="Times New Roman"/>
          <w:sz w:val="24"/>
          <w:szCs w:val="24"/>
        </w:rPr>
        <w:t xml:space="preserve">frequency of </w:t>
      </w:r>
      <w:r w:rsidR="000E556D" w:rsidRPr="00B206BB">
        <w:rPr>
          <w:rFonts w:ascii="Times New Roman" w:hAnsi="Times New Roman" w:cs="Times New Roman"/>
          <w:sz w:val="24"/>
          <w:szCs w:val="24"/>
        </w:rPr>
        <w:t>bedding material</w:t>
      </w:r>
      <w:r w:rsidR="00B40F42">
        <w:rPr>
          <w:rFonts w:ascii="Times New Roman" w:hAnsi="Times New Roman" w:cs="Times New Roman"/>
          <w:sz w:val="24"/>
          <w:szCs w:val="24"/>
        </w:rPr>
        <w:t xml:space="preserve"> used within each strategy</w:t>
      </w:r>
      <w:r w:rsidR="00C03E97">
        <w:rPr>
          <w:rFonts w:ascii="Times New Roman" w:hAnsi="Times New Roman" w:cs="Times New Roman"/>
          <w:sz w:val="24"/>
          <w:szCs w:val="24"/>
        </w:rPr>
        <w:t xml:space="preserve">. Producers that </w:t>
      </w:r>
      <w:r w:rsidR="00B40F42">
        <w:rPr>
          <w:rFonts w:ascii="Times New Roman" w:hAnsi="Times New Roman" w:cs="Times New Roman"/>
          <w:sz w:val="24"/>
          <w:szCs w:val="24"/>
        </w:rPr>
        <w:t>reported using</w:t>
      </w:r>
      <w:r w:rsidR="00C03E97">
        <w:rPr>
          <w:rFonts w:ascii="Times New Roman" w:hAnsi="Times New Roman" w:cs="Times New Roman"/>
          <w:sz w:val="24"/>
          <w:szCs w:val="24"/>
        </w:rPr>
        <w:t xml:space="preserve"> a bedded pack barn in combination with another housing type are grouped together </w:t>
      </w:r>
      <w:r w:rsidRPr="00B206BB">
        <w:rPr>
          <w:rFonts w:ascii="Times New Roman" w:hAnsi="Times New Roman" w:cs="Times New Roman"/>
          <w:sz w:val="24"/>
          <w:szCs w:val="24"/>
        </w:rPr>
        <w:t>(</w:t>
      </w:r>
      <w:r w:rsidR="00805253" w:rsidRPr="00B206BB">
        <w:rPr>
          <w:rFonts w:ascii="Times New Roman" w:hAnsi="Times New Roman" w:cs="Times New Roman"/>
          <w:sz w:val="24"/>
          <w:szCs w:val="24"/>
        </w:rPr>
        <w:t xml:space="preserve">“Bedded </w:t>
      </w:r>
      <w:r w:rsidR="003323E6">
        <w:rPr>
          <w:rFonts w:ascii="Times New Roman" w:hAnsi="Times New Roman" w:cs="Times New Roman"/>
          <w:sz w:val="24"/>
          <w:szCs w:val="24"/>
        </w:rPr>
        <w:t>Pack Plus</w:t>
      </w:r>
      <w:r w:rsidR="00805253" w:rsidRPr="00B206BB">
        <w:rPr>
          <w:rFonts w:ascii="Times New Roman" w:hAnsi="Times New Roman" w:cs="Times New Roman"/>
          <w:sz w:val="24"/>
          <w:szCs w:val="24"/>
        </w:rPr>
        <w:t>”)</w:t>
      </w:r>
      <w:r w:rsidR="00684074">
        <w:rPr>
          <w:rFonts w:ascii="Times New Roman" w:hAnsi="Times New Roman" w:cs="Times New Roman"/>
          <w:sz w:val="24"/>
          <w:szCs w:val="24"/>
        </w:rPr>
        <w:t>.</w:t>
      </w:r>
      <w:r w:rsidR="00923F34">
        <w:rPr>
          <w:rFonts w:ascii="Times New Roman" w:hAnsi="Times New Roman" w:cs="Times New Roman"/>
          <w:sz w:val="24"/>
          <w:szCs w:val="24"/>
        </w:rPr>
        <w:t xml:space="preserve"> </w:t>
      </w:r>
    </w:p>
    <w:p w14:paraId="0ACE0D7A" w14:textId="3F61E8A3" w:rsidR="00E72A31" w:rsidRDefault="00E72A31" w:rsidP="00E7709C">
      <w:pPr>
        <w:tabs>
          <w:tab w:val="left" w:pos="360"/>
          <w:tab w:val="left" w:pos="720"/>
        </w:tabs>
        <w:spacing w:line="480" w:lineRule="auto"/>
        <w:rPr>
          <w:rFonts w:ascii="Times New Roman" w:hAnsi="Times New Roman" w:cs="Times New Roman"/>
          <w:sz w:val="24"/>
          <w:szCs w:val="24"/>
        </w:rPr>
      </w:pPr>
    </w:p>
    <w:p w14:paraId="2A269653" w14:textId="77777777" w:rsidR="00E72A31" w:rsidRDefault="00E72A31" w:rsidP="00E7709C">
      <w:pPr>
        <w:tabs>
          <w:tab w:val="left" w:pos="360"/>
          <w:tab w:val="left" w:pos="720"/>
        </w:tabs>
        <w:spacing w:line="480" w:lineRule="auto"/>
        <w:rPr>
          <w:rFonts w:ascii="Times New Roman" w:hAnsi="Times New Roman" w:cs="Times New Roman"/>
          <w:sz w:val="24"/>
          <w:szCs w:val="24"/>
        </w:rPr>
      </w:pPr>
    </w:p>
    <w:p w14:paraId="05BAB967" w14:textId="2640738E" w:rsidR="00E72A31" w:rsidRPr="00B206BB" w:rsidRDefault="00E72A31" w:rsidP="00E7709C">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CA106" wp14:editId="110AAB62">
            <wp:extent cx="5788855" cy="2067243"/>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0419" cy="2078515"/>
                    </a:xfrm>
                    <a:prstGeom prst="rect">
                      <a:avLst/>
                    </a:prstGeom>
                    <a:noFill/>
                  </pic:spPr>
                </pic:pic>
              </a:graphicData>
            </a:graphic>
          </wp:inline>
        </w:drawing>
      </w:r>
    </w:p>
    <w:p w14:paraId="5B27B176" w14:textId="75065CD7" w:rsidR="00CB43A6" w:rsidRDefault="00CB43A6" w:rsidP="00E7709C">
      <w:pPr>
        <w:tabs>
          <w:tab w:val="left" w:pos="1260"/>
        </w:tabs>
        <w:spacing w:line="480" w:lineRule="auto"/>
        <w:rPr>
          <w:rFonts w:ascii="Times New Roman" w:hAnsi="Times New Roman" w:cs="Times New Roman"/>
          <w:sz w:val="24"/>
          <w:szCs w:val="24"/>
        </w:rPr>
      </w:pPr>
      <w:r w:rsidRPr="00B206BB">
        <w:rPr>
          <w:rFonts w:ascii="Times New Roman" w:hAnsi="Times New Roman" w:cs="Times New Roman"/>
          <w:b/>
          <w:sz w:val="24"/>
          <w:szCs w:val="24"/>
        </w:rPr>
        <w:lastRenderedPageBreak/>
        <w:t>Figure</w:t>
      </w:r>
      <w:r w:rsidR="00E7709C">
        <w:rPr>
          <w:rFonts w:ascii="Times New Roman" w:hAnsi="Times New Roman" w:cs="Times New Roman"/>
          <w:b/>
          <w:sz w:val="24"/>
          <w:szCs w:val="24"/>
        </w:rPr>
        <w:t xml:space="preserve"> 3</w:t>
      </w:r>
      <w:r w:rsidRPr="00B206BB">
        <w:rPr>
          <w:rFonts w:ascii="Times New Roman" w:hAnsi="Times New Roman" w:cs="Times New Roman"/>
          <w:b/>
          <w:sz w:val="24"/>
          <w:szCs w:val="24"/>
        </w:rPr>
        <w:t>.</w:t>
      </w:r>
      <w:r w:rsidRPr="00B206BB">
        <w:rPr>
          <w:rFonts w:ascii="Times New Roman" w:hAnsi="Times New Roman" w:cs="Times New Roman"/>
          <w:sz w:val="24"/>
          <w:szCs w:val="24"/>
        </w:rPr>
        <w:t xml:space="preserve"> Proportion of farms using each </w:t>
      </w:r>
      <w:r w:rsidR="00684074">
        <w:rPr>
          <w:rFonts w:ascii="Times New Roman" w:hAnsi="Times New Roman" w:cs="Times New Roman"/>
          <w:sz w:val="24"/>
          <w:szCs w:val="24"/>
        </w:rPr>
        <w:t>housing/bedding</w:t>
      </w:r>
      <w:r w:rsidRPr="00B206BB">
        <w:rPr>
          <w:rFonts w:ascii="Times New Roman" w:hAnsi="Times New Roman" w:cs="Times New Roman"/>
          <w:sz w:val="24"/>
          <w:szCs w:val="24"/>
        </w:rPr>
        <w:t xml:space="preserve"> type that responded to </w:t>
      </w:r>
      <w:r w:rsidR="00B40F42">
        <w:rPr>
          <w:rFonts w:ascii="Times New Roman" w:hAnsi="Times New Roman" w:cs="Times New Roman"/>
          <w:sz w:val="24"/>
          <w:szCs w:val="24"/>
        </w:rPr>
        <w:t>questionnaires by the method of administration</w:t>
      </w:r>
      <w:r w:rsidRPr="00B206BB">
        <w:rPr>
          <w:rFonts w:ascii="Times New Roman" w:hAnsi="Times New Roman" w:cs="Times New Roman"/>
          <w:sz w:val="24"/>
          <w:szCs w:val="24"/>
        </w:rPr>
        <w:t xml:space="preserve">. Bedded pack category includes all farms that </w:t>
      </w:r>
      <w:r w:rsidR="00B40F42">
        <w:rPr>
          <w:rFonts w:ascii="Times New Roman" w:hAnsi="Times New Roman" w:cs="Times New Roman"/>
          <w:sz w:val="24"/>
          <w:szCs w:val="24"/>
        </w:rPr>
        <w:t>reported using</w:t>
      </w:r>
      <w:r w:rsidRPr="00B206BB">
        <w:rPr>
          <w:rFonts w:ascii="Times New Roman" w:hAnsi="Times New Roman" w:cs="Times New Roman"/>
          <w:sz w:val="24"/>
          <w:szCs w:val="24"/>
        </w:rPr>
        <w:t xml:space="preserve"> a bedded pack solely or </w:t>
      </w:r>
      <w:r w:rsidR="00B40F42">
        <w:rPr>
          <w:rFonts w:ascii="Times New Roman" w:hAnsi="Times New Roman" w:cs="Times New Roman"/>
          <w:sz w:val="24"/>
          <w:szCs w:val="24"/>
        </w:rPr>
        <w:t>in combination with another type of facility</w:t>
      </w:r>
      <w:r w:rsidRPr="00B206BB">
        <w:rPr>
          <w:rFonts w:ascii="Times New Roman" w:hAnsi="Times New Roman" w:cs="Times New Roman"/>
          <w:sz w:val="24"/>
          <w:szCs w:val="24"/>
        </w:rPr>
        <w:t xml:space="preserve">. </w:t>
      </w:r>
      <w:r w:rsidR="00244897">
        <w:rPr>
          <w:rFonts w:ascii="Times New Roman" w:hAnsi="Times New Roman" w:cs="Times New Roman"/>
          <w:sz w:val="24"/>
          <w:szCs w:val="24"/>
        </w:rPr>
        <w:t>Number (</w:t>
      </w:r>
      <w:r w:rsidR="00244897">
        <w:rPr>
          <w:rFonts w:ascii="Times New Roman" w:hAnsi="Times New Roman" w:cs="Times New Roman"/>
          <w:i/>
          <w:sz w:val="24"/>
          <w:szCs w:val="24"/>
        </w:rPr>
        <w:t>n)</w:t>
      </w:r>
      <w:r w:rsidR="00244897">
        <w:rPr>
          <w:rFonts w:ascii="Times New Roman" w:hAnsi="Times New Roman" w:cs="Times New Roman"/>
          <w:sz w:val="24"/>
          <w:szCs w:val="24"/>
        </w:rPr>
        <w:t xml:space="preserve"> of respondents is shown adjacent to each category</w:t>
      </w:r>
      <w:r w:rsidR="00B40F42">
        <w:rPr>
          <w:rFonts w:ascii="Times New Roman" w:hAnsi="Times New Roman" w:cs="Times New Roman"/>
          <w:sz w:val="24"/>
          <w:szCs w:val="24"/>
        </w:rPr>
        <w:t xml:space="preserve"> in the </w:t>
      </w:r>
      <w:r w:rsidR="00E7709C">
        <w:rPr>
          <w:rFonts w:ascii="Times New Roman" w:hAnsi="Times New Roman" w:cs="Times New Roman"/>
          <w:sz w:val="24"/>
          <w:szCs w:val="24"/>
        </w:rPr>
        <w:t>legend</w:t>
      </w:r>
      <w:r w:rsidRPr="00B206BB">
        <w:rPr>
          <w:rFonts w:ascii="Times New Roman" w:hAnsi="Times New Roman" w:cs="Times New Roman"/>
          <w:sz w:val="24"/>
          <w:szCs w:val="24"/>
        </w:rPr>
        <w:t xml:space="preserve">. </w:t>
      </w:r>
      <w:r w:rsidR="00684074">
        <w:rPr>
          <w:rFonts w:ascii="Times New Roman" w:hAnsi="Times New Roman" w:cs="Times New Roman"/>
          <w:sz w:val="24"/>
          <w:szCs w:val="24"/>
        </w:rPr>
        <w:t xml:space="preserve">“Other” category includes </w:t>
      </w:r>
      <w:del w:id="1202" w:author="Caitlin Jeffrey" w:date="2020-08-21T15:10:00Z">
        <w:r w:rsidR="00684074" w:rsidDel="008276E5">
          <w:rPr>
            <w:rFonts w:ascii="Times New Roman" w:hAnsi="Times New Roman" w:cs="Times New Roman"/>
            <w:sz w:val="24"/>
            <w:szCs w:val="24"/>
          </w:rPr>
          <w:delText>tie-stall</w:delText>
        </w:r>
      </w:del>
      <w:ins w:id="1203" w:author="Caitlin Jeffrey" w:date="2020-08-21T15:10:00Z">
        <w:r w:rsidR="008276E5">
          <w:rPr>
            <w:rFonts w:ascii="Times New Roman" w:hAnsi="Times New Roman" w:cs="Times New Roman"/>
            <w:sz w:val="24"/>
            <w:szCs w:val="24"/>
          </w:rPr>
          <w:t>tiestall</w:t>
        </w:r>
      </w:ins>
      <w:r w:rsidR="00684074">
        <w:rPr>
          <w:rFonts w:ascii="Times New Roman" w:hAnsi="Times New Roman" w:cs="Times New Roman"/>
          <w:sz w:val="24"/>
          <w:szCs w:val="24"/>
        </w:rPr>
        <w:t>s not bedded with wood (</w:t>
      </w:r>
      <w:r w:rsidR="00684074">
        <w:rPr>
          <w:rFonts w:ascii="Times New Roman" w:hAnsi="Times New Roman" w:cs="Times New Roman"/>
          <w:i/>
          <w:sz w:val="24"/>
          <w:szCs w:val="24"/>
        </w:rPr>
        <w:t>n</w:t>
      </w:r>
      <w:r w:rsidR="00684074">
        <w:rPr>
          <w:rFonts w:ascii="Times New Roman" w:hAnsi="Times New Roman" w:cs="Times New Roman"/>
          <w:sz w:val="24"/>
          <w:szCs w:val="24"/>
        </w:rPr>
        <w:t xml:space="preserve"> = 5), farms with both a </w:t>
      </w:r>
      <w:del w:id="1204" w:author="Caitlin Jeffrey" w:date="2020-08-21T15:10:00Z">
        <w:r w:rsidR="00684074" w:rsidDel="008276E5">
          <w:rPr>
            <w:rFonts w:ascii="Times New Roman" w:hAnsi="Times New Roman" w:cs="Times New Roman"/>
            <w:sz w:val="24"/>
            <w:szCs w:val="24"/>
          </w:rPr>
          <w:delText>free-stall</w:delText>
        </w:r>
      </w:del>
      <w:ins w:id="1205" w:author="Caitlin Jeffrey" w:date="2020-08-21T15:10:00Z">
        <w:r w:rsidR="008276E5">
          <w:rPr>
            <w:rFonts w:ascii="Times New Roman" w:hAnsi="Times New Roman" w:cs="Times New Roman"/>
            <w:sz w:val="24"/>
            <w:szCs w:val="24"/>
          </w:rPr>
          <w:t>freestall</w:t>
        </w:r>
      </w:ins>
      <w:r w:rsidR="00684074">
        <w:rPr>
          <w:rFonts w:ascii="Times New Roman" w:hAnsi="Times New Roman" w:cs="Times New Roman"/>
          <w:sz w:val="24"/>
          <w:szCs w:val="24"/>
        </w:rPr>
        <w:t xml:space="preserve"> and a </w:t>
      </w:r>
      <w:del w:id="1206" w:author="Caitlin Jeffrey" w:date="2020-08-21T15:10:00Z">
        <w:r w:rsidR="00684074" w:rsidDel="008276E5">
          <w:rPr>
            <w:rFonts w:ascii="Times New Roman" w:hAnsi="Times New Roman" w:cs="Times New Roman"/>
            <w:sz w:val="24"/>
            <w:szCs w:val="24"/>
          </w:rPr>
          <w:delText>tie-stall</w:delText>
        </w:r>
      </w:del>
      <w:ins w:id="1207" w:author="Caitlin Jeffrey" w:date="2020-08-21T15:10:00Z">
        <w:r w:rsidR="008276E5">
          <w:rPr>
            <w:rFonts w:ascii="Times New Roman" w:hAnsi="Times New Roman" w:cs="Times New Roman"/>
            <w:sz w:val="24"/>
            <w:szCs w:val="24"/>
          </w:rPr>
          <w:t>tiestall</w:t>
        </w:r>
      </w:ins>
      <w:r w:rsidR="00684074">
        <w:rPr>
          <w:rFonts w:ascii="Times New Roman" w:hAnsi="Times New Roman" w:cs="Times New Roman"/>
          <w:sz w:val="24"/>
          <w:szCs w:val="24"/>
        </w:rPr>
        <w:t xml:space="preserve"> (</w:t>
      </w:r>
      <w:r w:rsidR="00684074">
        <w:rPr>
          <w:rFonts w:ascii="Times New Roman" w:hAnsi="Times New Roman" w:cs="Times New Roman"/>
          <w:i/>
          <w:sz w:val="24"/>
          <w:szCs w:val="24"/>
        </w:rPr>
        <w:t>n</w:t>
      </w:r>
      <w:r w:rsidR="00684074">
        <w:rPr>
          <w:rFonts w:ascii="Times New Roman" w:hAnsi="Times New Roman" w:cs="Times New Roman"/>
          <w:sz w:val="24"/>
          <w:szCs w:val="24"/>
        </w:rPr>
        <w:t xml:space="preserve"> = 9), farms that used non-bedded pack loose housing (</w:t>
      </w:r>
      <w:r w:rsidR="00684074">
        <w:rPr>
          <w:rFonts w:ascii="Times New Roman" w:hAnsi="Times New Roman" w:cs="Times New Roman"/>
          <w:i/>
          <w:sz w:val="24"/>
          <w:szCs w:val="24"/>
        </w:rPr>
        <w:t>n</w:t>
      </w:r>
      <w:r w:rsidR="00684074">
        <w:rPr>
          <w:rFonts w:ascii="Times New Roman" w:hAnsi="Times New Roman" w:cs="Times New Roman"/>
          <w:sz w:val="24"/>
          <w:szCs w:val="24"/>
        </w:rPr>
        <w:t xml:space="preserve"> = 3), </w:t>
      </w:r>
      <w:r w:rsidR="00E7709C">
        <w:rPr>
          <w:rFonts w:ascii="Times New Roman" w:hAnsi="Times New Roman" w:cs="Times New Roman"/>
          <w:sz w:val="24"/>
          <w:szCs w:val="24"/>
        </w:rPr>
        <w:t xml:space="preserve">and farms with </w:t>
      </w:r>
      <w:del w:id="1208" w:author="Caitlin Jeffrey" w:date="2020-08-21T15:10:00Z">
        <w:r w:rsidR="00684074" w:rsidDel="008276E5">
          <w:rPr>
            <w:rFonts w:ascii="Times New Roman" w:hAnsi="Times New Roman" w:cs="Times New Roman"/>
            <w:sz w:val="24"/>
            <w:szCs w:val="24"/>
          </w:rPr>
          <w:delText>free-stall</w:delText>
        </w:r>
      </w:del>
      <w:ins w:id="1209" w:author="Caitlin Jeffrey" w:date="2020-08-21T15:10:00Z">
        <w:r w:rsidR="008276E5">
          <w:rPr>
            <w:rFonts w:ascii="Times New Roman" w:hAnsi="Times New Roman" w:cs="Times New Roman"/>
            <w:sz w:val="24"/>
            <w:szCs w:val="24"/>
          </w:rPr>
          <w:t>freestall</w:t>
        </w:r>
      </w:ins>
      <w:r w:rsidR="00684074">
        <w:rPr>
          <w:rFonts w:ascii="Times New Roman" w:hAnsi="Times New Roman" w:cs="Times New Roman"/>
          <w:sz w:val="24"/>
          <w:szCs w:val="24"/>
        </w:rPr>
        <w:t>s with both sand and wood bedding (</w:t>
      </w:r>
      <w:r w:rsidR="00684074">
        <w:rPr>
          <w:rFonts w:ascii="Times New Roman" w:hAnsi="Times New Roman" w:cs="Times New Roman"/>
          <w:i/>
          <w:sz w:val="24"/>
          <w:szCs w:val="24"/>
        </w:rPr>
        <w:t>n</w:t>
      </w:r>
      <w:r w:rsidR="00684074">
        <w:rPr>
          <w:rFonts w:ascii="Times New Roman" w:hAnsi="Times New Roman" w:cs="Times New Roman"/>
          <w:sz w:val="24"/>
          <w:szCs w:val="24"/>
        </w:rPr>
        <w:t xml:space="preserve"> =4).</w:t>
      </w:r>
    </w:p>
    <w:p w14:paraId="79D8AFDE" w14:textId="1211631B" w:rsidR="00E72A31" w:rsidRDefault="00E72A31" w:rsidP="00E7709C">
      <w:pPr>
        <w:tabs>
          <w:tab w:val="left" w:pos="1260"/>
        </w:tabs>
        <w:spacing w:line="480" w:lineRule="auto"/>
        <w:rPr>
          <w:rFonts w:ascii="Times New Roman" w:hAnsi="Times New Roman" w:cs="Times New Roman"/>
          <w:sz w:val="24"/>
          <w:szCs w:val="24"/>
        </w:rPr>
      </w:pPr>
    </w:p>
    <w:p w14:paraId="4013AD5E" w14:textId="77777777" w:rsidR="00E72A31" w:rsidRDefault="00E72A31" w:rsidP="00E7709C">
      <w:pPr>
        <w:tabs>
          <w:tab w:val="left" w:pos="1260"/>
        </w:tabs>
        <w:spacing w:line="480" w:lineRule="auto"/>
        <w:rPr>
          <w:rFonts w:ascii="Times New Roman" w:hAnsi="Times New Roman" w:cs="Times New Roman"/>
          <w:sz w:val="24"/>
          <w:szCs w:val="24"/>
        </w:rPr>
      </w:pPr>
    </w:p>
    <w:p w14:paraId="5860B0A3" w14:textId="6D2B53F1" w:rsidR="00E72A31" w:rsidRPr="00B206BB" w:rsidRDefault="00E72A31" w:rsidP="00E7709C">
      <w:pPr>
        <w:tabs>
          <w:tab w:val="left" w:pos="126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A72F1F" wp14:editId="56006B24">
            <wp:extent cx="5852160" cy="376500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9196" cy="3775962"/>
                    </a:xfrm>
                    <a:prstGeom prst="rect">
                      <a:avLst/>
                    </a:prstGeom>
                    <a:noFill/>
                  </pic:spPr>
                </pic:pic>
              </a:graphicData>
            </a:graphic>
          </wp:inline>
        </w:drawing>
      </w:r>
    </w:p>
    <w:p w14:paraId="3BC17BA6" w14:textId="4C2B1858" w:rsidR="000E556D" w:rsidRDefault="000E556D" w:rsidP="00E7709C">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 xml:space="preserve">Figure </w:t>
      </w:r>
      <w:r w:rsidR="00533D4B">
        <w:rPr>
          <w:rFonts w:ascii="Times New Roman" w:hAnsi="Times New Roman" w:cs="Times New Roman"/>
          <w:b/>
          <w:sz w:val="24"/>
          <w:szCs w:val="24"/>
        </w:rPr>
        <w:t>4</w:t>
      </w:r>
      <w:r w:rsidR="00CB43A6" w:rsidRPr="00B206BB">
        <w:rPr>
          <w:rFonts w:ascii="Times New Roman" w:hAnsi="Times New Roman" w:cs="Times New Roman"/>
          <w:b/>
          <w:sz w:val="24"/>
          <w:szCs w:val="24"/>
        </w:rPr>
        <w:t>.</w:t>
      </w:r>
      <w:r w:rsidRPr="00B206BB">
        <w:rPr>
          <w:rFonts w:ascii="Times New Roman" w:hAnsi="Times New Roman" w:cs="Times New Roman"/>
          <w:sz w:val="24"/>
          <w:szCs w:val="24"/>
        </w:rPr>
        <w:t xml:space="preserve"> </w:t>
      </w:r>
      <w:bookmarkStart w:id="1210" w:name="_Hlk22826995"/>
      <w:r w:rsidRPr="00B206BB">
        <w:rPr>
          <w:rFonts w:ascii="Times New Roman" w:hAnsi="Times New Roman" w:cs="Times New Roman"/>
          <w:sz w:val="24"/>
          <w:szCs w:val="24"/>
        </w:rPr>
        <w:t xml:space="preserve">Dairy cattle breeds </w:t>
      </w:r>
      <w:r w:rsidR="008428E8">
        <w:rPr>
          <w:rFonts w:ascii="Times New Roman" w:hAnsi="Times New Roman" w:cs="Times New Roman"/>
          <w:sz w:val="24"/>
          <w:szCs w:val="24"/>
        </w:rPr>
        <w:t xml:space="preserve">reported among categories of housing and </w:t>
      </w:r>
      <w:r w:rsidRPr="00B206BB">
        <w:rPr>
          <w:rFonts w:ascii="Times New Roman" w:hAnsi="Times New Roman" w:cs="Times New Roman"/>
          <w:sz w:val="24"/>
          <w:szCs w:val="24"/>
        </w:rPr>
        <w:t xml:space="preserve">bedding </w:t>
      </w:r>
      <w:r w:rsidR="008428E8">
        <w:rPr>
          <w:rFonts w:ascii="Times New Roman" w:hAnsi="Times New Roman" w:cs="Times New Roman"/>
          <w:sz w:val="24"/>
          <w:szCs w:val="24"/>
        </w:rPr>
        <w:t>combinations</w:t>
      </w:r>
      <w:r w:rsidRPr="00B206BB">
        <w:rPr>
          <w:rFonts w:ascii="Times New Roman" w:hAnsi="Times New Roman" w:cs="Times New Roman"/>
          <w:sz w:val="24"/>
          <w:szCs w:val="24"/>
        </w:rPr>
        <w:t xml:space="preserve">. Each stacked bar represents a different combination of housing strategy and bedding material. </w:t>
      </w:r>
      <w:r w:rsidR="008428E8">
        <w:rPr>
          <w:rFonts w:ascii="Times New Roman" w:hAnsi="Times New Roman" w:cs="Times New Roman"/>
          <w:sz w:val="24"/>
          <w:szCs w:val="24"/>
        </w:rPr>
        <w:t xml:space="preserve">The frequency of breed types reported by respondents </w:t>
      </w:r>
      <w:r w:rsidR="000566F1">
        <w:rPr>
          <w:rFonts w:ascii="Times New Roman" w:hAnsi="Times New Roman" w:cs="Times New Roman"/>
          <w:sz w:val="24"/>
          <w:szCs w:val="24"/>
        </w:rPr>
        <w:t xml:space="preserve">(n=145) </w:t>
      </w:r>
      <w:r w:rsidR="008428E8">
        <w:rPr>
          <w:rFonts w:ascii="Times New Roman" w:hAnsi="Times New Roman" w:cs="Times New Roman"/>
          <w:sz w:val="24"/>
          <w:szCs w:val="24"/>
        </w:rPr>
        <w:t xml:space="preserve">in each housing and bedding </w:t>
      </w:r>
      <w:r w:rsidR="008428E8">
        <w:rPr>
          <w:rFonts w:ascii="Times New Roman" w:hAnsi="Times New Roman" w:cs="Times New Roman"/>
          <w:sz w:val="24"/>
          <w:szCs w:val="24"/>
        </w:rPr>
        <w:lastRenderedPageBreak/>
        <w:t>category are represented by the different c</w:t>
      </w:r>
      <w:r w:rsidRPr="00B206BB">
        <w:rPr>
          <w:rFonts w:ascii="Times New Roman" w:hAnsi="Times New Roman" w:cs="Times New Roman"/>
          <w:sz w:val="24"/>
          <w:szCs w:val="24"/>
        </w:rPr>
        <w:t>olor</w:t>
      </w:r>
      <w:r w:rsidR="008428E8">
        <w:rPr>
          <w:rFonts w:ascii="Times New Roman" w:hAnsi="Times New Roman" w:cs="Times New Roman"/>
          <w:sz w:val="24"/>
          <w:szCs w:val="24"/>
        </w:rPr>
        <w:t>s</w:t>
      </w:r>
      <w:r w:rsidRPr="00B206BB">
        <w:rPr>
          <w:rFonts w:ascii="Times New Roman" w:hAnsi="Times New Roman" w:cs="Times New Roman"/>
          <w:sz w:val="24"/>
          <w:szCs w:val="24"/>
        </w:rPr>
        <w:t xml:space="preserve"> within </w:t>
      </w:r>
      <w:r w:rsidR="000566F1">
        <w:rPr>
          <w:rFonts w:ascii="Times New Roman" w:hAnsi="Times New Roman" w:cs="Times New Roman"/>
          <w:sz w:val="24"/>
          <w:szCs w:val="24"/>
        </w:rPr>
        <w:t>the bar</w:t>
      </w:r>
      <w:r w:rsidRPr="00B206BB">
        <w:rPr>
          <w:rFonts w:ascii="Times New Roman" w:hAnsi="Times New Roman" w:cs="Times New Roman"/>
          <w:sz w:val="24"/>
          <w:szCs w:val="24"/>
        </w:rPr>
        <w:t>. Only bree</w:t>
      </w:r>
      <w:r w:rsidR="00CB43A6" w:rsidRPr="00B206BB">
        <w:rPr>
          <w:rFonts w:ascii="Times New Roman" w:hAnsi="Times New Roman" w:cs="Times New Roman"/>
          <w:sz w:val="24"/>
          <w:szCs w:val="24"/>
        </w:rPr>
        <w:t>ds that were used on more than two</w:t>
      </w:r>
      <w:r w:rsidRPr="00B206BB">
        <w:rPr>
          <w:rFonts w:ascii="Times New Roman" w:hAnsi="Times New Roman" w:cs="Times New Roman"/>
          <w:sz w:val="24"/>
          <w:szCs w:val="24"/>
        </w:rPr>
        <w:t xml:space="preserve"> farms were included in the figure. </w:t>
      </w:r>
      <w:bookmarkEnd w:id="1210"/>
    </w:p>
    <w:p w14:paraId="2C51B4B2" w14:textId="23982B03" w:rsidR="00E72A31" w:rsidRDefault="00E72A31" w:rsidP="00E7709C">
      <w:pPr>
        <w:tabs>
          <w:tab w:val="left" w:pos="360"/>
          <w:tab w:val="left" w:pos="720"/>
        </w:tabs>
        <w:spacing w:line="480" w:lineRule="auto"/>
        <w:rPr>
          <w:rFonts w:ascii="Times New Roman" w:hAnsi="Times New Roman" w:cs="Times New Roman"/>
          <w:sz w:val="24"/>
          <w:szCs w:val="24"/>
        </w:rPr>
      </w:pPr>
    </w:p>
    <w:p w14:paraId="1FB6CEEF" w14:textId="575A41FB" w:rsidR="00E72A31" w:rsidRDefault="00E72A31" w:rsidP="00E7709C">
      <w:pPr>
        <w:tabs>
          <w:tab w:val="left" w:pos="360"/>
          <w:tab w:val="left" w:pos="720"/>
        </w:tabs>
        <w:spacing w:line="480" w:lineRule="auto"/>
        <w:rPr>
          <w:rFonts w:ascii="Times New Roman" w:hAnsi="Times New Roman" w:cs="Times New Roman"/>
          <w:sz w:val="24"/>
          <w:szCs w:val="24"/>
        </w:rPr>
      </w:pPr>
    </w:p>
    <w:p w14:paraId="3CA2234F" w14:textId="03DFCFAE" w:rsidR="00E72A31" w:rsidRPr="00B206BB" w:rsidRDefault="00E72A31" w:rsidP="00E7709C">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5DC29" wp14:editId="2B5C3F03">
            <wp:extent cx="5880295" cy="3783102"/>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3739" cy="3791751"/>
                    </a:xfrm>
                    <a:prstGeom prst="rect">
                      <a:avLst/>
                    </a:prstGeom>
                    <a:noFill/>
                  </pic:spPr>
                </pic:pic>
              </a:graphicData>
            </a:graphic>
          </wp:inline>
        </w:drawing>
      </w:r>
    </w:p>
    <w:p w14:paraId="08B1555E" w14:textId="5716DBDA" w:rsidR="000E556D" w:rsidRDefault="000E556D" w:rsidP="00E7709C">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 xml:space="preserve">Figure </w:t>
      </w:r>
      <w:r w:rsidR="00E72A31">
        <w:rPr>
          <w:rFonts w:ascii="Times New Roman" w:hAnsi="Times New Roman" w:cs="Times New Roman"/>
          <w:b/>
          <w:sz w:val="24"/>
          <w:szCs w:val="24"/>
        </w:rPr>
        <w:t>5</w:t>
      </w:r>
      <w:r w:rsidR="00CB43A6" w:rsidRPr="00B206BB">
        <w:rPr>
          <w:rFonts w:ascii="Times New Roman" w:hAnsi="Times New Roman" w:cs="Times New Roman"/>
          <w:b/>
          <w:sz w:val="24"/>
          <w:szCs w:val="24"/>
        </w:rPr>
        <w:t>.</w:t>
      </w:r>
      <w:r w:rsidRPr="00B206BB">
        <w:rPr>
          <w:rFonts w:ascii="Times New Roman" w:hAnsi="Times New Roman" w:cs="Times New Roman"/>
          <w:sz w:val="24"/>
          <w:szCs w:val="24"/>
        </w:rPr>
        <w:t xml:space="preserve"> </w:t>
      </w:r>
      <w:bookmarkStart w:id="1211" w:name="_Hlk22827096"/>
      <w:r w:rsidRPr="00B206BB">
        <w:rPr>
          <w:rFonts w:ascii="Times New Roman" w:hAnsi="Times New Roman" w:cs="Times New Roman"/>
          <w:sz w:val="24"/>
          <w:szCs w:val="24"/>
        </w:rPr>
        <w:t>Somatic cell counts (SCC) of individual cows in each housing/bedding strategy. Each stacked bar represents a different combination of housing strategy and bedding material. Color within bar represents frequency of SCC determinations on individual cows (</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 145).</w:t>
      </w:r>
    </w:p>
    <w:p w14:paraId="22FD26D8" w14:textId="695F1464" w:rsidR="00E72A31" w:rsidRDefault="00E72A31" w:rsidP="00E7709C">
      <w:pPr>
        <w:tabs>
          <w:tab w:val="left" w:pos="360"/>
          <w:tab w:val="left" w:pos="720"/>
        </w:tabs>
        <w:spacing w:line="480" w:lineRule="auto"/>
        <w:rPr>
          <w:rFonts w:ascii="Times New Roman" w:hAnsi="Times New Roman" w:cs="Times New Roman"/>
          <w:sz w:val="24"/>
          <w:szCs w:val="24"/>
        </w:rPr>
      </w:pPr>
    </w:p>
    <w:p w14:paraId="7F9E300B" w14:textId="7F1EBC73" w:rsidR="00E72A31" w:rsidRDefault="00E72A31" w:rsidP="00E7709C">
      <w:pPr>
        <w:tabs>
          <w:tab w:val="left" w:pos="360"/>
          <w:tab w:val="left" w:pos="720"/>
        </w:tabs>
        <w:spacing w:line="480" w:lineRule="auto"/>
        <w:rPr>
          <w:rFonts w:ascii="Times New Roman" w:hAnsi="Times New Roman" w:cs="Times New Roman"/>
          <w:sz w:val="24"/>
          <w:szCs w:val="24"/>
        </w:rPr>
      </w:pPr>
    </w:p>
    <w:p w14:paraId="59307D90" w14:textId="32CCD5D3" w:rsidR="00E72A31" w:rsidRPr="00B206BB" w:rsidRDefault="00710645" w:rsidP="00E7709C">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6A982A" wp14:editId="186C0224">
            <wp:extent cx="5838092" cy="3755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5865" cy="3760952"/>
                    </a:xfrm>
                    <a:prstGeom prst="rect">
                      <a:avLst/>
                    </a:prstGeom>
                    <a:noFill/>
                  </pic:spPr>
                </pic:pic>
              </a:graphicData>
            </a:graphic>
          </wp:inline>
        </w:drawing>
      </w:r>
    </w:p>
    <w:bookmarkEnd w:id="1211"/>
    <w:p w14:paraId="1624A442" w14:textId="1B744DA1" w:rsidR="000E556D" w:rsidRDefault="000E556D" w:rsidP="00E7709C">
      <w:pPr>
        <w:tabs>
          <w:tab w:val="left" w:pos="360"/>
          <w:tab w:val="left" w:pos="720"/>
        </w:tabs>
        <w:spacing w:line="480" w:lineRule="auto"/>
        <w:rPr>
          <w:rFonts w:ascii="Times New Roman" w:hAnsi="Times New Roman" w:cs="Times New Roman"/>
          <w:sz w:val="24"/>
          <w:szCs w:val="24"/>
        </w:rPr>
      </w:pPr>
      <w:r w:rsidRPr="00B206BB">
        <w:rPr>
          <w:rFonts w:ascii="Times New Roman" w:hAnsi="Times New Roman" w:cs="Times New Roman"/>
          <w:b/>
          <w:sz w:val="24"/>
          <w:szCs w:val="24"/>
        </w:rPr>
        <w:t xml:space="preserve">Figure </w:t>
      </w:r>
      <w:r w:rsidR="00E72A31">
        <w:rPr>
          <w:rFonts w:ascii="Times New Roman" w:hAnsi="Times New Roman" w:cs="Times New Roman"/>
          <w:b/>
          <w:sz w:val="24"/>
          <w:szCs w:val="24"/>
        </w:rPr>
        <w:t>6</w:t>
      </w:r>
      <w:r w:rsidR="00CB43A6" w:rsidRPr="00B206BB">
        <w:rPr>
          <w:rFonts w:ascii="Times New Roman" w:hAnsi="Times New Roman" w:cs="Times New Roman"/>
          <w:b/>
          <w:sz w:val="24"/>
          <w:szCs w:val="24"/>
        </w:rPr>
        <w:t>.</w:t>
      </w:r>
      <w:r w:rsidRPr="00B206BB">
        <w:rPr>
          <w:rFonts w:ascii="Times New Roman" w:hAnsi="Times New Roman" w:cs="Times New Roman"/>
          <w:sz w:val="24"/>
          <w:szCs w:val="24"/>
        </w:rPr>
        <w:t xml:space="preserve"> </w:t>
      </w:r>
      <w:bookmarkStart w:id="1212" w:name="_Hlk22827155"/>
      <w:r w:rsidRPr="00B206BB">
        <w:rPr>
          <w:rFonts w:ascii="Times New Roman" w:hAnsi="Times New Roman" w:cs="Times New Roman"/>
          <w:sz w:val="24"/>
          <w:szCs w:val="24"/>
        </w:rPr>
        <w:t>Number of cows varies among housing/bedding types. Illustrated is a box plot with the center line as median (</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=145).  Points represent individual farm herd size.</w:t>
      </w:r>
    </w:p>
    <w:p w14:paraId="57D2E551" w14:textId="25180A63" w:rsidR="00710645" w:rsidRDefault="00710645" w:rsidP="00E7709C">
      <w:pPr>
        <w:tabs>
          <w:tab w:val="left" w:pos="360"/>
          <w:tab w:val="left" w:pos="720"/>
        </w:tabs>
        <w:spacing w:line="480" w:lineRule="auto"/>
        <w:rPr>
          <w:rFonts w:ascii="Times New Roman" w:hAnsi="Times New Roman" w:cs="Times New Roman"/>
          <w:sz w:val="24"/>
          <w:szCs w:val="24"/>
        </w:rPr>
      </w:pPr>
    </w:p>
    <w:p w14:paraId="26533AF4" w14:textId="7D663089" w:rsidR="00710645" w:rsidRDefault="00710645" w:rsidP="00E7709C">
      <w:pPr>
        <w:tabs>
          <w:tab w:val="left" w:pos="360"/>
          <w:tab w:val="left" w:pos="720"/>
        </w:tabs>
        <w:spacing w:line="480" w:lineRule="auto"/>
        <w:rPr>
          <w:rFonts w:ascii="Times New Roman" w:hAnsi="Times New Roman" w:cs="Times New Roman"/>
          <w:sz w:val="24"/>
          <w:szCs w:val="24"/>
        </w:rPr>
      </w:pPr>
    </w:p>
    <w:p w14:paraId="5460E2D7" w14:textId="2D4B7CD7" w:rsidR="00710645" w:rsidRPr="00B206BB" w:rsidRDefault="00710645" w:rsidP="00E7709C">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492B02" wp14:editId="5B6975A5">
            <wp:extent cx="5908431" cy="281589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0199" cy="2821502"/>
                    </a:xfrm>
                    <a:prstGeom prst="rect">
                      <a:avLst/>
                    </a:prstGeom>
                    <a:noFill/>
                  </pic:spPr>
                </pic:pic>
              </a:graphicData>
            </a:graphic>
          </wp:inline>
        </w:drawing>
      </w:r>
    </w:p>
    <w:p w14:paraId="0BB6FA57" w14:textId="5F468445" w:rsidR="00DA0B56" w:rsidRDefault="000E556D" w:rsidP="00E7709C">
      <w:pPr>
        <w:tabs>
          <w:tab w:val="left" w:pos="360"/>
          <w:tab w:val="left" w:pos="720"/>
        </w:tabs>
        <w:spacing w:line="480" w:lineRule="auto"/>
        <w:rPr>
          <w:rFonts w:ascii="Times New Roman" w:hAnsi="Times New Roman" w:cs="Times New Roman"/>
          <w:sz w:val="24"/>
          <w:szCs w:val="24"/>
        </w:rPr>
      </w:pPr>
      <w:bookmarkStart w:id="1213" w:name="_Hlk22827201"/>
      <w:bookmarkEnd w:id="1212"/>
      <w:r w:rsidRPr="00B206BB">
        <w:rPr>
          <w:rFonts w:ascii="Times New Roman" w:hAnsi="Times New Roman" w:cs="Times New Roman"/>
          <w:b/>
          <w:sz w:val="24"/>
          <w:szCs w:val="24"/>
        </w:rPr>
        <w:t xml:space="preserve">Figure </w:t>
      </w:r>
      <w:r w:rsidR="00E72A31">
        <w:rPr>
          <w:rFonts w:ascii="Times New Roman" w:hAnsi="Times New Roman" w:cs="Times New Roman"/>
          <w:b/>
          <w:sz w:val="24"/>
          <w:szCs w:val="24"/>
        </w:rPr>
        <w:t>7</w:t>
      </w:r>
      <w:r w:rsidR="00CB43A6" w:rsidRPr="00B206BB">
        <w:rPr>
          <w:rFonts w:ascii="Times New Roman" w:hAnsi="Times New Roman" w:cs="Times New Roman"/>
          <w:b/>
          <w:sz w:val="24"/>
          <w:szCs w:val="24"/>
        </w:rPr>
        <w:t xml:space="preserve">. </w:t>
      </w:r>
      <w:r w:rsidRPr="00B206BB">
        <w:rPr>
          <w:rFonts w:ascii="Times New Roman" w:hAnsi="Times New Roman" w:cs="Times New Roman"/>
          <w:sz w:val="24"/>
          <w:szCs w:val="24"/>
        </w:rPr>
        <w:t>Distribution of management experience in each housing/bedding strategy. Illustrates is a box plot with a median center line for years of  A) organic dairy experience, and b) total dairy experience (</w:t>
      </w:r>
      <w:r w:rsidR="00361E26" w:rsidRPr="00B206BB">
        <w:rPr>
          <w:rFonts w:ascii="Times New Roman" w:hAnsi="Times New Roman" w:cs="Times New Roman"/>
          <w:i/>
          <w:sz w:val="24"/>
          <w:szCs w:val="24"/>
        </w:rPr>
        <w:t>n</w:t>
      </w:r>
      <w:r w:rsidR="00361E26" w:rsidRPr="00B206BB">
        <w:rPr>
          <w:rFonts w:ascii="Times New Roman" w:hAnsi="Times New Roman" w:cs="Times New Roman"/>
          <w:sz w:val="24"/>
          <w:szCs w:val="24"/>
        </w:rPr>
        <w:t xml:space="preserve"> </w:t>
      </w:r>
      <w:r w:rsidRPr="00B206BB">
        <w:rPr>
          <w:rFonts w:ascii="Times New Roman" w:hAnsi="Times New Roman" w:cs="Times New Roman"/>
          <w:sz w:val="24"/>
          <w:szCs w:val="24"/>
        </w:rPr>
        <w:t>=  145).</w:t>
      </w:r>
      <w:r w:rsidR="00DA0B56" w:rsidRPr="00B206BB">
        <w:rPr>
          <w:rFonts w:ascii="Times New Roman" w:hAnsi="Times New Roman" w:cs="Times New Roman"/>
          <w:sz w:val="24"/>
          <w:szCs w:val="24"/>
        </w:rPr>
        <w:t xml:space="preserve"> </w:t>
      </w:r>
    </w:p>
    <w:p w14:paraId="6E0E7E58" w14:textId="5D0E6E7C" w:rsidR="00601A59" w:rsidRDefault="00601A59" w:rsidP="0055233A">
      <w:pPr>
        <w:tabs>
          <w:tab w:val="left" w:pos="360"/>
          <w:tab w:val="left" w:pos="720"/>
        </w:tabs>
        <w:spacing w:line="480" w:lineRule="auto"/>
        <w:rPr>
          <w:rFonts w:ascii="Times New Roman" w:hAnsi="Times New Roman" w:cs="Times New Roman"/>
          <w:sz w:val="24"/>
          <w:szCs w:val="24"/>
        </w:rPr>
      </w:pPr>
    </w:p>
    <w:p w14:paraId="4E96E2AC" w14:textId="3494F08E" w:rsidR="0055233A" w:rsidRPr="00D2655B" w:rsidRDefault="0055233A" w:rsidP="0055233A">
      <w:pPr>
        <w:tabs>
          <w:tab w:val="left" w:pos="360"/>
          <w:tab w:val="left" w:pos="720"/>
        </w:tabs>
        <w:spacing w:line="480" w:lineRule="auto"/>
        <w:rPr>
          <w:rFonts w:ascii="Times New Roman" w:hAnsi="Times New Roman" w:cs="Times New Roman"/>
          <w:b/>
          <w:sz w:val="24"/>
          <w:szCs w:val="24"/>
          <w:u w:val="single"/>
        </w:rPr>
      </w:pPr>
      <w:r w:rsidRPr="00D2655B">
        <w:rPr>
          <w:rFonts w:ascii="Times New Roman" w:hAnsi="Times New Roman" w:cs="Times New Roman"/>
          <w:b/>
          <w:sz w:val="24"/>
          <w:szCs w:val="24"/>
          <w:u w:val="single"/>
        </w:rPr>
        <w:t>Supplementa</w:t>
      </w:r>
      <w:r w:rsidR="003F7793" w:rsidRPr="00D2655B">
        <w:rPr>
          <w:rFonts w:ascii="Times New Roman" w:hAnsi="Times New Roman" w:cs="Times New Roman"/>
          <w:b/>
          <w:sz w:val="24"/>
          <w:szCs w:val="24"/>
          <w:u w:val="single"/>
        </w:rPr>
        <w:t>l</w:t>
      </w:r>
      <w:r w:rsidRPr="00D2655B">
        <w:rPr>
          <w:rFonts w:ascii="Times New Roman" w:hAnsi="Times New Roman" w:cs="Times New Roman"/>
          <w:b/>
          <w:sz w:val="24"/>
          <w:szCs w:val="24"/>
          <w:u w:val="single"/>
        </w:rPr>
        <w:t xml:space="preserve"> materials</w:t>
      </w:r>
    </w:p>
    <w:p w14:paraId="1F35B444" w14:textId="3ED68E31" w:rsidR="0055233A" w:rsidRDefault="0055233A" w:rsidP="0055233A">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S</w:t>
      </w:r>
      <w:r w:rsidRPr="0055233A">
        <w:rPr>
          <w:rFonts w:ascii="Times New Roman" w:hAnsi="Times New Roman" w:cs="Times New Roman"/>
          <w:sz w:val="24"/>
          <w:szCs w:val="24"/>
        </w:rPr>
        <w:t xml:space="preserve">1. </w:t>
      </w:r>
      <w:r>
        <w:rPr>
          <w:rFonts w:ascii="Times New Roman" w:hAnsi="Times New Roman" w:cs="Times New Roman"/>
          <w:sz w:val="24"/>
          <w:szCs w:val="24"/>
        </w:rPr>
        <w:t>Questionnaire</w:t>
      </w:r>
    </w:p>
    <w:p w14:paraId="4819D20E" w14:textId="34063E1F" w:rsidR="00710645" w:rsidRDefault="00710645" w:rsidP="0055233A">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89F750" wp14:editId="104C3A1B">
            <wp:extent cx="5943600" cy="6738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emental S1.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6738620"/>
                    </a:xfrm>
                    <a:prstGeom prst="rect">
                      <a:avLst/>
                    </a:prstGeom>
                  </pic:spPr>
                </pic:pic>
              </a:graphicData>
            </a:graphic>
          </wp:inline>
        </w:drawing>
      </w:r>
    </w:p>
    <w:p w14:paraId="738FDD6F" w14:textId="01FB8CF8" w:rsidR="00A32020" w:rsidRPr="00B206BB" w:rsidRDefault="00A32020" w:rsidP="0055233A">
      <w:pPr>
        <w:tabs>
          <w:tab w:val="left" w:pos="360"/>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S2. Press Release</w:t>
      </w:r>
    </w:p>
    <w:bookmarkEnd w:id="1213"/>
    <w:p w14:paraId="3EF1D811" w14:textId="2C1ABF70" w:rsidR="00312485" w:rsidRPr="00B206BB" w:rsidRDefault="00710645" w:rsidP="005714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2EECA7" wp14:editId="4CF8DB44">
            <wp:extent cx="5943600" cy="700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lemental S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7008495"/>
                    </a:xfrm>
                    <a:prstGeom prst="rect">
                      <a:avLst/>
                    </a:prstGeom>
                  </pic:spPr>
                </pic:pic>
              </a:graphicData>
            </a:graphic>
          </wp:inline>
        </w:drawing>
      </w:r>
    </w:p>
    <w:sectPr w:rsidR="00312485" w:rsidRPr="00B206BB" w:rsidSect="00006694">
      <w:headerReference w:type="even" r:id="rId35"/>
      <w:headerReference w:type="default" r:id="rId36"/>
      <w:pgSz w:w="12240" w:h="15840"/>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Barlow" w:date="2020-08-16T12:28:00Z" w:initials="JB">
    <w:p w14:paraId="7AC5C306" w14:textId="149E6D46" w:rsidR="00C20275" w:rsidRDefault="00C20275">
      <w:pPr>
        <w:pStyle w:val="CommentText"/>
      </w:pPr>
      <w:r>
        <w:rPr>
          <w:rStyle w:val="CommentReference"/>
        </w:rPr>
        <w:annotationRef/>
      </w:r>
      <w:r>
        <w:rPr>
          <w:sz w:val="25"/>
          <w:szCs w:val="25"/>
        </w:rPr>
        <w:t>an interpretive summary of 100 words or less that summarizes the project’s expected importance or its economic, environmental, and/or social impact.</w:t>
      </w:r>
    </w:p>
  </w:comment>
  <w:comment w:id="13" w:author="John Barlow" w:date="2020-08-16T12:39:00Z" w:initials="JB">
    <w:p w14:paraId="415F0BD2" w14:textId="77777777" w:rsidR="00C20275" w:rsidRDefault="00C20275" w:rsidP="001B13E1">
      <w:pPr>
        <w:pStyle w:val="CommentText"/>
      </w:pPr>
      <w:r>
        <w:rPr>
          <w:rStyle w:val="CommentReference"/>
        </w:rPr>
        <w:annotationRef/>
      </w:r>
      <w:r>
        <w:t xml:space="preserve">Intended for Our Industry Today section in J Dairy Science. </w:t>
      </w:r>
    </w:p>
    <w:p w14:paraId="1A8BBB31" w14:textId="56691BFE" w:rsidR="00C20275" w:rsidRDefault="00C20275" w:rsidP="001B13E1">
      <w:pPr>
        <w:pStyle w:val="CommentText"/>
      </w:pPr>
      <w:r>
        <w:t xml:space="preserve">Style Guide: https://www.elsevier.com/journals/journal-of-dairy-science/0022-0302/guide-for-authors  </w:t>
      </w:r>
    </w:p>
    <w:p w14:paraId="1963B0F3" w14:textId="5FFE517D" w:rsidR="00C20275" w:rsidRDefault="00C20275" w:rsidP="001B13E1">
      <w:pPr>
        <w:pStyle w:val="CommentText"/>
      </w:pPr>
    </w:p>
    <w:p w14:paraId="3A892039" w14:textId="1B601E06" w:rsidR="00C20275" w:rsidRDefault="00C20275" w:rsidP="001B13E1">
      <w:pPr>
        <w:pStyle w:val="CommentText"/>
      </w:pPr>
      <w:r w:rsidRPr="001B13E1">
        <w:t>https://els-jbs-prod-cdn.jbs.elsevierhealth.com/pb/assets/raw/Health%20Advance/journals/jods/JDS_Instruct_for_Contributors_SF.pdf</w:t>
      </w:r>
    </w:p>
  </w:comment>
  <w:comment w:id="14" w:author="Deborah Neher [2]" w:date="2019-07-29T15:41:00Z" w:initials="DN">
    <w:p w14:paraId="454B16B7" w14:textId="0F541573" w:rsidR="00C20275" w:rsidRDefault="00C20275">
      <w:pPr>
        <w:pStyle w:val="CommentText"/>
      </w:pPr>
      <w:r>
        <w:rPr>
          <w:rStyle w:val="CommentReference"/>
        </w:rPr>
        <w:annotationRef/>
      </w:r>
      <w:r w:rsidRPr="00B328C6">
        <w:rPr>
          <w:rFonts w:ascii="Times New Roman" w:eastAsia="Times New Roman" w:hAnsi="Times New Roman" w:cs="Times New Roman"/>
          <w:sz w:val="24"/>
          <w:szCs w:val="24"/>
        </w:rPr>
        <w:t>Abstracts should be limited to 2,500 keystrokes (i.e., characters plus spaces).</w:t>
      </w:r>
    </w:p>
  </w:comment>
  <w:comment w:id="33" w:author="Deborah Neher" w:date="2020-08-19T21:07:00Z" w:initials="DN">
    <w:p w14:paraId="27BCC907" w14:textId="77777777" w:rsidR="00C20275" w:rsidRDefault="00C20275" w:rsidP="005311B8">
      <w:pPr>
        <w:pStyle w:val="CommentText"/>
      </w:pPr>
      <w:r>
        <w:rPr>
          <w:rStyle w:val="CommentReference"/>
        </w:rPr>
        <w:annotationRef/>
      </w:r>
      <w:r>
        <w:rPr>
          <w:noProof/>
        </w:rPr>
        <w:t xml:space="preserve">can this be a second paragraph? otherwise, it gets lost in this long paragraph. </w:t>
      </w:r>
    </w:p>
  </w:comment>
  <w:comment w:id="47" w:author="Caitlin Jeffrey" w:date="2020-08-21T12:13:00Z" w:initials="CJ">
    <w:p w14:paraId="4A3E473A" w14:textId="688D3D29" w:rsidR="00C20275" w:rsidRDefault="00C20275">
      <w:pPr>
        <w:pStyle w:val="CommentText"/>
      </w:pPr>
      <w:r>
        <w:rPr>
          <w:rStyle w:val="CommentReference"/>
        </w:rPr>
        <w:annotationRef/>
      </w:r>
      <w:r>
        <w:t>As the number of farms is always in flux, and the number of “farms” you get changes depending on what database/list you’re using, I think we should specify here what list and when it was current</w:t>
      </w:r>
    </w:p>
  </w:comment>
  <w:comment w:id="17" w:author="Deborah Neher" w:date="2020-08-20T11:56:00Z" w:initials="DN">
    <w:p w14:paraId="4F40B8F7" w14:textId="1366A058" w:rsidR="00C20275" w:rsidRDefault="00C20275">
      <w:pPr>
        <w:pStyle w:val="CommentText"/>
      </w:pPr>
      <w:r>
        <w:rPr>
          <w:rStyle w:val="CommentReference"/>
        </w:rPr>
        <w:annotationRef/>
      </w:r>
      <w:r>
        <w:rPr>
          <w:noProof/>
        </w:rPr>
        <w:t>I propose to moving something about the survey design up front given those results are presents first. The design frames the results.</w:t>
      </w:r>
    </w:p>
  </w:comment>
  <w:comment w:id="57" w:author="Caitlin Jeffrey" w:date="2020-08-21T15:07:00Z" w:initials="CJ">
    <w:p w14:paraId="7356FCAD" w14:textId="4B56EAC4" w:rsidR="008276E5" w:rsidRDefault="008276E5">
      <w:pPr>
        <w:pStyle w:val="CommentText"/>
      </w:pPr>
      <w:r>
        <w:rPr>
          <w:rStyle w:val="CommentReference"/>
        </w:rPr>
        <w:annotationRef/>
      </w:r>
      <w:r>
        <w:t xml:space="preserve">I propose using tiestall and freestall throughout the manuscript, vs. hyphenating them. I see this frequently now in the literature, and it looks cleaner and simpler to me- but no big deal if people feel otherwise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8" w:author="Deborah Neher" w:date="2020-08-19T21:05:00Z" w:initials="DN">
    <w:p w14:paraId="23638BE8" w14:textId="656DDC76" w:rsidR="00C20275" w:rsidRDefault="00C20275">
      <w:pPr>
        <w:pStyle w:val="CommentText"/>
      </w:pPr>
      <w:r>
        <w:rPr>
          <w:rStyle w:val="CommentReference"/>
        </w:rPr>
        <w:annotationRef/>
      </w:r>
      <w:r>
        <w:rPr>
          <w:noProof/>
        </w:rPr>
        <w:t xml:space="preserve">can this be simplified to... </w:t>
      </w:r>
      <w:r w:rsidR="008276E5">
        <w:rPr>
          <w:noProof/>
        </w:rPr>
        <w:t>freestall</w:t>
      </w:r>
      <w:r>
        <w:rPr>
          <w:noProof/>
        </w:rPr>
        <w:t xml:space="preserve"> sand facilities tested less frequently than herds in </w:t>
      </w:r>
      <w:r w:rsidR="008276E5">
        <w:rPr>
          <w:noProof/>
        </w:rPr>
        <w:t>tiestall</w:t>
      </w:r>
      <w:r>
        <w:rPr>
          <w:noProof/>
        </w:rPr>
        <w:t>s with wood bedding.</w:t>
      </w:r>
    </w:p>
  </w:comment>
  <w:comment w:id="135" w:author="Deborah Neher" w:date="2020-08-19T21:07:00Z" w:initials="DN">
    <w:p w14:paraId="133D83EA" w14:textId="45B52747" w:rsidR="00C20275" w:rsidRDefault="00C20275">
      <w:pPr>
        <w:pStyle w:val="CommentText"/>
      </w:pPr>
      <w:r>
        <w:rPr>
          <w:rStyle w:val="CommentReference"/>
        </w:rPr>
        <w:annotationRef/>
      </w:r>
      <w:r>
        <w:rPr>
          <w:noProof/>
        </w:rPr>
        <w:t xml:space="preserve">can this be a second paragraph? otherwise, it gets lost in this long paragraph. </w:t>
      </w:r>
    </w:p>
  </w:comment>
  <w:comment w:id="159" w:author="Deborah Neher" w:date="2020-08-19T21:08:00Z" w:initials="DN">
    <w:p w14:paraId="2E1E0BF3" w14:textId="667F893A" w:rsidR="00C20275" w:rsidRDefault="00C20275">
      <w:pPr>
        <w:pStyle w:val="CommentText"/>
      </w:pPr>
      <w:r>
        <w:rPr>
          <w:rStyle w:val="CommentReference"/>
        </w:rPr>
        <w:annotationRef/>
      </w:r>
      <w:r>
        <w:rPr>
          <w:noProof/>
        </w:rPr>
        <w:t>My preference is to put citations at the end of sentences unless the author is the subject of the sentence.</w:t>
      </w:r>
    </w:p>
  </w:comment>
  <w:comment w:id="196" w:author="Caitlin Jeffrey" w:date="2020-08-21T12:34:00Z" w:initials="CJ">
    <w:p w14:paraId="59375A3C" w14:textId="34046F7B" w:rsidR="00C20275" w:rsidRDefault="00C20275">
      <w:pPr>
        <w:pStyle w:val="CommentText"/>
      </w:pPr>
      <w:r>
        <w:rPr>
          <w:rStyle w:val="CommentReference"/>
        </w:rPr>
        <w:annotationRef/>
      </w:r>
      <w:r>
        <w:t>I’m not sure exactly what this sentence is trying to express? Got the first part- definitely regional differences. But not sure about second part where VT is being compared to other states… “housing and bedding may even differ greatly within the northern tier of dairy-producing states?”</w:t>
      </w:r>
    </w:p>
  </w:comment>
  <w:comment w:id="202" w:author="Deborah Neher" w:date="2020-08-19T20:40:00Z" w:initials="DN">
    <w:p w14:paraId="393B44FF" w14:textId="24278A6F" w:rsidR="00C20275" w:rsidRPr="00D86B5A" w:rsidRDefault="00C20275" w:rsidP="00D86B5A">
      <w:pPr>
        <w:ind w:left="180"/>
        <w:rPr>
          <w:rFonts w:ascii="Arial" w:eastAsia="Times New Roman" w:hAnsi="Arial" w:cs="Arial"/>
          <w:color w:val="53565A"/>
          <w:sz w:val="27"/>
          <w:szCs w:val="27"/>
          <w:shd w:val="clear" w:color="auto" w:fill="FFFFFF"/>
        </w:rPr>
      </w:pPr>
      <w:r>
        <w:rPr>
          <w:rStyle w:val="CommentReference"/>
        </w:rPr>
        <w:annotationRef/>
      </w:r>
      <w:r>
        <w:rPr>
          <w:rFonts w:ascii="Arial" w:eastAsia="Times New Roman" w:hAnsi="Arial" w:cs="Arial"/>
          <w:noProof/>
          <w:color w:val="53565A"/>
          <w:sz w:val="27"/>
          <w:szCs w:val="27"/>
          <w:shd w:val="clear" w:color="auto" w:fill="FFFFFF"/>
        </w:rPr>
        <w:t xml:space="preserve">style guide recommends </w:t>
      </w:r>
      <w:r w:rsidRPr="003E59FB">
        <w:rPr>
          <w:rFonts w:ascii="Arial" w:eastAsia="Times New Roman" w:hAnsi="Arial" w:cs="Arial"/>
          <w:color w:val="53565A"/>
          <w:sz w:val="27"/>
          <w:szCs w:val="27"/>
          <w:shd w:val="clear" w:color="auto" w:fill="FFFFFF"/>
        </w:rPr>
        <w:t xml:space="preserve">active voice </w:t>
      </w:r>
      <w:r>
        <w:rPr>
          <w:rFonts w:ascii="Arial" w:eastAsia="Times New Roman" w:hAnsi="Arial" w:cs="Arial"/>
          <w:noProof/>
          <w:color w:val="53565A"/>
          <w:sz w:val="27"/>
          <w:szCs w:val="27"/>
          <w:shd w:val="clear" w:color="auto" w:fill="FFFFFF"/>
        </w:rPr>
        <w:t xml:space="preserve">except for </w:t>
      </w:r>
      <w:r w:rsidRPr="003E59FB">
        <w:rPr>
          <w:rFonts w:ascii="Arial" w:eastAsia="Times New Roman" w:hAnsi="Arial" w:cs="Arial"/>
          <w:color w:val="53565A"/>
          <w:sz w:val="27"/>
          <w:szCs w:val="27"/>
          <w:shd w:val="clear" w:color="auto" w:fill="FFFFFF"/>
        </w:rPr>
        <w:t xml:space="preserve">Materials and Methods </w:t>
      </w:r>
    </w:p>
  </w:comment>
  <w:comment w:id="219" w:author="Caitlin Jeffrey" w:date="2020-08-21T12:46:00Z" w:initials="CJ">
    <w:p w14:paraId="62B40BB1" w14:textId="3C863949" w:rsidR="00C20275" w:rsidRDefault="00C20275">
      <w:pPr>
        <w:pStyle w:val="CommentText"/>
      </w:pPr>
      <w:r>
        <w:rPr>
          <w:rStyle w:val="CommentReference"/>
        </w:rPr>
        <w:annotationRef/>
      </w:r>
      <w:r>
        <w:t>with edits, I think we are now missing that this sentence describes what previous studies have been done</w:t>
      </w:r>
    </w:p>
  </w:comment>
  <w:comment w:id="241" w:author="Deborah Neher" w:date="2020-08-19T20:43:00Z" w:initials="DN">
    <w:p w14:paraId="172D2806" w14:textId="13F3BBBD" w:rsidR="00C20275" w:rsidRPr="003E59FB" w:rsidRDefault="00C20275" w:rsidP="003E59FB">
      <w:pPr>
        <w:rPr>
          <w:rFonts w:ascii="Times New Roman" w:eastAsia="Times New Roman" w:hAnsi="Times New Roman" w:cs="Times New Roman"/>
          <w:sz w:val="24"/>
          <w:szCs w:val="24"/>
        </w:rPr>
      </w:pPr>
      <w:r>
        <w:rPr>
          <w:rStyle w:val="CommentReference"/>
        </w:rPr>
        <w:annotationRef/>
      </w:r>
      <w:r>
        <w:rPr>
          <w:rFonts w:ascii="Arial" w:eastAsia="Times New Roman" w:hAnsi="Arial" w:cs="Arial"/>
          <w:color w:val="53565A"/>
          <w:sz w:val="27"/>
          <w:szCs w:val="27"/>
          <w:shd w:val="clear" w:color="auto" w:fill="FFFFFF"/>
        </w:rPr>
        <w:t xml:space="preserve">style guide </w:t>
      </w:r>
      <w:r w:rsidRPr="003E59FB">
        <w:rPr>
          <w:rFonts w:ascii="Arial" w:eastAsia="Times New Roman" w:hAnsi="Arial" w:cs="Arial"/>
          <w:color w:val="53565A"/>
          <w:sz w:val="27"/>
          <w:szCs w:val="27"/>
          <w:shd w:val="clear" w:color="auto" w:fill="FFFFFF"/>
        </w:rPr>
        <w:t>format is (Smith and Jones, 1982; Jones, 1988a,b; Jones et al., 1993) with citations listed chronologically and then alphabetically within a year. </w:t>
      </w:r>
    </w:p>
    <w:p w14:paraId="294FB6C3" w14:textId="3A651DB0" w:rsidR="00C20275" w:rsidRDefault="00C20275">
      <w:pPr>
        <w:pStyle w:val="CommentText"/>
      </w:pPr>
    </w:p>
  </w:comment>
  <w:comment w:id="311" w:author="Deborah Neher" w:date="2020-08-19T21:15:00Z" w:initials="DN">
    <w:p w14:paraId="31BC695C" w14:textId="79AC2436" w:rsidR="00C20275" w:rsidRPr="00BD298E" w:rsidRDefault="00C20275">
      <w:pPr>
        <w:pStyle w:val="CommentText"/>
        <w:rPr>
          <w:strike/>
        </w:rPr>
      </w:pPr>
      <w:r>
        <w:rPr>
          <w:rStyle w:val="CommentReference"/>
        </w:rPr>
        <w:annotationRef/>
      </w:r>
      <w:r>
        <w:rPr>
          <w:noProof/>
        </w:rPr>
        <w:t>this sentense only declares that a review is available</w:t>
      </w:r>
    </w:p>
  </w:comment>
  <w:comment w:id="330" w:author="Caitlin Jeffrey" w:date="2020-08-21T12:58:00Z" w:initials="CJ">
    <w:p w14:paraId="69FCE782" w14:textId="2EC980EB" w:rsidR="00C20275" w:rsidRDefault="00C20275">
      <w:pPr>
        <w:pStyle w:val="CommentText"/>
      </w:pPr>
      <w:r>
        <w:rPr>
          <w:rStyle w:val="CommentReference"/>
        </w:rPr>
        <w:annotationRef/>
      </w:r>
      <w:r>
        <w:t>seems like this needs a citation?</w:t>
      </w:r>
    </w:p>
  </w:comment>
  <w:comment w:id="464" w:author="Deborah Neher" w:date="2020-08-19T21:32:00Z" w:initials="DN">
    <w:p w14:paraId="0515DC58" w14:textId="78C35F36" w:rsidR="00C20275" w:rsidRDefault="00C20275">
      <w:pPr>
        <w:pStyle w:val="CommentText"/>
      </w:pPr>
      <w:r>
        <w:rPr>
          <w:rStyle w:val="CommentReference"/>
        </w:rPr>
        <w:annotationRef/>
      </w:r>
      <w:r>
        <w:rPr>
          <w:noProof/>
        </w:rPr>
        <w:t xml:space="preserve">use proper word 'telephone' instead of 'phone' throughout? </w:t>
      </w:r>
    </w:p>
  </w:comment>
  <w:comment w:id="478" w:author="Deborah Neher" w:date="2020-08-19T21:34:00Z" w:initials="DN">
    <w:p w14:paraId="35235499" w14:textId="6FBE0C63" w:rsidR="00C20275" w:rsidRDefault="00C20275">
      <w:pPr>
        <w:pStyle w:val="CommentText"/>
      </w:pPr>
      <w:r>
        <w:rPr>
          <w:rStyle w:val="CommentReference"/>
        </w:rPr>
        <w:annotationRef/>
      </w:r>
      <w:r>
        <w:rPr>
          <w:noProof/>
        </w:rPr>
        <w:t>response is used 3 times in this sentence</w:t>
      </w:r>
    </w:p>
  </w:comment>
  <w:comment w:id="485" w:author="John Barlow" w:date="2020-08-15T09:29:00Z" w:initials="JB">
    <w:p w14:paraId="634ECDF0" w14:textId="540EE412" w:rsidR="00C20275" w:rsidRDefault="00C20275">
      <w:pPr>
        <w:pStyle w:val="CommentText"/>
      </w:pPr>
      <w:r>
        <w:rPr>
          <w:rStyle w:val="CommentReference"/>
        </w:rPr>
        <w:annotationRef/>
      </w:r>
      <w:r>
        <w:t>did this happen?</w:t>
      </w:r>
    </w:p>
  </w:comment>
  <w:comment w:id="508" w:author="Deborah Neher" w:date="2020-08-20T12:54:00Z" w:initials="DN">
    <w:p w14:paraId="03A3EB86" w14:textId="06CF6FB1" w:rsidR="00C20275" w:rsidRDefault="00C20275">
      <w:pPr>
        <w:pStyle w:val="CommentText"/>
      </w:pPr>
      <w:r>
        <w:rPr>
          <w:rStyle w:val="CommentReference"/>
        </w:rPr>
        <w:annotationRef/>
      </w:r>
      <w:r>
        <w:rPr>
          <w:noProof/>
        </w:rPr>
        <w:t>refreence to the Dec revision was mentioned in the methods.</w:t>
      </w:r>
    </w:p>
  </w:comment>
  <w:comment w:id="550" w:author="Deborah Neher" w:date="2020-08-19T21:45:00Z" w:initials="DN">
    <w:p w14:paraId="7CFEB6DE" w14:textId="77777777" w:rsidR="00C20275" w:rsidRDefault="00C20275" w:rsidP="00A96B88">
      <w:pPr>
        <w:pStyle w:val="CommentText"/>
      </w:pPr>
      <w:r>
        <w:rPr>
          <w:rStyle w:val="CommentReference"/>
        </w:rPr>
        <w:annotationRef/>
      </w:r>
      <w:r>
        <w:rPr>
          <w:noProof/>
        </w:rPr>
        <w:t xml:space="preserve">not only does this adjustment improve our estimate of n, but saves us the awkward situation of contacting a farmer that was forced out of business </w:t>
      </w:r>
    </w:p>
  </w:comment>
  <w:comment w:id="568" w:author="Deborah Neher" w:date="2020-08-19T21:45:00Z" w:initials="DN">
    <w:p w14:paraId="552CA9CA" w14:textId="484A3270" w:rsidR="00C20275" w:rsidRDefault="00C20275">
      <w:pPr>
        <w:pStyle w:val="CommentText"/>
      </w:pPr>
      <w:r>
        <w:rPr>
          <w:rStyle w:val="CommentReference"/>
        </w:rPr>
        <w:annotationRef/>
      </w:r>
      <w:r>
        <w:rPr>
          <w:noProof/>
        </w:rPr>
        <w:t xml:space="preserve">not only does this adjustment improve our estimate of n, but saves us the awkward situation of contacting a farmer that was forced out of business </w:t>
      </w:r>
    </w:p>
  </w:comment>
  <w:comment w:id="588" w:author="Deborah Neher" w:date="2020-08-19T21:51:00Z" w:initials="DN">
    <w:p w14:paraId="03658570" w14:textId="22D42A50" w:rsidR="00C20275" w:rsidRDefault="00C20275">
      <w:pPr>
        <w:pStyle w:val="CommentText"/>
      </w:pPr>
      <w:r>
        <w:rPr>
          <w:rStyle w:val="CommentReference"/>
        </w:rPr>
        <w:annotationRef/>
      </w:r>
      <w:r>
        <w:rPr>
          <w:noProof/>
        </w:rPr>
        <w:t>us or Pennigns et al?</w:t>
      </w:r>
    </w:p>
  </w:comment>
  <w:comment w:id="642" w:author="rachel@onpasture.com" w:date="2019-11-03T16:29:00Z" w:initials="r">
    <w:p w14:paraId="506FD86C" w14:textId="5E17A939" w:rsidR="00C20275" w:rsidRDefault="00C20275">
      <w:pPr>
        <w:pStyle w:val="CommentText"/>
      </w:pPr>
      <w:r>
        <w:rPr>
          <w:rStyle w:val="CommentReference"/>
        </w:rPr>
        <w:annotationRef/>
      </w:r>
      <w:r>
        <w:t>Part of planned 11/5-6 citation search</w:t>
      </w:r>
    </w:p>
  </w:comment>
  <w:comment w:id="643" w:author="John Barlow" w:date="2020-08-16T12:00:00Z" w:initials="JB">
    <w:p w14:paraId="2042ACD8" w14:textId="77777777" w:rsidR="00C20275" w:rsidRDefault="00C20275">
      <w:pPr>
        <w:pStyle w:val="CommentText"/>
      </w:pPr>
      <w:r>
        <w:rPr>
          <w:rStyle w:val="CommentReference"/>
        </w:rPr>
        <w:annotationRef/>
      </w:r>
      <w:r>
        <w:t xml:space="preserve">I have spent a bit of time in the survey literature and I do not find a reference supporting this idea, except for the concept of </w:t>
      </w:r>
      <w:r w:rsidRPr="00EC6A7E">
        <w:t>reciprocation</w:t>
      </w:r>
      <w:r>
        <w:t xml:space="preserve"> influence which is addressed later in the paper. In fact Groves suggests that it might be easier for respondents to say no by telephone compared to face-to-face, although they do not address the difference between saying no over the phone and ignoring a mailed questionnaire</w:t>
      </w:r>
    </w:p>
    <w:p w14:paraId="4D576510" w14:textId="77777777" w:rsidR="00C20275" w:rsidRDefault="00C20275">
      <w:pPr>
        <w:pStyle w:val="CommentText"/>
      </w:pPr>
    </w:p>
    <w:p w14:paraId="0D019128" w14:textId="1BB5A86E" w:rsidR="00C20275" w:rsidRDefault="00C20275">
      <w:pPr>
        <w:pStyle w:val="CommentText"/>
      </w:pPr>
      <w:r>
        <w:t xml:space="preserve">It might be OK to delete this part of this sentence, especially given that the response proportion to the phone was less than to the original mailing and not much different from the second mailing – although impossible to say how the phone contact influenced return of surveys following the second mailing – it was likely a factor </w:t>
      </w:r>
    </w:p>
  </w:comment>
  <w:comment w:id="651" w:author="Caitlin Jeffrey" w:date="2020-08-21T14:45:00Z" w:initials="CJ">
    <w:p w14:paraId="5A94F7BA" w14:textId="039CAC5F" w:rsidR="00C20275" w:rsidRDefault="00C20275">
      <w:pPr>
        <w:pStyle w:val="CommentText"/>
      </w:pPr>
      <w:r>
        <w:rPr>
          <w:rStyle w:val="CommentReference"/>
        </w:rPr>
        <w:annotationRef/>
      </w:r>
      <w:r>
        <w:t>For farmers specifically? Or general population?</w:t>
      </w:r>
    </w:p>
  </w:comment>
  <w:comment w:id="662" w:author="Deborah Neher" w:date="2020-08-20T13:01:00Z" w:initials="DN">
    <w:p w14:paraId="44DE8B81" w14:textId="24A8BEC6" w:rsidR="00C20275" w:rsidRDefault="00C20275">
      <w:pPr>
        <w:pStyle w:val="CommentText"/>
      </w:pPr>
      <w:r>
        <w:rPr>
          <w:rStyle w:val="CommentReference"/>
        </w:rPr>
        <w:annotationRef/>
      </w:r>
      <w:r>
        <w:rPr>
          <w:noProof/>
        </w:rPr>
        <w:t>ph</w:t>
      </w:r>
    </w:p>
  </w:comment>
  <w:comment w:id="663" w:author="Deborah Neher" w:date="2020-08-20T13:01:00Z" w:initials="DN">
    <w:p w14:paraId="43D95852" w14:textId="4CFA8F08" w:rsidR="00C20275" w:rsidRDefault="00C20275">
      <w:pPr>
        <w:pStyle w:val="CommentText"/>
      </w:pPr>
      <w:r>
        <w:rPr>
          <w:rStyle w:val="CommentReference"/>
        </w:rPr>
        <w:annotationRef/>
      </w:r>
      <w:r>
        <w:rPr>
          <w:noProof/>
        </w:rPr>
        <w:t>perhaps we should mention that some farmers may not have easy access to internet either because of broad-band coverage or age (elders)</w:t>
      </w:r>
    </w:p>
  </w:comment>
  <w:comment w:id="764" w:author="John Barlow" w:date="2020-08-16T14:09:00Z" w:initials="JB">
    <w:p w14:paraId="1377ADD2" w14:textId="37000EEB" w:rsidR="00C20275" w:rsidRDefault="00C20275">
      <w:pPr>
        <w:pStyle w:val="CommentText"/>
      </w:pPr>
      <w:r>
        <w:rPr>
          <w:rStyle w:val="CommentReference"/>
        </w:rPr>
        <w:annotationRef/>
      </w:r>
      <w:r>
        <w:t>Confirm this</w:t>
      </w:r>
    </w:p>
  </w:comment>
  <w:comment w:id="801" w:author="Deborah Neher" w:date="2020-08-19T21:26:00Z" w:initials="DN">
    <w:p w14:paraId="60B7949F" w14:textId="23029ADF" w:rsidR="00C20275" w:rsidRDefault="00C20275">
      <w:pPr>
        <w:pStyle w:val="CommentText"/>
      </w:pPr>
      <w:r>
        <w:rPr>
          <w:rStyle w:val="CommentReference"/>
        </w:rPr>
        <w:annotationRef/>
      </w:r>
      <w:r>
        <w:rPr>
          <w:noProof/>
        </w:rPr>
        <w:t>check style guide whether capital or lower case P .. both are used in the draft</w:t>
      </w:r>
    </w:p>
  </w:comment>
  <w:comment w:id="853" w:author="Caitlin Jeffrey" w:date="2020-08-21T15:17:00Z" w:initials="CJ">
    <w:p w14:paraId="744F95C4" w14:textId="47F18182" w:rsidR="00C845D8" w:rsidRDefault="00C845D8">
      <w:pPr>
        <w:pStyle w:val="CommentText"/>
      </w:pPr>
      <w:r>
        <w:rPr>
          <w:rStyle w:val="CommentReference"/>
        </w:rPr>
        <w:annotationRef/>
      </w:r>
      <w:r>
        <w:t>can’t tell if this is saying we did or didn’t include an acronym as an example…</w:t>
      </w:r>
    </w:p>
  </w:comment>
  <w:comment w:id="1022" w:author="Deborah Neher" w:date="2020-08-19T20:45:00Z" w:initials="DN">
    <w:p w14:paraId="6130D13B" w14:textId="13FBF464" w:rsidR="00C20275" w:rsidRDefault="00C20275" w:rsidP="00E2727B">
      <w:pPr>
        <w:textAlignment w:val="baseline"/>
      </w:pPr>
      <w:r>
        <w:rPr>
          <w:rStyle w:val="CommentReference"/>
        </w:rPr>
        <w:annotationRef/>
      </w:r>
      <w:r>
        <w:rPr>
          <w:noProof/>
          <w:color w:val="007398"/>
        </w:rPr>
        <w:drawing>
          <wp:inline distT="0" distB="0" distL="0" distR="0" wp14:anchorId="3A22B970" wp14:editId="29EA1387">
            <wp:extent cx="1521460" cy="1971040"/>
            <wp:effectExtent l="0" t="0" r="2540" b="0"/>
            <wp:docPr id="2" name="Picture 2" descr="journal cover">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 cover">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1460" cy="1971040"/>
                    </a:xfrm>
                    <a:prstGeom prst="rect">
                      <a:avLst/>
                    </a:prstGeom>
                    <a:noFill/>
                    <a:ln>
                      <a:noFill/>
                    </a:ln>
                  </pic:spPr>
                </pic:pic>
              </a:graphicData>
            </a:graphic>
          </wp:inline>
        </w:drawing>
      </w:r>
    </w:p>
    <w:p w14:paraId="28D7B294" w14:textId="77777777" w:rsidR="00C20275" w:rsidRDefault="00C20275" w:rsidP="00E2727B">
      <w:pPr>
        <w:numPr>
          <w:ilvl w:val="0"/>
          <w:numId w:val="8"/>
        </w:numPr>
        <w:spacing w:beforeAutospacing="1" w:after="0" w:afterAutospacing="1" w:line="240" w:lineRule="auto"/>
        <w:textAlignment w:val="baseline"/>
      </w:pPr>
      <w:hyperlink r:id="rId3" w:history="1">
        <w:r>
          <w:rPr>
            <w:rStyle w:val="Hyperlink"/>
            <w:color w:val="53565A"/>
          </w:rPr>
          <w:t>Visit journal homepage</w:t>
        </w:r>
      </w:hyperlink>
    </w:p>
    <w:p w14:paraId="75EAB20D" w14:textId="77777777" w:rsidR="00C20275" w:rsidRDefault="00C20275" w:rsidP="00E2727B">
      <w:pPr>
        <w:numPr>
          <w:ilvl w:val="0"/>
          <w:numId w:val="8"/>
        </w:numPr>
        <w:spacing w:beforeAutospacing="1" w:after="0" w:afterAutospacing="1" w:line="240" w:lineRule="auto"/>
        <w:textAlignment w:val="baseline"/>
      </w:pPr>
      <w:hyperlink r:id="rId4" w:history="1">
        <w:r>
          <w:rPr>
            <w:rStyle w:val="Hyperlink"/>
            <w:color w:val="FFFFFF"/>
            <w:shd w:val="clear" w:color="auto" w:fill="007398"/>
          </w:rPr>
          <w:t>Open access options</w:t>
        </w:r>
      </w:hyperlink>
    </w:p>
    <w:p w14:paraId="47BD9834" w14:textId="77777777" w:rsidR="00C20275" w:rsidRDefault="00C20275" w:rsidP="00E2727B">
      <w:pPr>
        <w:numPr>
          <w:ilvl w:val="0"/>
          <w:numId w:val="9"/>
        </w:numPr>
        <w:spacing w:before="100" w:beforeAutospacing="1" w:after="100" w:afterAutospacing="1" w:line="240" w:lineRule="auto"/>
        <w:textAlignment w:val="baseline"/>
      </w:pPr>
      <w:hyperlink r:id="rId5" w:history="1">
        <w:r>
          <w:rPr>
            <w:rStyle w:val="Hyperlink"/>
            <w:color w:val="53565A"/>
          </w:rPr>
          <w:t>Order journal</w:t>
        </w:r>
      </w:hyperlink>
    </w:p>
    <w:p w14:paraId="4F84E9EB" w14:textId="77777777" w:rsidR="00C20275" w:rsidRDefault="00C20275" w:rsidP="00E2727B">
      <w:pPr>
        <w:numPr>
          <w:ilvl w:val="0"/>
          <w:numId w:val="9"/>
        </w:numPr>
        <w:spacing w:before="100" w:beforeAutospacing="1" w:after="100" w:afterAutospacing="1" w:line="240" w:lineRule="auto"/>
        <w:textAlignment w:val="baseline"/>
      </w:pPr>
      <w:hyperlink r:id="rId6" w:history="1">
        <w:r>
          <w:rPr>
            <w:rStyle w:val="Hyperlink"/>
            <w:color w:val="53565A"/>
          </w:rPr>
          <w:t>View articles</w:t>
        </w:r>
      </w:hyperlink>
    </w:p>
    <w:p w14:paraId="390EACD8" w14:textId="77777777" w:rsidR="00C20275" w:rsidRDefault="00C20275" w:rsidP="00E2727B">
      <w:pPr>
        <w:numPr>
          <w:ilvl w:val="0"/>
          <w:numId w:val="9"/>
        </w:numPr>
        <w:spacing w:beforeAutospacing="1" w:after="0" w:afterAutospacing="1" w:line="240" w:lineRule="auto"/>
        <w:textAlignment w:val="baseline"/>
      </w:pPr>
      <w:hyperlink r:id="rId7" w:history="1">
        <w:r>
          <w:rPr>
            <w:rStyle w:val="Hyperlink"/>
            <w:color w:val="53565A"/>
          </w:rPr>
          <w:t>Free sample</w:t>
        </w:r>
      </w:hyperlink>
    </w:p>
    <w:p w14:paraId="0309B775" w14:textId="77777777" w:rsidR="00C20275" w:rsidRDefault="00C20275" w:rsidP="00E2727B">
      <w:pPr>
        <w:numPr>
          <w:ilvl w:val="0"/>
          <w:numId w:val="9"/>
        </w:numPr>
        <w:spacing w:before="100" w:beforeAutospacing="1" w:after="100" w:afterAutospacing="1" w:line="240" w:lineRule="auto"/>
        <w:textAlignment w:val="baseline"/>
      </w:pPr>
      <w:hyperlink r:id="rId8" w:history="1">
        <w:r>
          <w:rPr>
            <w:rStyle w:val="Hyperlink"/>
            <w:color w:val="53565A"/>
          </w:rPr>
          <w:t>Abstracting</w:t>
        </w:r>
      </w:hyperlink>
    </w:p>
    <w:p w14:paraId="26CFC6F1" w14:textId="77777777" w:rsidR="00C20275" w:rsidRDefault="00C20275" w:rsidP="00E2727B">
      <w:pPr>
        <w:numPr>
          <w:ilvl w:val="0"/>
          <w:numId w:val="9"/>
        </w:numPr>
        <w:spacing w:before="100" w:beforeAutospacing="1" w:after="100" w:afterAutospacing="1" w:line="240" w:lineRule="auto"/>
        <w:textAlignment w:val="baseline"/>
      </w:pPr>
      <w:hyperlink r:id="rId9" w:history="1">
        <w:r>
          <w:rPr>
            <w:rStyle w:val="Hyperlink"/>
            <w:color w:val="53565A"/>
          </w:rPr>
          <w:t>Editorial board</w:t>
        </w:r>
      </w:hyperlink>
    </w:p>
    <w:p w14:paraId="0C0FD151" w14:textId="77777777" w:rsidR="00C20275" w:rsidRDefault="00C20275" w:rsidP="00E2727B">
      <w:pPr>
        <w:numPr>
          <w:ilvl w:val="0"/>
          <w:numId w:val="10"/>
        </w:numPr>
        <w:spacing w:after="0" w:line="240" w:lineRule="auto"/>
        <w:textAlignment w:val="baseline"/>
      </w:pPr>
      <w:hyperlink r:id="rId10" w:history="1">
        <w:r>
          <w:rPr>
            <w:rStyle w:val="Hyperlink"/>
            <w:color w:val="737373"/>
          </w:rPr>
          <w:t>Browse journals</w:t>
        </w:r>
      </w:hyperlink>
    </w:p>
    <w:p w14:paraId="55DDB8A9" w14:textId="77777777" w:rsidR="00C20275" w:rsidRDefault="00C20275" w:rsidP="00E2727B">
      <w:pPr>
        <w:ind w:left="720"/>
        <w:textAlignment w:val="baseline"/>
      </w:pPr>
      <w:r>
        <w:rPr>
          <w:rStyle w:val="apple-converted-space"/>
        </w:rPr>
        <w:t> </w:t>
      </w:r>
    </w:p>
    <w:p w14:paraId="360219FD" w14:textId="77777777" w:rsidR="00C20275" w:rsidRDefault="00C20275" w:rsidP="00E2727B">
      <w:pPr>
        <w:numPr>
          <w:ilvl w:val="0"/>
          <w:numId w:val="10"/>
        </w:numPr>
        <w:spacing w:after="0" w:line="240" w:lineRule="auto"/>
        <w:textAlignment w:val="baseline"/>
      </w:pPr>
      <w:hyperlink r:id="rId11" w:tgtFrame="_blank" w:history="1">
        <w:r>
          <w:rPr>
            <w:rStyle w:val="Hyperlink"/>
            <w:color w:val="737373"/>
          </w:rPr>
          <w:t>Journal of Dairy Science</w:t>
        </w:r>
      </w:hyperlink>
    </w:p>
    <w:p w14:paraId="09ABDCA6" w14:textId="77777777" w:rsidR="00C20275" w:rsidRDefault="00C20275" w:rsidP="00E2727B">
      <w:pPr>
        <w:ind w:left="720"/>
        <w:textAlignment w:val="baseline"/>
      </w:pPr>
      <w:r>
        <w:rPr>
          <w:rStyle w:val="apple-converted-space"/>
        </w:rPr>
        <w:t> </w:t>
      </w:r>
    </w:p>
    <w:p w14:paraId="213C88B3" w14:textId="77777777" w:rsidR="00C20275" w:rsidRDefault="00C20275" w:rsidP="00E2727B">
      <w:pPr>
        <w:numPr>
          <w:ilvl w:val="0"/>
          <w:numId w:val="10"/>
        </w:numPr>
        <w:spacing w:after="0" w:line="240" w:lineRule="auto"/>
        <w:textAlignment w:val="baseline"/>
      </w:pPr>
      <w:hyperlink r:id="rId12" w:history="1">
        <w:r>
          <w:rPr>
            <w:rStyle w:val="Hyperlink"/>
            <w:color w:val="323232"/>
          </w:rPr>
          <w:t>Guide for authors</w:t>
        </w:r>
      </w:hyperlink>
    </w:p>
    <w:p w14:paraId="2A54FDF1" w14:textId="77777777" w:rsidR="00C20275" w:rsidRDefault="00C20275" w:rsidP="00E2727B">
      <w:pPr>
        <w:pStyle w:val="Heading1"/>
        <w:textAlignment w:val="baseline"/>
        <w:rPr>
          <w:rFonts w:ascii="Arial" w:hAnsi="Arial" w:cs="Arial"/>
          <w:b w:val="0"/>
          <w:bCs w:val="0"/>
          <w:color w:val="222222"/>
        </w:rPr>
      </w:pPr>
      <w:r>
        <w:rPr>
          <w:rFonts w:ascii="Arial" w:hAnsi="Arial" w:cs="Arial"/>
          <w:b w:val="0"/>
          <w:bCs w:val="0"/>
          <w:color w:val="222222"/>
        </w:rPr>
        <w:t>Guide for Authors</w:t>
      </w:r>
    </w:p>
    <w:p w14:paraId="199EC1E6" w14:textId="77777777" w:rsidR="00C20275" w:rsidRDefault="00C20275" w:rsidP="00E2727B">
      <w:pPr>
        <w:textAlignment w:val="baseline"/>
        <w:rPr>
          <w:rFonts w:ascii="Arial" w:hAnsi="Arial" w:cs="Arial"/>
          <w:color w:val="53565A"/>
        </w:rPr>
      </w:pPr>
      <w:hyperlink r:id="rId13" w:tooltip="call-to-action" w:history="1">
        <w:r>
          <w:rPr>
            <w:rStyle w:val="Hyperlink"/>
            <w:rFonts w:ascii="Arial" w:hAnsi="Arial" w:cs="Arial"/>
            <w:color w:val="007398"/>
          </w:rPr>
          <w:t>Aims and scope</w:t>
        </w:r>
      </w:hyperlink>
    </w:p>
    <w:p w14:paraId="7A8142A2"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Editorial Policies and Procedures</w:t>
      </w:r>
    </w:p>
    <w:p w14:paraId="4BE635E4"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 American Dairy Science Association® (ADSA®) invites scientists from the global community to submit papers for consideration to the</w:t>
      </w:r>
      <w:r>
        <w:rPr>
          <w:rStyle w:val="apple-converted-space"/>
          <w:rFonts w:ascii="Arial" w:hAnsi="Arial" w:cs="Arial"/>
          <w:color w:val="53565A"/>
        </w:rPr>
        <w:t> </w:t>
      </w:r>
      <w:r>
        <w:rPr>
          <w:rStyle w:val="Emphasis"/>
          <w:rFonts w:ascii="Arial" w:hAnsi="Arial" w:cs="Arial"/>
          <w:color w:val="53565A"/>
        </w:rPr>
        <w:t>Journal of Dairy Science</w:t>
      </w:r>
      <w:r>
        <w:rPr>
          <w:rFonts w:ascii="Arial" w:hAnsi="Arial" w:cs="Arial"/>
          <w:color w:val="53565A"/>
        </w:rPr>
        <w:t>. Authors need not be members of ADSA.</w:t>
      </w:r>
    </w:p>
    <w:p w14:paraId="59AE3B2D"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These instructions detail the form and style required by the</w:t>
      </w:r>
      <w:r>
        <w:rPr>
          <w:rStyle w:val="apple-converted-space"/>
          <w:rFonts w:ascii="Arial" w:hAnsi="Arial" w:cs="Arial"/>
          <w:color w:val="53565A"/>
        </w:rPr>
        <w:t> </w:t>
      </w:r>
      <w:r>
        <w:rPr>
          <w:rStyle w:val="Emphasis"/>
          <w:rFonts w:ascii="Arial" w:hAnsi="Arial" w:cs="Arial"/>
          <w:color w:val="53565A"/>
        </w:rPr>
        <w:t>Journal of Dairy Science</w:t>
      </w:r>
      <w:r>
        <w:rPr>
          <w:rFonts w:ascii="Arial" w:hAnsi="Arial" w:cs="Arial"/>
          <w:color w:val="53565A"/>
        </w:rPr>
        <w:t>(JDS) for papers submitted for publication. Papers that do not follow the form and style of the journal may be rejected without review. It is recommended that authors refer to these instructions when preparing manuscripts, when incorporating requested changes into revisions after review, and when checking author proofs.</w:t>
      </w:r>
    </w:p>
    <w:p w14:paraId="0C2114E7"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Contact Information for Journal Staff</w:t>
      </w:r>
    </w:p>
    <w:p w14:paraId="6C2B9671"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For information on the scientific content of the journal, contact the editor-in-chief, Dr. Matthew C. Lucy; phone: (573) 882-9897; e-mail:</w:t>
      </w:r>
      <w:r>
        <w:rPr>
          <w:rStyle w:val="apple-converted-space"/>
          <w:rFonts w:ascii="Arial" w:hAnsi="Arial" w:cs="Arial"/>
          <w:color w:val="53565A"/>
        </w:rPr>
        <w:t> </w:t>
      </w:r>
      <w:hyperlink r:id="rId14" w:history="1">
        <w:r>
          <w:rPr>
            <w:rStyle w:val="Hyperlink"/>
            <w:rFonts w:ascii="Arial" w:hAnsi="Arial" w:cs="Arial"/>
            <w:color w:val="007398"/>
          </w:rPr>
          <w:t>lucym@missouri.edu</w:t>
        </w:r>
      </w:hyperlink>
      <w:r>
        <w:rPr>
          <w:rFonts w:ascii="Arial" w:hAnsi="Arial" w:cs="Arial"/>
          <w:color w:val="53565A"/>
        </w:rPr>
        <w:t>.</w:t>
      </w:r>
    </w:p>
    <w:p w14:paraId="5F37538D"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For assistance with Manuscript Central, Manuscript Submission/Copyright forms, and page charge/offprint orders contact Shauna Miller, Editorial Assistant, Headquarters Office, 1800 S. Oak St., Suite 100, Champaign, IL 61820; FAX (217) 378-4083;</w:t>
      </w:r>
      <w:r>
        <w:rPr>
          <w:rStyle w:val="apple-converted-space"/>
          <w:rFonts w:ascii="Arial" w:hAnsi="Arial" w:cs="Arial"/>
          <w:color w:val="53565A"/>
        </w:rPr>
        <w:t> </w:t>
      </w:r>
      <w:hyperlink r:id="rId15" w:history="1">
        <w:r>
          <w:rPr>
            <w:rStyle w:val="Hyperlink"/>
            <w:rFonts w:ascii="Arial" w:hAnsi="Arial" w:cs="Arial"/>
            <w:color w:val="007398"/>
          </w:rPr>
          <w:t>shaunam@assochq.org</w:t>
        </w:r>
      </w:hyperlink>
      <w:r>
        <w:rPr>
          <w:rFonts w:ascii="Arial" w:hAnsi="Arial" w:cs="Arial"/>
          <w:color w:val="53565A"/>
        </w:rPr>
        <w:t>.</w:t>
      </w:r>
    </w:p>
    <w:p w14:paraId="688D34A4"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For other information or to submit a paper, contact Susan Pollock, Managing Editor, Headquarters Office, American Dairy Science Association, 1800 S. Oak St., Suite 100, Champaign, IL 61820; phone (217) 356-7641; FAX (217) 378-4083;</w:t>
      </w:r>
      <w:r>
        <w:rPr>
          <w:rStyle w:val="apple-converted-space"/>
          <w:rFonts w:ascii="Arial" w:hAnsi="Arial" w:cs="Arial"/>
          <w:color w:val="53565A"/>
        </w:rPr>
        <w:t> </w:t>
      </w:r>
      <w:hyperlink r:id="rId16" w:history="1">
        <w:r>
          <w:rPr>
            <w:rStyle w:val="Hyperlink"/>
            <w:rFonts w:ascii="Arial" w:hAnsi="Arial" w:cs="Arial"/>
            <w:color w:val="007398"/>
          </w:rPr>
          <w:t>journals@assochq.org</w:t>
        </w:r>
      </w:hyperlink>
      <w:r>
        <w:rPr>
          <w:rFonts w:ascii="Arial" w:hAnsi="Arial" w:cs="Arial"/>
          <w:color w:val="53565A"/>
        </w:rPr>
        <w:t>.</w:t>
      </w:r>
    </w:p>
    <w:p w14:paraId="0C29716A"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Care and Use of Animals</w:t>
      </w:r>
    </w:p>
    <w:p w14:paraId="2CF0B053"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All research animals should be acquired, retained, and used in compliance with federal, state, and local laws and regulations. The authors should state explicitly that IACUC (or equivalent) approval was obtained before commencement of the study. Authors should make it clear that experiments were conducted in a manner that avoided unnecessary discomfort to the animals by the use of proper management and laboratory techniques. Experiments should be conducted in accordance with the principles and specific guidelines presented in</w:t>
      </w:r>
      <w:r>
        <w:rPr>
          <w:rStyle w:val="apple-converted-space"/>
          <w:rFonts w:ascii="Arial" w:hAnsi="Arial" w:cs="Arial"/>
          <w:color w:val="53565A"/>
        </w:rPr>
        <w:t> </w:t>
      </w:r>
      <w:hyperlink r:id="rId17" w:tgtFrame="_blank" w:history="1">
        <w:r>
          <w:rPr>
            <w:rStyle w:val="Hyperlink"/>
            <w:rFonts w:ascii="Arial" w:hAnsi="Arial" w:cs="Arial"/>
            <w:i/>
            <w:iCs/>
            <w:color w:val="007398"/>
          </w:rPr>
          <w:t>Guidelines for the Care and Use of Agricultural Animals in Research and Teaching</w:t>
        </w:r>
      </w:hyperlink>
      <w:r>
        <w:rPr>
          <w:rFonts w:ascii="Arial" w:hAnsi="Arial" w:cs="Arial"/>
          <w:color w:val="53565A"/>
        </w:rPr>
        <w:t>, 3rd ed. Methods of killing experimental animals must be described in the text. When describing surgical procedures, the type and dosage of the anesthetic agent must be specified.</w:t>
      </w:r>
    </w:p>
    <w:p w14:paraId="28A91833"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Human Subjects Research</w:t>
      </w:r>
    </w:p>
    <w:p w14:paraId="7A123145" w14:textId="77777777" w:rsidR="00C20275" w:rsidRDefault="00C20275" w:rsidP="00E2727B">
      <w:pPr>
        <w:pStyle w:val="NormalWeb"/>
        <w:textAlignment w:val="baseline"/>
        <w:rPr>
          <w:rFonts w:ascii="Arial" w:hAnsi="Arial" w:cs="Arial"/>
          <w:color w:val="53565A"/>
        </w:rPr>
      </w:pPr>
      <w:r>
        <w:rPr>
          <w:rFonts w:ascii="Arial" w:hAnsi="Arial" w:cs="Arial"/>
          <w:color w:val="53565A"/>
        </w:rPr>
        <w:t>If human subjects were involved in research (e.g., surveys, sensory panels, or other participation), the authors certify that the studies complied with all appropriate laws, regulations, and policies governing the use of human subjects in research.</w:t>
      </w:r>
    </w:p>
    <w:p w14:paraId="26F90E9E"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Authorship</w:t>
      </w:r>
    </w:p>
    <w:p w14:paraId="3BB28244"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w:t>
      </w:r>
      <w:r>
        <w:rPr>
          <w:rStyle w:val="apple-converted-space"/>
          <w:rFonts w:ascii="Arial" w:hAnsi="Arial" w:cs="Arial"/>
          <w:color w:val="53565A"/>
        </w:rPr>
        <w:t> </w:t>
      </w:r>
      <w:r>
        <w:rPr>
          <w:rStyle w:val="Emphasis"/>
          <w:rFonts w:ascii="Arial" w:hAnsi="Arial" w:cs="Arial"/>
          <w:color w:val="53565A"/>
        </w:rPr>
        <w:t>Journal of Dairy Science</w:t>
      </w:r>
      <w:r>
        <w:rPr>
          <w:rStyle w:val="apple-converted-space"/>
          <w:rFonts w:ascii="Arial" w:hAnsi="Arial" w:cs="Arial"/>
          <w:color w:val="53565A"/>
        </w:rPr>
        <w:t> </w:t>
      </w:r>
      <w:r>
        <w:rPr>
          <w:rFonts w:ascii="Arial" w:hAnsi="Arial" w:cs="Arial"/>
          <w:color w:val="53565A"/>
        </w:rPr>
        <w:t>follows the guidelines for authorship from the International Committee for Medical Journal Editors (</w:t>
      </w:r>
      <w:hyperlink r:id="rId18" w:tgtFrame="_blank" w:history="1">
        <w:r>
          <w:rPr>
            <w:rStyle w:val="Hyperlink"/>
            <w:rFonts w:ascii="Arial" w:hAnsi="Arial" w:cs="Arial"/>
            <w:color w:val="007398"/>
          </w:rPr>
          <w:t>http://www.icmje.org/recommendations/browse/roles-and-responsibilities/defining-the-role-of-authors-and-contributors.html</w:t>
        </w:r>
      </w:hyperlink>
      <w:r>
        <w:rPr>
          <w:rFonts w:ascii="Arial" w:hAnsi="Arial" w:cs="Arial"/>
          <w:color w:val="53565A"/>
        </w:rPr>
        <w:t>). As such, the journal recommends that authorship be based on the following 4 criteria:</w:t>
      </w:r>
    </w:p>
    <w:p w14:paraId="4A3C2D64" w14:textId="77777777" w:rsidR="00C20275" w:rsidRDefault="00C20275" w:rsidP="00E2727B">
      <w:pPr>
        <w:numPr>
          <w:ilvl w:val="0"/>
          <w:numId w:val="11"/>
        </w:numPr>
        <w:spacing w:before="100" w:beforeAutospacing="1" w:after="100" w:afterAutospacing="1" w:line="240" w:lineRule="auto"/>
        <w:textAlignment w:val="baseline"/>
        <w:rPr>
          <w:rFonts w:ascii="Arial" w:hAnsi="Arial" w:cs="Arial"/>
          <w:color w:val="53565A"/>
        </w:rPr>
      </w:pPr>
      <w:r>
        <w:rPr>
          <w:rFonts w:ascii="Arial" w:hAnsi="Arial" w:cs="Arial"/>
          <w:color w:val="53565A"/>
        </w:rPr>
        <w:t>Substantial contributions to the conception or design of the work; or the acquisition, analysis, or interpretation of data for the work; AND</w:t>
      </w:r>
    </w:p>
    <w:p w14:paraId="01A62222" w14:textId="77777777" w:rsidR="00C20275" w:rsidRDefault="00C20275" w:rsidP="00E2727B">
      <w:pPr>
        <w:numPr>
          <w:ilvl w:val="0"/>
          <w:numId w:val="11"/>
        </w:numPr>
        <w:spacing w:before="100" w:beforeAutospacing="1" w:after="100" w:afterAutospacing="1" w:line="240" w:lineRule="auto"/>
        <w:textAlignment w:val="baseline"/>
        <w:rPr>
          <w:rFonts w:ascii="Arial" w:hAnsi="Arial" w:cs="Arial"/>
          <w:color w:val="53565A"/>
        </w:rPr>
      </w:pPr>
      <w:r>
        <w:rPr>
          <w:rFonts w:ascii="Arial" w:hAnsi="Arial" w:cs="Arial"/>
          <w:color w:val="53565A"/>
        </w:rPr>
        <w:t>Drafting the work or revising it critically for important intellectual content; AND</w:t>
      </w:r>
    </w:p>
    <w:p w14:paraId="5D782CCB" w14:textId="77777777" w:rsidR="00C20275" w:rsidRDefault="00C20275" w:rsidP="00E2727B">
      <w:pPr>
        <w:numPr>
          <w:ilvl w:val="0"/>
          <w:numId w:val="11"/>
        </w:numPr>
        <w:spacing w:before="100" w:beforeAutospacing="1" w:after="100" w:afterAutospacing="1" w:line="240" w:lineRule="auto"/>
        <w:textAlignment w:val="baseline"/>
        <w:rPr>
          <w:rFonts w:ascii="Arial" w:hAnsi="Arial" w:cs="Arial"/>
          <w:color w:val="53565A"/>
        </w:rPr>
      </w:pPr>
      <w:r>
        <w:rPr>
          <w:rFonts w:ascii="Arial" w:hAnsi="Arial" w:cs="Arial"/>
          <w:color w:val="53565A"/>
        </w:rPr>
        <w:t>Final approval of the version to be published; AND</w:t>
      </w:r>
    </w:p>
    <w:p w14:paraId="665B5BA9" w14:textId="77777777" w:rsidR="00C20275" w:rsidRDefault="00C20275" w:rsidP="00E2727B">
      <w:pPr>
        <w:numPr>
          <w:ilvl w:val="0"/>
          <w:numId w:val="11"/>
        </w:numPr>
        <w:spacing w:before="100" w:beforeAutospacing="1" w:after="100" w:afterAutospacing="1" w:line="240" w:lineRule="auto"/>
        <w:textAlignment w:val="baseline"/>
        <w:rPr>
          <w:rFonts w:ascii="Arial" w:hAnsi="Arial" w:cs="Arial"/>
          <w:color w:val="53565A"/>
        </w:rPr>
      </w:pPr>
      <w:r>
        <w:rPr>
          <w:rFonts w:ascii="Arial" w:hAnsi="Arial" w:cs="Arial"/>
          <w:color w:val="53565A"/>
        </w:rPr>
        <w:t>Agreement to be accountable for all aspects of the work in ensuring that questions related to the accuracy or integrity of any part of the work are appropriately investigated and resolved.</w:t>
      </w:r>
    </w:p>
    <w:p w14:paraId="59D8479F" w14:textId="77777777" w:rsidR="00C20275" w:rsidRDefault="00C20275" w:rsidP="00E2727B">
      <w:pPr>
        <w:pStyle w:val="NormalWeb"/>
        <w:textAlignment w:val="baseline"/>
        <w:rPr>
          <w:rFonts w:ascii="Arial" w:hAnsi="Arial" w:cs="Arial"/>
          <w:color w:val="53565A"/>
        </w:rPr>
      </w:pPr>
      <w:r>
        <w:rPr>
          <w:rFonts w:ascii="Arial" w:hAnsi="Arial" w:cs="Arial"/>
          <w:color w:val="53565A"/>
        </w:rPr>
        <w:t>To satisfy the requirement for authorship, each contributor must meet all 4 criteria above. Contributors meeting fewer than the 4 criteria listed here should be listed in the Acknowledgments section of an article.</w:t>
      </w:r>
    </w:p>
    <w:p w14:paraId="594087CF"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Types of Articles</w:t>
      </w:r>
    </w:p>
    <w:p w14:paraId="1BA7035E"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Full-Length Research Papers.</w:t>
      </w:r>
      <w:r>
        <w:rPr>
          <w:rStyle w:val="apple-converted-space"/>
          <w:rFonts w:ascii="Arial" w:hAnsi="Arial" w:cs="Arial"/>
          <w:color w:val="53565A"/>
        </w:rPr>
        <w:t> </w:t>
      </w:r>
      <w:r>
        <w:rPr>
          <w:rFonts w:ascii="Arial" w:hAnsi="Arial" w:cs="Arial"/>
          <w:color w:val="53565A"/>
        </w:rPr>
        <w:t>The majority of papers published in JDS are full-length research articles. The journal emphasizes the importance of good scientific writing and clarity in presentation of the concepts and methods, and sufficient background information that would be required for thorough understanding by scientists in other disciplines. The results of experiments published in the journal must be replicated, either by replicating treatments within experiments or by repeating experiments.</w:t>
      </w:r>
    </w:p>
    <w:p w14:paraId="7138E797" w14:textId="77777777" w:rsidR="00C20275" w:rsidRDefault="00C20275" w:rsidP="00E2727B">
      <w:pPr>
        <w:pStyle w:val="NormalWeb"/>
        <w:textAlignment w:val="baseline"/>
        <w:rPr>
          <w:rFonts w:ascii="Arial" w:hAnsi="Arial" w:cs="Arial"/>
          <w:color w:val="53565A"/>
        </w:rPr>
      </w:pPr>
      <w:r>
        <w:rPr>
          <w:rFonts w:ascii="Arial" w:hAnsi="Arial" w:cs="Arial"/>
          <w:color w:val="53565A"/>
        </w:rPr>
        <w:t>In addition to full-length research papers, the following types of articles appear in the journal:</w:t>
      </w:r>
      <w:r>
        <w:rPr>
          <w:rStyle w:val="apple-converted-space"/>
          <w:rFonts w:ascii="Arial" w:hAnsi="Arial" w:cs="Arial"/>
          <w:color w:val="53565A"/>
        </w:rPr>
        <w:t> </w:t>
      </w:r>
    </w:p>
    <w:p w14:paraId="2F197FC5"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Our Industry Today.</w:t>
      </w:r>
      <w:r>
        <w:rPr>
          <w:rStyle w:val="apple-converted-space"/>
          <w:rFonts w:ascii="Arial" w:hAnsi="Arial" w:cs="Arial"/>
          <w:color w:val="53565A"/>
        </w:rPr>
        <w:t> </w:t>
      </w:r>
      <w:r>
        <w:rPr>
          <w:rFonts w:ascii="Arial" w:hAnsi="Arial" w:cs="Arial"/>
          <w:color w:val="53565A"/>
        </w:rPr>
        <w:t>The Our Industry Today section includes interpretive applied summaries and recommendations from research that are useful to the dairy industry. Syntheses and applications from technical reports that contribute to solutions of problems in the dairy industry especially are solicited. Authors of reports for extension education of the nonscientist are encouraged to share their contributions with colleagues and to achieve larger circulation of their conclusions and recommendations through this section. In addition, papers that report on advances in teaching and outreach techniques are suitable for this section. The organization of papers for Our Industry Today may vary but should be logical and effective; an abstract is required. All other style and form instructions apply.</w:t>
      </w:r>
    </w:p>
    <w:p w14:paraId="00478269"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Hot Topics.</w:t>
      </w:r>
      <w:r>
        <w:rPr>
          <w:rStyle w:val="apple-converted-space"/>
          <w:rFonts w:ascii="Arial" w:hAnsi="Arial" w:cs="Arial"/>
          <w:color w:val="53565A"/>
        </w:rPr>
        <w:t> </w:t>
      </w:r>
      <w:r>
        <w:rPr>
          <w:rFonts w:ascii="Arial" w:hAnsi="Arial" w:cs="Arial"/>
          <w:color w:val="53565A"/>
        </w:rPr>
        <w:t>Papers submitted for this section must report on a completed experiment testing a timely, original hypothesis of importance to an area of dairy science. The work may be preliminary in nature, but with sufficient data so that the hypothesis is clearly tested. Results may point to avenues for fruitful, indepth analyses. Reports must contain an explicitly stated hypothesis and objectives, with sufficient detail in methodology for repetition of the work, as well as a results section, a brief discussion, and references. Total page limits for text, tables, figures, and references must be no more than 4 journal pages (approximately 10 typewritten pages minus space for tables and figures). The manuscript should contain a title and short abstract but not separate sections. The total number of tables and figures should be no more than 3; references should be minimal. The first page must have HOT TOPICS in capital letters on the header line.</w:t>
      </w:r>
    </w:p>
    <w:p w14:paraId="5262A174" w14:textId="77777777" w:rsidR="00C20275" w:rsidRDefault="00C20275" w:rsidP="00E2727B">
      <w:pPr>
        <w:pStyle w:val="NormalWeb"/>
        <w:textAlignment w:val="baseline"/>
        <w:rPr>
          <w:rFonts w:ascii="Arial" w:hAnsi="Arial" w:cs="Arial"/>
          <w:color w:val="53565A"/>
        </w:rPr>
      </w:pPr>
      <w:r>
        <w:rPr>
          <w:rFonts w:ascii="Arial" w:hAnsi="Arial" w:cs="Arial"/>
          <w:color w:val="53565A"/>
        </w:rPr>
        <w:t>These papers will be given priority for publication. An effort will be made to notify authors of a decision within 1 mo of the date of receipt. Once accepted, the paper should be published within 3 mo.</w:t>
      </w:r>
    </w:p>
    <w:p w14:paraId="2CD8B888"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Short Communications.</w:t>
      </w:r>
      <w:r>
        <w:rPr>
          <w:rStyle w:val="apple-converted-space"/>
          <w:rFonts w:ascii="Arial" w:hAnsi="Arial" w:cs="Arial"/>
          <w:color w:val="53565A"/>
        </w:rPr>
        <w:t> </w:t>
      </w:r>
      <w:r>
        <w:rPr>
          <w:rFonts w:ascii="Arial" w:hAnsi="Arial" w:cs="Arial"/>
          <w:color w:val="53565A"/>
        </w:rPr>
        <w:t>Short communications are reports of limited experiments that test a timely, original hypothesis of importance to some area of dairy science. The manuscript should be no more than 4 journal pages in length (approximately 10 typewritten pages minus space for tables and figures); "</w:t>
      </w:r>
      <w:r>
        <w:rPr>
          <w:rStyle w:val="Emphasis"/>
          <w:rFonts w:ascii="Arial" w:hAnsi="Arial" w:cs="Arial"/>
          <w:color w:val="53565A"/>
        </w:rPr>
        <w:t>Short communication:</w:t>
      </w:r>
      <w:r>
        <w:rPr>
          <w:rFonts w:ascii="Arial" w:hAnsi="Arial" w:cs="Arial"/>
          <w:color w:val="53565A"/>
        </w:rPr>
        <w:t>" should precede the title on the title page of the manuscript. Short communications should not contain main headings (e.g., Introduction, Materials and Methods) but may include subheadings for clarity. The manuscript may report negative results. Reports must contain a hypothesis, objectives, sufficient detail in methodology for repetition of the work, results with brief discussion, and references.</w:t>
      </w:r>
    </w:p>
    <w:p w14:paraId="112C1605"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Technical Notes.</w:t>
      </w:r>
      <w:r>
        <w:rPr>
          <w:rStyle w:val="apple-converted-space"/>
          <w:rFonts w:ascii="Arial" w:hAnsi="Arial" w:cs="Arial"/>
          <w:color w:val="53565A"/>
        </w:rPr>
        <w:t> </w:t>
      </w:r>
      <w:r>
        <w:rPr>
          <w:rFonts w:ascii="Arial" w:hAnsi="Arial" w:cs="Arial"/>
          <w:color w:val="53565A"/>
        </w:rPr>
        <w:t>Papers in this section should report a method that is useful to some aspect of dairy science. Submissions should include a brief justification for the technique, be it new or an improvement on a previously published technique. The report should state a hypothesis, include a full description of procedures that can be repeated by researchers, and include explicit controls to indicate sensitivity, precision, and accuracy of the technique. Technical notes should not contain main headings (e.g., Introduction, Materials and Methods) but may include subheadings for clarity.</w:t>
      </w:r>
    </w:p>
    <w:p w14:paraId="635584C6" w14:textId="77777777" w:rsidR="00C20275" w:rsidRDefault="00C20275" w:rsidP="00E2727B">
      <w:pPr>
        <w:pStyle w:val="NormalWeb"/>
        <w:textAlignment w:val="baseline"/>
        <w:rPr>
          <w:rFonts w:ascii="Arial" w:hAnsi="Arial" w:cs="Arial"/>
          <w:color w:val="53565A"/>
        </w:rPr>
      </w:pPr>
      <w:r>
        <w:rPr>
          <w:rFonts w:ascii="Arial" w:hAnsi="Arial" w:cs="Arial"/>
          <w:color w:val="53565A"/>
        </w:rPr>
        <w:t>If the technique is an improvement on an existing technique, sufficient comparison of the previous technique should be included, and mean and dispersion information must be included. The page limit is 4 printed pages (approximately 10 typewritten pages minus space for tables and figures). Use of tables, figures, and references should be minimized. Requests for longer technical notes may be made to the senior editor and editor-in-chief, but justification for a longer report will be required.</w:t>
      </w:r>
    </w:p>
    <w:p w14:paraId="62D37A4B"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Invited Reviews.</w:t>
      </w:r>
      <w:r>
        <w:rPr>
          <w:rStyle w:val="apple-converted-space"/>
          <w:rFonts w:ascii="Arial" w:hAnsi="Arial" w:cs="Arial"/>
          <w:color w:val="53565A"/>
        </w:rPr>
        <w:t> </w:t>
      </w:r>
      <w:r>
        <w:rPr>
          <w:rFonts w:ascii="Arial" w:hAnsi="Arial" w:cs="Arial"/>
          <w:color w:val="53565A"/>
        </w:rPr>
        <w:t>The mechanism for consideration of invited reviews is to encourage additional publication (approximately 10 to 12 per year) of invited reviews in all sections of the journal. Section editors will advise the editor-in-chief on suggested reviewers and justification for the review. The editor-in-chief will make the invitation and the invited reviews editor will ensure the quality of the review. The first 10 printed pages of an invited review are published at no cost to the author.</w:t>
      </w:r>
    </w:p>
    <w:p w14:paraId="66076B55" w14:textId="77777777" w:rsidR="00C20275" w:rsidRDefault="00C20275" w:rsidP="00E2727B">
      <w:pPr>
        <w:pStyle w:val="NormalWeb"/>
        <w:textAlignment w:val="baseline"/>
        <w:rPr>
          <w:rFonts w:ascii="Arial" w:hAnsi="Arial" w:cs="Arial"/>
          <w:color w:val="53565A"/>
        </w:rPr>
      </w:pPr>
      <w:r>
        <w:rPr>
          <w:rFonts w:ascii="Arial" w:hAnsi="Arial" w:cs="Arial"/>
          <w:color w:val="53565A"/>
        </w:rPr>
        <w:t>Authors of symposium papers and invited papers presented at the joint annual meeting of ADSA/American Society of Animal Science may be selected to contribute invited review papers.</w:t>
      </w:r>
    </w:p>
    <w:p w14:paraId="45AD7EC9"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Letters to the Editor.</w:t>
      </w:r>
      <w:r>
        <w:rPr>
          <w:rStyle w:val="apple-converted-space"/>
          <w:rFonts w:ascii="Arial" w:hAnsi="Arial" w:cs="Arial"/>
          <w:color w:val="53565A"/>
        </w:rPr>
        <w:t> </w:t>
      </w:r>
      <w:r>
        <w:rPr>
          <w:rFonts w:ascii="Arial" w:hAnsi="Arial" w:cs="Arial"/>
          <w:color w:val="53565A"/>
        </w:rPr>
        <w:t>Short (300 words) letters to the editor on topics of concern to readers, including comment on publications with rebuttals from authors if needed, may be submitted to the editor-in-chief or to any of the editors. The letters should be titled, and the title and running head should include "Letter to the editor." Letters will be published at the discretion of the editor-in-chief. Authors of letters are subject to the same copyright release requirements as other authors. Letters are published at no charge to the author(s).</w:t>
      </w:r>
    </w:p>
    <w:p w14:paraId="2BE5B5DE"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Biographical Sketches.</w:t>
      </w:r>
      <w:r>
        <w:rPr>
          <w:rStyle w:val="apple-converted-space"/>
          <w:rFonts w:ascii="Arial" w:hAnsi="Arial" w:cs="Arial"/>
          <w:color w:val="53565A"/>
        </w:rPr>
        <w:t> </w:t>
      </w:r>
      <w:r>
        <w:rPr>
          <w:rFonts w:ascii="Arial" w:hAnsi="Arial" w:cs="Arial"/>
          <w:color w:val="53565A"/>
        </w:rPr>
        <w:t>Occasionally, retiring or past scientists and educators should be subjects of biographical essays, both as a small honor to them and as an example and history for other readers. This section brings a sense of maturity and completeness to our field. Individuals who wish to submit biographical sketches should contact the editor-in-chief or one of the editors for additional instructions.</w:t>
      </w:r>
    </w:p>
    <w:p w14:paraId="267EDF1D"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SUBMISSION OF MANUSCRIPTS</w:t>
      </w:r>
    </w:p>
    <w:p w14:paraId="6C4230BA"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Authors should submit their papers online at Manuscript Central (</w:t>
      </w:r>
      <w:hyperlink r:id="rId19" w:tgtFrame="_blank" w:history="1">
        <w:r>
          <w:rPr>
            <w:rStyle w:val="Hyperlink"/>
            <w:rFonts w:ascii="Arial" w:hAnsi="Arial" w:cs="Arial"/>
            <w:color w:val="007398"/>
          </w:rPr>
          <w:t>http://mc.manuscriptcentral.com/jds</w:t>
        </w:r>
      </w:hyperlink>
      <w:r>
        <w:rPr>
          <w:rFonts w:ascii="Arial" w:hAnsi="Arial" w:cs="Arial"/>
          <w:color w:val="53565A"/>
        </w:rPr>
        <w:t>). Detailed instructions for submitting electronically are provided online (</w:t>
      </w:r>
      <w:hyperlink r:id="rId20" w:tgtFrame="_blank" w:history="1">
        <w:r>
          <w:rPr>
            <w:rStyle w:val="Hyperlink"/>
            <w:rFonts w:ascii="Arial" w:hAnsi="Arial" w:cs="Arial"/>
            <w:color w:val="007398"/>
          </w:rPr>
          <w:t>http://mc.manuscriptcentral.com/jds</w:t>
        </w:r>
      </w:hyperlink>
      <w:r>
        <w:rPr>
          <w:rFonts w:ascii="Arial" w:hAnsi="Arial" w:cs="Arial"/>
          <w:color w:val="53565A"/>
        </w:rPr>
        <w:t>). Authors who are unable to submit online should contact Shauna Miller, Editorial Assistant, American Dairy Science Association, 1800 South Oak St., Suite 100, Champaign, IL 61820 (shaunam@assochq.org).</w:t>
      </w:r>
    </w:p>
    <w:p w14:paraId="42543D91"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Copyright Agreement</w:t>
      </w:r>
    </w:p>
    <w:p w14:paraId="34CAB007" w14:textId="77777777" w:rsidR="00C20275" w:rsidRDefault="00C20275" w:rsidP="00E2727B">
      <w:pPr>
        <w:pStyle w:val="NormalWeb"/>
        <w:textAlignment w:val="baseline"/>
        <w:rPr>
          <w:rFonts w:ascii="Arial" w:hAnsi="Arial" w:cs="Arial"/>
          <w:color w:val="53565A"/>
        </w:rPr>
      </w:pPr>
      <w:r>
        <w:rPr>
          <w:rFonts w:ascii="Arial" w:hAnsi="Arial" w:cs="Arial"/>
          <w:color w:val="53565A"/>
        </w:rPr>
        <w:t>Data (including graphs, figures, tables, and illustrations) must not have appeared in print elsewhere except as abstracts, local or regional field day reports, extension letters, or non-peer-reviewed, noncopyrighted proceedings of conferences. Material submitted to JDS should not be submitted for publication to popular magazines, company advertisements, or organizational proceedings until the author has received notification of acceptance of the manuscript. Before manuscripts are submitted, authors should have them read critically by others well versed in English to facilitate review, and the senior author should have authorization to publish. All coauthors should approve the manuscript before its submission to the journal.</w:t>
      </w:r>
    </w:p>
    <w:p w14:paraId="5ECFD9E7"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 Manuscript Submission and Copyright Release Form (published in issues of the journal and available from the journal web site:</w:t>
      </w:r>
      <w:r>
        <w:rPr>
          <w:rStyle w:val="apple-converted-space"/>
          <w:rFonts w:ascii="Arial" w:hAnsi="Arial" w:cs="Arial"/>
          <w:color w:val="53565A"/>
        </w:rPr>
        <w:t> </w:t>
      </w:r>
      <w:hyperlink r:id="rId21" w:tgtFrame="_blank" w:history="1">
        <w:r>
          <w:rPr>
            <w:rStyle w:val="Hyperlink"/>
            <w:rFonts w:ascii="Arial" w:hAnsi="Arial" w:cs="Arial"/>
            <w:color w:val="007398"/>
          </w:rPr>
          <w:t>http://www.journalofdairyscience.org/</w:t>
        </w:r>
      </w:hyperlink>
      <w:r>
        <w:rPr>
          <w:rFonts w:ascii="Arial" w:hAnsi="Arial" w:cs="Arial"/>
          <w:color w:val="53565A"/>
        </w:rPr>
        <w:t>) should be submitted for each paper; faxed copies are acceptable. The copyright agreement is included in the Manuscript Submission and Copyright Release Form; manuscripts cannot be published without this form. The corresponding author is responsible for obtaining the signatures of all coauthors. Authors who are not permitted to release copyright must still return the form with a statement of the reason for not releasing the copyright.</w:t>
      </w:r>
    </w:p>
    <w:p w14:paraId="66E75931"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Requests to reproduce material published in JDS must be made through Elsevier's Rights Department (</w:t>
      </w:r>
      <w:hyperlink r:id="rId22" w:history="1">
        <w:r>
          <w:rPr>
            <w:rStyle w:val="Hyperlink"/>
            <w:rFonts w:ascii="Arial" w:hAnsi="Arial" w:cs="Arial"/>
            <w:color w:val="007398"/>
          </w:rPr>
          <w:t>healthpermissions@elsevier.com</w:t>
        </w:r>
      </w:hyperlink>
      <w:r>
        <w:rPr>
          <w:rFonts w:ascii="Arial" w:hAnsi="Arial" w:cs="Arial"/>
          <w:color w:val="53565A"/>
        </w:rPr>
        <w:t>), online via the Elsevier homepage (</w:t>
      </w:r>
      <w:hyperlink r:id="rId23" w:history="1">
        <w:r>
          <w:rPr>
            <w:rStyle w:val="Hyperlink"/>
            <w:rFonts w:ascii="Arial" w:hAnsi="Arial" w:cs="Arial"/>
            <w:color w:val="007398"/>
          </w:rPr>
          <w:t>https://www.elsevier.com/locate/permissions</w:t>
        </w:r>
      </w:hyperlink>
      <w:r>
        <w:rPr>
          <w:rFonts w:ascii="Arial" w:hAnsi="Arial" w:cs="Arial"/>
          <w:color w:val="53565A"/>
        </w:rPr>
        <w:t>), or via the Copyright Clearance Center (</w:t>
      </w:r>
      <w:hyperlink r:id="rId24" w:tgtFrame="_blank" w:history="1">
        <w:r>
          <w:rPr>
            <w:rStyle w:val="Hyperlink"/>
            <w:rFonts w:ascii="Arial" w:hAnsi="Arial" w:cs="Arial"/>
            <w:color w:val="007398"/>
          </w:rPr>
          <w:t>http://www.copyright.com</w:t>
        </w:r>
      </w:hyperlink>
      <w:r>
        <w:rPr>
          <w:rFonts w:ascii="Arial" w:hAnsi="Arial" w:cs="Arial"/>
          <w:color w:val="53565A"/>
        </w:rPr>
        <w:t>). The Association grants to the authors the right of republication of their own material in any book, thesis, or dissertation of which they are authors or editors subject only to giving proper credit in the book to the original JDS publication and only for non-commercial use. In addition, authors may post abstracts of manuscripts on the web at the time of submission. Once an author receives notification of acceptance, the peer-reviewed, pre-typesetting manuscript can be posted to the author's website. Authors may deposit their peer-reviewed, pre-typesetting manuscript into a repository upon payment of the open access fee (see Open Access section of these instructions). For more information, read the "Terms and Conditions" pages at</w:t>
      </w:r>
      <w:r>
        <w:rPr>
          <w:rStyle w:val="apple-converted-space"/>
          <w:rFonts w:ascii="Arial" w:hAnsi="Arial" w:cs="Arial"/>
          <w:color w:val="53565A"/>
        </w:rPr>
        <w:t> </w:t>
      </w:r>
      <w:hyperlink r:id="rId25" w:tgtFrame="_blank" w:history="1">
        <w:r>
          <w:rPr>
            <w:rStyle w:val="Hyperlink"/>
            <w:rFonts w:ascii="Arial" w:hAnsi="Arial" w:cs="Arial"/>
            <w:color w:val="007398"/>
          </w:rPr>
          <w:t>http://www.journalofdairyscience.org/</w:t>
        </w:r>
      </w:hyperlink>
      <w:r>
        <w:rPr>
          <w:rFonts w:ascii="Arial" w:hAnsi="Arial" w:cs="Arial"/>
          <w:color w:val="53565A"/>
        </w:rPr>
        <w:t>.</w:t>
      </w:r>
    </w:p>
    <w:p w14:paraId="5455AAAE"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REVIEW OF MANUSCRIPTS</w:t>
      </w:r>
    </w:p>
    <w:p w14:paraId="7581B50B" w14:textId="77777777" w:rsidR="00C20275" w:rsidRDefault="00C20275" w:rsidP="00E2727B">
      <w:pPr>
        <w:pStyle w:val="NormalWeb"/>
        <w:textAlignment w:val="baseline"/>
        <w:rPr>
          <w:rFonts w:ascii="Arial" w:hAnsi="Arial" w:cs="Arial"/>
          <w:color w:val="53565A"/>
        </w:rPr>
      </w:pPr>
      <w:r>
        <w:rPr>
          <w:rFonts w:ascii="Arial" w:hAnsi="Arial" w:cs="Arial"/>
          <w:color w:val="53565A"/>
        </w:rPr>
        <w:t>Upon submission to JDS, a manuscript is assigned to an editor, who enlists reviewers to assist in the evaluation of the manuscript. The review process is confidential, which infers a bond of trust among the authors, editor, and reviewers. The editor is trustee of the manuscript until the review process is completed and ensures that the review process is fair, thorough, and confidential. Reviewers are asked not to share the contents of the manuscript with anyone, except that they may ask a colleague to assist with the review with approval of the editor. Communication with authors should only be through the editor. Reviewers should notify the editor of conflicts of interest that may compromise their ability to provide a fair and unbiased review. Moreover, they must recognize their responsibility in maintaining the confidential nature of the review. Authors should suggest names of appropriate reviewers when submitting the manuscript to streamline the review process and may list reviewers whom they consider unacceptable because of potential bias. These recommendations will be considered by the editor when assigning reviewers.</w:t>
      </w:r>
    </w:p>
    <w:p w14:paraId="0C0B4D0D" w14:textId="77777777" w:rsidR="00C20275" w:rsidRDefault="00C20275" w:rsidP="00E2727B">
      <w:pPr>
        <w:pStyle w:val="NormalWeb"/>
        <w:textAlignment w:val="baseline"/>
        <w:rPr>
          <w:rFonts w:ascii="Arial" w:hAnsi="Arial" w:cs="Arial"/>
          <w:color w:val="53565A"/>
        </w:rPr>
      </w:pPr>
      <w:r>
        <w:rPr>
          <w:rFonts w:ascii="Arial" w:hAnsi="Arial" w:cs="Arial"/>
          <w:color w:val="53565A"/>
        </w:rPr>
        <w:t>A reviewed paper returned to authors for revision must be returned to the editor within 6 wk. If not, the paper may be treated as a new submission. Under unusual circumstances, editors may extend the revision deadline beyond 6 wk.</w:t>
      </w:r>
    </w:p>
    <w:p w14:paraId="2897AE7C"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Rejected Manuscripts</w:t>
      </w:r>
    </w:p>
    <w:p w14:paraId="5E0D9ED1" w14:textId="77777777" w:rsidR="00C20275" w:rsidRDefault="00C20275" w:rsidP="00E2727B">
      <w:pPr>
        <w:pStyle w:val="NormalWeb"/>
        <w:textAlignment w:val="baseline"/>
        <w:rPr>
          <w:rFonts w:ascii="Arial" w:hAnsi="Arial" w:cs="Arial"/>
          <w:color w:val="53565A"/>
        </w:rPr>
      </w:pPr>
      <w:r>
        <w:rPr>
          <w:rFonts w:ascii="Arial" w:hAnsi="Arial" w:cs="Arial"/>
          <w:color w:val="53565A"/>
        </w:rPr>
        <w:t>If a manuscript is rejected, the corresponding author may discuss the matter with the section or senior editor assigned to the manuscript. If the author believes a rejection decision was erroneous or biased, he/she may appeal the decision directly, in writing, to the editor-in-chief. The editor-in-chief will review the author’s reasons, as well as all materials related to the manuscript, and will accept or deny the appeal. A rejected manuscript may be resubmitted for publication only if this course of action has been specifically recommended by the editor-in-chief.</w:t>
      </w:r>
    </w:p>
    <w:p w14:paraId="4B92949D"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 Journal of Dairy Science follows the guidelines of the Committee on Publication Ethics (COPE;</w:t>
      </w:r>
      <w:r>
        <w:rPr>
          <w:rStyle w:val="apple-converted-space"/>
          <w:rFonts w:ascii="Arial" w:hAnsi="Arial" w:cs="Arial"/>
          <w:color w:val="53565A"/>
        </w:rPr>
        <w:t> </w:t>
      </w:r>
      <w:hyperlink r:id="rId26" w:tgtFrame="_blank" w:history="1">
        <w:r>
          <w:rPr>
            <w:rStyle w:val="Hyperlink"/>
            <w:rFonts w:ascii="Arial" w:hAnsi="Arial" w:cs="Arial"/>
            <w:color w:val="007398"/>
          </w:rPr>
          <w:t>http://publicationethics.org</w:t>
        </w:r>
      </w:hyperlink>
      <w:r>
        <w:rPr>
          <w:rFonts w:ascii="Arial" w:hAnsi="Arial" w:cs="Arial"/>
          <w:color w:val="53565A"/>
        </w:rPr>
        <w:t>) and authors should refer to COPE for guidance on authorship and publication ethics.</w:t>
      </w:r>
    </w:p>
    <w:p w14:paraId="515C18F6"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PRODUCTION OF PROOFS</w:t>
      </w:r>
    </w:p>
    <w:p w14:paraId="55366B9C" w14:textId="77777777" w:rsidR="00C20275" w:rsidRDefault="00C20275" w:rsidP="00E2727B">
      <w:pPr>
        <w:pStyle w:val="NormalWeb"/>
        <w:textAlignment w:val="baseline"/>
        <w:rPr>
          <w:rFonts w:ascii="Arial" w:hAnsi="Arial" w:cs="Arial"/>
          <w:color w:val="53565A"/>
        </w:rPr>
      </w:pPr>
      <w:r>
        <w:rPr>
          <w:rFonts w:ascii="Arial" w:hAnsi="Arial" w:cs="Arial"/>
          <w:color w:val="53565A"/>
        </w:rPr>
        <w:t>Accepted manuscripts are forwarded by the section editors to the editorial office for technical editing and typesetting. At this point the technical editor may contact the authors for missing information or figure revisions. The manuscript is then typeset, figures reproduced, and author proofs prepared.</w:t>
      </w:r>
    </w:p>
    <w:p w14:paraId="23CB1C23"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Proofs</w:t>
      </w:r>
    </w:p>
    <w:p w14:paraId="420323BC" w14:textId="77777777" w:rsidR="00C20275" w:rsidRDefault="00C20275" w:rsidP="00E2727B">
      <w:pPr>
        <w:pStyle w:val="NormalWeb"/>
        <w:textAlignment w:val="baseline"/>
        <w:rPr>
          <w:rFonts w:ascii="Arial" w:hAnsi="Arial" w:cs="Arial"/>
          <w:color w:val="53565A"/>
        </w:rPr>
      </w:pPr>
      <w:r>
        <w:rPr>
          <w:rFonts w:ascii="Arial" w:hAnsi="Arial" w:cs="Arial"/>
          <w:color w:val="53565A"/>
        </w:rPr>
        <w:t>Author proofs will be sent by e-mail (in PDF format) to the corresponding author. Although the proof appears in a 2-column page format, it should be considered a galley proof; page layout may change when the article is paginated into an issue. Author proofs should be read carefully and checked against the typed manuscript, because responsibility for proofreading lies with the authors. Corrections may be returned by fax, mail, or e-mail. The Comments feature in Adobe Acrobat or Adobe Reader may be used to insert changes and comments within the proof PDF. For faxed or mailed corrections, changes to the proof should be made neatly and clearly in the margins of the proof. If extensive editing is required, corrections should be provided on a separate sheet of paper with a symbol indicating location on the proof. Changes sent by e-mail to the technical editor must indicate page, column, and line numbers for each correction to be made on the proof. Author queries should be answered on the galley proofs; failure to do so may delay publication.</w:t>
      </w:r>
    </w:p>
    <w:p w14:paraId="0D7EC5E8" w14:textId="77777777" w:rsidR="00C20275" w:rsidRDefault="00C20275" w:rsidP="00E2727B">
      <w:pPr>
        <w:pStyle w:val="NormalWeb"/>
        <w:textAlignment w:val="baseline"/>
        <w:rPr>
          <w:rFonts w:ascii="Arial" w:hAnsi="Arial" w:cs="Arial"/>
          <w:color w:val="53565A"/>
        </w:rPr>
      </w:pPr>
      <w:r>
        <w:rPr>
          <w:rFonts w:ascii="Arial" w:hAnsi="Arial" w:cs="Arial"/>
          <w:color w:val="53565A"/>
        </w:rPr>
        <w:t>Proof corrections should be made and returned to the technical editor within 3 days of receipt. Publication cannot proceed until proofs are returned. Contact a technical editor at journals@assochq.org if you have questions about the proof correction process.</w:t>
      </w:r>
    </w:p>
    <w:p w14:paraId="537B0A41"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Publication Costs</w:t>
      </w:r>
    </w:p>
    <w:p w14:paraId="32454990"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The</w:t>
      </w:r>
      <w:r>
        <w:rPr>
          <w:rStyle w:val="apple-converted-space"/>
          <w:rFonts w:ascii="Arial" w:hAnsi="Arial" w:cs="Arial"/>
          <w:color w:val="53565A"/>
        </w:rPr>
        <w:t> </w:t>
      </w:r>
      <w:r>
        <w:rPr>
          <w:rStyle w:val="Emphasis"/>
          <w:rFonts w:ascii="Arial" w:hAnsi="Arial" w:cs="Arial"/>
          <w:color w:val="53565A"/>
        </w:rPr>
        <w:t>Journal of Dairy Science</w:t>
      </w:r>
      <w:r>
        <w:rPr>
          <w:rFonts w:ascii="Arial" w:hAnsi="Arial" w:cs="Arial"/>
          <w:color w:val="53565A"/>
        </w:rPr>
        <w:t>® offers two options for publication of articles: Standard Page Charges and Open Access.</w:t>
      </w:r>
    </w:p>
    <w:p w14:paraId="2723ED02"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Standard Page Charges:</w:t>
      </w:r>
      <w:r>
        <w:rPr>
          <w:rStyle w:val="apple-converted-space"/>
          <w:rFonts w:ascii="Arial" w:hAnsi="Arial" w:cs="Arial"/>
          <w:color w:val="53565A"/>
        </w:rPr>
        <w:t> </w:t>
      </w:r>
      <w:r>
        <w:rPr>
          <w:rFonts w:ascii="Arial" w:hAnsi="Arial" w:cs="Arial"/>
          <w:color w:val="53565A"/>
        </w:rPr>
        <w:t>The current charge for publication is $85 per printed page in the journal for articles if at least one author is a professional member of ADSA. If no authors are ADSA members, the publication charge is $140 per journal page. The cost to publish a color figure is $650 (per figure) plus an offprint surcharge. There is charge for all offprints and reprints. An offprint order form will be sent to the corresponding author with the author proof.</w:t>
      </w:r>
    </w:p>
    <w:p w14:paraId="28483B72"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Open Access:</w:t>
      </w:r>
      <w:r>
        <w:rPr>
          <w:rStyle w:val="apple-converted-space"/>
          <w:rFonts w:ascii="Arial" w:hAnsi="Arial" w:cs="Arial"/>
          <w:color w:val="53565A"/>
        </w:rPr>
        <w:t> </w:t>
      </w:r>
      <w:r>
        <w:rPr>
          <w:rFonts w:ascii="Arial" w:hAnsi="Arial" w:cs="Arial"/>
          <w:color w:val="53565A"/>
        </w:rPr>
        <w:t>Under the new open access (OA) policy, authors may choose to pay the OA fee</w:t>
      </w:r>
      <w:r>
        <w:rPr>
          <w:rStyle w:val="apple-converted-space"/>
          <w:rFonts w:ascii="Arial" w:hAnsi="Arial" w:cs="Arial"/>
          <w:color w:val="53565A"/>
        </w:rPr>
        <w:t> </w:t>
      </w:r>
      <w:r>
        <w:rPr>
          <w:rStyle w:val="Strong"/>
          <w:rFonts w:ascii="Arial" w:hAnsi="Arial" w:cs="Arial"/>
          <w:color w:val="53565A"/>
        </w:rPr>
        <w:t>in lieu of standard page charges</w:t>
      </w:r>
      <w:r>
        <w:rPr>
          <w:rStyle w:val="apple-converted-space"/>
          <w:rFonts w:ascii="Arial" w:hAnsi="Arial" w:cs="Arial"/>
          <w:color w:val="53565A"/>
        </w:rPr>
        <w:t> </w:t>
      </w:r>
      <w:r>
        <w:rPr>
          <w:rFonts w:ascii="Arial" w:hAnsi="Arial" w:cs="Arial"/>
          <w:color w:val="53565A"/>
        </w:rPr>
        <w:t>when author proofs are returned so that their paper becomes freely available upon publication in an online issue. The OA fee is $1750 if at least one author is a professional member of ADSA or $3500 if no authors are ADSA members. Open access articles will be freely accessible through the journal's web site (</w:t>
      </w:r>
      <w:hyperlink r:id="rId27" w:tgtFrame="_blank" w:history="1">
        <w:r>
          <w:rPr>
            <w:rStyle w:val="Hyperlink"/>
            <w:rFonts w:ascii="Arial" w:hAnsi="Arial" w:cs="Arial"/>
            <w:color w:val="007398"/>
          </w:rPr>
          <w:t>http://www.journalofdairyscience.org/</w:t>
        </w:r>
      </w:hyperlink>
      <w:r>
        <w:rPr>
          <w:rFonts w:ascii="Arial" w:hAnsi="Arial" w:cs="Arial"/>
          <w:color w:val="53565A"/>
        </w:rPr>
        <w:t>) at the time of publication. All other (non-OA) articles become freely available without a subscription 12 months after publication.</w:t>
      </w:r>
    </w:p>
    <w:p w14:paraId="761D5675"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Articles for Deposit:</w:t>
      </w:r>
      <w:r>
        <w:rPr>
          <w:rStyle w:val="apple-converted-space"/>
          <w:rFonts w:ascii="Arial" w:hAnsi="Arial" w:cs="Arial"/>
          <w:color w:val="53565A"/>
        </w:rPr>
        <w:t> </w:t>
      </w:r>
      <w:r>
        <w:rPr>
          <w:rFonts w:ascii="Arial" w:hAnsi="Arial" w:cs="Arial"/>
          <w:color w:val="53565A"/>
        </w:rPr>
        <w:t>Author(s) publishing articles under open access shall bear sole responsibility for meeting the specific posting requirements of their funders. Upon payment of the OA fee, authors may deposit the accepted (peer-reviewed pre-typeset only) manuscript in a repository. The embargo period before deposit in a repository is 12 months (or as specified by the funder) after publication in a journal issue.</w:t>
      </w:r>
    </w:p>
    <w:p w14:paraId="5E8AC2BC"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By signing the Manuscript Submission and Copyright Release Form at the time of submission, the authors agree to bear responsibility for payment of publication charges.</w:t>
      </w:r>
      <w:r>
        <w:rPr>
          <w:rStyle w:val="apple-converted-space"/>
          <w:rFonts w:ascii="Arial" w:hAnsi="Arial" w:cs="Arial"/>
          <w:color w:val="53565A"/>
        </w:rPr>
        <w:t> </w:t>
      </w:r>
      <w:r>
        <w:rPr>
          <w:rFonts w:ascii="Arial" w:hAnsi="Arial" w:cs="Arial"/>
          <w:color w:val="53565A"/>
        </w:rPr>
        <w:t>Invoices for publication charges will be issued at the time an issue goes to press (approximately 2 weeks before being posted online). Payment is due within 30 days of receipt of the invoice. The preferred method of payment is by credit card, with credit card details submitted on the page charge form sent out with the author's proof. Payment may be made by check, drawn on a US bank. For payments by wire transfer, contact Vicki Paden at</w:t>
      </w:r>
      <w:r>
        <w:rPr>
          <w:rStyle w:val="apple-converted-space"/>
          <w:rFonts w:ascii="Arial" w:hAnsi="Arial" w:cs="Arial"/>
          <w:color w:val="53565A"/>
        </w:rPr>
        <w:t> </w:t>
      </w:r>
      <w:hyperlink r:id="rId28" w:history="1">
        <w:r>
          <w:rPr>
            <w:rStyle w:val="Hyperlink"/>
            <w:rFonts w:ascii="Arial" w:hAnsi="Arial" w:cs="Arial"/>
            <w:color w:val="007398"/>
          </w:rPr>
          <w:t>vickip@assochq.org</w:t>
        </w:r>
      </w:hyperlink>
      <w:r>
        <w:rPr>
          <w:rFonts w:ascii="Arial" w:hAnsi="Arial" w:cs="Arial"/>
          <w:color w:val="53565A"/>
        </w:rPr>
        <w:t>.</w:t>
      </w:r>
      <w:r>
        <w:rPr>
          <w:rStyle w:val="apple-converted-space"/>
          <w:rFonts w:ascii="Arial" w:hAnsi="Arial" w:cs="Arial"/>
          <w:color w:val="53565A"/>
        </w:rPr>
        <w:t> </w:t>
      </w:r>
      <w:r>
        <w:rPr>
          <w:rStyle w:val="Strong"/>
          <w:rFonts w:ascii="Arial" w:hAnsi="Arial" w:cs="Arial"/>
          <w:color w:val="53565A"/>
        </w:rPr>
        <w:t>Manuscripts will be withheld from publication for authors (and their co-authors) with past-due page charge invoice(s) until all prior payment obligations have been met.</w:t>
      </w:r>
    </w:p>
    <w:p w14:paraId="0C5D866F"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Page Charge Waivers</w:t>
      </w:r>
    </w:p>
    <w:p w14:paraId="7AFB0585"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Authors who must use personal funds to pay for page charges and for whom such charges would entail hardship can request of the editor-in-chief that these charges be waived, under the following conditions: (1) the request must be made in writing to journals@assochq.org</w:t>
      </w:r>
      <w:r>
        <w:rPr>
          <w:rStyle w:val="apple-converted-space"/>
          <w:rFonts w:ascii="Arial" w:hAnsi="Arial" w:cs="Arial"/>
          <w:color w:val="53565A"/>
        </w:rPr>
        <w:t> </w:t>
      </w:r>
      <w:r>
        <w:rPr>
          <w:rStyle w:val="Strong"/>
          <w:rFonts w:ascii="Arial" w:hAnsi="Arial" w:cs="Arial"/>
          <w:color w:val="53565A"/>
        </w:rPr>
        <w:t>at the time the manuscript is submitted</w:t>
      </w:r>
      <w:r>
        <w:rPr>
          <w:rFonts w:ascii="Arial" w:hAnsi="Arial" w:cs="Arial"/>
          <w:color w:val="53565A"/>
        </w:rPr>
        <w:t>; (2) the request should be accompanied by a statement from a financial officer or other official from the institution with which the author is affiliated, indicating the reasons why page charges cannot be paid; and (3) if the waiver is granted, the author is expected to become a professional member of ADSA. Waivers are generally only granted to authors in AGORA Band A countries (www.fao.org/agora/eligibility/en). Only one waiver will be granted per institution per twelve-month period. Authors who request waivers cannot order offprints.</w:t>
      </w:r>
    </w:p>
    <w:p w14:paraId="0B0FBE2C" w14:textId="77777777" w:rsidR="00C20275" w:rsidRDefault="00C20275" w:rsidP="00E2727B">
      <w:pPr>
        <w:pStyle w:val="NormalWeb"/>
        <w:textAlignment w:val="baseline"/>
        <w:rPr>
          <w:rFonts w:ascii="Arial" w:hAnsi="Arial" w:cs="Arial"/>
          <w:color w:val="53565A"/>
        </w:rPr>
      </w:pPr>
      <w:r>
        <w:rPr>
          <w:rFonts w:ascii="Arial" w:hAnsi="Arial" w:cs="Arial"/>
          <w:color w:val="53565A"/>
        </w:rPr>
        <w:t>Offprints may be ordered at an additional charge. Offprints will be shipped approximately 1 month after publication of the issue. Invoices for offprints will be sent to the author or institution shown on the page charge and offprint order form. There is a charge for all offprints.</w:t>
      </w:r>
    </w:p>
    <w:p w14:paraId="75FF6563"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MANUSCRIPT PREPARATION: STYLE AND FORM</w:t>
      </w:r>
    </w:p>
    <w:p w14:paraId="61E18B23"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General</w:t>
      </w:r>
    </w:p>
    <w:p w14:paraId="24A3A771" w14:textId="77777777" w:rsidR="00C20275" w:rsidRDefault="00C20275" w:rsidP="00E2727B">
      <w:pPr>
        <w:pStyle w:val="NormalWeb"/>
        <w:textAlignment w:val="baseline"/>
        <w:rPr>
          <w:rFonts w:ascii="Arial" w:hAnsi="Arial" w:cs="Arial"/>
          <w:color w:val="53565A"/>
        </w:rPr>
      </w:pPr>
      <w:r>
        <w:rPr>
          <w:rFonts w:ascii="Arial" w:hAnsi="Arial" w:cs="Arial"/>
          <w:color w:val="53565A"/>
        </w:rPr>
        <w:t>Authors should prepare their manuscripts in Microsoft Word (.doc or .docx format) and upload them using the fewest files possible to facilitate the review and editing processes.</w:t>
      </w:r>
    </w:p>
    <w:p w14:paraId="355B58D7"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Writing Style</w:t>
      </w:r>
    </w:p>
    <w:p w14:paraId="0C6C1231" w14:textId="77777777" w:rsidR="00C20275" w:rsidRDefault="00C20275" w:rsidP="00E2727B">
      <w:pPr>
        <w:pStyle w:val="NormalWeb"/>
        <w:textAlignment w:val="baseline"/>
        <w:rPr>
          <w:rFonts w:ascii="Arial" w:hAnsi="Arial" w:cs="Arial"/>
          <w:color w:val="53565A"/>
        </w:rPr>
      </w:pPr>
      <w:r>
        <w:rPr>
          <w:rFonts w:ascii="Arial" w:hAnsi="Arial" w:cs="Arial"/>
          <w:color w:val="53565A"/>
        </w:rPr>
        <w:t>Papers must be written in English. The text and all supporting materials must use American spelling and usage as given in Merriam-Websters Collegiate Dictionary, 11th ed., Websters Third International Dictionary, or the Oxford American English Dictionary.</w:t>
      </w:r>
    </w:p>
    <w:p w14:paraId="29028C5D" w14:textId="77777777" w:rsidR="00C20275" w:rsidRDefault="00C20275" w:rsidP="00E2727B">
      <w:pPr>
        <w:pStyle w:val="NormalWeb"/>
        <w:textAlignment w:val="baseline"/>
        <w:rPr>
          <w:rFonts w:ascii="Arial" w:hAnsi="Arial" w:cs="Arial"/>
          <w:color w:val="53565A"/>
        </w:rPr>
      </w:pPr>
      <w:r>
        <w:rPr>
          <w:rFonts w:ascii="Arial" w:hAnsi="Arial" w:cs="Arial"/>
          <w:color w:val="53565A"/>
        </w:rPr>
        <w:t>Today, most medical and scientific style manuals support the active over the passive voice. Use of the active voice results in lively, clear, and concise writing. Passive voice may still be appropriate in the Materials and Methods section, for example, where the actor is unimportant and the writer wishes to focus on the action or the recipient of the action. The active voice and first-person pronouns (I, we) should be used in the Results, Discussion, and Conclusions sections. For example, "we observed a difference…," "we concluded that…," or "Treatment A affected dry matter intake…" rather than "There was a difference…," "It was concluded that…," or "Dry matter intake was affected by treatment A…"</w:t>
      </w:r>
    </w:p>
    <w:p w14:paraId="61CF85DA" w14:textId="77777777" w:rsidR="00C20275" w:rsidRDefault="00C20275" w:rsidP="00E2727B">
      <w:pPr>
        <w:pStyle w:val="NormalWeb"/>
        <w:textAlignment w:val="baseline"/>
        <w:rPr>
          <w:rFonts w:ascii="Arial" w:hAnsi="Arial" w:cs="Arial"/>
          <w:color w:val="53565A"/>
        </w:rPr>
      </w:pPr>
      <w:r>
        <w:rPr>
          <w:rFonts w:ascii="Arial" w:hAnsi="Arial" w:cs="Arial"/>
          <w:color w:val="53565A"/>
        </w:rPr>
        <w:t>For scientific conventions, authors should follow the style and form recommended in Scientific Style and Format: The CSE Manual for Authors, Editors, and Publishers, 8th ed., published by the Council of Science Editors in cooperation with University of Chicago Press (www.scientificstyleandformat.org/).</w:t>
      </w:r>
    </w:p>
    <w:p w14:paraId="714EF3A1"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Preparing the Manuscript File</w:t>
      </w:r>
    </w:p>
    <w:p w14:paraId="7CE555DB"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Manuscripts should be typed double-spaced (in Microsoft Word) with lines and pages numbered consecutively, using Times New Roman font at 12 points. Special characters (e.g., Greek, math, symbols) should be inserted using the symbols palette available in this font. Complex math should be entered using MathType from Design Science (</w:t>
      </w:r>
      <w:hyperlink r:id="rId29" w:tgtFrame="_blank" w:history="1">
        <w:r>
          <w:rPr>
            <w:rStyle w:val="Hyperlink"/>
            <w:rFonts w:ascii="Arial" w:hAnsi="Arial" w:cs="Arial"/>
            <w:color w:val="007398"/>
          </w:rPr>
          <w:t>www.dessci.com</w:t>
        </w:r>
      </w:hyperlink>
      <w:r>
        <w:rPr>
          <w:rFonts w:ascii="Arial" w:hAnsi="Arial" w:cs="Arial"/>
          <w:color w:val="53565A"/>
        </w:rPr>
        <w:t>). Note that equations created using the new Equation Builder in Microsoft Word 2007 may not be compatible with earlier versions of Word or other software used in our composition system. Tables and figures should be placed in separate sections at the end of the manuscript (not placed within the text). Failure to follow these instructions may result in immediate rejection of the manuscript.</w:t>
      </w:r>
    </w:p>
    <w:p w14:paraId="051BA1D5"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Interpretive Summary</w:t>
      </w:r>
    </w:p>
    <w:p w14:paraId="101C11D1" w14:textId="77777777" w:rsidR="00C20275" w:rsidRDefault="00C20275" w:rsidP="00E2727B">
      <w:pPr>
        <w:pStyle w:val="NormalWeb"/>
        <w:textAlignment w:val="baseline"/>
        <w:rPr>
          <w:rFonts w:ascii="Arial" w:hAnsi="Arial" w:cs="Arial"/>
          <w:color w:val="53565A"/>
        </w:rPr>
      </w:pPr>
      <w:r>
        <w:rPr>
          <w:rFonts w:ascii="Arial" w:hAnsi="Arial" w:cs="Arial"/>
          <w:color w:val="53565A"/>
        </w:rPr>
        <w:t>All authors of JDS papers should provide an interpretive summary (IS) of 100 words or less that has been written for nonspecialist readers. That summary should consist of a title, the first author's last name, and a summary, which must include a sentence or two to summarize the project's expected importance, or its economic, environmental, and/or social impact (similar to the CRIS Progress Report Statement for those who must complete that form). Common abbreviations are permitted (those from the JDS Unrestricted list). The summary should appear on top of the first page of the manuscript, before the running head and title. Interpretive summaries will be peer reviewed. At publication, interpretive summaries will appear in a section at the beginning of the journal. The summaries are intended for an audience who may not be familiar with work in the author's area of expertise and for government or media researchers, and they will provide JDS readers with a brief overview of the research presented in each issue. Authors must make the summary readable by the general public. The goal is to make JDS research more visible to a wider audience and to emphasize its impact.</w:t>
      </w:r>
    </w:p>
    <w:p w14:paraId="1FE44390"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Headings</w:t>
      </w:r>
    </w:p>
    <w:p w14:paraId="1300AD7A"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Major Headings.</w:t>
      </w:r>
      <w:r>
        <w:rPr>
          <w:rStyle w:val="apple-converted-space"/>
          <w:rFonts w:ascii="Arial" w:hAnsi="Arial" w:cs="Arial"/>
          <w:color w:val="53565A"/>
        </w:rPr>
        <w:t> </w:t>
      </w:r>
      <w:r>
        <w:rPr>
          <w:rFonts w:ascii="Arial" w:hAnsi="Arial" w:cs="Arial"/>
          <w:color w:val="53565A"/>
        </w:rPr>
        <w:t>Major headings are centered (except ABSTRACT), all capitals, boldface, and consist of ABSTRACT, INTRODUCTION, MATERIALS AND METHODS, RESULTS, DISCUSSION (or RESULTS AND DISCUSSION), CONCLUSIONS (optional), APPENDIX (optional), and REFERENCES.</w:t>
      </w:r>
    </w:p>
    <w:p w14:paraId="1C0BE3B6"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First Subheadings.</w:t>
      </w:r>
      <w:r>
        <w:rPr>
          <w:rStyle w:val="apple-converted-space"/>
          <w:rFonts w:ascii="Arial" w:hAnsi="Arial" w:cs="Arial"/>
          <w:color w:val="53565A"/>
        </w:rPr>
        <w:t> </w:t>
      </w:r>
      <w:r>
        <w:rPr>
          <w:rFonts w:ascii="Arial" w:hAnsi="Arial" w:cs="Arial"/>
          <w:color w:val="53565A"/>
        </w:rPr>
        <w:t>First subheadings are placed on a separate line, begin at the left margin, the first letter of all important words is capitalized, and the headings are boldface and italic. The heading is not followed by punctuation. Text that follows a first subheading should be in a new paragraph.</w:t>
      </w:r>
    </w:p>
    <w:p w14:paraId="0F2B6E0C"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Second Subheadings.</w:t>
      </w:r>
      <w:r>
        <w:rPr>
          <w:rStyle w:val="apple-converted-space"/>
          <w:rFonts w:ascii="Arial" w:hAnsi="Arial" w:cs="Arial"/>
          <w:color w:val="53565A"/>
        </w:rPr>
        <w:t> </w:t>
      </w:r>
      <w:r>
        <w:rPr>
          <w:rFonts w:ascii="Arial" w:hAnsi="Arial" w:cs="Arial"/>
          <w:color w:val="53565A"/>
        </w:rPr>
        <w:t>Second subheadings begin the first line of a paragraph. They are indented, boldface, italic, and followed by a period. The first letter of each important word should be capitalized. The text follows immediately after the final period of the subheading.</w:t>
      </w:r>
    </w:p>
    <w:p w14:paraId="10298D4A" w14:textId="77777777" w:rsidR="00C20275" w:rsidRDefault="00C20275" w:rsidP="00E2727B">
      <w:pPr>
        <w:pStyle w:val="NormalWeb"/>
        <w:spacing w:before="0" w:after="0"/>
        <w:textAlignment w:val="baseline"/>
        <w:rPr>
          <w:rFonts w:ascii="Arial" w:hAnsi="Arial" w:cs="Arial"/>
          <w:color w:val="53565A"/>
        </w:rPr>
      </w:pPr>
      <w:r>
        <w:rPr>
          <w:rStyle w:val="Emphasis"/>
          <w:rFonts w:ascii="Arial" w:hAnsi="Arial" w:cs="Arial"/>
          <w:b/>
          <w:bCs/>
          <w:color w:val="53565A"/>
        </w:rPr>
        <w:t>Title Page</w:t>
      </w:r>
    </w:p>
    <w:p w14:paraId="251E1BF0" w14:textId="77777777" w:rsidR="00C20275" w:rsidRDefault="00C20275" w:rsidP="00E2727B">
      <w:pPr>
        <w:pStyle w:val="NormalWeb"/>
        <w:textAlignment w:val="baseline"/>
        <w:rPr>
          <w:rFonts w:ascii="Arial" w:hAnsi="Arial" w:cs="Arial"/>
          <w:color w:val="53565A"/>
        </w:rPr>
      </w:pPr>
      <w:r>
        <w:rPr>
          <w:rFonts w:ascii="Arial" w:hAnsi="Arial" w:cs="Arial"/>
          <w:color w:val="53565A"/>
        </w:rPr>
        <w:t>Across the top of the title page (first page), indicate a running head (abbreviated title) of 45 characters or less. The running head is centered and all uppercase. Our Industry Today and Hot Topic serve as the running heads for those respective article types. Short Communications, Technical Notes, Invited Reviews, and Letters to the Editor use a running head beginning with the appropriate designation (i.e., SHORT COMMUNICATION:) followed by a short title.</w:t>
      </w:r>
    </w:p>
    <w:p w14:paraId="0F2287AE" w14:textId="77777777" w:rsidR="00C20275" w:rsidRDefault="00C20275" w:rsidP="00E2727B">
      <w:pPr>
        <w:pStyle w:val="NormalWeb"/>
        <w:textAlignment w:val="baseline"/>
        <w:rPr>
          <w:rFonts w:ascii="Arial" w:hAnsi="Arial" w:cs="Arial"/>
          <w:color w:val="53565A"/>
        </w:rPr>
      </w:pPr>
      <w:r>
        <w:rPr>
          <w:rFonts w:ascii="Arial" w:hAnsi="Arial" w:cs="Arial"/>
          <w:color w:val="53565A"/>
        </w:rPr>
        <w:t>The title should be in boldface; the first letter of the article title and proper names are capitalized and the remainder of the title is lowercase. The title should contain words or phrases used for indexing the article.</w:t>
      </w:r>
    </w:p>
    <w:p w14:paraId="3ABBC83F" w14:textId="77777777" w:rsidR="00C20275" w:rsidRDefault="00C20275" w:rsidP="00E2727B">
      <w:pPr>
        <w:pStyle w:val="NormalWeb"/>
        <w:spacing w:before="0" w:after="0"/>
        <w:textAlignment w:val="baseline"/>
        <w:rPr>
          <w:rFonts w:ascii="Arial" w:hAnsi="Arial" w:cs="Arial"/>
          <w:color w:val="53565A"/>
        </w:rPr>
      </w:pPr>
      <w:r>
        <w:rPr>
          <w:rFonts w:ascii="Arial" w:hAnsi="Arial" w:cs="Arial"/>
          <w:color w:val="53565A"/>
        </w:rPr>
        <w:t xml:space="preserve">Under the title, names of authors should be typed upper and lowercase (e.g., T. E. Smith) and in boldface. Institutional addresses are displayed below the author names; footnotes referring from author names to displayed addresses should be symbols in the following order: *, †, ‡, #, §, </w:t>
      </w:r>
      <w:r>
        <w:rPr>
          <w:rFonts w:ascii="Cambria Math" w:hAnsi="Cambria Math" w:cs="Cambria Math"/>
          <w:color w:val="53565A"/>
        </w:rPr>
        <w:t>∥</w:t>
      </w:r>
      <w:r>
        <w:rPr>
          <w:rFonts w:ascii="Arial" w:hAnsi="Arial" w:cs="Arial"/>
          <w:color w:val="53565A"/>
        </w:rPr>
        <w:t>, and ¶. The full name, mailing address, phone number, fax number, and e-mail address of the corresponding author should appear directly below the affiliation lines on the title page. The corresponding author will be identified by a numbered footnote and e-mail address below the accepted line on the first page of the published article (e.g.,</w:t>
      </w:r>
      <w:r>
        <w:rPr>
          <w:rStyle w:val="apple-converted-space"/>
          <w:rFonts w:ascii="Arial" w:hAnsi="Arial" w:cs="Arial"/>
          <w:color w:val="53565A"/>
        </w:rPr>
        <w:t> </w:t>
      </w:r>
      <w:r>
        <w:rPr>
          <w:rFonts w:ascii="Arial" w:hAnsi="Arial" w:cs="Arial"/>
          <w:color w:val="53565A"/>
          <w:vertAlign w:val="superscript"/>
        </w:rPr>
        <w:t>1</w:t>
      </w:r>
      <w:r>
        <w:rPr>
          <w:rFonts w:ascii="Arial" w:hAnsi="Arial" w:cs="Arial"/>
          <w:color w:val="53565A"/>
        </w:rPr>
        <w:t>Corresponding author: my.name@university.edu). Note that no period follows the corresponding author's e-mail address. Supplementary address information may be given in footnotes to the first page; use numerals for these footnotes. Acronyms (except USDA) for affiliations are discouraged unless the acronym is the official name. State or provincial postal code abbreviation is not included between city and zip code if the state or province is previously mentioned in the address (see example). Acceptable format is shown below:</w:t>
      </w:r>
    </w:p>
    <w:p w14:paraId="50FDEEE7"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J. E. Smith,* R. A. Jones,† and A. T. Peters‡</w:t>
      </w:r>
      <w:r>
        <w:rPr>
          <w:rFonts w:ascii="Arial" w:hAnsi="Arial" w:cs="Arial"/>
          <w:color w:val="53565A"/>
        </w:rPr>
        <w:br/>
        <w:t>*Department of Animal Science, and</w:t>
      </w:r>
      <w:r>
        <w:rPr>
          <w:rFonts w:ascii="Arial" w:hAnsi="Arial" w:cs="Arial"/>
          <w:color w:val="53565A"/>
        </w:rPr>
        <w:br/>
        <w:t>†Department of Dairy Science, University of Wisconsin, Madison 53706</w:t>
      </w:r>
      <w:r>
        <w:rPr>
          <w:rStyle w:val="apple-converted-space"/>
          <w:rFonts w:ascii="Arial" w:hAnsi="Arial" w:cs="Arial"/>
          <w:color w:val="53565A"/>
        </w:rPr>
        <w:t> </w:t>
      </w:r>
      <w:r>
        <w:rPr>
          <w:rFonts w:ascii="Arial" w:hAnsi="Arial" w:cs="Arial"/>
          <w:color w:val="53565A"/>
        </w:rPr>
        <w:br/>
        <w:t>‡Department of Animal Science, Utah State University, Logan 84321</w:t>
      </w:r>
    </w:p>
    <w:p w14:paraId="38C301D7"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Abstract.</w:t>
      </w:r>
      <w:r>
        <w:rPr>
          <w:rStyle w:val="apple-converted-space"/>
          <w:rFonts w:ascii="Arial" w:hAnsi="Arial" w:cs="Arial"/>
          <w:color w:val="53565A"/>
        </w:rPr>
        <w:t> </w:t>
      </w:r>
      <w:r>
        <w:rPr>
          <w:rFonts w:ascii="Arial" w:hAnsi="Arial" w:cs="Arial"/>
          <w:color w:val="53565A"/>
        </w:rPr>
        <w:t>Abstracts should be limited to 2,500 keystrokes (i.e., characters plus spaces). The abstract should review important objectives, materials, results, conclusions, and applications as concisely as possible. The abstract disseminates scientific information through abstracting journals and is a convenience for readers. Open the abstract with objectives and make the abstract intelligible without reference to the manuscript. Use complete sentences and standard terms. Limit the use of abbreviations in the Abstract. Refer to the list on the inside front cover of JDS or Appendices 1 and 2 of this document for those terms that should be defined in the abstract. If a term is used less than 3 times in the abstract, it should be spelled out at each use.</w:t>
      </w:r>
    </w:p>
    <w:p w14:paraId="2C2A5A7E" w14:textId="77777777" w:rsidR="00C20275" w:rsidRDefault="00C20275" w:rsidP="00E2727B">
      <w:pPr>
        <w:pStyle w:val="NormalWeb"/>
        <w:textAlignment w:val="baseline"/>
        <w:rPr>
          <w:rFonts w:ascii="Arial" w:hAnsi="Arial" w:cs="Arial"/>
          <w:color w:val="53565A"/>
        </w:rPr>
      </w:pPr>
      <w:r>
        <w:rPr>
          <w:rFonts w:ascii="Arial" w:hAnsi="Arial" w:cs="Arial"/>
          <w:color w:val="53565A"/>
        </w:rPr>
        <w:t>Minimize the amount of data in the abstract and exclude statements of statistical probability (e.g., P &lt; 0.05). Exclude references to other work because the abstracts will appear online and in indexing services without the reference list.</w:t>
      </w:r>
    </w:p>
    <w:p w14:paraId="6FDE4EE4"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Key Words.</w:t>
      </w:r>
      <w:r>
        <w:rPr>
          <w:rStyle w:val="apple-converted-space"/>
          <w:rFonts w:ascii="Arial" w:hAnsi="Arial" w:cs="Arial"/>
          <w:color w:val="53565A"/>
        </w:rPr>
        <w:t> </w:t>
      </w:r>
      <w:r>
        <w:rPr>
          <w:rFonts w:ascii="Arial" w:hAnsi="Arial" w:cs="Arial"/>
          <w:color w:val="53565A"/>
        </w:rPr>
        <w:t>After the abstract, list 2 to 5 key words or phrases; they should be typed in lowercase letters and separated by commas. Key words should be singular (e.g., "dairy cow" not "dairy cows").</w:t>
      </w:r>
    </w:p>
    <w:p w14:paraId="3E8566BB"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Abbreviations</w:t>
      </w:r>
    </w:p>
    <w:p w14:paraId="1EC2EEF9" w14:textId="77777777" w:rsidR="00C20275" w:rsidRDefault="00C20275" w:rsidP="00E2727B">
      <w:pPr>
        <w:pStyle w:val="NormalWeb"/>
        <w:textAlignment w:val="baseline"/>
        <w:rPr>
          <w:rFonts w:ascii="Arial" w:hAnsi="Arial" w:cs="Arial"/>
          <w:color w:val="53565A"/>
        </w:rPr>
      </w:pPr>
      <w:r>
        <w:rPr>
          <w:rFonts w:ascii="Arial" w:hAnsi="Arial" w:cs="Arial"/>
          <w:color w:val="53565A"/>
        </w:rPr>
        <w:t>Author-derived abbreviations should be defined at first use in the abstract, and again in the body of the manuscript, and in each table and figure in which they are used. Author-derived abbreviations will be shown in bold type at first use in the body of the manuscript. Refer to the Miscellaneous Usage Notes for more information on abbreviations.</w:t>
      </w:r>
    </w:p>
    <w:p w14:paraId="37569488"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Body of the Paper</w:t>
      </w:r>
    </w:p>
    <w:p w14:paraId="0F8D0997" w14:textId="77777777" w:rsidR="00C20275" w:rsidRDefault="00C20275" w:rsidP="00E2727B">
      <w:pPr>
        <w:pStyle w:val="NormalWeb"/>
        <w:textAlignment w:val="baseline"/>
        <w:rPr>
          <w:rFonts w:ascii="Arial" w:hAnsi="Arial" w:cs="Arial"/>
          <w:color w:val="53565A"/>
        </w:rPr>
      </w:pPr>
      <w:r>
        <w:rPr>
          <w:rFonts w:ascii="Arial" w:hAnsi="Arial" w:cs="Arial"/>
          <w:color w:val="53565A"/>
        </w:rPr>
        <w:t>The body of the paper should contain an introduction to the problem (questions, objectives, reasons for research, and related literature); materials, methods, experimental design, and procedures; and results, discussion, conclusions, and applications.</w:t>
      </w:r>
    </w:p>
    <w:p w14:paraId="30B593B6" w14:textId="77777777" w:rsidR="00C20275" w:rsidRDefault="00C20275" w:rsidP="00E2727B">
      <w:pPr>
        <w:pStyle w:val="NormalWeb"/>
        <w:textAlignment w:val="baseline"/>
        <w:rPr>
          <w:rFonts w:ascii="Arial" w:hAnsi="Arial" w:cs="Arial"/>
          <w:color w:val="53565A"/>
        </w:rPr>
      </w:pPr>
      <w:r>
        <w:rPr>
          <w:rFonts w:ascii="Arial" w:hAnsi="Arial" w:cs="Arial"/>
          <w:color w:val="53565A"/>
        </w:rPr>
        <w:t>Results and discussion may be combined into a single section. If not, the results section should not contain discussion of previously published work. Results and references to tables and figures already described in the results section should not be repeated in the discussion section. The conclusions section (optional) should consist of one brief paragraph summarizing the main findings of the study.</w:t>
      </w:r>
    </w:p>
    <w:p w14:paraId="40F08D40"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Appendix</w:t>
      </w:r>
    </w:p>
    <w:p w14:paraId="6767ABCF" w14:textId="77777777" w:rsidR="00C20275" w:rsidRDefault="00C20275" w:rsidP="00E2727B">
      <w:pPr>
        <w:pStyle w:val="NormalWeb"/>
        <w:textAlignment w:val="baseline"/>
        <w:rPr>
          <w:rFonts w:ascii="Arial" w:hAnsi="Arial" w:cs="Arial"/>
          <w:color w:val="53565A"/>
        </w:rPr>
      </w:pPr>
      <w:r>
        <w:rPr>
          <w:rFonts w:ascii="Arial" w:hAnsi="Arial" w:cs="Arial"/>
          <w:color w:val="53565A"/>
        </w:rPr>
        <w:t>A technical appendix, if desired, shall follow the References section. The appendix may contain supplementary material, explanations, and elaborations that are not essential to other major sections but are helpful to the reader. Novel computer programs or mathematical computations would be appropriate. The appendix will not be a repository for raw data.</w:t>
      </w:r>
    </w:p>
    <w:p w14:paraId="0F37230E"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color w:val="53565A"/>
        </w:rPr>
        <w:t>References</w:t>
      </w:r>
    </w:p>
    <w:p w14:paraId="5148976B" w14:textId="77777777" w:rsidR="00C20275" w:rsidRDefault="00C20275" w:rsidP="00E2727B">
      <w:pPr>
        <w:pStyle w:val="NormalWeb"/>
        <w:textAlignment w:val="baseline"/>
        <w:rPr>
          <w:rFonts w:ascii="Arial" w:hAnsi="Arial" w:cs="Arial"/>
          <w:color w:val="53565A"/>
        </w:rPr>
      </w:pPr>
      <w:r>
        <w:rPr>
          <w:rFonts w:ascii="Arial" w:hAnsi="Arial" w:cs="Arial"/>
          <w:color w:val="53565A"/>
        </w:rPr>
        <w:t>List only pertinent references. No more than 3 references should be needed to support a specific concept. Research papers and reviews should cite a reasonable number of references. Abstracts and articles from nonpeer-reviewed magazines and proceedings should be cited sparingly. Citation of abstracts published more than 3 yr ago is strongly discouraged.</w:t>
      </w:r>
      <w:r>
        <w:rPr>
          <w:rStyle w:val="apple-converted-space"/>
          <w:rFonts w:ascii="Arial" w:hAnsi="Arial" w:cs="Arial"/>
          <w:color w:val="53565A"/>
        </w:rPr>
        <w:t> </w:t>
      </w:r>
    </w:p>
    <w:p w14:paraId="68E5BAB6"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Citations in Text.</w:t>
      </w:r>
      <w:r>
        <w:rPr>
          <w:rStyle w:val="apple-converted-space"/>
          <w:rFonts w:ascii="Arial" w:hAnsi="Arial" w:cs="Arial"/>
          <w:color w:val="53565A"/>
        </w:rPr>
        <w:t> </w:t>
      </w:r>
      <w:r>
        <w:rPr>
          <w:rFonts w:ascii="Arial" w:hAnsi="Arial" w:cs="Arial"/>
          <w:color w:val="53565A"/>
        </w:rPr>
        <w:t>In the body of the manuscript, refer to authors as follows: Smith and Jones (1992) or Smith and Jones (1990, 1992). If the sentence structure requires that the authors' names be included in parentheses, the proper format is (Smith and Jones, 1982; Jones, 1988a,b; Jones et al., 1993) with citations listed chronologically and then alphabetically within a year. Where there are more than 2 authors of one article, the first author's name is followed by the abbreviation et al. Work that has not been accepted for publication shall be listed in the text as: "J. E. Jones (institution, city, and state, personal communication)." The author's own unpublished work should be listed in the text as "(J. Smith, unpublished data)." Personal communications and unpublished data (including papers under review) must not be included in the references section.</w:t>
      </w:r>
      <w:r>
        <w:rPr>
          <w:rStyle w:val="apple-converted-space"/>
          <w:rFonts w:ascii="Arial" w:hAnsi="Arial" w:cs="Arial"/>
          <w:color w:val="53565A"/>
        </w:rPr>
        <w:t> </w:t>
      </w:r>
    </w:p>
    <w:p w14:paraId="5038C5F6"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References Section.</w:t>
      </w:r>
      <w:r>
        <w:rPr>
          <w:rStyle w:val="apple-converted-space"/>
          <w:rFonts w:ascii="Arial" w:hAnsi="Arial" w:cs="Arial"/>
          <w:color w:val="53565A"/>
        </w:rPr>
        <w:t> </w:t>
      </w:r>
      <w:r>
        <w:rPr>
          <w:rFonts w:ascii="Arial" w:hAnsi="Arial" w:cs="Arial"/>
          <w:color w:val="53565A"/>
        </w:rPr>
        <w:t>To be listed in the references section, papers must be published or accepted for publication. Manuscripts submitted for publication can be cited as "unpublished data" in the text. In the references section, references shall first be listed alphabetically by author(s)' last name(s), and then chronologically. The year of publication follows the authors' names. As with text citations, two or more publications by the same author or set of authors in the same year shall be differentiated by adding lowercase letters after the date. The dates for papers with the same first author that would be abbreviated in the text as et al., even though the second and subsequent authors differ, shall also be differentiated by letters. All authors' names must appear in the reference section. Journals shall be abbreviated according to the conventional ISO abbreviations used by PubMed (</w:t>
      </w:r>
      <w:hyperlink r:id="rId30" w:tgtFrame="_blank" w:history="1">
        <w:r>
          <w:rPr>
            <w:rStyle w:val="Hyperlink"/>
            <w:rFonts w:ascii="Arial" w:hAnsi="Arial" w:cs="Arial"/>
            <w:color w:val="007398"/>
          </w:rPr>
          <w:t>http://www.ncbi.nlm.nih.gov/entrez/query.fcgi?db=journals</w:t>
        </w:r>
      </w:hyperlink>
      <w:r>
        <w:rPr>
          <w:rFonts w:ascii="Arial" w:hAnsi="Arial" w:cs="Arial"/>
          <w:color w:val="53565A"/>
        </w:rPr>
        <w:t>). A short list of journal title abbreviations is provided in Appendix 3 of this document. Oneword titles are spelled out. Inclusive page numbers must be provided and digital object identifiers (doi) should be provided whenever possible. Sample references are given below.</w:t>
      </w:r>
    </w:p>
    <w:p w14:paraId="2D0F5326" w14:textId="77777777" w:rsidR="00C20275" w:rsidRDefault="00C20275" w:rsidP="00E2727B">
      <w:pPr>
        <w:pStyle w:val="NormalWeb"/>
        <w:spacing w:before="0" w:after="0"/>
        <w:textAlignment w:val="baseline"/>
        <w:rPr>
          <w:rFonts w:ascii="Arial" w:hAnsi="Arial" w:cs="Arial"/>
          <w:color w:val="53565A"/>
        </w:rPr>
      </w:pPr>
      <w:r>
        <w:rPr>
          <w:rStyle w:val="Strong"/>
          <w:rFonts w:ascii="Arial" w:hAnsi="Arial" w:cs="Arial"/>
          <w:i/>
          <w:iCs/>
          <w:color w:val="53565A"/>
        </w:rPr>
        <w:t>Journals</w:t>
      </w:r>
    </w:p>
    <w:p w14:paraId="3FF5980B" w14:textId="77777777" w:rsidR="00C20275" w:rsidRDefault="00C20275" w:rsidP="00E2727B">
      <w:pPr>
        <w:pStyle w:val="NormalWeb"/>
        <w:textAlignment w:val="baseline"/>
        <w:rPr>
          <w:rFonts w:ascii="Arial" w:hAnsi="Arial" w:cs="Arial"/>
          <w:color w:val="53565A"/>
        </w:rPr>
      </w:pPr>
      <w:r>
        <w:rPr>
          <w:rFonts w:ascii="Arial" w:hAnsi="Arial" w:cs="Arial"/>
          <w:color w:val="53565A"/>
        </w:rPr>
        <w:t>Buch, L. H., A. C. Sorensen, J. Lassen, P. Berg, J.-A. Eriksson, J. H. Jakobsen, and M. K. Sorensen. 2011. Hygiene-related and feed-related hoof diseases show different patterns of genetic correlations to clinical mastitis and female fertility. J. Dairy Sci. 94:1540-1551. http://dx.doi.org/10.3168/jds.2010-3137.</w:t>
      </w:r>
    </w:p>
    <w:p w14:paraId="4BD6C386" w14:textId="77777777" w:rsidR="00C20275" w:rsidRDefault="00C20275" w:rsidP="00E2727B">
      <w:pPr>
        <w:textAlignment w:val="baseline"/>
        <w:rPr>
          <w:rFonts w:ascii="Times New Roman" w:hAnsi="Times New Roman" w:cs="Times New Roman"/>
        </w:rPr>
      </w:pPr>
    </w:p>
    <w:p w14:paraId="6B2575C0" w14:textId="0917CA3E" w:rsidR="00C20275" w:rsidRDefault="00C20275">
      <w:pPr>
        <w:pStyle w:val="CommentText"/>
      </w:pPr>
    </w:p>
  </w:comment>
  <w:comment w:id="1023" w:author="Deborah Neher" w:date="2020-08-19T20:45:00Z" w:initials="DN">
    <w:p w14:paraId="143F1119" w14:textId="527FAE78" w:rsidR="00C20275" w:rsidRDefault="00C2027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5C306" w15:done="0"/>
  <w15:commentEx w15:paraId="3A892039" w15:done="0"/>
  <w15:commentEx w15:paraId="454B16B7" w15:done="0"/>
  <w15:commentEx w15:paraId="27BCC907" w15:done="0"/>
  <w15:commentEx w15:paraId="4A3E473A" w15:done="0"/>
  <w15:commentEx w15:paraId="4F40B8F7" w15:done="0"/>
  <w15:commentEx w15:paraId="7356FCAD" w15:done="0"/>
  <w15:commentEx w15:paraId="23638BE8" w15:done="0"/>
  <w15:commentEx w15:paraId="133D83EA" w15:done="0"/>
  <w15:commentEx w15:paraId="2E1E0BF3" w15:done="0"/>
  <w15:commentEx w15:paraId="59375A3C" w15:done="0"/>
  <w15:commentEx w15:paraId="393B44FF" w15:done="0"/>
  <w15:commentEx w15:paraId="62B40BB1" w15:done="0"/>
  <w15:commentEx w15:paraId="294FB6C3" w15:done="0"/>
  <w15:commentEx w15:paraId="31BC695C" w15:done="0"/>
  <w15:commentEx w15:paraId="69FCE782" w15:done="0"/>
  <w15:commentEx w15:paraId="0515DC58" w15:done="0"/>
  <w15:commentEx w15:paraId="35235499" w15:done="0"/>
  <w15:commentEx w15:paraId="634ECDF0" w15:done="0"/>
  <w15:commentEx w15:paraId="03A3EB86" w15:done="0"/>
  <w15:commentEx w15:paraId="7CFEB6DE" w15:done="0"/>
  <w15:commentEx w15:paraId="552CA9CA" w15:done="0"/>
  <w15:commentEx w15:paraId="03658570" w15:done="0"/>
  <w15:commentEx w15:paraId="506FD86C" w15:done="0"/>
  <w15:commentEx w15:paraId="0D019128" w15:paraIdParent="506FD86C" w15:done="0"/>
  <w15:commentEx w15:paraId="5A94F7BA" w15:done="0"/>
  <w15:commentEx w15:paraId="44DE8B81" w15:done="0"/>
  <w15:commentEx w15:paraId="43D95852" w15:done="0"/>
  <w15:commentEx w15:paraId="1377ADD2" w15:done="0"/>
  <w15:commentEx w15:paraId="60B7949F" w15:done="0"/>
  <w15:commentEx w15:paraId="744F95C4" w15:done="0"/>
  <w15:commentEx w15:paraId="6B2575C0" w15:done="0"/>
  <w15:commentEx w15:paraId="143F1119" w15:paraIdParent="6B2575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8E278" w16cex:dateUtc="2020-08-20T01:07:00Z"/>
  <w16cex:commentExtensible w16cex:durableId="22EA38EA" w16cex:dateUtc="2020-08-21T16:13:00Z"/>
  <w16cex:commentExtensible w16cex:durableId="22E8E378" w16cex:dateUtc="2020-08-20T15:56:00Z"/>
  <w16cex:commentExtensible w16cex:durableId="22EA61A7" w16cex:dateUtc="2020-08-21T19:07:00Z"/>
  <w16cex:commentExtensible w16cex:durableId="22E812A4" w16cex:dateUtc="2020-08-20T01:05:00Z"/>
  <w16cex:commentExtensible w16cex:durableId="22E8130E" w16cex:dateUtc="2020-08-20T01:07:00Z"/>
  <w16cex:commentExtensible w16cex:durableId="22E81345" w16cex:dateUtc="2020-08-20T01:08:00Z"/>
  <w16cex:commentExtensible w16cex:durableId="22EA3DED" w16cex:dateUtc="2020-08-21T16:34:00Z"/>
  <w16cex:commentExtensible w16cex:durableId="22E80CB1" w16cex:dateUtc="2020-08-20T00:40:00Z"/>
  <w16cex:commentExtensible w16cex:durableId="22EA40B1" w16cex:dateUtc="2020-08-21T16:46:00Z"/>
  <w16cex:commentExtensible w16cex:durableId="22E80D69" w16cex:dateUtc="2020-08-20T00:43:00Z"/>
  <w16cex:commentExtensible w16cex:durableId="22E81501" w16cex:dateUtc="2020-08-20T01:15:00Z"/>
  <w16cex:commentExtensible w16cex:durableId="22EA4375" w16cex:dateUtc="2020-08-21T16:58:00Z"/>
  <w16cex:commentExtensible w16cex:durableId="22E818FE" w16cex:dateUtc="2020-08-20T01:32:00Z"/>
  <w16cex:commentExtensible w16cex:durableId="22E81968" w16cex:dateUtc="2020-08-20T01:34:00Z"/>
  <w16cex:commentExtensible w16cex:durableId="22E8F120" w16cex:dateUtc="2020-08-20T16:54:00Z"/>
  <w16cex:commentExtensible w16cex:durableId="22E81C62" w16cex:dateUtc="2020-08-20T01:45:00Z"/>
  <w16cex:commentExtensible w16cex:durableId="22E81BED" w16cex:dateUtc="2020-08-20T01:45:00Z"/>
  <w16cex:commentExtensible w16cex:durableId="22E81D44" w16cex:dateUtc="2020-08-20T01:51:00Z"/>
  <w16cex:commentExtensible w16cex:durableId="22EA5CA4" w16cex:dateUtc="2020-08-21T18:45:00Z"/>
  <w16cex:commentExtensible w16cex:durableId="22E8F28E" w16cex:dateUtc="2020-08-20T17:01:00Z"/>
  <w16cex:commentExtensible w16cex:durableId="22E8F299" w16cex:dateUtc="2020-08-20T17:01:00Z"/>
  <w16cex:commentExtensible w16cex:durableId="22E8176B" w16cex:dateUtc="2020-08-20T01:26:00Z"/>
  <w16cex:commentExtensible w16cex:durableId="22EA6426" w16cex:dateUtc="2020-08-21T19:17:00Z"/>
  <w16cex:commentExtensible w16cex:durableId="22E80DE7" w16cex:dateUtc="2020-08-20T00:45:00Z"/>
  <w16cex:commentExtensible w16cex:durableId="22E80DED" w16cex:dateUtc="2020-08-20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5C306" w16cid:durableId="22E80B3C"/>
  <w16cid:commentId w16cid:paraId="3A892039" w16cid:durableId="22E80B3D"/>
  <w16cid:commentId w16cid:paraId="454B16B7" w16cid:durableId="22E80B3E"/>
  <w16cid:commentId w16cid:paraId="27BCC907" w16cid:durableId="22E8E278"/>
  <w16cid:commentId w16cid:paraId="4A3E473A" w16cid:durableId="22EA38EA"/>
  <w16cid:commentId w16cid:paraId="4F40B8F7" w16cid:durableId="22E8E378"/>
  <w16cid:commentId w16cid:paraId="7356FCAD" w16cid:durableId="22EA61A7"/>
  <w16cid:commentId w16cid:paraId="23638BE8" w16cid:durableId="22E812A4"/>
  <w16cid:commentId w16cid:paraId="133D83EA" w16cid:durableId="22E8130E"/>
  <w16cid:commentId w16cid:paraId="2E1E0BF3" w16cid:durableId="22E81345"/>
  <w16cid:commentId w16cid:paraId="59375A3C" w16cid:durableId="22EA3DED"/>
  <w16cid:commentId w16cid:paraId="393B44FF" w16cid:durableId="22E80CB1"/>
  <w16cid:commentId w16cid:paraId="62B40BB1" w16cid:durableId="22EA40B1"/>
  <w16cid:commentId w16cid:paraId="294FB6C3" w16cid:durableId="22E80D69"/>
  <w16cid:commentId w16cid:paraId="31BC695C" w16cid:durableId="22E81501"/>
  <w16cid:commentId w16cid:paraId="69FCE782" w16cid:durableId="22EA4375"/>
  <w16cid:commentId w16cid:paraId="0515DC58" w16cid:durableId="22E818FE"/>
  <w16cid:commentId w16cid:paraId="35235499" w16cid:durableId="22E81968"/>
  <w16cid:commentId w16cid:paraId="634ECDF0" w16cid:durableId="22E80B3F"/>
  <w16cid:commentId w16cid:paraId="03A3EB86" w16cid:durableId="22E8F120"/>
  <w16cid:commentId w16cid:paraId="7CFEB6DE" w16cid:durableId="22E81C62"/>
  <w16cid:commentId w16cid:paraId="552CA9CA" w16cid:durableId="22E81BED"/>
  <w16cid:commentId w16cid:paraId="03658570" w16cid:durableId="22E81D44"/>
  <w16cid:commentId w16cid:paraId="506FD86C" w16cid:durableId="22E80B40"/>
  <w16cid:commentId w16cid:paraId="0D019128" w16cid:durableId="22E80B41"/>
  <w16cid:commentId w16cid:paraId="5A94F7BA" w16cid:durableId="22EA5CA4"/>
  <w16cid:commentId w16cid:paraId="44DE8B81" w16cid:durableId="22E8F28E"/>
  <w16cid:commentId w16cid:paraId="43D95852" w16cid:durableId="22E8F299"/>
  <w16cid:commentId w16cid:paraId="1377ADD2" w16cid:durableId="22E80B42"/>
  <w16cid:commentId w16cid:paraId="60B7949F" w16cid:durableId="22E8176B"/>
  <w16cid:commentId w16cid:paraId="744F95C4" w16cid:durableId="22EA6426"/>
  <w16cid:commentId w16cid:paraId="6B2575C0" w16cid:durableId="22E80DE7"/>
  <w16cid:commentId w16cid:paraId="143F1119" w16cid:durableId="22E80D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D79FD" w14:textId="77777777" w:rsidR="00C20275" w:rsidRDefault="00C20275">
      <w:pPr>
        <w:spacing w:after="0" w:line="240" w:lineRule="auto"/>
      </w:pPr>
      <w:r>
        <w:separator/>
      </w:r>
    </w:p>
  </w:endnote>
  <w:endnote w:type="continuationSeparator" w:id="0">
    <w:p w14:paraId="78EC2E12" w14:textId="77777777" w:rsidR="00C20275" w:rsidRDefault="00C2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75CEB" w14:textId="77777777" w:rsidR="00C20275" w:rsidRDefault="00C20275">
      <w:r>
        <w:separator/>
      </w:r>
    </w:p>
  </w:footnote>
  <w:footnote w:type="continuationSeparator" w:id="0">
    <w:p w14:paraId="77AD7ED5" w14:textId="77777777" w:rsidR="00C20275" w:rsidRDefault="00C20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833267"/>
      <w:docPartObj>
        <w:docPartGallery w:val="Page Numbers (Top of Page)"/>
        <w:docPartUnique/>
      </w:docPartObj>
    </w:sdtPr>
    <w:sdtContent>
      <w:p w14:paraId="7C502FF0" w14:textId="1D0129A1" w:rsidR="00C20275" w:rsidRDefault="00C20275" w:rsidP="00B65C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9125E" w14:textId="77777777" w:rsidR="00C20275" w:rsidRDefault="00C20275" w:rsidP="000066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3950089"/>
      <w:docPartObj>
        <w:docPartGallery w:val="Page Numbers (Top of Page)"/>
        <w:docPartUnique/>
      </w:docPartObj>
    </w:sdtPr>
    <w:sdtContent>
      <w:p w14:paraId="1E79F366" w14:textId="563D77B5" w:rsidR="00C20275" w:rsidRDefault="00C20275" w:rsidP="00B65C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6E57D498" w14:textId="41D264F7" w:rsidR="00C20275" w:rsidRPr="003D51E2" w:rsidRDefault="00C20275" w:rsidP="003D51E2">
    <w:pPr>
      <w:tabs>
        <w:tab w:val="left" w:pos="360"/>
        <w:tab w:val="left" w:pos="720"/>
      </w:tabs>
      <w:spacing w:line="480" w:lineRule="auto"/>
      <w:jc w:val="center"/>
      <w:rPr>
        <w:rFonts w:ascii="Times New Roman" w:hAnsi="Times New Roman" w:cs="Times New Roman"/>
        <w:b/>
        <w:sz w:val="24"/>
        <w:szCs w:val="24"/>
      </w:rPr>
    </w:pPr>
    <w:r>
      <w:t xml:space="preserve">Andrews       </w:t>
    </w:r>
    <w:r>
      <w:tab/>
    </w:r>
    <w:r>
      <w:tab/>
    </w:r>
    <w:r w:rsidRPr="003D51E2">
      <w:rPr>
        <w:rFonts w:cstheme="minorHAnsi"/>
      </w:rPr>
      <w:t xml:space="preserve">Dairy Industry Today: </w:t>
    </w:r>
    <w:r>
      <w:rPr>
        <w:rFonts w:cstheme="minorHAnsi"/>
      </w:rPr>
      <w:t>O</w:t>
    </w:r>
    <w:r w:rsidRPr="003D51E2">
      <w:rPr>
        <w:rFonts w:cstheme="minorHAnsi"/>
      </w:rPr>
      <w:t>rganic farm winter housing</w:t>
    </w:r>
    <w:r w:rsidRPr="003D51E2">
      <w:rPr>
        <w:rStyle w:val="CommentReference"/>
        <w:rFonts w:cstheme="minorHAnsi"/>
        <w:sz w:val="22"/>
        <w:szCs w:val="22"/>
      </w:rPr>
      <w:annotationRef/>
    </w:r>
    <w:r>
      <w:rPr>
        <w:rFonts w:cstheme="minorHAnsi"/>
      </w:rPr>
      <w:tab/>
    </w:r>
    <w:r>
      <w:rPr>
        <w:rFonts w:cstheme="minorHAnsi"/>
      </w:rPr>
      <w:tab/>
      <w:t xml:space="preserv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D5C1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600A01"/>
    <w:multiLevelType w:val="multilevel"/>
    <w:tmpl w:val="8196E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3576D7"/>
    <w:multiLevelType w:val="multilevel"/>
    <w:tmpl w:val="EB162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694BC4"/>
    <w:multiLevelType w:val="hybridMultilevel"/>
    <w:tmpl w:val="BD26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D4BCB"/>
    <w:multiLevelType w:val="multilevel"/>
    <w:tmpl w:val="DD4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0A5"/>
    <w:multiLevelType w:val="hybridMultilevel"/>
    <w:tmpl w:val="9B1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F2FAF"/>
    <w:multiLevelType w:val="hybridMultilevel"/>
    <w:tmpl w:val="FF3A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1D1E"/>
    <w:multiLevelType w:val="multilevel"/>
    <w:tmpl w:val="72F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64338"/>
    <w:multiLevelType w:val="multilevel"/>
    <w:tmpl w:val="0FB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635C1"/>
    <w:multiLevelType w:val="multilevel"/>
    <w:tmpl w:val="F2A0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4F9E"/>
    <w:multiLevelType w:val="hybridMultilevel"/>
    <w:tmpl w:val="C2B0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0"/>
  </w:num>
  <w:num w:numId="8">
    <w:abstractNumId w:val="8"/>
  </w:num>
  <w:num w:numId="9">
    <w:abstractNumId w:val="4"/>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Barlow">
    <w15:presenceInfo w15:providerId="AD" w15:userId="S-1-5-21-1927042371-1281626651-2564270254-91586"/>
  </w15:person>
  <w15:person w15:author="Caitlin Jeffrey">
    <w15:presenceInfo w15:providerId="Windows Live" w15:userId="c792ef73e4c0296d"/>
  </w15:person>
  <w15:person w15:author="Deborah Neher">
    <w15:presenceInfo w15:providerId="AD" w15:userId="S::dneher@uvm.edu::4699e818-9887-4daf-b21d-a9add3d90b82"/>
  </w15:person>
  <w15:person w15:author="Deborah Neher [2]">
    <w15:presenceInfo w15:providerId="AD" w15:userId="S-1-5-21-1927042371-1281626651-2564270254-50501"/>
  </w15:person>
  <w15:person w15:author="rachel@onpasture.com">
    <w15:presenceInfo w15:providerId="Windows Live" w15:userId="c2633359f42cb7a1"/>
  </w15:person>
  <w15:person w15:author="Tucker Andrews">
    <w15:presenceInfo w15:providerId="AD" w15:userId="S-1-5-21-1927042371-1281626651-2564270254-532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02E"/>
    <w:rsid w:val="000012B9"/>
    <w:rsid w:val="000017A3"/>
    <w:rsid w:val="000034DA"/>
    <w:rsid w:val="00006694"/>
    <w:rsid w:val="00007075"/>
    <w:rsid w:val="00011C8B"/>
    <w:rsid w:val="00012522"/>
    <w:rsid w:val="0001470A"/>
    <w:rsid w:val="00015E8F"/>
    <w:rsid w:val="00016930"/>
    <w:rsid w:val="00017364"/>
    <w:rsid w:val="00024878"/>
    <w:rsid w:val="00024D5C"/>
    <w:rsid w:val="00025C85"/>
    <w:rsid w:val="00026CCD"/>
    <w:rsid w:val="000312EB"/>
    <w:rsid w:val="00032A51"/>
    <w:rsid w:val="00055539"/>
    <w:rsid w:val="000566F1"/>
    <w:rsid w:val="00070969"/>
    <w:rsid w:val="00072A8D"/>
    <w:rsid w:val="00077B40"/>
    <w:rsid w:val="000817EB"/>
    <w:rsid w:val="0009148A"/>
    <w:rsid w:val="00093140"/>
    <w:rsid w:val="000B3754"/>
    <w:rsid w:val="000B6D47"/>
    <w:rsid w:val="000C1A04"/>
    <w:rsid w:val="000D1543"/>
    <w:rsid w:val="000D242A"/>
    <w:rsid w:val="000D283A"/>
    <w:rsid w:val="000E3F35"/>
    <w:rsid w:val="000E556D"/>
    <w:rsid w:val="000E7D14"/>
    <w:rsid w:val="000F184C"/>
    <w:rsid w:val="000F424E"/>
    <w:rsid w:val="000F5F8C"/>
    <w:rsid w:val="000F730C"/>
    <w:rsid w:val="001003E9"/>
    <w:rsid w:val="001008FE"/>
    <w:rsid w:val="00110ABB"/>
    <w:rsid w:val="00110BE3"/>
    <w:rsid w:val="001168F5"/>
    <w:rsid w:val="001172EA"/>
    <w:rsid w:val="00117A49"/>
    <w:rsid w:val="0013044C"/>
    <w:rsid w:val="00133A50"/>
    <w:rsid w:val="0013484A"/>
    <w:rsid w:val="00135C14"/>
    <w:rsid w:val="001661A1"/>
    <w:rsid w:val="001752D5"/>
    <w:rsid w:val="00182556"/>
    <w:rsid w:val="001933BD"/>
    <w:rsid w:val="00194EBE"/>
    <w:rsid w:val="001A4B2C"/>
    <w:rsid w:val="001B0233"/>
    <w:rsid w:val="001B13E1"/>
    <w:rsid w:val="001C0EC8"/>
    <w:rsid w:val="001C6A51"/>
    <w:rsid w:val="001D061A"/>
    <w:rsid w:val="001D1829"/>
    <w:rsid w:val="001D2175"/>
    <w:rsid w:val="001D2478"/>
    <w:rsid w:val="001E3911"/>
    <w:rsid w:val="001E7298"/>
    <w:rsid w:val="001F01A4"/>
    <w:rsid w:val="001F60E3"/>
    <w:rsid w:val="00201669"/>
    <w:rsid w:val="00202319"/>
    <w:rsid w:val="002039FC"/>
    <w:rsid w:val="0020630A"/>
    <w:rsid w:val="00207088"/>
    <w:rsid w:val="00207770"/>
    <w:rsid w:val="002132C6"/>
    <w:rsid w:val="0021511F"/>
    <w:rsid w:val="00216A36"/>
    <w:rsid w:val="002337D2"/>
    <w:rsid w:val="00237F84"/>
    <w:rsid w:val="00243609"/>
    <w:rsid w:val="00244897"/>
    <w:rsid w:val="00250304"/>
    <w:rsid w:val="00251C03"/>
    <w:rsid w:val="00254511"/>
    <w:rsid w:val="00255A04"/>
    <w:rsid w:val="0026083C"/>
    <w:rsid w:val="002611E2"/>
    <w:rsid w:val="00261CAA"/>
    <w:rsid w:val="00263132"/>
    <w:rsid w:val="00263E29"/>
    <w:rsid w:val="00265E3A"/>
    <w:rsid w:val="002668F2"/>
    <w:rsid w:val="00272F1C"/>
    <w:rsid w:val="002827E8"/>
    <w:rsid w:val="00283B0F"/>
    <w:rsid w:val="002866D5"/>
    <w:rsid w:val="00295476"/>
    <w:rsid w:val="00296D56"/>
    <w:rsid w:val="002A08A6"/>
    <w:rsid w:val="002A3131"/>
    <w:rsid w:val="002A6032"/>
    <w:rsid w:val="002B062F"/>
    <w:rsid w:val="002B3527"/>
    <w:rsid w:val="002B37B6"/>
    <w:rsid w:val="002C445A"/>
    <w:rsid w:val="002C6352"/>
    <w:rsid w:val="002C6CE6"/>
    <w:rsid w:val="002D0419"/>
    <w:rsid w:val="002D0EC4"/>
    <w:rsid w:val="002D1116"/>
    <w:rsid w:val="002D4FF0"/>
    <w:rsid w:val="002D5740"/>
    <w:rsid w:val="002D574A"/>
    <w:rsid w:val="002E25BD"/>
    <w:rsid w:val="002E431D"/>
    <w:rsid w:val="002E4353"/>
    <w:rsid w:val="002E75FE"/>
    <w:rsid w:val="002E7CB7"/>
    <w:rsid w:val="002F3D85"/>
    <w:rsid w:val="002F6116"/>
    <w:rsid w:val="002F708D"/>
    <w:rsid w:val="003020D6"/>
    <w:rsid w:val="003056F3"/>
    <w:rsid w:val="00307C1D"/>
    <w:rsid w:val="00311662"/>
    <w:rsid w:val="00312485"/>
    <w:rsid w:val="0031311D"/>
    <w:rsid w:val="003261D1"/>
    <w:rsid w:val="003323E6"/>
    <w:rsid w:val="00333C1B"/>
    <w:rsid w:val="003370F7"/>
    <w:rsid w:val="0034123A"/>
    <w:rsid w:val="00341A6B"/>
    <w:rsid w:val="00345523"/>
    <w:rsid w:val="00350266"/>
    <w:rsid w:val="00361E26"/>
    <w:rsid w:val="0036296C"/>
    <w:rsid w:val="0037007E"/>
    <w:rsid w:val="003726A1"/>
    <w:rsid w:val="0037796C"/>
    <w:rsid w:val="003811B8"/>
    <w:rsid w:val="00381B3B"/>
    <w:rsid w:val="0038278A"/>
    <w:rsid w:val="0038399C"/>
    <w:rsid w:val="00390366"/>
    <w:rsid w:val="00393AD3"/>
    <w:rsid w:val="00394A39"/>
    <w:rsid w:val="00397B1B"/>
    <w:rsid w:val="003A1C0A"/>
    <w:rsid w:val="003A3445"/>
    <w:rsid w:val="003B03BD"/>
    <w:rsid w:val="003B0A76"/>
    <w:rsid w:val="003C0492"/>
    <w:rsid w:val="003C19C2"/>
    <w:rsid w:val="003C46C1"/>
    <w:rsid w:val="003C5501"/>
    <w:rsid w:val="003C755C"/>
    <w:rsid w:val="003D0160"/>
    <w:rsid w:val="003D20C6"/>
    <w:rsid w:val="003D3CAC"/>
    <w:rsid w:val="003D461F"/>
    <w:rsid w:val="003D51C0"/>
    <w:rsid w:val="003D51E2"/>
    <w:rsid w:val="003E123D"/>
    <w:rsid w:val="003E1E6E"/>
    <w:rsid w:val="003E59FB"/>
    <w:rsid w:val="003F26D6"/>
    <w:rsid w:val="003F6F47"/>
    <w:rsid w:val="003F7793"/>
    <w:rsid w:val="00403CC6"/>
    <w:rsid w:val="004044DE"/>
    <w:rsid w:val="00421EE1"/>
    <w:rsid w:val="00427FAC"/>
    <w:rsid w:val="004373B7"/>
    <w:rsid w:val="00441EAE"/>
    <w:rsid w:val="004462CC"/>
    <w:rsid w:val="00447B28"/>
    <w:rsid w:val="00450142"/>
    <w:rsid w:val="00450BA7"/>
    <w:rsid w:val="00453254"/>
    <w:rsid w:val="00455A6C"/>
    <w:rsid w:val="00456A0C"/>
    <w:rsid w:val="00456AE9"/>
    <w:rsid w:val="00460FBD"/>
    <w:rsid w:val="00464069"/>
    <w:rsid w:val="00464CEF"/>
    <w:rsid w:val="00467606"/>
    <w:rsid w:val="00472206"/>
    <w:rsid w:val="00476EB3"/>
    <w:rsid w:val="00485DB9"/>
    <w:rsid w:val="00487430"/>
    <w:rsid w:val="0049216D"/>
    <w:rsid w:val="0049298D"/>
    <w:rsid w:val="0049467E"/>
    <w:rsid w:val="00495C12"/>
    <w:rsid w:val="0049713B"/>
    <w:rsid w:val="00497C2C"/>
    <w:rsid w:val="004A3453"/>
    <w:rsid w:val="004B12A9"/>
    <w:rsid w:val="004B16B9"/>
    <w:rsid w:val="004B2DF9"/>
    <w:rsid w:val="004B3F83"/>
    <w:rsid w:val="004B4586"/>
    <w:rsid w:val="004C0FAB"/>
    <w:rsid w:val="004C2F54"/>
    <w:rsid w:val="004C3F55"/>
    <w:rsid w:val="004C4591"/>
    <w:rsid w:val="004D1397"/>
    <w:rsid w:val="004D3491"/>
    <w:rsid w:val="004E1790"/>
    <w:rsid w:val="004E29B3"/>
    <w:rsid w:val="004E63D7"/>
    <w:rsid w:val="004E7B42"/>
    <w:rsid w:val="004F0592"/>
    <w:rsid w:val="005003BB"/>
    <w:rsid w:val="00505B19"/>
    <w:rsid w:val="00520310"/>
    <w:rsid w:val="005273B3"/>
    <w:rsid w:val="005311B8"/>
    <w:rsid w:val="00533D4B"/>
    <w:rsid w:val="005426B8"/>
    <w:rsid w:val="005428A6"/>
    <w:rsid w:val="00545F70"/>
    <w:rsid w:val="0055233A"/>
    <w:rsid w:val="00562AF8"/>
    <w:rsid w:val="00571428"/>
    <w:rsid w:val="00573F94"/>
    <w:rsid w:val="00580007"/>
    <w:rsid w:val="00580C74"/>
    <w:rsid w:val="005812A3"/>
    <w:rsid w:val="005854F2"/>
    <w:rsid w:val="005863BC"/>
    <w:rsid w:val="00590D07"/>
    <w:rsid w:val="00592178"/>
    <w:rsid w:val="00593454"/>
    <w:rsid w:val="00593696"/>
    <w:rsid w:val="00596873"/>
    <w:rsid w:val="005975BE"/>
    <w:rsid w:val="005A1AB0"/>
    <w:rsid w:val="005A4032"/>
    <w:rsid w:val="005A7807"/>
    <w:rsid w:val="005B50B1"/>
    <w:rsid w:val="005C70AE"/>
    <w:rsid w:val="005D2CF3"/>
    <w:rsid w:val="005D32B3"/>
    <w:rsid w:val="005D4EE8"/>
    <w:rsid w:val="005D59B3"/>
    <w:rsid w:val="005D70B7"/>
    <w:rsid w:val="005E1284"/>
    <w:rsid w:val="005E1443"/>
    <w:rsid w:val="005E6276"/>
    <w:rsid w:val="005F15C6"/>
    <w:rsid w:val="005F1D6F"/>
    <w:rsid w:val="005F653D"/>
    <w:rsid w:val="0060046B"/>
    <w:rsid w:val="00600B91"/>
    <w:rsid w:val="006016AD"/>
    <w:rsid w:val="00601A53"/>
    <w:rsid w:val="00601A59"/>
    <w:rsid w:val="00611B56"/>
    <w:rsid w:val="0062265B"/>
    <w:rsid w:val="006237E8"/>
    <w:rsid w:val="00626E9A"/>
    <w:rsid w:val="006279ED"/>
    <w:rsid w:val="006332F2"/>
    <w:rsid w:val="00636A8B"/>
    <w:rsid w:val="006419B5"/>
    <w:rsid w:val="00642CE0"/>
    <w:rsid w:val="00644994"/>
    <w:rsid w:val="00647BA3"/>
    <w:rsid w:val="00651BB9"/>
    <w:rsid w:val="0065639C"/>
    <w:rsid w:val="006564D3"/>
    <w:rsid w:val="006646C2"/>
    <w:rsid w:val="0066621C"/>
    <w:rsid w:val="00667CE7"/>
    <w:rsid w:val="00671A6D"/>
    <w:rsid w:val="00683F4B"/>
    <w:rsid w:val="00684074"/>
    <w:rsid w:val="00687AEC"/>
    <w:rsid w:val="006953FB"/>
    <w:rsid w:val="00695448"/>
    <w:rsid w:val="006A0CEE"/>
    <w:rsid w:val="006A3845"/>
    <w:rsid w:val="006A4ABD"/>
    <w:rsid w:val="006A5944"/>
    <w:rsid w:val="006C00E9"/>
    <w:rsid w:val="006C0B93"/>
    <w:rsid w:val="006C646F"/>
    <w:rsid w:val="006C7B86"/>
    <w:rsid w:val="006D48B2"/>
    <w:rsid w:val="006D772F"/>
    <w:rsid w:val="006E022E"/>
    <w:rsid w:val="006E0EAA"/>
    <w:rsid w:val="006E6067"/>
    <w:rsid w:val="006F0DB3"/>
    <w:rsid w:val="006F437C"/>
    <w:rsid w:val="007032FB"/>
    <w:rsid w:val="0070334A"/>
    <w:rsid w:val="00703BDB"/>
    <w:rsid w:val="00705EDA"/>
    <w:rsid w:val="00705F79"/>
    <w:rsid w:val="00710645"/>
    <w:rsid w:val="00710B49"/>
    <w:rsid w:val="00715D63"/>
    <w:rsid w:val="0071768C"/>
    <w:rsid w:val="0072635D"/>
    <w:rsid w:val="00726475"/>
    <w:rsid w:val="00727CAC"/>
    <w:rsid w:val="00733FED"/>
    <w:rsid w:val="0073735F"/>
    <w:rsid w:val="007461C8"/>
    <w:rsid w:val="00747550"/>
    <w:rsid w:val="007524CA"/>
    <w:rsid w:val="00752FE7"/>
    <w:rsid w:val="00771970"/>
    <w:rsid w:val="00774C6F"/>
    <w:rsid w:val="0078461B"/>
    <w:rsid w:val="00784D58"/>
    <w:rsid w:val="007906F9"/>
    <w:rsid w:val="0079350E"/>
    <w:rsid w:val="007A1772"/>
    <w:rsid w:val="007A56E6"/>
    <w:rsid w:val="007B3699"/>
    <w:rsid w:val="007B5549"/>
    <w:rsid w:val="007C1148"/>
    <w:rsid w:val="007C1B5F"/>
    <w:rsid w:val="007D75B9"/>
    <w:rsid w:val="007E12A7"/>
    <w:rsid w:val="007E210B"/>
    <w:rsid w:val="007E59EE"/>
    <w:rsid w:val="007E62FA"/>
    <w:rsid w:val="007F0385"/>
    <w:rsid w:val="007F37F1"/>
    <w:rsid w:val="007F4BC7"/>
    <w:rsid w:val="0080298F"/>
    <w:rsid w:val="00805253"/>
    <w:rsid w:val="00806639"/>
    <w:rsid w:val="008165C4"/>
    <w:rsid w:val="008167E6"/>
    <w:rsid w:val="00821D0A"/>
    <w:rsid w:val="00823D23"/>
    <w:rsid w:val="008276E5"/>
    <w:rsid w:val="00837442"/>
    <w:rsid w:val="008428E8"/>
    <w:rsid w:val="00842AB0"/>
    <w:rsid w:val="00842DD4"/>
    <w:rsid w:val="00845EAE"/>
    <w:rsid w:val="00851867"/>
    <w:rsid w:val="00856755"/>
    <w:rsid w:val="008574AE"/>
    <w:rsid w:val="00857F6A"/>
    <w:rsid w:val="008643FC"/>
    <w:rsid w:val="00865021"/>
    <w:rsid w:val="00865868"/>
    <w:rsid w:val="00867845"/>
    <w:rsid w:val="008750DA"/>
    <w:rsid w:val="00875744"/>
    <w:rsid w:val="00877887"/>
    <w:rsid w:val="0088099D"/>
    <w:rsid w:val="00880AAD"/>
    <w:rsid w:val="00881866"/>
    <w:rsid w:val="00882C99"/>
    <w:rsid w:val="00883966"/>
    <w:rsid w:val="0088518C"/>
    <w:rsid w:val="00893707"/>
    <w:rsid w:val="00896A95"/>
    <w:rsid w:val="008976A8"/>
    <w:rsid w:val="008A37C0"/>
    <w:rsid w:val="008A6D7E"/>
    <w:rsid w:val="008B4E82"/>
    <w:rsid w:val="008C47AB"/>
    <w:rsid w:val="008D0861"/>
    <w:rsid w:val="008D6863"/>
    <w:rsid w:val="008E41CE"/>
    <w:rsid w:val="008E5AD3"/>
    <w:rsid w:val="008F1138"/>
    <w:rsid w:val="008F3A7E"/>
    <w:rsid w:val="008F3D62"/>
    <w:rsid w:val="00904EEB"/>
    <w:rsid w:val="00905AAB"/>
    <w:rsid w:val="00912B0F"/>
    <w:rsid w:val="0091580F"/>
    <w:rsid w:val="00915EBA"/>
    <w:rsid w:val="00922384"/>
    <w:rsid w:val="00923F34"/>
    <w:rsid w:val="00925EEF"/>
    <w:rsid w:val="00933772"/>
    <w:rsid w:val="00934338"/>
    <w:rsid w:val="00943880"/>
    <w:rsid w:val="00943B13"/>
    <w:rsid w:val="00953BC3"/>
    <w:rsid w:val="00963E1C"/>
    <w:rsid w:val="00965143"/>
    <w:rsid w:val="00965AEF"/>
    <w:rsid w:val="0096695F"/>
    <w:rsid w:val="0097525E"/>
    <w:rsid w:val="00976D1F"/>
    <w:rsid w:val="009770DA"/>
    <w:rsid w:val="00984CEA"/>
    <w:rsid w:val="00985957"/>
    <w:rsid w:val="009864F6"/>
    <w:rsid w:val="00992F82"/>
    <w:rsid w:val="00997BC0"/>
    <w:rsid w:val="009A1536"/>
    <w:rsid w:val="009A27CA"/>
    <w:rsid w:val="009B09AF"/>
    <w:rsid w:val="009C7BB0"/>
    <w:rsid w:val="009D7E8E"/>
    <w:rsid w:val="009E2AA3"/>
    <w:rsid w:val="009E7629"/>
    <w:rsid w:val="009E7880"/>
    <w:rsid w:val="009E7F4C"/>
    <w:rsid w:val="009F119B"/>
    <w:rsid w:val="009F1BA1"/>
    <w:rsid w:val="009F500C"/>
    <w:rsid w:val="009F6860"/>
    <w:rsid w:val="009F6C5B"/>
    <w:rsid w:val="00A01743"/>
    <w:rsid w:val="00A023C6"/>
    <w:rsid w:val="00A03DF8"/>
    <w:rsid w:val="00A05CA7"/>
    <w:rsid w:val="00A05CFA"/>
    <w:rsid w:val="00A13AF6"/>
    <w:rsid w:val="00A13D57"/>
    <w:rsid w:val="00A16CA0"/>
    <w:rsid w:val="00A30040"/>
    <w:rsid w:val="00A32020"/>
    <w:rsid w:val="00A32AFF"/>
    <w:rsid w:val="00A332C9"/>
    <w:rsid w:val="00A33A2E"/>
    <w:rsid w:val="00A40284"/>
    <w:rsid w:val="00A518FB"/>
    <w:rsid w:val="00A52D4E"/>
    <w:rsid w:val="00A53546"/>
    <w:rsid w:val="00A54EA6"/>
    <w:rsid w:val="00A662FE"/>
    <w:rsid w:val="00A75051"/>
    <w:rsid w:val="00A80E32"/>
    <w:rsid w:val="00A90E80"/>
    <w:rsid w:val="00A96B88"/>
    <w:rsid w:val="00AA019B"/>
    <w:rsid w:val="00AA0442"/>
    <w:rsid w:val="00AA17D8"/>
    <w:rsid w:val="00AA26C7"/>
    <w:rsid w:val="00AA36EC"/>
    <w:rsid w:val="00AA56D2"/>
    <w:rsid w:val="00AA635C"/>
    <w:rsid w:val="00AA76CF"/>
    <w:rsid w:val="00AC20D7"/>
    <w:rsid w:val="00AC567E"/>
    <w:rsid w:val="00AD1CCC"/>
    <w:rsid w:val="00AD4E08"/>
    <w:rsid w:val="00AD5937"/>
    <w:rsid w:val="00AD654D"/>
    <w:rsid w:val="00AD6A88"/>
    <w:rsid w:val="00AE00A1"/>
    <w:rsid w:val="00AF42E5"/>
    <w:rsid w:val="00AF460A"/>
    <w:rsid w:val="00AF773C"/>
    <w:rsid w:val="00B038F6"/>
    <w:rsid w:val="00B04BE7"/>
    <w:rsid w:val="00B07552"/>
    <w:rsid w:val="00B206BB"/>
    <w:rsid w:val="00B24AE8"/>
    <w:rsid w:val="00B275B8"/>
    <w:rsid w:val="00B27640"/>
    <w:rsid w:val="00B35CE8"/>
    <w:rsid w:val="00B40B08"/>
    <w:rsid w:val="00B40F42"/>
    <w:rsid w:val="00B41155"/>
    <w:rsid w:val="00B41C08"/>
    <w:rsid w:val="00B464EA"/>
    <w:rsid w:val="00B46BB6"/>
    <w:rsid w:val="00B51575"/>
    <w:rsid w:val="00B55954"/>
    <w:rsid w:val="00B65C2D"/>
    <w:rsid w:val="00B70622"/>
    <w:rsid w:val="00B72775"/>
    <w:rsid w:val="00B8003F"/>
    <w:rsid w:val="00B822D2"/>
    <w:rsid w:val="00B824D3"/>
    <w:rsid w:val="00B83C6B"/>
    <w:rsid w:val="00B858CA"/>
    <w:rsid w:val="00B85F77"/>
    <w:rsid w:val="00B861C2"/>
    <w:rsid w:val="00B86B75"/>
    <w:rsid w:val="00B87234"/>
    <w:rsid w:val="00B93CD0"/>
    <w:rsid w:val="00BA0712"/>
    <w:rsid w:val="00BC13B4"/>
    <w:rsid w:val="00BC22F5"/>
    <w:rsid w:val="00BC389D"/>
    <w:rsid w:val="00BC48D5"/>
    <w:rsid w:val="00BD298E"/>
    <w:rsid w:val="00BD5100"/>
    <w:rsid w:val="00BE64DA"/>
    <w:rsid w:val="00BF19B7"/>
    <w:rsid w:val="00C0318E"/>
    <w:rsid w:val="00C03E97"/>
    <w:rsid w:val="00C05058"/>
    <w:rsid w:val="00C07F96"/>
    <w:rsid w:val="00C13A2A"/>
    <w:rsid w:val="00C14BB2"/>
    <w:rsid w:val="00C1552B"/>
    <w:rsid w:val="00C168D1"/>
    <w:rsid w:val="00C20275"/>
    <w:rsid w:val="00C21CE6"/>
    <w:rsid w:val="00C32D0F"/>
    <w:rsid w:val="00C343B9"/>
    <w:rsid w:val="00C35768"/>
    <w:rsid w:val="00C36279"/>
    <w:rsid w:val="00C40705"/>
    <w:rsid w:val="00C44505"/>
    <w:rsid w:val="00C44D91"/>
    <w:rsid w:val="00C46298"/>
    <w:rsid w:val="00C46B44"/>
    <w:rsid w:val="00C46D26"/>
    <w:rsid w:val="00C61BF2"/>
    <w:rsid w:val="00C63D57"/>
    <w:rsid w:val="00C64E90"/>
    <w:rsid w:val="00C65771"/>
    <w:rsid w:val="00C70222"/>
    <w:rsid w:val="00C758BB"/>
    <w:rsid w:val="00C82444"/>
    <w:rsid w:val="00C845D8"/>
    <w:rsid w:val="00C8479F"/>
    <w:rsid w:val="00C8669F"/>
    <w:rsid w:val="00C86B57"/>
    <w:rsid w:val="00C878D6"/>
    <w:rsid w:val="00C87DF4"/>
    <w:rsid w:val="00C93ECA"/>
    <w:rsid w:val="00C93F46"/>
    <w:rsid w:val="00CA3858"/>
    <w:rsid w:val="00CB1C60"/>
    <w:rsid w:val="00CB43A6"/>
    <w:rsid w:val="00CB6962"/>
    <w:rsid w:val="00CC3221"/>
    <w:rsid w:val="00CC6B63"/>
    <w:rsid w:val="00CD2E01"/>
    <w:rsid w:val="00CD2E8B"/>
    <w:rsid w:val="00CD7423"/>
    <w:rsid w:val="00CE02C3"/>
    <w:rsid w:val="00CE6CA2"/>
    <w:rsid w:val="00CE6DD1"/>
    <w:rsid w:val="00D00398"/>
    <w:rsid w:val="00D0168E"/>
    <w:rsid w:val="00D01A1A"/>
    <w:rsid w:val="00D06DD8"/>
    <w:rsid w:val="00D123DA"/>
    <w:rsid w:val="00D16BAE"/>
    <w:rsid w:val="00D20914"/>
    <w:rsid w:val="00D20F1B"/>
    <w:rsid w:val="00D2655B"/>
    <w:rsid w:val="00D40C75"/>
    <w:rsid w:val="00D43ABC"/>
    <w:rsid w:val="00D455E4"/>
    <w:rsid w:val="00D455ED"/>
    <w:rsid w:val="00D46666"/>
    <w:rsid w:val="00D473B0"/>
    <w:rsid w:val="00D52340"/>
    <w:rsid w:val="00D57723"/>
    <w:rsid w:val="00D57B52"/>
    <w:rsid w:val="00D64596"/>
    <w:rsid w:val="00D77391"/>
    <w:rsid w:val="00D8196D"/>
    <w:rsid w:val="00D82E26"/>
    <w:rsid w:val="00D83481"/>
    <w:rsid w:val="00D86B5A"/>
    <w:rsid w:val="00D86EF7"/>
    <w:rsid w:val="00D90707"/>
    <w:rsid w:val="00D94FA1"/>
    <w:rsid w:val="00D96ED6"/>
    <w:rsid w:val="00DA0B56"/>
    <w:rsid w:val="00DA7715"/>
    <w:rsid w:val="00DB372F"/>
    <w:rsid w:val="00DB51C5"/>
    <w:rsid w:val="00DC04BD"/>
    <w:rsid w:val="00DC41B7"/>
    <w:rsid w:val="00DD07AA"/>
    <w:rsid w:val="00DD6316"/>
    <w:rsid w:val="00DE637A"/>
    <w:rsid w:val="00DF6454"/>
    <w:rsid w:val="00DF74DE"/>
    <w:rsid w:val="00DF7CC0"/>
    <w:rsid w:val="00E03261"/>
    <w:rsid w:val="00E04EBF"/>
    <w:rsid w:val="00E11891"/>
    <w:rsid w:val="00E1308D"/>
    <w:rsid w:val="00E21229"/>
    <w:rsid w:val="00E225B5"/>
    <w:rsid w:val="00E26FEE"/>
    <w:rsid w:val="00E2727B"/>
    <w:rsid w:val="00E315A3"/>
    <w:rsid w:val="00E32520"/>
    <w:rsid w:val="00E332C3"/>
    <w:rsid w:val="00E33822"/>
    <w:rsid w:val="00E404BD"/>
    <w:rsid w:val="00E45BB1"/>
    <w:rsid w:val="00E51588"/>
    <w:rsid w:val="00E55FEE"/>
    <w:rsid w:val="00E57482"/>
    <w:rsid w:val="00E63E8D"/>
    <w:rsid w:val="00E70E78"/>
    <w:rsid w:val="00E72A31"/>
    <w:rsid w:val="00E7363F"/>
    <w:rsid w:val="00E7709C"/>
    <w:rsid w:val="00E8002B"/>
    <w:rsid w:val="00E86E7A"/>
    <w:rsid w:val="00E87F45"/>
    <w:rsid w:val="00EA0B01"/>
    <w:rsid w:val="00EA3DF3"/>
    <w:rsid w:val="00EA79B5"/>
    <w:rsid w:val="00EB0EAF"/>
    <w:rsid w:val="00EC0E24"/>
    <w:rsid w:val="00EC2EFE"/>
    <w:rsid w:val="00EC6A7E"/>
    <w:rsid w:val="00ED0C22"/>
    <w:rsid w:val="00ED17A0"/>
    <w:rsid w:val="00ED43E9"/>
    <w:rsid w:val="00ED453C"/>
    <w:rsid w:val="00EE191B"/>
    <w:rsid w:val="00EE55CD"/>
    <w:rsid w:val="00EE76A5"/>
    <w:rsid w:val="00EF624A"/>
    <w:rsid w:val="00EF62BF"/>
    <w:rsid w:val="00EF6EE2"/>
    <w:rsid w:val="00F015D9"/>
    <w:rsid w:val="00F042CB"/>
    <w:rsid w:val="00F05F54"/>
    <w:rsid w:val="00F203E5"/>
    <w:rsid w:val="00F23B64"/>
    <w:rsid w:val="00F24E32"/>
    <w:rsid w:val="00F2745A"/>
    <w:rsid w:val="00F3235E"/>
    <w:rsid w:val="00F3372C"/>
    <w:rsid w:val="00F4218C"/>
    <w:rsid w:val="00F430C1"/>
    <w:rsid w:val="00F445E3"/>
    <w:rsid w:val="00F44D98"/>
    <w:rsid w:val="00F544AB"/>
    <w:rsid w:val="00F5549A"/>
    <w:rsid w:val="00F573D3"/>
    <w:rsid w:val="00F61848"/>
    <w:rsid w:val="00F64727"/>
    <w:rsid w:val="00F65BE4"/>
    <w:rsid w:val="00F666F1"/>
    <w:rsid w:val="00F704B0"/>
    <w:rsid w:val="00F76E85"/>
    <w:rsid w:val="00F8067D"/>
    <w:rsid w:val="00F8201F"/>
    <w:rsid w:val="00F82056"/>
    <w:rsid w:val="00F85AB9"/>
    <w:rsid w:val="00F95347"/>
    <w:rsid w:val="00FA00E1"/>
    <w:rsid w:val="00FA0C67"/>
    <w:rsid w:val="00FA3777"/>
    <w:rsid w:val="00FA7B65"/>
    <w:rsid w:val="00FB58D0"/>
    <w:rsid w:val="00FC10E8"/>
    <w:rsid w:val="00FC2DD0"/>
    <w:rsid w:val="00FC4F29"/>
    <w:rsid w:val="00FC6F19"/>
    <w:rsid w:val="00FD5DCF"/>
    <w:rsid w:val="00FD7448"/>
    <w:rsid w:val="00FE29C6"/>
    <w:rsid w:val="00FE3122"/>
    <w:rsid w:val="00FE40DA"/>
    <w:rsid w:val="00FF5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B8791A"/>
  <w15:docId w15:val="{C6E6F7A7-8593-424E-BC52-F7DD1D29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35"/>
  </w:style>
  <w:style w:type="paragraph" w:styleId="Heading1">
    <w:name w:val="heading 1"/>
    <w:basedOn w:val="Normal"/>
    <w:link w:val="Heading1Char"/>
    <w:uiPriority w:val="9"/>
    <w:qFormat/>
    <w:rsid w:val="00E27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A16C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CA0"/>
    <w:rPr>
      <w:rFonts w:ascii="Times New Roman" w:hAnsi="Times New Roman" w:cs="Times New Roman"/>
      <w:sz w:val="18"/>
      <w:szCs w:val="18"/>
    </w:rPr>
  </w:style>
  <w:style w:type="paragraph" w:styleId="ListParagraph">
    <w:name w:val="List Paragraph"/>
    <w:basedOn w:val="Normal"/>
    <w:uiPriority w:val="34"/>
    <w:qFormat/>
    <w:rsid w:val="00A16CA0"/>
    <w:pPr>
      <w:ind w:left="720"/>
      <w:contextualSpacing/>
    </w:pPr>
  </w:style>
  <w:style w:type="character" w:styleId="CommentReference">
    <w:name w:val="annotation reference"/>
    <w:basedOn w:val="DefaultParagraphFont"/>
    <w:uiPriority w:val="99"/>
    <w:semiHidden/>
    <w:unhideWhenUsed/>
    <w:rsid w:val="00A16CA0"/>
    <w:rPr>
      <w:sz w:val="16"/>
      <w:szCs w:val="16"/>
    </w:rPr>
  </w:style>
  <w:style w:type="paragraph" w:styleId="CommentText">
    <w:name w:val="annotation text"/>
    <w:basedOn w:val="Normal"/>
    <w:link w:val="CommentTextChar"/>
    <w:uiPriority w:val="99"/>
    <w:semiHidden/>
    <w:unhideWhenUsed/>
    <w:rsid w:val="00A16CA0"/>
    <w:pPr>
      <w:spacing w:line="240" w:lineRule="auto"/>
    </w:pPr>
    <w:rPr>
      <w:sz w:val="20"/>
      <w:szCs w:val="20"/>
    </w:rPr>
  </w:style>
  <w:style w:type="character" w:customStyle="1" w:styleId="CommentTextChar">
    <w:name w:val="Comment Text Char"/>
    <w:basedOn w:val="DefaultParagraphFont"/>
    <w:link w:val="CommentText"/>
    <w:uiPriority w:val="99"/>
    <w:semiHidden/>
    <w:rsid w:val="00A16CA0"/>
    <w:rPr>
      <w:sz w:val="20"/>
      <w:szCs w:val="20"/>
    </w:rPr>
  </w:style>
  <w:style w:type="paragraph" w:styleId="CommentSubject">
    <w:name w:val="annotation subject"/>
    <w:basedOn w:val="CommentText"/>
    <w:next w:val="CommentText"/>
    <w:link w:val="CommentSubjectChar"/>
    <w:uiPriority w:val="99"/>
    <w:semiHidden/>
    <w:unhideWhenUsed/>
    <w:rsid w:val="00A16CA0"/>
    <w:rPr>
      <w:b/>
      <w:bCs/>
    </w:rPr>
  </w:style>
  <w:style w:type="character" w:customStyle="1" w:styleId="CommentSubjectChar">
    <w:name w:val="Comment Subject Char"/>
    <w:basedOn w:val="CommentTextChar"/>
    <w:link w:val="CommentSubject"/>
    <w:uiPriority w:val="99"/>
    <w:semiHidden/>
    <w:rsid w:val="00A16CA0"/>
    <w:rPr>
      <w:b/>
      <w:bCs/>
      <w:sz w:val="20"/>
      <w:szCs w:val="20"/>
    </w:rPr>
  </w:style>
  <w:style w:type="paragraph" w:styleId="Revision">
    <w:name w:val="Revision"/>
    <w:hidden/>
    <w:uiPriority w:val="99"/>
    <w:semiHidden/>
    <w:rsid w:val="00A16CA0"/>
    <w:pPr>
      <w:spacing w:after="0" w:line="240" w:lineRule="auto"/>
    </w:pPr>
  </w:style>
  <w:style w:type="character" w:styleId="Hyperlink">
    <w:name w:val="Hyperlink"/>
    <w:basedOn w:val="DefaultParagraphFont"/>
    <w:uiPriority w:val="99"/>
    <w:unhideWhenUsed/>
    <w:rsid w:val="0070334A"/>
    <w:rPr>
      <w:color w:val="0563C1"/>
      <w:u w:val="single"/>
    </w:rPr>
  </w:style>
  <w:style w:type="character" w:styleId="FollowedHyperlink">
    <w:name w:val="FollowedHyperlink"/>
    <w:basedOn w:val="DefaultParagraphFont"/>
    <w:uiPriority w:val="99"/>
    <w:semiHidden/>
    <w:unhideWhenUsed/>
    <w:rsid w:val="0070334A"/>
    <w:rPr>
      <w:color w:val="954F72" w:themeColor="followedHyperlink"/>
      <w:u w:val="single"/>
    </w:rPr>
  </w:style>
  <w:style w:type="paragraph" w:styleId="NormalWeb">
    <w:name w:val="Normal (Web)"/>
    <w:basedOn w:val="Normal"/>
    <w:uiPriority w:val="99"/>
    <w:semiHidden/>
    <w:unhideWhenUsed/>
    <w:rsid w:val="00703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34A"/>
    <w:rPr>
      <w:b/>
      <w:bCs/>
    </w:rPr>
  </w:style>
  <w:style w:type="character" w:styleId="LineNumber">
    <w:name w:val="line number"/>
    <w:basedOn w:val="DefaultParagraphFont"/>
    <w:uiPriority w:val="99"/>
    <w:semiHidden/>
    <w:unhideWhenUsed/>
    <w:rsid w:val="00592178"/>
  </w:style>
  <w:style w:type="paragraph" w:styleId="Header">
    <w:name w:val="header"/>
    <w:basedOn w:val="Normal"/>
    <w:link w:val="HeaderChar"/>
    <w:uiPriority w:val="99"/>
    <w:unhideWhenUsed/>
    <w:rsid w:val="0059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178"/>
  </w:style>
  <w:style w:type="paragraph" w:styleId="Footer">
    <w:name w:val="footer"/>
    <w:basedOn w:val="Normal"/>
    <w:link w:val="FooterChar"/>
    <w:uiPriority w:val="99"/>
    <w:unhideWhenUsed/>
    <w:rsid w:val="0059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178"/>
  </w:style>
  <w:style w:type="character" w:customStyle="1" w:styleId="cit">
    <w:name w:val="cit"/>
    <w:basedOn w:val="DefaultParagraphFont"/>
    <w:rsid w:val="001F60E3"/>
  </w:style>
  <w:style w:type="paragraph" w:styleId="FootnoteText">
    <w:name w:val="footnote text"/>
    <w:basedOn w:val="Normal"/>
    <w:link w:val="FootnoteTextChar"/>
    <w:uiPriority w:val="99"/>
    <w:semiHidden/>
    <w:unhideWhenUsed/>
    <w:rsid w:val="00AF4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2E5"/>
    <w:rPr>
      <w:sz w:val="20"/>
      <w:szCs w:val="20"/>
    </w:rPr>
  </w:style>
  <w:style w:type="character" w:styleId="FootnoteReference">
    <w:name w:val="footnote reference"/>
    <w:basedOn w:val="DefaultParagraphFont"/>
    <w:uiPriority w:val="99"/>
    <w:semiHidden/>
    <w:unhideWhenUsed/>
    <w:rsid w:val="00AF42E5"/>
    <w:rPr>
      <w:vertAlign w:val="superscript"/>
    </w:rPr>
  </w:style>
  <w:style w:type="character" w:styleId="PageNumber">
    <w:name w:val="page number"/>
    <w:basedOn w:val="DefaultParagraphFont"/>
    <w:uiPriority w:val="99"/>
    <w:semiHidden/>
    <w:unhideWhenUsed/>
    <w:rsid w:val="00006694"/>
  </w:style>
  <w:style w:type="paragraph" w:customStyle="1" w:styleId="mds-paragraph">
    <w:name w:val="mds-paragraph"/>
    <w:basedOn w:val="Normal"/>
    <w:rsid w:val="007C1B5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472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59FB"/>
  </w:style>
  <w:style w:type="character" w:customStyle="1" w:styleId="Heading1Char">
    <w:name w:val="Heading 1 Char"/>
    <w:basedOn w:val="DefaultParagraphFont"/>
    <w:link w:val="Heading1"/>
    <w:uiPriority w:val="9"/>
    <w:rsid w:val="00E2727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27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0495">
      <w:bodyDiv w:val="1"/>
      <w:marLeft w:val="0"/>
      <w:marRight w:val="0"/>
      <w:marTop w:val="0"/>
      <w:marBottom w:val="0"/>
      <w:divBdr>
        <w:top w:val="none" w:sz="0" w:space="0" w:color="auto"/>
        <w:left w:val="none" w:sz="0" w:space="0" w:color="auto"/>
        <w:bottom w:val="none" w:sz="0" w:space="0" w:color="auto"/>
        <w:right w:val="none" w:sz="0" w:space="0" w:color="auto"/>
      </w:divBdr>
    </w:div>
    <w:div w:id="185950949">
      <w:bodyDiv w:val="1"/>
      <w:marLeft w:val="0"/>
      <w:marRight w:val="0"/>
      <w:marTop w:val="0"/>
      <w:marBottom w:val="0"/>
      <w:divBdr>
        <w:top w:val="none" w:sz="0" w:space="0" w:color="auto"/>
        <w:left w:val="none" w:sz="0" w:space="0" w:color="auto"/>
        <w:bottom w:val="none" w:sz="0" w:space="0" w:color="auto"/>
        <w:right w:val="none" w:sz="0" w:space="0" w:color="auto"/>
      </w:divBdr>
      <w:divsChild>
        <w:div w:id="1594170789">
          <w:marLeft w:val="0"/>
          <w:marRight w:val="0"/>
          <w:marTop w:val="0"/>
          <w:marBottom w:val="0"/>
          <w:divBdr>
            <w:top w:val="none" w:sz="0" w:space="0" w:color="auto"/>
            <w:left w:val="none" w:sz="0" w:space="0" w:color="auto"/>
            <w:bottom w:val="none" w:sz="0" w:space="0" w:color="auto"/>
            <w:right w:val="none" w:sz="0" w:space="0" w:color="auto"/>
          </w:divBdr>
          <w:divsChild>
            <w:div w:id="923687941">
              <w:marLeft w:val="0"/>
              <w:marRight w:val="0"/>
              <w:marTop w:val="0"/>
              <w:marBottom w:val="0"/>
              <w:divBdr>
                <w:top w:val="none" w:sz="0" w:space="0" w:color="auto"/>
                <w:left w:val="none" w:sz="0" w:space="0" w:color="auto"/>
                <w:bottom w:val="none" w:sz="0" w:space="0" w:color="auto"/>
                <w:right w:val="none" w:sz="0" w:space="0" w:color="auto"/>
              </w:divBdr>
            </w:div>
          </w:divsChild>
        </w:div>
        <w:div w:id="1096176713">
          <w:marLeft w:val="0"/>
          <w:marRight w:val="0"/>
          <w:marTop w:val="0"/>
          <w:marBottom w:val="0"/>
          <w:divBdr>
            <w:top w:val="none" w:sz="0" w:space="0" w:color="auto"/>
            <w:left w:val="none" w:sz="0" w:space="0" w:color="auto"/>
            <w:bottom w:val="none" w:sz="0" w:space="0" w:color="auto"/>
            <w:right w:val="none" w:sz="0" w:space="0" w:color="auto"/>
          </w:divBdr>
          <w:divsChild>
            <w:div w:id="15665816">
              <w:marLeft w:val="0"/>
              <w:marRight w:val="0"/>
              <w:marTop w:val="0"/>
              <w:marBottom w:val="0"/>
              <w:divBdr>
                <w:top w:val="none" w:sz="0" w:space="0" w:color="auto"/>
                <w:left w:val="none" w:sz="0" w:space="0" w:color="auto"/>
                <w:bottom w:val="none" w:sz="0" w:space="0" w:color="auto"/>
                <w:right w:val="none" w:sz="0" w:space="0" w:color="auto"/>
              </w:divBdr>
              <w:divsChild>
                <w:div w:id="1534808800">
                  <w:marLeft w:val="0"/>
                  <w:marRight w:val="0"/>
                  <w:marTop w:val="0"/>
                  <w:marBottom w:val="0"/>
                  <w:divBdr>
                    <w:top w:val="none" w:sz="0" w:space="0" w:color="auto"/>
                    <w:left w:val="none" w:sz="0" w:space="0" w:color="auto"/>
                    <w:bottom w:val="none" w:sz="0" w:space="0" w:color="auto"/>
                    <w:right w:val="none" w:sz="0" w:space="0" w:color="auto"/>
                  </w:divBdr>
                </w:div>
              </w:divsChild>
            </w:div>
            <w:div w:id="519901464">
              <w:marLeft w:val="0"/>
              <w:marRight w:val="0"/>
              <w:marTop w:val="0"/>
              <w:marBottom w:val="0"/>
              <w:divBdr>
                <w:top w:val="none" w:sz="0" w:space="0" w:color="auto"/>
                <w:left w:val="none" w:sz="0" w:space="0" w:color="auto"/>
                <w:bottom w:val="none" w:sz="0" w:space="0" w:color="auto"/>
                <w:right w:val="none" w:sz="0" w:space="0" w:color="auto"/>
              </w:divBdr>
              <w:divsChild>
                <w:div w:id="1910772284">
                  <w:marLeft w:val="0"/>
                  <w:marRight w:val="0"/>
                  <w:marTop w:val="0"/>
                  <w:marBottom w:val="0"/>
                  <w:divBdr>
                    <w:top w:val="none" w:sz="0" w:space="0" w:color="auto"/>
                    <w:left w:val="none" w:sz="0" w:space="0" w:color="auto"/>
                    <w:bottom w:val="none" w:sz="0" w:space="0" w:color="auto"/>
                    <w:right w:val="none" w:sz="0" w:space="0" w:color="auto"/>
                  </w:divBdr>
                  <w:divsChild>
                    <w:div w:id="2092508987">
                      <w:marLeft w:val="0"/>
                      <w:marRight w:val="0"/>
                      <w:marTop w:val="0"/>
                      <w:marBottom w:val="0"/>
                      <w:divBdr>
                        <w:top w:val="none" w:sz="0" w:space="0" w:color="auto"/>
                        <w:left w:val="none" w:sz="0" w:space="0" w:color="auto"/>
                        <w:bottom w:val="none" w:sz="0" w:space="0" w:color="auto"/>
                        <w:right w:val="none" w:sz="0" w:space="0" w:color="auto"/>
                      </w:divBdr>
                    </w:div>
                    <w:div w:id="684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13">
      <w:bodyDiv w:val="1"/>
      <w:marLeft w:val="0"/>
      <w:marRight w:val="0"/>
      <w:marTop w:val="0"/>
      <w:marBottom w:val="0"/>
      <w:divBdr>
        <w:top w:val="none" w:sz="0" w:space="0" w:color="auto"/>
        <w:left w:val="none" w:sz="0" w:space="0" w:color="auto"/>
        <w:bottom w:val="none" w:sz="0" w:space="0" w:color="auto"/>
        <w:right w:val="none" w:sz="0" w:space="0" w:color="auto"/>
      </w:divBdr>
    </w:div>
    <w:div w:id="328412987">
      <w:bodyDiv w:val="1"/>
      <w:marLeft w:val="0"/>
      <w:marRight w:val="0"/>
      <w:marTop w:val="0"/>
      <w:marBottom w:val="0"/>
      <w:divBdr>
        <w:top w:val="none" w:sz="0" w:space="0" w:color="auto"/>
        <w:left w:val="none" w:sz="0" w:space="0" w:color="auto"/>
        <w:bottom w:val="none" w:sz="0" w:space="0" w:color="auto"/>
        <w:right w:val="none" w:sz="0" w:space="0" w:color="auto"/>
      </w:divBdr>
    </w:div>
    <w:div w:id="421952779">
      <w:bodyDiv w:val="1"/>
      <w:marLeft w:val="0"/>
      <w:marRight w:val="0"/>
      <w:marTop w:val="0"/>
      <w:marBottom w:val="0"/>
      <w:divBdr>
        <w:top w:val="none" w:sz="0" w:space="0" w:color="auto"/>
        <w:left w:val="none" w:sz="0" w:space="0" w:color="auto"/>
        <w:bottom w:val="none" w:sz="0" w:space="0" w:color="auto"/>
        <w:right w:val="none" w:sz="0" w:space="0" w:color="auto"/>
      </w:divBdr>
    </w:div>
    <w:div w:id="597981318">
      <w:bodyDiv w:val="1"/>
      <w:marLeft w:val="0"/>
      <w:marRight w:val="0"/>
      <w:marTop w:val="0"/>
      <w:marBottom w:val="0"/>
      <w:divBdr>
        <w:top w:val="none" w:sz="0" w:space="0" w:color="auto"/>
        <w:left w:val="none" w:sz="0" w:space="0" w:color="auto"/>
        <w:bottom w:val="none" w:sz="0" w:space="0" w:color="auto"/>
        <w:right w:val="none" w:sz="0" w:space="0" w:color="auto"/>
      </w:divBdr>
    </w:div>
    <w:div w:id="612516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4450">
          <w:marLeft w:val="0"/>
          <w:marRight w:val="0"/>
          <w:marTop w:val="0"/>
          <w:marBottom w:val="0"/>
          <w:divBdr>
            <w:top w:val="none" w:sz="0" w:space="0" w:color="auto"/>
            <w:left w:val="none" w:sz="0" w:space="0" w:color="auto"/>
            <w:bottom w:val="none" w:sz="0" w:space="0" w:color="auto"/>
            <w:right w:val="none" w:sz="0" w:space="0" w:color="auto"/>
          </w:divBdr>
          <w:divsChild>
            <w:div w:id="664550589">
              <w:marLeft w:val="0"/>
              <w:marRight w:val="0"/>
              <w:marTop w:val="0"/>
              <w:marBottom w:val="0"/>
              <w:divBdr>
                <w:top w:val="none" w:sz="0" w:space="0" w:color="auto"/>
                <w:left w:val="none" w:sz="0" w:space="0" w:color="auto"/>
                <w:bottom w:val="none" w:sz="0" w:space="0" w:color="auto"/>
                <w:right w:val="none" w:sz="0" w:space="0" w:color="auto"/>
              </w:divBdr>
              <w:divsChild>
                <w:div w:id="1611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9021">
      <w:bodyDiv w:val="1"/>
      <w:marLeft w:val="0"/>
      <w:marRight w:val="0"/>
      <w:marTop w:val="0"/>
      <w:marBottom w:val="0"/>
      <w:divBdr>
        <w:top w:val="none" w:sz="0" w:space="0" w:color="auto"/>
        <w:left w:val="none" w:sz="0" w:space="0" w:color="auto"/>
        <w:bottom w:val="none" w:sz="0" w:space="0" w:color="auto"/>
        <w:right w:val="none" w:sz="0" w:space="0" w:color="auto"/>
      </w:divBdr>
    </w:div>
    <w:div w:id="791364661">
      <w:bodyDiv w:val="1"/>
      <w:marLeft w:val="0"/>
      <w:marRight w:val="0"/>
      <w:marTop w:val="0"/>
      <w:marBottom w:val="0"/>
      <w:divBdr>
        <w:top w:val="none" w:sz="0" w:space="0" w:color="auto"/>
        <w:left w:val="none" w:sz="0" w:space="0" w:color="auto"/>
        <w:bottom w:val="none" w:sz="0" w:space="0" w:color="auto"/>
        <w:right w:val="none" w:sz="0" w:space="0" w:color="auto"/>
      </w:divBdr>
    </w:div>
    <w:div w:id="978343517">
      <w:bodyDiv w:val="1"/>
      <w:marLeft w:val="0"/>
      <w:marRight w:val="0"/>
      <w:marTop w:val="0"/>
      <w:marBottom w:val="0"/>
      <w:divBdr>
        <w:top w:val="none" w:sz="0" w:space="0" w:color="auto"/>
        <w:left w:val="none" w:sz="0" w:space="0" w:color="auto"/>
        <w:bottom w:val="none" w:sz="0" w:space="0" w:color="auto"/>
        <w:right w:val="none" w:sz="0" w:space="0" w:color="auto"/>
      </w:divBdr>
    </w:div>
    <w:div w:id="1012684694">
      <w:bodyDiv w:val="1"/>
      <w:marLeft w:val="0"/>
      <w:marRight w:val="0"/>
      <w:marTop w:val="0"/>
      <w:marBottom w:val="0"/>
      <w:divBdr>
        <w:top w:val="none" w:sz="0" w:space="0" w:color="auto"/>
        <w:left w:val="none" w:sz="0" w:space="0" w:color="auto"/>
        <w:bottom w:val="none" w:sz="0" w:space="0" w:color="auto"/>
        <w:right w:val="none" w:sz="0" w:space="0" w:color="auto"/>
      </w:divBdr>
    </w:div>
    <w:div w:id="1142044606">
      <w:bodyDiv w:val="1"/>
      <w:marLeft w:val="0"/>
      <w:marRight w:val="0"/>
      <w:marTop w:val="0"/>
      <w:marBottom w:val="0"/>
      <w:divBdr>
        <w:top w:val="none" w:sz="0" w:space="0" w:color="auto"/>
        <w:left w:val="none" w:sz="0" w:space="0" w:color="auto"/>
        <w:bottom w:val="none" w:sz="0" w:space="0" w:color="auto"/>
        <w:right w:val="none" w:sz="0" w:space="0" w:color="auto"/>
      </w:divBdr>
      <w:divsChild>
        <w:div w:id="881600089">
          <w:marLeft w:val="0"/>
          <w:marRight w:val="0"/>
          <w:marTop w:val="0"/>
          <w:marBottom w:val="0"/>
          <w:divBdr>
            <w:top w:val="none" w:sz="0" w:space="0" w:color="auto"/>
            <w:left w:val="none" w:sz="0" w:space="0" w:color="auto"/>
            <w:bottom w:val="none" w:sz="0" w:space="0" w:color="auto"/>
            <w:right w:val="none" w:sz="0" w:space="0" w:color="auto"/>
          </w:divBdr>
          <w:divsChild>
            <w:div w:id="1829437691">
              <w:marLeft w:val="-180"/>
              <w:marRight w:val="-180"/>
              <w:marTop w:val="0"/>
              <w:marBottom w:val="0"/>
              <w:divBdr>
                <w:top w:val="none" w:sz="0" w:space="0" w:color="auto"/>
                <w:left w:val="none" w:sz="0" w:space="0" w:color="auto"/>
                <w:bottom w:val="none" w:sz="0" w:space="0" w:color="auto"/>
                <w:right w:val="none" w:sz="0" w:space="0" w:color="auto"/>
              </w:divBdr>
              <w:divsChild>
                <w:div w:id="6807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77">
          <w:marLeft w:val="0"/>
          <w:marRight w:val="0"/>
          <w:marTop w:val="0"/>
          <w:marBottom w:val="0"/>
          <w:divBdr>
            <w:top w:val="none" w:sz="0" w:space="0" w:color="auto"/>
            <w:left w:val="none" w:sz="0" w:space="0" w:color="auto"/>
            <w:bottom w:val="none" w:sz="0" w:space="0" w:color="auto"/>
            <w:right w:val="none" w:sz="0" w:space="0" w:color="auto"/>
          </w:divBdr>
          <w:divsChild>
            <w:div w:id="1114130979">
              <w:marLeft w:val="-180"/>
              <w:marRight w:val="-180"/>
              <w:marTop w:val="0"/>
              <w:marBottom w:val="0"/>
              <w:divBdr>
                <w:top w:val="none" w:sz="0" w:space="0" w:color="auto"/>
                <w:left w:val="none" w:sz="0" w:space="0" w:color="auto"/>
                <w:bottom w:val="none" w:sz="0" w:space="0" w:color="auto"/>
                <w:right w:val="none" w:sz="0" w:space="0" w:color="auto"/>
              </w:divBdr>
              <w:divsChild>
                <w:div w:id="482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430">
          <w:marLeft w:val="0"/>
          <w:marRight w:val="0"/>
          <w:marTop w:val="0"/>
          <w:marBottom w:val="0"/>
          <w:divBdr>
            <w:top w:val="none" w:sz="0" w:space="0" w:color="auto"/>
            <w:left w:val="none" w:sz="0" w:space="0" w:color="auto"/>
            <w:bottom w:val="none" w:sz="0" w:space="0" w:color="auto"/>
            <w:right w:val="none" w:sz="0" w:space="0" w:color="auto"/>
          </w:divBdr>
          <w:divsChild>
            <w:div w:id="1350529251">
              <w:marLeft w:val="-180"/>
              <w:marRight w:val="-180"/>
              <w:marTop w:val="0"/>
              <w:marBottom w:val="0"/>
              <w:divBdr>
                <w:top w:val="none" w:sz="0" w:space="0" w:color="auto"/>
                <w:left w:val="none" w:sz="0" w:space="0" w:color="auto"/>
                <w:bottom w:val="none" w:sz="0" w:space="0" w:color="auto"/>
                <w:right w:val="none" w:sz="0" w:space="0" w:color="auto"/>
              </w:divBdr>
              <w:divsChild>
                <w:div w:id="711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21">
          <w:marLeft w:val="0"/>
          <w:marRight w:val="0"/>
          <w:marTop w:val="0"/>
          <w:marBottom w:val="0"/>
          <w:divBdr>
            <w:top w:val="none" w:sz="0" w:space="0" w:color="auto"/>
            <w:left w:val="none" w:sz="0" w:space="0" w:color="auto"/>
            <w:bottom w:val="none" w:sz="0" w:space="0" w:color="auto"/>
            <w:right w:val="none" w:sz="0" w:space="0" w:color="auto"/>
          </w:divBdr>
          <w:divsChild>
            <w:div w:id="2091734761">
              <w:marLeft w:val="-180"/>
              <w:marRight w:val="-180"/>
              <w:marTop w:val="0"/>
              <w:marBottom w:val="0"/>
              <w:divBdr>
                <w:top w:val="none" w:sz="0" w:space="0" w:color="auto"/>
                <w:left w:val="none" w:sz="0" w:space="0" w:color="auto"/>
                <w:bottom w:val="none" w:sz="0" w:space="0" w:color="auto"/>
                <w:right w:val="none" w:sz="0" w:space="0" w:color="auto"/>
              </w:divBdr>
              <w:divsChild>
                <w:div w:id="16894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7067">
      <w:bodyDiv w:val="1"/>
      <w:marLeft w:val="0"/>
      <w:marRight w:val="0"/>
      <w:marTop w:val="0"/>
      <w:marBottom w:val="0"/>
      <w:divBdr>
        <w:top w:val="none" w:sz="0" w:space="0" w:color="auto"/>
        <w:left w:val="none" w:sz="0" w:space="0" w:color="auto"/>
        <w:bottom w:val="none" w:sz="0" w:space="0" w:color="auto"/>
        <w:right w:val="none" w:sz="0" w:space="0" w:color="auto"/>
      </w:divBdr>
    </w:div>
    <w:div w:id="1421562863">
      <w:bodyDiv w:val="1"/>
      <w:marLeft w:val="0"/>
      <w:marRight w:val="0"/>
      <w:marTop w:val="0"/>
      <w:marBottom w:val="0"/>
      <w:divBdr>
        <w:top w:val="none" w:sz="0" w:space="0" w:color="auto"/>
        <w:left w:val="none" w:sz="0" w:space="0" w:color="auto"/>
        <w:bottom w:val="none" w:sz="0" w:space="0" w:color="auto"/>
        <w:right w:val="none" w:sz="0" w:space="0" w:color="auto"/>
      </w:divBdr>
    </w:div>
    <w:div w:id="1575899286">
      <w:bodyDiv w:val="1"/>
      <w:marLeft w:val="0"/>
      <w:marRight w:val="0"/>
      <w:marTop w:val="0"/>
      <w:marBottom w:val="0"/>
      <w:divBdr>
        <w:top w:val="none" w:sz="0" w:space="0" w:color="auto"/>
        <w:left w:val="none" w:sz="0" w:space="0" w:color="auto"/>
        <w:bottom w:val="none" w:sz="0" w:space="0" w:color="auto"/>
        <w:right w:val="none" w:sz="0" w:space="0" w:color="auto"/>
      </w:divBdr>
    </w:div>
    <w:div w:id="200261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lsevier.com/journals/journal-of-dairy-science/0022-0302/abstracting-indexing" TargetMode="External"/><Relationship Id="rId13" Type="http://schemas.openxmlformats.org/officeDocument/2006/relationships/hyperlink" Target="https://www.elsevier.com/journals/journal-of-dairy-science/0022-0302/guide-for-authors" TargetMode="External"/><Relationship Id="rId18" Type="http://schemas.openxmlformats.org/officeDocument/2006/relationships/hyperlink" Target="http://www.icmje.org/recommendations/browse/roles-and-responsibilities/defining-the-role-of-authors-and-contributors.html" TargetMode="External"/><Relationship Id="rId26" Type="http://schemas.openxmlformats.org/officeDocument/2006/relationships/hyperlink" Target="http://publicationethics.org" TargetMode="External"/><Relationship Id="rId3" Type="http://schemas.openxmlformats.org/officeDocument/2006/relationships/hyperlink" Target="http://www.journals.elsevier.com/journal-of-dairy-science/" TargetMode="External"/><Relationship Id="rId21" Type="http://schemas.openxmlformats.org/officeDocument/2006/relationships/hyperlink" Target="http://www.journalofdairyscience.org/" TargetMode="External"/><Relationship Id="rId7" Type="http://schemas.openxmlformats.org/officeDocument/2006/relationships/hyperlink" Target="https://www.sciencedirect.com/science/journal/sample/00220302" TargetMode="External"/><Relationship Id="rId12" Type="http://schemas.openxmlformats.org/officeDocument/2006/relationships/hyperlink" Target="https://www.elsevier.com/journals/journal-of-dairy-science/0022-0302/guide-for-authors" TargetMode="External"/><Relationship Id="rId17" Type="http://schemas.openxmlformats.org/officeDocument/2006/relationships/hyperlink" Target="https://www.adsa.org/Publications/FASS2010AgGuide.aspx" TargetMode="External"/><Relationship Id="rId25" Type="http://schemas.openxmlformats.org/officeDocument/2006/relationships/hyperlink" Target="http://www.journalofdairyscience.org/" TargetMode="External"/><Relationship Id="rId2" Type="http://schemas.openxmlformats.org/officeDocument/2006/relationships/image" Target="media/image1.gif"/><Relationship Id="rId16" Type="http://schemas.openxmlformats.org/officeDocument/2006/relationships/hyperlink" Target="mailto:journals@assochq.org" TargetMode="External"/><Relationship Id="rId20" Type="http://schemas.openxmlformats.org/officeDocument/2006/relationships/hyperlink" Target="http://mc.manuscriptcentral.com/jds" TargetMode="External"/><Relationship Id="rId29" Type="http://schemas.openxmlformats.org/officeDocument/2006/relationships/hyperlink" Target="http://www.dessci.com" TargetMode="External"/><Relationship Id="rId1" Type="http://schemas.openxmlformats.org/officeDocument/2006/relationships/hyperlink" Target="https://www.sciencedirect.com/science/journal/00220302" TargetMode="External"/><Relationship Id="rId6" Type="http://schemas.openxmlformats.org/officeDocument/2006/relationships/hyperlink" Target="https://www.sciencedirect.com/science/journal/00220302" TargetMode="External"/><Relationship Id="rId11" Type="http://schemas.openxmlformats.org/officeDocument/2006/relationships/hyperlink" Target="http://www.journals.elsevier.com/journal-of-dairy-science/" TargetMode="External"/><Relationship Id="rId24" Type="http://schemas.openxmlformats.org/officeDocument/2006/relationships/hyperlink" Target="http://www.copyright.com" TargetMode="External"/><Relationship Id="rId5" Type="http://schemas.openxmlformats.org/officeDocument/2006/relationships/hyperlink" Target="https://www.elsevier.com/journals/institutional/journal-of-dairy-science/0022-0302" TargetMode="External"/><Relationship Id="rId15" Type="http://schemas.openxmlformats.org/officeDocument/2006/relationships/hyperlink" Target="mailto:shaunam@assochq.org" TargetMode="External"/><Relationship Id="rId23" Type="http://schemas.openxmlformats.org/officeDocument/2006/relationships/hyperlink" Target="https://www.elsevier.com/locate/permissions" TargetMode="External"/><Relationship Id="rId28" Type="http://schemas.openxmlformats.org/officeDocument/2006/relationships/hyperlink" Target="mailto:vickip@assochq.org" TargetMode="External"/><Relationship Id="rId10" Type="http://schemas.openxmlformats.org/officeDocument/2006/relationships/hyperlink" Target="https://www.elsevier.com/catalog?producttype=journal" TargetMode="External"/><Relationship Id="rId19" Type="http://schemas.openxmlformats.org/officeDocument/2006/relationships/hyperlink" Target="http://mc.manuscriptcentral.com/jds" TargetMode="External"/><Relationship Id="rId4" Type="http://schemas.openxmlformats.org/officeDocument/2006/relationships/hyperlink" Target="https://www.elsevier.com/journals/journal-of-dairy-science/0022-0302/open-access-options" TargetMode="External"/><Relationship Id="rId9" Type="http://schemas.openxmlformats.org/officeDocument/2006/relationships/hyperlink" Target="http://www.journals.elsevier.com/journal-of-dairy-science/editorial-board" TargetMode="External"/><Relationship Id="rId14" Type="http://schemas.openxmlformats.org/officeDocument/2006/relationships/hyperlink" Target="mailto:lucym@missouri.edu" TargetMode="External"/><Relationship Id="rId22" Type="http://schemas.openxmlformats.org/officeDocument/2006/relationships/hyperlink" Target="mailto:healthpermissions@elsevier.com" TargetMode="External"/><Relationship Id="rId27" Type="http://schemas.openxmlformats.org/officeDocument/2006/relationships/hyperlink" Target="http://www.journalofdairyscience.org/" TargetMode="External"/><Relationship Id="rId30" Type="http://schemas.openxmlformats.org/officeDocument/2006/relationships/hyperlink" Target="http://www.ncbi.nlm.nih.gov/entrez/query.fcgi?db=journal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limesurvey.org/" TargetMode="External"/><Relationship Id="rId18" Type="http://schemas.openxmlformats.org/officeDocument/2006/relationships/hyperlink" Target="http://www2.ca.uky.edu/agcomm/pubs/id/id206/id206.pdf"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doi.org/10.1146/annurev.so.16.080190.001253"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organic.ams.usda.gov/integrity/" TargetMode="External"/><Relationship Id="rId17" Type="http://schemas.openxmlformats.org/officeDocument/2006/relationships/image" Target="media/image10.emf"/><Relationship Id="rId25" Type="http://schemas.openxmlformats.org/officeDocument/2006/relationships/hyperlink" Target="https://www.ams.usda.gov/rules-regulations/organic" TargetMode="External"/><Relationship Id="rId33" Type="http://schemas.openxmlformats.org/officeDocument/2006/relationships/image" Target="media/image9.png"/><Relationship Id="rId38" Type="http://schemas.microsoft.com/office/2011/relationships/people" Target="people.xml"/><Relationship Id="rId2" Type="http://schemas.openxmlformats.org/officeDocument/2006/relationships/numbering" Target="numbering.xml"/><Relationship Id="rId20" Type="http://schemas.openxmlformats.org/officeDocument/2006/relationships/hyperlink" Target="https://www.uvm.edu/sites/default/files/media/508_beddedpackwebversionfin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ss.usda.gov/Surveys/Guide_to_NASS_Surveys/Organic_Production/index.pp"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hyperlink" Target="https://github.com/droglenc/FSA" TargetMode="External"/><Relationship Id="rId28" Type="http://schemas.openxmlformats.org/officeDocument/2006/relationships/image" Target="media/image4.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airy-cattle.extension.org/compost-bedded-pack-barns-for-dairy-cows/"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 Id="rId22" Type="http://schemas.openxmlformats.org/officeDocument/2006/relationships/hyperlink" Target="https://vtechworks.lib.vt.edu/bitstream/handle/10919/84284/BSE-228.pdf?sequence=1&amp;isAllowed=y"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16:22:29.678"/>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7B30-A634-41AB-B1E5-D651E406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37</Pages>
  <Words>8736</Words>
  <Characters>49798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Vermont Organic Dairy Bedding Survey Analysis</vt:lpstr>
    </vt:vector>
  </TitlesOfParts>
  <Company/>
  <LinksUpToDate>false</LinksUpToDate>
  <CharactersWithSpaces>58418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Vermont Organic Dairy Bedding Survey Analysis</dc:title>
  <dc:subject/>
  <dc:creator>TA</dc:creator>
  <cp:keywords/>
  <dc:description/>
  <cp:lastModifiedBy>Caitlin Jeffrey</cp:lastModifiedBy>
  <cp:revision>11</cp:revision>
  <cp:lastPrinted>2019-11-01T17:01:00Z</cp:lastPrinted>
  <dcterms:created xsi:type="dcterms:W3CDTF">2020-08-21T16:09:00Z</dcterms:created>
  <dcterms:modified xsi:type="dcterms:W3CDTF">2020-08-21T19:57:00Z</dcterms:modified>
</cp:coreProperties>
</file>